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8A961" w14:textId="77777777" w:rsidR="001F1166" w:rsidRDefault="001F1166" w:rsidP="001F1166">
      <w:pPr>
        <w:pStyle w:val="TitlePage-Heading1"/>
      </w:pPr>
      <w:bookmarkStart w:id="0" w:name="_GoBack"/>
      <w:bookmarkEnd w:id="0"/>
    </w:p>
    <w:p w14:paraId="1A46D14C" w14:textId="77777777" w:rsidR="001F1166" w:rsidRDefault="001F1166" w:rsidP="001F1166">
      <w:pPr>
        <w:pStyle w:val="TitlePage-Heading1"/>
      </w:pPr>
    </w:p>
    <w:p w14:paraId="29D8092F" w14:textId="77777777" w:rsidR="001F1166" w:rsidRDefault="001F1166" w:rsidP="001F1166">
      <w:pPr>
        <w:pStyle w:val="TitlePage-Heading1"/>
      </w:pPr>
    </w:p>
    <w:p w14:paraId="5FE508DE" w14:textId="77777777" w:rsidR="005074AB" w:rsidRDefault="005074AB" w:rsidP="001F1166">
      <w:pPr>
        <w:pStyle w:val="TitlePage-Heading1"/>
      </w:pPr>
      <w:r>
        <w:t>JEA</w:t>
      </w:r>
    </w:p>
    <w:p w14:paraId="709220B6" w14:textId="77777777" w:rsidR="005074AB" w:rsidRDefault="005074AB" w:rsidP="006E2691">
      <w:pPr>
        <w:pStyle w:val="TitlePage-Heading1"/>
      </w:pPr>
    </w:p>
    <w:p w14:paraId="30FDCDD2" w14:textId="41247452" w:rsidR="002A430C" w:rsidRDefault="009153CC" w:rsidP="00CB2DA5">
      <w:pPr>
        <w:jc w:val="right"/>
      </w:pPr>
      <w:r>
        <w:rPr>
          <w:rFonts w:ascii="Times New Roman Bold" w:hAnsi="Times New Roman Bold"/>
          <w:b/>
          <w:bCs/>
          <w:color w:val="0033CC"/>
          <w:sz w:val="56"/>
          <w:szCs w:val="52"/>
        </w:rPr>
        <w:t>PE</w:t>
      </w:r>
      <w:r w:rsidR="00056575">
        <w:rPr>
          <w:rFonts w:ascii="Times New Roman Bold" w:hAnsi="Times New Roman Bold"/>
          <w:b/>
          <w:bCs/>
          <w:color w:val="0033CC"/>
          <w:sz w:val="56"/>
          <w:szCs w:val="52"/>
        </w:rPr>
        <w:t>PP</w:t>
      </w:r>
      <w:r w:rsidR="00320D2E">
        <w:rPr>
          <w:rFonts w:ascii="Times New Roman Bold" w:hAnsi="Times New Roman Bold"/>
          <w:b/>
          <w:bCs/>
          <w:color w:val="0033CC"/>
          <w:sz w:val="56"/>
          <w:szCs w:val="52"/>
        </w:rPr>
        <w:t xml:space="preserve"> Technical Specification for </w:t>
      </w:r>
      <w:r w:rsidR="00676517">
        <w:rPr>
          <w:rFonts w:ascii="Times New Roman Bold" w:hAnsi="Times New Roman Bold"/>
          <w:b/>
          <w:bCs/>
          <w:color w:val="0033CC"/>
          <w:sz w:val="56"/>
          <w:szCs w:val="52"/>
        </w:rPr>
        <w:t>Death Option - Spouse</w:t>
      </w:r>
      <w:r>
        <w:rPr>
          <w:rFonts w:ascii="Times New Roman Bold" w:hAnsi="Times New Roman Bold"/>
          <w:b/>
          <w:bCs/>
          <w:color w:val="0033CC"/>
          <w:sz w:val="56"/>
          <w:szCs w:val="52"/>
        </w:rPr>
        <w:t xml:space="preserve"> </w:t>
      </w:r>
      <w:r w:rsidR="000E2ED8">
        <w:rPr>
          <w:rFonts w:ascii="Times New Roman Bold" w:hAnsi="Times New Roman Bold"/>
          <w:b/>
          <w:bCs/>
          <w:color w:val="0033CC"/>
          <w:sz w:val="56"/>
          <w:szCs w:val="52"/>
        </w:rPr>
        <w:t>B</w:t>
      </w:r>
      <w:r w:rsidR="00272370">
        <w:rPr>
          <w:rFonts w:ascii="Times New Roman Bold" w:hAnsi="Times New Roman Bold"/>
          <w:b/>
          <w:bCs/>
          <w:color w:val="0033CC"/>
          <w:sz w:val="56"/>
          <w:szCs w:val="52"/>
        </w:rPr>
        <w:t>atch</w:t>
      </w:r>
    </w:p>
    <w:p w14:paraId="13CDB3C1" w14:textId="77777777" w:rsidR="002A430C" w:rsidRPr="00F254D6" w:rsidRDefault="002A430C" w:rsidP="00CB2DA5">
      <w:pPr>
        <w:jc w:val="right"/>
      </w:pPr>
    </w:p>
    <w:p w14:paraId="5575AB02" w14:textId="77777777" w:rsidR="00DB6F52" w:rsidRPr="00F254D6" w:rsidRDefault="00DB6F52" w:rsidP="00CB2DA5">
      <w:pPr>
        <w:jc w:val="right"/>
      </w:pPr>
    </w:p>
    <w:p w14:paraId="1E2E58E6" w14:textId="77777777" w:rsidR="00DB6F52" w:rsidRPr="00F254D6" w:rsidRDefault="00DB6F52" w:rsidP="00CB2DA5">
      <w:pPr>
        <w:jc w:val="right"/>
      </w:pPr>
    </w:p>
    <w:p w14:paraId="73153BFB" w14:textId="77777777" w:rsidR="00DB6F52" w:rsidRPr="00F254D6" w:rsidRDefault="00DB6F52" w:rsidP="00CB2DA5">
      <w:pPr>
        <w:jc w:val="right"/>
      </w:pPr>
    </w:p>
    <w:p w14:paraId="10AAF084" w14:textId="77777777" w:rsidR="002A430C" w:rsidRPr="00F254D6" w:rsidRDefault="002A430C" w:rsidP="00AB364B"/>
    <w:p w14:paraId="08D9B3D3" w14:textId="77777777" w:rsidR="00F254D6" w:rsidRPr="00F254D6" w:rsidRDefault="00F254D6" w:rsidP="00AB364B"/>
    <w:p w14:paraId="22D45E26" w14:textId="77777777" w:rsidR="00F254D6" w:rsidRPr="00F254D6" w:rsidRDefault="00F254D6" w:rsidP="00AB364B"/>
    <w:p w14:paraId="482CAFFF" w14:textId="77777777" w:rsidR="00F254D6" w:rsidRPr="00F254D6" w:rsidRDefault="00F254D6" w:rsidP="00AB364B"/>
    <w:p w14:paraId="75689B75" w14:textId="77777777" w:rsidR="00F254D6" w:rsidRPr="00F254D6" w:rsidRDefault="00F254D6" w:rsidP="00AB364B"/>
    <w:p w14:paraId="4920BED4" w14:textId="77777777" w:rsidR="00F254D6" w:rsidRPr="00F254D6" w:rsidRDefault="00F254D6" w:rsidP="00AB364B"/>
    <w:p w14:paraId="0845B771" w14:textId="77777777" w:rsidR="00F254D6" w:rsidRPr="00F254D6" w:rsidRDefault="00F254D6" w:rsidP="00AB364B"/>
    <w:p w14:paraId="759B1728" w14:textId="77777777" w:rsidR="00F254D6" w:rsidRPr="00F254D6" w:rsidRDefault="00F254D6" w:rsidP="00AB364B"/>
    <w:p w14:paraId="59D440B5" w14:textId="77777777" w:rsidR="00F254D6" w:rsidRPr="00F254D6" w:rsidRDefault="00F254D6" w:rsidP="00AB364B"/>
    <w:p w14:paraId="3EC33E3D" w14:textId="77777777" w:rsidR="002A430C" w:rsidRPr="00F254D6" w:rsidRDefault="002A430C" w:rsidP="00CB2DA5">
      <w:pPr>
        <w:jc w:val="right"/>
      </w:pPr>
    </w:p>
    <w:p w14:paraId="633785DF" w14:textId="77777777" w:rsidR="005074AB" w:rsidRPr="00F254D6" w:rsidRDefault="005074AB" w:rsidP="00CB2DA5">
      <w:pPr>
        <w:jc w:val="right"/>
      </w:pPr>
    </w:p>
    <w:p w14:paraId="6417A270" w14:textId="77777777" w:rsidR="002A430C" w:rsidRPr="00F254D6" w:rsidRDefault="002A430C" w:rsidP="00CB2DA5">
      <w:pPr>
        <w:jc w:val="right"/>
      </w:pPr>
    </w:p>
    <w:p w14:paraId="79BF8823" w14:textId="662694AB" w:rsidR="000439CB" w:rsidRPr="00F254D6" w:rsidRDefault="004D3109" w:rsidP="00F254D6">
      <w:pPr>
        <w:pStyle w:val="TitlePage-Heading3"/>
        <w:spacing w:after="120"/>
      </w:pPr>
      <w:r w:rsidRPr="00F254D6">
        <w:t xml:space="preserve">Version: </w:t>
      </w:r>
      <w:r w:rsidR="000439CB" w:rsidRPr="00F254D6">
        <w:t>1.</w:t>
      </w:r>
      <w:del w:id="1" w:author="Chris Angel [2]" w:date="2020-05-25T13:26:00Z">
        <w:r w:rsidR="000439CB" w:rsidRPr="00F254D6" w:rsidDel="00954FBD">
          <w:delText>0</w:delText>
        </w:r>
      </w:del>
      <w:ins w:id="2" w:author="Chris Angel [2]" w:date="2020-05-25T13:26:00Z">
        <w:r w:rsidR="00954FBD">
          <w:t>1</w:t>
        </w:r>
      </w:ins>
    </w:p>
    <w:p w14:paraId="43D6A4AB" w14:textId="07DFBE95" w:rsidR="002B04CF" w:rsidRPr="00F254D6" w:rsidRDefault="00A371CE" w:rsidP="00F254D6">
      <w:pPr>
        <w:pStyle w:val="TitlePage-Heading3"/>
        <w:spacing w:after="120"/>
      </w:pPr>
      <w:del w:id="3" w:author="Chris Angel [2]" w:date="2020-05-25T13:26:00Z">
        <w:r w:rsidDel="00954FBD">
          <w:delText>June 13</w:delText>
        </w:r>
        <w:r w:rsidR="00AB0B0D" w:rsidDel="00954FBD">
          <w:delText>,</w:delText>
        </w:r>
        <w:r w:rsidR="007B2D74" w:rsidDel="00954FBD">
          <w:delText xml:space="preserve"> 2019</w:delText>
        </w:r>
      </w:del>
      <w:ins w:id="4" w:author="Chris Angel [2]" w:date="2020-05-25T13:26:00Z">
        <w:r w:rsidR="00954FBD">
          <w:t>May 25, 2020</w:t>
        </w:r>
      </w:ins>
    </w:p>
    <w:p w14:paraId="1C781B00" w14:textId="77777777" w:rsidR="002B04CF" w:rsidRPr="00F254D6" w:rsidRDefault="002B04CF" w:rsidP="00F254D6">
      <w:pPr>
        <w:pStyle w:val="TitlePage-Heading3"/>
        <w:spacing w:after="120"/>
        <w:rPr>
          <w:lang w:val="de-DE"/>
        </w:rPr>
      </w:pPr>
      <w:r w:rsidRPr="00F254D6">
        <w:rPr>
          <w:lang w:val="de-DE"/>
        </w:rPr>
        <w:t>JEA Ltd.</w:t>
      </w:r>
    </w:p>
    <w:p w14:paraId="46B09189" w14:textId="77777777" w:rsidR="002B04CF" w:rsidRPr="002B04CF" w:rsidRDefault="002B04CF" w:rsidP="00DB6F52">
      <w:pPr>
        <w:sectPr w:rsidR="002B04CF" w:rsidRPr="002B04CF" w:rsidSect="00306326">
          <w:headerReference w:type="default" r:id="rId11"/>
          <w:footerReference w:type="default" r:id="rId12"/>
          <w:headerReference w:type="first" r:id="rId13"/>
          <w:pgSz w:w="12240" w:h="15840"/>
          <w:pgMar w:top="1440" w:right="1440" w:bottom="1440" w:left="3240" w:header="720" w:footer="720" w:gutter="0"/>
          <w:cols w:space="720"/>
          <w:titlePg/>
          <w:docGrid w:linePitch="360"/>
        </w:sectPr>
      </w:pPr>
    </w:p>
    <w:p w14:paraId="7ECC19FF" w14:textId="77777777" w:rsidR="00295E0E" w:rsidRDefault="00170B40" w:rsidP="006E2691">
      <w:pPr>
        <w:pStyle w:val="PENFAX5"/>
        <w:numPr>
          <w:ilvl w:val="0"/>
          <w:numId w:val="0"/>
        </w:numPr>
        <w:ind w:left="432" w:hanging="432"/>
      </w:pPr>
      <w:r w:rsidRPr="008C0262">
        <w:lastRenderedPageBreak/>
        <w:t>Table of Contents</w:t>
      </w:r>
    </w:p>
    <w:p w14:paraId="0EC45270" w14:textId="12861E66" w:rsidR="001E59B6" w:rsidRDefault="007C5C35">
      <w:pPr>
        <w:pStyle w:val="TOC1"/>
        <w:rPr>
          <w:rFonts w:asciiTheme="minorHAnsi" w:eastAsiaTheme="minorEastAsia" w:hAnsiTheme="minorHAnsi" w:cstheme="minorBidi"/>
          <w:b w:val="0"/>
          <w:noProof/>
          <w:lang w:val="en-CA" w:eastAsia="en-CA"/>
        </w:rPr>
      </w:pPr>
      <w:r w:rsidRPr="00F254D6">
        <w:fldChar w:fldCharType="begin"/>
      </w:r>
      <w:r w:rsidR="00E63F20" w:rsidRPr="00F254D6">
        <w:instrText xml:space="preserve"> TOC \o "1-3" \h \z \u </w:instrText>
      </w:r>
      <w:r w:rsidRPr="00F254D6">
        <w:fldChar w:fldCharType="separate"/>
      </w:r>
      <w:hyperlink w:anchor="_Toc498523936" w:history="1">
        <w:r w:rsidR="001E59B6" w:rsidRPr="00B07879">
          <w:rPr>
            <w:rStyle w:val="Hyperlink"/>
            <w:noProof/>
          </w:rPr>
          <w:t>Version Control</w:t>
        </w:r>
        <w:r w:rsidR="001E59B6">
          <w:rPr>
            <w:noProof/>
            <w:webHidden/>
          </w:rPr>
          <w:tab/>
        </w:r>
        <w:r w:rsidR="001E59B6">
          <w:rPr>
            <w:noProof/>
            <w:webHidden/>
          </w:rPr>
          <w:fldChar w:fldCharType="begin"/>
        </w:r>
        <w:r w:rsidR="001E59B6">
          <w:rPr>
            <w:noProof/>
            <w:webHidden/>
          </w:rPr>
          <w:instrText xml:space="preserve"> PAGEREF _Toc498523936 \h </w:instrText>
        </w:r>
        <w:r w:rsidR="001E59B6">
          <w:rPr>
            <w:noProof/>
            <w:webHidden/>
          </w:rPr>
        </w:r>
        <w:r w:rsidR="001E59B6">
          <w:rPr>
            <w:noProof/>
            <w:webHidden/>
          </w:rPr>
          <w:fldChar w:fldCharType="separate"/>
        </w:r>
        <w:r w:rsidR="001E59B6">
          <w:rPr>
            <w:noProof/>
            <w:webHidden/>
          </w:rPr>
          <w:t>3</w:t>
        </w:r>
        <w:r w:rsidR="001E59B6">
          <w:rPr>
            <w:noProof/>
            <w:webHidden/>
          </w:rPr>
          <w:fldChar w:fldCharType="end"/>
        </w:r>
      </w:hyperlink>
    </w:p>
    <w:p w14:paraId="1C9B4EEF" w14:textId="4E73CC58" w:rsidR="001E59B6" w:rsidRDefault="00726BE7">
      <w:pPr>
        <w:pStyle w:val="TOC1"/>
        <w:tabs>
          <w:tab w:val="left" w:pos="360"/>
        </w:tabs>
        <w:rPr>
          <w:rFonts w:asciiTheme="minorHAnsi" w:eastAsiaTheme="minorEastAsia" w:hAnsiTheme="minorHAnsi" w:cstheme="minorBidi"/>
          <w:b w:val="0"/>
          <w:noProof/>
          <w:lang w:val="en-CA" w:eastAsia="en-CA"/>
        </w:rPr>
      </w:pPr>
      <w:hyperlink w:anchor="_Toc498523937" w:history="1">
        <w:r w:rsidR="001E59B6" w:rsidRPr="00B07879">
          <w:rPr>
            <w:rStyle w:val="Hyperlink"/>
            <w:noProof/>
          </w:rPr>
          <w:t>1</w:t>
        </w:r>
        <w:r w:rsidR="001E59B6">
          <w:rPr>
            <w:rFonts w:asciiTheme="minorHAnsi" w:eastAsiaTheme="minorEastAsia" w:hAnsiTheme="minorHAnsi" w:cstheme="minorBidi"/>
            <w:b w:val="0"/>
            <w:noProof/>
            <w:lang w:val="en-CA" w:eastAsia="en-CA"/>
          </w:rPr>
          <w:tab/>
        </w:r>
        <w:r w:rsidR="001E59B6" w:rsidRPr="00B07879">
          <w:rPr>
            <w:rStyle w:val="Hyperlink"/>
            <w:noProof/>
          </w:rPr>
          <w:t>Overview</w:t>
        </w:r>
        <w:r w:rsidR="001E59B6">
          <w:rPr>
            <w:noProof/>
            <w:webHidden/>
          </w:rPr>
          <w:tab/>
        </w:r>
        <w:r w:rsidR="001E59B6">
          <w:rPr>
            <w:noProof/>
            <w:webHidden/>
          </w:rPr>
          <w:fldChar w:fldCharType="begin"/>
        </w:r>
        <w:r w:rsidR="001E59B6">
          <w:rPr>
            <w:noProof/>
            <w:webHidden/>
          </w:rPr>
          <w:instrText xml:space="preserve"> PAGEREF _Toc498523937 \h </w:instrText>
        </w:r>
        <w:r w:rsidR="001E59B6">
          <w:rPr>
            <w:noProof/>
            <w:webHidden/>
          </w:rPr>
        </w:r>
        <w:r w:rsidR="001E59B6">
          <w:rPr>
            <w:noProof/>
            <w:webHidden/>
          </w:rPr>
          <w:fldChar w:fldCharType="separate"/>
        </w:r>
        <w:r w:rsidR="001E59B6">
          <w:rPr>
            <w:noProof/>
            <w:webHidden/>
          </w:rPr>
          <w:t>1</w:t>
        </w:r>
        <w:r w:rsidR="001E59B6">
          <w:rPr>
            <w:noProof/>
            <w:webHidden/>
          </w:rPr>
          <w:fldChar w:fldCharType="end"/>
        </w:r>
      </w:hyperlink>
    </w:p>
    <w:p w14:paraId="0D2FDBCD" w14:textId="34AE4458" w:rsidR="001E59B6" w:rsidRDefault="00726BE7">
      <w:pPr>
        <w:pStyle w:val="TOC2"/>
        <w:tabs>
          <w:tab w:val="left" w:pos="880"/>
          <w:tab w:val="right" w:leader="dot" w:pos="10070"/>
        </w:tabs>
        <w:rPr>
          <w:rFonts w:asciiTheme="minorHAnsi" w:eastAsiaTheme="minorEastAsia" w:hAnsiTheme="minorHAnsi" w:cstheme="minorBidi"/>
          <w:noProof/>
          <w:lang w:val="en-CA" w:eastAsia="en-CA"/>
        </w:rPr>
      </w:pPr>
      <w:hyperlink w:anchor="_Toc498523938" w:history="1">
        <w:r w:rsidR="001E59B6" w:rsidRPr="00B07879">
          <w:rPr>
            <w:rStyle w:val="Hyperlink"/>
            <w:b/>
            <w:bCs/>
            <w:noProof/>
          </w:rPr>
          <w:t>1.1</w:t>
        </w:r>
        <w:r w:rsidR="001E59B6">
          <w:rPr>
            <w:rFonts w:asciiTheme="minorHAnsi" w:eastAsiaTheme="minorEastAsia" w:hAnsiTheme="minorHAnsi" w:cstheme="minorBidi"/>
            <w:noProof/>
            <w:lang w:val="en-CA" w:eastAsia="en-CA"/>
          </w:rPr>
          <w:tab/>
        </w:r>
        <w:r w:rsidR="001E59B6" w:rsidRPr="00B07879">
          <w:rPr>
            <w:rStyle w:val="Hyperlink"/>
            <w:b/>
            <w:bCs/>
            <w:noProof/>
          </w:rPr>
          <w:t>Process Description</w:t>
        </w:r>
        <w:r w:rsidR="001E59B6">
          <w:rPr>
            <w:noProof/>
            <w:webHidden/>
          </w:rPr>
          <w:tab/>
        </w:r>
        <w:r w:rsidR="001E59B6">
          <w:rPr>
            <w:noProof/>
            <w:webHidden/>
          </w:rPr>
          <w:fldChar w:fldCharType="begin"/>
        </w:r>
        <w:r w:rsidR="001E59B6">
          <w:rPr>
            <w:noProof/>
            <w:webHidden/>
          </w:rPr>
          <w:instrText xml:space="preserve"> PAGEREF _Toc498523938 \h </w:instrText>
        </w:r>
        <w:r w:rsidR="001E59B6">
          <w:rPr>
            <w:noProof/>
            <w:webHidden/>
          </w:rPr>
        </w:r>
        <w:r w:rsidR="001E59B6">
          <w:rPr>
            <w:noProof/>
            <w:webHidden/>
          </w:rPr>
          <w:fldChar w:fldCharType="separate"/>
        </w:r>
        <w:r w:rsidR="001E59B6">
          <w:rPr>
            <w:noProof/>
            <w:webHidden/>
          </w:rPr>
          <w:t>1</w:t>
        </w:r>
        <w:r w:rsidR="001E59B6">
          <w:rPr>
            <w:noProof/>
            <w:webHidden/>
          </w:rPr>
          <w:fldChar w:fldCharType="end"/>
        </w:r>
      </w:hyperlink>
    </w:p>
    <w:p w14:paraId="00100B10" w14:textId="7325E370" w:rsidR="001E59B6" w:rsidRDefault="00726BE7">
      <w:pPr>
        <w:pStyle w:val="TOC1"/>
        <w:tabs>
          <w:tab w:val="left" w:pos="360"/>
        </w:tabs>
        <w:rPr>
          <w:rFonts w:asciiTheme="minorHAnsi" w:eastAsiaTheme="minorEastAsia" w:hAnsiTheme="minorHAnsi" w:cstheme="minorBidi"/>
          <w:b w:val="0"/>
          <w:noProof/>
          <w:lang w:val="en-CA" w:eastAsia="en-CA"/>
        </w:rPr>
      </w:pPr>
      <w:hyperlink w:anchor="_Toc498523939" w:history="1">
        <w:r w:rsidR="001E59B6" w:rsidRPr="00B07879">
          <w:rPr>
            <w:rStyle w:val="Hyperlink"/>
            <w:noProof/>
          </w:rPr>
          <w:t>2</w:t>
        </w:r>
        <w:r w:rsidR="001E59B6">
          <w:rPr>
            <w:rFonts w:asciiTheme="minorHAnsi" w:eastAsiaTheme="minorEastAsia" w:hAnsiTheme="minorHAnsi" w:cstheme="minorBidi"/>
            <w:b w:val="0"/>
            <w:noProof/>
            <w:lang w:val="en-CA" w:eastAsia="en-CA"/>
          </w:rPr>
          <w:tab/>
        </w:r>
        <w:r w:rsidR="001E59B6" w:rsidRPr="00B07879">
          <w:rPr>
            <w:rStyle w:val="Hyperlink"/>
            <w:noProof/>
          </w:rPr>
          <w:t>Extract Specification</w:t>
        </w:r>
        <w:r w:rsidR="001E59B6">
          <w:rPr>
            <w:noProof/>
            <w:webHidden/>
          </w:rPr>
          <w:tab/>
        </w:r>
        <w:r w:rsidR="001E59B6">
          <w:rPr>
            <w:noProof/>
            <w:webHidden/>
          </w:rPr>
          <w:fldChar w:fldCharType="begin"/>
        </w:r>
        <w:r w:rsidR="001E59B6">
          <w:rPr>
            <w:noProof/>
            <w:webHidden/>
          </w:rPr>
          <w:instrText xml:space="preserve"> PAGEREF _Toc498523939 \h </w:instrText>
        </w:r>
        <w:r w:rsidR="001E59B6">
          <w:rPr>
            <w:noProof/>
            <w:webHidden/>
          </w:rPr>
        </w:r>
        <w:r w:rsidR="001E59B6">
          <w:rPr>
            <w:noProof/>
            <w:webHidden/>
          </w:rPr>
          <w:fldChar w:fldCharType="separate"/>
        </w:r>
        <w:r w:rsidR="001E59B6">
          <w:rPr>
            <w:noProof/>
            <w:webHidden/>
          </w:rPr>
          <w:t>2</w:t>
        </w:r>
        <w:r w:rsidR="001E59B6">
          <w:rPr>
            <w:noProof/>
            <w:webHidden/>
          </w:rPr>
          <w:fldChar w:fldCharType="end"/>
        </w:r>
      </w:hyperlink>
    </w:p>
    <w:p w14:paraId="02851226" w14:textId="5C4618DF" w:rsidR="001E59B6" w:rsidRDefault="00726BE7">
      <w:pPr>
        <w:pStyle w:val="TOC2"/>
        <w:tabs>
          <w:tab w:val="left" w:pos="880"/>
          <w:tab w:val="right" w:leader="dot" w:pos="10070"/>
        </w:tabs>
        <w:rPr>
          <w:rFonts w:asciiTheme="minorHAnsi" w:eastAsiaTheme="minorEastAsia" w:hAnsiTheme="minorHAnsi" w:cstheme="minorBidi"/>
          <w:noProof/>
          <w:lang w:val="en-CA" w:eastAsia="en-CA"/>
        </w:rPr>
      </w:pPr>
      <w:hyperlink w:anchor="_Toc498523940" w:history="1">
        <w:r w:rsidR="001E59B6" w:rsidRPr="00B07879">
          <w:rPr>
            <w:rStyle w:val="Hyperlink"/>
            <w:b/>
            <w:bCs/>
            <w:noProof/>
          </w:rPr>
          <w:t>2.1</w:t>
        </w:r>
        <w:r w:rsidR="001E59B6">
          <w:rPr>
            <w:rFonts w:asciiTheme="minorHAnsi" w:eastAsiaTheme="minorEastAsia" w:hAnsiTheme="minorHAnsi" w:cstheme="minorBidi"/>
            <w:noProof/>
            <w:lang w:val="en-CA" w:eastAsia="en-CA"/>
          </w:rPr>
          <w:tab/>
        </w:r>
        <w:r w:rsidR="001E59B6" w:rsidRPr="00B07879">
          <w:rPr>
            <w:rStyle w:val="Hyperlink"/>
            <w:b/>
            <w:bCs/>
            <w:noProof/>
          </w:rPr>
          <w:t>Applicable Plans</w:t>
        </w:r>
        <w:r w:rsidR="001E59B6">
          <w:rPr>
            <w:noProof/>
            <w:webHidden/>
          </w:rPr>
          <w:tab/>
        </w:r>
        <w:r w:rsidR="001E59B6">
          <w:rPr>
            <w:noProof/>
            <w:webHidden/>
          </w:rPr>
          <w:fldChar w:fldCharType="begin"/>
        </w:r>
        <w:r w:rsidR="001E59B6">
          <w:rPr>
            <w:noProof/>
            <w:webHidden/>
          </w:rPr>
          <w:instrText xml:space="preserve"> PAGEREF _Toc498523940 \h </w:instrText>
        </w:r>
        <w:r w:rsidR="001E59B6">
          <w:rPr>
            <w:noProof/>
            <w:webHidden/>
          </w:rPr>
        </w:r>
        <w:r w:rsidR="001E59B6">
          <w:rPr>
            <w:noProof/>
            <w:webHidden/>
          </w:rPr>
          <w:fldChar w:fldCharType="separate"/>
        </w:r>
        <w:r w:rsidR="001E59B6">
          <w:rPr>
            <w:noProof/>
            <w:webHidden/>
          </w:rPr>
          <w:t>2</w:t>
        </w:r>
        <w:r w:rsidR="001E59B6">
          <w:rPr>
            <w:noProof/>
            <w:webHidden/>
          </w:rPr>
          <w:fldChar w:fldCharType="end"/>
        </w:r>
      </w:hyperlink>
    </w:p>
    <w:p w14:paraId="4615EB29" w14:textId="63FDC436" w:rsidR="001E59B6" w:rsidRDefault="00726BE7">
      <w:pPr>
        <w:pStyle w:val="TOC2"/>
        <w:tabs>
          <w:tab w:val="left" w:pos="880"/>
          <w:tab w:val="right" w:leader="dot" w:pos="10070"/>
        </w:tabs>
        <w:rPr>
          <w:rFonts w:asciiTheme="minorHAnsi" w:eastAsiaTheme="minorEastAsia" w:hAnsiTheme="minorHAnsi" w:cstheme="minorBidi"/>
          <w:noProof/>
          <w:lang w:val="en-CA" w:eastAsia="en-CA"/>
        </w:rPr>
      </w:pPr>
      <w:hyperlink w:anchor="_Toc498523941" w:history="1">
        <w:r w:rsidR="001E59B6" w:rsidRPr="00B07879">
          <w:rPr>
            <w:rStyle w:val="Hyperlink"/>
            <w:b/>
            <w:bCs/>
            <w:noProof/>
          </w:rPr>
          <w:t>2.2</w:t>
        </w:r>
        <w:r w:rsidR="001E59B6">
          <w:rPr>
            <w:rFonts w:asciiTheme="minorHAnsi" w:eastAsiaTheme="minorEastAsia" w:hAnsiTheme="minorHAnsi" w:cstheme="minorBidi"/>
            <w:noProof/>
            <w:lang w:val="en-CA" w:eastAsia="en-CA"/>
          </w:rPr>
          <w:tab/>
        </w:r>
        <w:r w:rsidR="001E59B6" w:rsidRPr="00B07879">
          <w:rPr>
            <w:rStyle w:val="Hyperlink"/>
            <w:b/>
            <w:bCs/>
            <w:noProof/>
          </w:rPr>
          <w:t>Selection Criteria</w:t>
        </w:r>
        <w:r w:rsidR="001E59B6">
          <w:rPr>
            <w:noProof/>
            <w:webHidden/>
          </w:rPr>
          <w:tab/>
        </w:r>
        <w:r w:rsidR="001E59B6">
          <w:rPr>
            <w:noProof/>
            <w:webHidden/>
          </w:rPr>
          <w:fldChar w:fldCharType="begin"/>
        </w:r>
        <w:r w:rsidR="001E59B6">
          <w:rPr>
            <w:noProof/>
            <w:webHidden/>
          </w:rPr>
          <w:instrText xml:space="preserve"> PAGEREF _Toc498523941 \h </w:instrText>
        </w:r>
        <w:r w:rsidR="001E59B6">
          <w:rPr>
            <w:noProof/>
            <w:webHidden/>
          </w:rPr>
        </w:r>
        <w:r w:rsidR="001E59B6">
          <w:rPr>
            <w:noProof/>
            <w:webHidden/>
          </w:rPr>
          <w:fldChar w:fldCharType="separate"/>
        </w:r>
        <w:r w:rsidR="001E59B6">
          <w:rPr>
            <w:noProof/>
            <w:webHidden/>
          </w:rPr>
          <w:t>2</w:t>
        </w:r>
        <w:r w:rsidR="001E59B6">
          <w:rPr>
            <w:noProof/>
            <w:webHidden/>
          </w:rPr>
          <w:fldChar w:fldCharType="end"/>
        </w:r>
      </w:hyperlink>
    </w:p>
    <w:p w14:paraId="51EB6399" w14:textId="40079DF7" w:rsidR="001E59B6" w:rsidRDefault="00726BE7">
      <w:pPr>
        <w:pStyle w:val="TOC2"/>
        <w:tabs>
          <w:tab w:val="left" w:pos="880"/>
          <w:tab w:val="right" w:leader="dot" w:pos="10070"/>
        </w:tabs>
        <w:rPr>
          <w:rFonts w:asciiTheme="minorHAnsi" w:eastAsiaTheme="minorEastAsia" w:hAnsiTheme="minorHAnsi" w:cstheme="minorBidi"/>
          <w:noProof/>
          <w:lang w:val="en-CA" w:eastAsia="en-CA"/>
        </w:rPr>
      </w:pPr>
      <w:hyperlink w:anchor="_Toc498523942" w:history="1">
        <w:r w:rsidR="001E59B6" w:rsidRPr="00B07879">
          <w:rPr>
            <w:rStyle w:val="Hyperlink"/>
            <w:b/>
            <w:bCs/>
            <w:noProof/>
          </w:rPr>
          <w:t>2.3</w:t>
        </w:r>
        <w:r w:rsidR="001E59B6">
          <w:rPr>
            <w:rFonts w:asciiTheme="minorHAnsi" w:eastAsiaTheme="minorEastAsia" w:hAnsiTheme="minorHAnsi" w:cstheme="minorBidi"/>
            <w:noProof/>
            <w:lang w:val="en-CA" w:eastAsia="en-CA"/>
          </w:rPr>
          <w:tab/>
        </w:r>
        <w:r w:rsidR="001E59B6" w:rsidRPr="00B07879">
          <w:rPr>
            <w:rStyle w:val="Hyperlink"/>
            <w:b/>
            <w:bCs/>
            <w:noProof/>
          </w:rPr>
          <w:t>Sample Layout</w:t>
        </w:r>
        <w:r w:rsidR="001E59B6">
          <w:rPr>
            <w:noProof/>
            <w:webHidden/>
          </w:rPr>
          <w:tab/>
        </w:r>
        <w:r w:rsidR="001E59B6">
          <w:rPr>
            <w:noProof/>
            <w:webHidden/>
          </w:rPr>
          <w:fldChar w:fldCharType="begin"/>
        </w:r>
        <w:r w:rsidR="001E59B6">
          <w:rPr>
            <w:noProof/>
            <w:webHidden/>
          </w:rPr>
          <w:instrText xml:space="preserve"> PAGEREF _Toc498523942 \h </w:instrText>
        </w:r>
        <w:r w:rsidR="001E59B6">
          <w:rPr>
            <w:noProof/>
            <w:webHidden/>
          </w:rPr>
        </w:r>
        <w:r w:rsidR="001E59B6">
          <w:rPr>
            <w:noProof/>
            <w:webHidden/>
          </w:rPr>
          <w:fldChar w:fldCharType="separate"/>
        </w:r>
        <w:r w:rsidR="001E59B6">
          <w:rPr>
            <w:noProof/>
            <w:webHidden/>
          </w:rPr>
          <w:t>2</w:t>
        </w:r>
        <w:r w:rsidR="001E59B6">
          <w:rPr>
            <w:noProof/>
            <w:webHidden/>
          </w:rPr>
          <w:fldChar w:fldCharType="end"/>
        </w:r>
      </w:hyperlink>
    </w:p>
    <w:p w14:paraId="4E58B4D4" w14:textId="7499BB83" w:rsidR="001E59B6" w:rsidRDefault="00726BE7">
      <w:pPr>
        <w:pStyle w:val="TOC2"/>
        <w:tabs>
          <w:tab w:val="left" w:pos="880"/>
          <w:tab w:val="right" w:leader="dot" w:pos="10070"/>
        </w:tabs>
        <w:rPr>
          <w:rFonts w:asciiTheme="minorHAnsi" w:eastAsiaTheme="minorEastAsia" w:hAnsiTheme="minorHAnsi" w:cstheme="minorBidi"/>
          <w:noProof/>
          <w:lang w:val="en-CA" w:eastAsia="en-CA"/>
        </w:rPr>
      </w:pPr>
      <w:hyperlink w:anchor="_Toc498523943" w:history="1">
        <w:r w:rsidR="001E59B6" w:rsidRPr="00B07879">
          <w:rPr>
            <w:rStyle w:val="Hyperlink"/>
            <w:b/>
            <w:bCs/>
            <w:noProof/>
          </w:rPr>
          <w:t>2.4</w:t>
        </w:r>
        <w:r w:rsidR="001E59B6">
          <w:rPr>
            <w:rFonts w:asciiTheme="minorHAnsi" w:eastAsiaTheme="minorEastAsia" w:hAnsiTheme="minorHAnsi" w:cstheme="minorBidi"/>
            <w:noProof/>
            <w:lang w:val="en-CA" w:eastAsia="en-CA"/>
          </w:rPr>
          <w:tab/>
        </w:r>
        <w:r w:rsidR="001E59B6" w:rsidRPr="00B07879">
          <w:rPr>
            <w:rStyle w:val="Hyperlink"/>
            <w:b/>
            <w:bCs/>
            <w:noProof/>
          </w:rPr>
          <w:t>Data Element</w:t>
        </w:r>
        <w:r w:rsidR="001E59B6">
          <w:rPr>
            <w:noProof/>
            <w:webHidden/>
          </w:rPr>
          <w:tab/>
        </w:r>
        <w:r w:rsidR="001E59B6">
          <w:rPr>
            <w:noProof/>
            <w:webHidden/>
          </w:rPr>
          <w:fldChar w:fldCharType="begin"/>
        </w:r>
        <w:r w:rsidR="001E59B6">
          <w:rPr>
            <w:noProof/>
            <w:webHidden/>
          </w:rPr>
          <w:instrText xml:space="preserve"> PAGEREF _Toc498523943 \h </w:instrText>
        </w:r>
        <w:r w:rsidR="001E59B6">
          <w:rPr>
            <w:noProof/>
            <w:webHidden/>
          </w:rPr>
        </w:r>
        <w:r w:rsidR="001E59B6">
          <w:rPr>
            <w:noProof/>
            <w:webHidden/>
          </w:rPr>
          <w:fldChar w:fldCharType="separate"/>
        </w:r>
        <w:r w:rsidR="001E59B6">
          <w:rPr>
            <w:noProof/>
            <w:webHidden/>
          </w:rPr>
          <w:t>2</w:t>
        </w:r>
        <w:r w:rsidR="001E59B6">
          <w:rPr>
            <w:noProof/>
            <w:webHidden/>
          </w:rPr>
          <w:fldChar w:fldCharType="end"/>
        </w:r>
      </w:hyperlink>
    </w:p>
    <w:p w14:paraId="3C1E1776" w14:textId="2A37C273" w:rsidR="001E59B6" w:rsidRDefault="00726BE7">
      <w:pPr>
        <w:pStyle w:val="TOC3"/>
        <w:tabs>
          <w:tab w:val="left" w:pos="1320"/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lang w:val="en-CA" w:eastAsia="en-CA"/>
        </w:rPr>
      </w:pPr>
      <w:hyperlink w:anchor="_Toc498523944" w:history="1">
        <w:r w:rsidR="001E59B6" w:rsidRPr="00B07879">
          <w:rPr>
            <w:rStyle w:val="Hyperlink"/>
            <w:noProof/>
          </w:rPr>
          <w:t>2.4.1</w:t>
        </w:r>
        <w:r w:rsidR="001E59B6">
          <w:rPr>
            <w:rFonts w:asciiTheme="minorHAnsi" w:eastAsiaTheme="minorEastAsia" w:hAnsiTheme="minorHAnsi" w:cstheme="minorBidi"/>
            <w:noProof/>
            <w:sz w:val="22"/>
            <w:lang w:val="en-CA" w:eastAsia="en-CA"/>
          </w:rPr>
          <w:tab/>
        </w:r>
        <w:r w:rsidR="001E59B6" w:rsidRPr="00B07879">
          <w:rPr>
            <w:rStyle w:val="Hyperlink"/>
            <w:noProof/>
          </w:rPr>
          <w:t>Chart 1</w:t>
        </w:r>
        <w:r w:rsidR="001E59B6">
          <w:rPr>
            <w:noProof/>
            <w:webHidden/>
          </w:rPr>
          <w:tab/>
        </w:r>
        <w:r w:rsidR="001E59B6">
          <w:rPr>
            <w:noProof/>
            <w:webHidden/>
          </w:rPr>
          <w:fldChar w:fldCharType="begin"/>
        </w:r>
        <w:r w:rsidR="001E59B6">
          <w:rPr>
            <w:noProof/>
            <w:webHidden/>
          </w:rPr>
          <w:instrText xml:space="preserve"> PAGEREF _Toc498523944 \h </w:instrText>
        </w:r>
        <w:r w:rsidR="001E59B6">
          <w:rPr>
            <w:noProof/>
            <w:webHidden/>
          </w:rPr>
        </w:r>
        <w:r w:rsidR="001E59B6">
          <w:rPr>
            <w:noProof/>
            <w:webHidden/>
          </w:rPr>
          <w:fldChar w:fldCharType="separate"/>
        </w:r>
        <w:r w:rsidR="001E59B6">
          <w:rPr>
            <w:noProof/>
            <w:webHidden/>
          </w:rPr>
          <w:t>10</w:t>
        </w:r>
        <w:r w:rsidR="001E59B6">
          <w:rPr>
            <w:noProof/>
            <w:webHidden/>
          </w:rPr>
          <w:fldChar w:fldCharType="end"/>
        </w:r>
      </w:hyperlink>
    </w:p>
    <w:p w14:paraId="6976D9AA" w14:textId="563F3327" w:rsidR="001E59B6" w:rsidRDefault="00726BE7">
      <w:pPr>
        <w:pStyle w:val="TOC3"/>
        <w:tabs>
          <w:tab w:val="left" w:pos="1320"/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lang w:val="en-CA" w:eastAsia="en-CA"/>
        </w:rPr>
      </w:pPr>
      <w:hyperlink w:anchor="_Toc498523945" w:history="1">
        <w:r w:rsidR="001E59B6" w:rsidRPr="00B07879">
          <w:rPr>
            <w:rStyle w:val="Hyperlink"/>
            <w:noProof/>
          </w:rPr>
          <w:t>2.4.2</w:t>
        </w:r>
        <w:r w:rsidR="001E59B6">
          <w:rPr>
            <w:rFonts w:asciiTheme="minorHAnsi" w:eastAsiaTheme="minorEastAsia" w:hAnsiTheme="minorHAnsi" w:cstheme="minorBidi"/>
            <w:noProof/>
            <w:sz w:val="22"/>
            <w:lang w:val="en-CA" w:eastAsia="en-CA"/>
          </w:rPr>
          <w:tab/>
        </w:r>
        <w:r w:rsidR="001E59B6" w:rsidRPr="00B07879">
          <w:rPr>
            <w:rStyle w:val="Hyperlink"/>
            <w:noProof/>
          </w:rPr>
          <w:t>Chart 2</w:t>
        </w:r>
        <w:r w:rsidR="001E59B6">
          <w:rPr>
            <w:noProof/>
            <w:webHidden/>
          </w:rPr>
          <w:tab/>
        </w:r>
        <w:r w:rsidR="001E59B6">
          <w:rPr>
            <w:noProof/>
            <w:webHidden/>
          </w:rPr>
          <w:fldChar w:fldCharType="begin"/>
        </w:r>
        <w:r w:rsidR="001E59B6">
          <w:rPr>
            <w:noProof/>
            <w:webHidden/>
          </w:rPr>
          <w:instrText xml:space="preserve"> PAGEREF _Toc498523945 \h </w:instrText>
        </w:r>
        <w:r w:rsidR="001E59B6">
          <w:rPr>
            <w:noProof/>
            <w:webHidden/>
          </w:rPr>
        </w:r>
        <w:r w:rsidR="001E59B6">
          <w:rPr>
            <w:noProof/>
            <w:webHidden/>
          </w:rPr>
          <w:fldChar w:fldCharType="separate"/>
        </w:r>
        <w:r w:rsidR="001E59B6">
          <w:rPr>
            <w:noProof/>
            <w:webHidden/>
          </w:rPr>
          <w:t>11</w:t>
        </w:r>
        <w:r w:rsidR="001E59B6">
          <w:rPr>
            <w:noProof/>
            <w:webHidden/>
          </w:rPr>
          <w:fldChar w:fldCharType="end"/>
        </w:r>
      </w:hyperlink>
    </w:p>
    <w:p w14:paraId="0F8939C2" w14:textId="47D677F4" w:rsidR="001E59B6" w:rsidRDefault="00726BE7">
      <w:pPr>
        <w:pStyle w:val="TOC2"/>
        <w:tabs>
          <w:tab w:val="left" w:pos="880"/>
          <w:tab w:val="right" w:leader="dot" w:pos="10070"/>
        </w:tabs>
        <w:rPr>
          <w:rFonts w:asciiTheme="minorHAnsi" w:eastAsiaTheme="minorEastAsia" w:hAnsiTheme="minorHAnsi" w:cstheme="minorBidi"/>
          <w:noProof/>
          <w:lang w:val="en-CA" w:eastAsia="en-CA"/>
        </w:rPr>
      </w:pPr>
      <w:hyperlink w:anchor="_Toc498523946" w:history="1">
        <w:r w:rsidR="001E59B6" w:rsidRPr="00B07879">
          <w:rPr>
            <w:rStyle w:val="Hyperlink"/>
            <w:b/>
            <w:bCs/>
            <w:noProof/>
          </w:rPr>
          <w:t>2.5</w:t>
        </w:r>
        <w:r w:rsidR="001E59B6">
          <w:rPr>
            <w:rFonts w:asciiTheme="minorHAnsi" w:eastAsiaTheme="minorEastAsia" w:hAnsiTheme="minorHAnsi" w:cstheme="minorBidi"/>
            <w:noProof/>
            <w:lang w:val="en-CA" w:eastAsia="en-CA"/>
          </w:rPr>
          <w:tab/>
        </w:r>
        <w:r w:rsidR="001E59B6" w:rsidRPr="00B07879">
          <w:rPr>
            <w:rStyle w:val="Hyperlink"/>
            <w:b/>
            <w:bCs/>
            <w:noProof/>
          </w:rPr>
          <w:t>Sorting</w:t>
        </w:r>
        <w:r w:rsidR="001E59B6">
          <w:rPr>
            <w:noProof/>
            <w:webHidden/>
          </w:rPr>
          <w:tab/>
        </w:r>
        <w:r w:rsidR="001E59B6">
          <w:rPr>
            <w:noProof/>
            <w:webHidden/>
          </w:rPr>
          <w:fldChar w:fldCharType="begin"/>
        </w:r>
        <w:r w:rsidR="001E59B6">
          <w:rPr>
            <w:noProof/>
            <w:webHidden/>
          </w:rPr>
          <w:instrText xml:space="preserve"> PAGEREF _Toc498523946 \h </w:instrText>
        </w:r>
        <w:r w:rsidR="001E59B6">
          <w:rPr>
            <w:noProof/>
            <w:webHidden/>
          </w:rPr>
        </w:r>
        <w:r w:rsidR="001E59B6">
          <w:rPr>
            <w:noProof/>
            <w:webHidden/>
          </w:rPr>
          <w:fldChar w:fldCharType="separate"/>
        </w:r>
        <w:r w:rsidR="001E59B6">
          <w:rPr>
            <w:noProof/>
            <w:webHidden/>
          </w:rPr>
          <w:t>11</w:t>
        </w:r>
        <w:r w:rsidR="001E59B6">
          <w:rPr>
            <w:noProof/>
            <w:webHidden/>
          </w:rPr>
          <w:fldChar w:fldCharType="end"/>
        </w:r>
      </w:hyperlink>
    </w:p>
    <w:p w14:paraId="1E7989A4" w14:textId="54CC1AF2" w:rsidR="001E59B6" w:rsidRDefault="00726BE7">
      <w:pPr>
        <w:pStyle w:val="TOC2"/>
        <w:tabs>
          <w:tab w:val="left" w:pos="880"/>
          <w:tab w:val="right" w:leader="dot" w:pos="10070"/>
        </w:tabs>
        <w:rPr>
          <w:rFonts w:asciiTheme="minorHAnsi" w:eastAsiaTheme="minorEastAsia" w:hAnsiTheme="minorHAnsi" w:cstheme="minorBidi"/>
          <w:noProof/>
          <w:lang w:val="en-CA" w:eastAsia="en-CA"/>
        </w:rPr>
      </w:pPr>
      <w:hyperlink w:anchor="_Toc498523947" w:history="1">
        <w:r w:rsidR="001E59B6" w:rsidRPr="00B07879">
          <w:rPr>
            <w:rStyle w:val="Hyperlink"/>
            <w:b/>
            <w:bCs/>
            <w:noProof/>
          </w:rPr>
          <w:t>2.6</w:t>
        </w:r>
        <w:r w:rsidR="001E59B6">
          <w:rPr>
            <w:rFonts w:asciiTheme="minorHAnsi" w:eastAsiaTheme="minorEastAsia" w:hAnsiTheme="minorHAnsi" w:cstheme="minorBidi"/>
            <w:noProof/>
            <w:lang w:val="en-CA" w:eastAsia="en-CA"/>
          </w:rPr>
          <w:tab/>
        </w:r>
        <w:r w:rsidR="001E59B6" w:rsidRPr="00B07879">
          <w:rPr>
            <w:rStyle w:val="Hyperlink"/>
            <w:b/>
            <w:bCs/>
            <w:noProof/>
          </w:rPr>
          <w:t>Formatting and Naming</w:t>
        </w:r>
        <w:r w:rsidR="001E59B6">
          <w:rPr>
            <w:noProof/>
            <w:webHidden/>
          </w:rPr>
          <w:tab/>
        </w:r>
        <w:r w:rsidR="001E59B6">
          <w:rPr>
            <w:noProof/>
            <w:webHidden/>
          </w:rPr>
          <w:fldChar w:fldCharType="begin"/>
        </w:r>
        <w:r w:rsidR="001E59B6">
          <w:rPr>
            <w:noProof/>
            <w:webHidden/>
          </w:rPr>
          <w:instrText xml:space="preserve"> PAGEREF _Toc498523947 \h </w:instrText>
        </w:r>
        <w:r w:rsidR="001E59B6">
          <w:rPr>
            <w:noProof/>
            <w:webHidden/>
          </w:rPr>
        </w:r>
        <w:r w:rsidR="001E59B6">
          <w:rPr>
            <w:noProof/>
            <w:webHidden/>
          </w:rPr>
          <w:fldChar w:fldCharType="separate"/>
        </w:r>
        <w:r w:rsidR="001E59B6">
          <w:rPr>
            <w:noProof/>
            <w:webHidden/>
          </w:rPr>
          <w:t>11</w:t>
        </w:r>
        <w:r w:rsidR="001E59B6">
          <w:rPr>
            <w:noProof/>
            <w:webHidden/>
          </w:rPr>
          <w:fldChar w:fldCharType="end"/>
        </w:r>
      </w:hyperlink>
    </w:p>
    <w:p w14:paraId="37A21AF7" w14:textId="50984FC9" w:rsidR="001E59B6" w:rsidRDefault="00726BE7">
      <w:pPr>
        <w:pStyle w:val="TOC1"/>
        <w:tabs>
          <w:tab w:val="left" w:pos="360"/>
        </w:tabs>
        <w:rPr>
          <w:rFonts w:asciiTheme="minorHAnsi" w:eastAsiaTheme="minorEastAsia" w:hAnsiTheme="minorHAnsi" w:cstheme="minorBidi"/>
          <w:b w:val="0"/>
          <w:noProof/>
          <w:lang w:val="en-CA" w:eastAsia="en-CA"/>
        </w:rPr>
      </w:pPr>
      <w:hyperlink w:anchor="_Toc498523948" w:history="1">
        <w:r w:rsidR="001E59B6" w:rsidRPr="00B07879">
          <w:rPr>
            <w:rStyle w:val="Hyperlink"/>
            <w:noProof/>
          </w:rPr>
          <w:t>3</w:t>
        </w:r>
        <w:r w:rsidR="001E59B6">
          <w:rPr>
            <w:rFonts w:asciiTheme="minorHAnsi" w:eastAsiaTheme="minorEastAsia" w:hAnsiTheme="minorHAnsi" w:cstheme="minorBidi"/>
            <w:b w:val="0"/>
            <w:noProof/>
            <w:lang w:val="en-CA" w:eastAsia="en-CA"/>
          </w:rPr>
          <w:tab/>
        </w:r>
        <w:r w:rsidR="001E59B6" w:rsidRPr="00B07879">
          <w:rPr>
            <w:rStyle w:val="Hyperlink"/>
            <w:noProof/>
          </w:rPr>
          <w:t>Batch Process Type</w:t>
        </w:r>
        <w:r w:rsidR="001E59B6">
          <w:rPr>
            <w:noProof/>
            <w:webHidden/>
          </w:rPr>
          <w:tab/>
        </w:r>
        <w:r w:rsidR="001E59B6">
          <w:rPr>
            <w:noProof/>
            <w:webHidden/>
          </w:rPr>
          <w:fldChar w:fldCharType="begin"/>
        </w:r>
        <w:r w:rsidR="001E59B6">
          <w:rPr>
            <w:noProof/>
            <w:webHidden/>
          </w:rPr>
          <w:instrText xml:space="preserve"> PAGEREF _Toc498523948 \h </w:instrText>
        </w:r>
        <w:r w:rsidR="001E59B6">
          <w:rPr>
            <w:noProof/>
            <w:webHidden/>
          </w:rPr>
        </w:r>
        <w:r w:rsidR="001E59B6">
          <w:rPr>
            <w:noProof/>
            <w:webHidden/>
          </w:rPr>
          <w:fldChar w:fldCharType="separate"/>
        </w:r>
        <w:r w:rsidR="001E59B6">
          <w:rPr>
            <w:noProof/>
            <w:webHidden/>
          </w:rPr>
          <w:t>12</w:t>
        </w:r>
        <w:r w:rsidR="001E59B6">
          <w:rPr>
            <w:noProof/>
            <w:webHidden/>
          </w:rPr>
          <w:fldChar w:fldCharType="end"/>
        </w:r>
      </w:hyperlink>
    </w:p>
    <w:p w14:paraId="60F14D05" w14:textId="2047B46E" w:rsidR="001E59B6" w:rsidRDefault="00726BE7">
      <w:pPr>
        <w:pStyle w:val="TOC1"/>
        <w:tabs>
          <w:tab w:val="left" w:pos="360"/>
        </w:tabs>
        <w:rPr>
          <w:rFonts w:asciiTheme="minorHAnsi" w:eastAsiaTheme="minorEastAsia" w:hAnsiTheme="minorHAnsi" w:cstheme="minorBidi"/>
          <w:b w:val="0"/>
          <w:noProof/>
          <w:lang w:val="en-CA" w:eastAsia="en-CA"/>
        </w:rPr>
      </w:pPr>
      <w:hyperlink w:anchor="_Toc498523949" w:history="1">
        <w:r w:rsidR="001E59B6" w:rsidRPr="00B07879">
          <w:rPr>
            <w:rStyle w:val="Hyperlink"/>
            <w:noProof/>
          </w:rPr>
          <w:t>4</w:t>
        </w:r>
        <w:r w:rsidR="001E59B6">
          <w:rPr>
            <w:rFonts w:asciiTheme="minorHAnsi" w:eastAsiaTheme="minorEastAsia" w:hAnsiTheme="minorHAnsi" w:cstheme="minorBidi"/>
            <w:b w:val="0"/>
            <w:noProof/>
            <w:lang w:val="en-CA" w:eastAsia="en-CA"/>
          </w:rPr>
          <w:tab/>
        </w:r>
        <w:r w:rsidR="001E59B6" w:rsidRPr="00B07879">
          <w:rPr>
            <w:rStyle w:val="Hyperlink"/>
            <w:noProof/>
          </w:rPr>
          <w:t>Data Source</w:t>
        </w:r>
        <w:r w:rsidR="001E59B6">
          <w:rPr>
            <w:noProof/>
            <w:webHidden/>
          </w:rPr>
          <w:tab/>
        </w:r>
        <w:r w:rsidR="001E59B6">
          <w:rPr>
            <w:noProof/>
            <w:webHidden/>
          </w:rPr>
          <w:fldChar w:fldCharType="begin"/>
        </w:r>
        <w:r w:rsidR="001E59B6">
          <w:rPr>
            <w:noProof/>
            <w:webHidden/>
          </w:rPr>
          <w:instrText xml:space="preserve"> PAGEREF _Toc498523949 \h </w:instrText>
        </w:r>
        <w:r w:rsidR="001E59B6">
          <w:rPr>
            <w:noProof/>
            <w:webHidden/>
          </w:rPr>
        </w:r>
        <w:r w:rsidR="001E59B6">
          <w:rPr>
            <w:noProof/>
            <w:webHidden/>
          </w:rPr>
          <w:fldChar w:fldCharType="separate"/>
        </w:r>
        <w:r w:rsidR="001E59B6">
          <w:rPr>
            <w:noProof/>
            <w:webHidden/>
          </w:rPr>
          <w:t>13</w:t>
        </w:r>
        <w:r w:rsidR="001E59B6">
          <w:rPr>
            <w:noProof/>
            <w:webHidden/>
          </w:rPr>
          <w:fldChar w:fldCharType="end"/>
        </w:r>
      </w:hyperlink>
    </w:p>
    <w:p w14:paraId="2424AA1C" w14:textId="2484F2C8" w:rsidR="001E59B6" w:rsidRDefault="00726BE7">
      <w:pPr>
        <w:pStyle w:val="TOC1"/>
        <w:tabs>
          <w:tab w:val="left" w:pos="360"/>
        </w:tabs>
        <w:rPr>
          <w:rFonts w:asciiTheme="minorHAnsi" w:eastAsiaTheme="minorEastAsia" w:hAnsiTheme="minorHAnsi" w:cstheme="minorBidi"/>
          <w:b w:val="0"/>
          <w:noProof/>
          <w:lang w:val="en-CA" w:eastAsia="en-CA"/>
        </w:rPr>
      </w:pPr>
      <w:hyperlink w:anchor="_Toc498523950" w:history="1">
        <w:r w:rsidR="001E59B6" w:rsidRPr="00B07879">
          <w:rPr>
            <w:rStyle w:val="Hyperlink"/>
            <w:noProof/>
          </w:rPr>
          <w:t>5</w:t>
        </w:r>
        <w:r w:rsidR="001E59B6">
          <w:rPr>
            <w:rFonts w:asciiTheme="minorHAnsi" w:eastAsiaTheme="minorEastAsia" w:hAnsiTheme="minorHAnsi" w:cstheme="minorBidi"/>
            <w:b w:val="0"/>
            <w:noProof/>
            <w:lang w:val="en-CA" w:eastAsia="en-CA"/>
          </w:rPr>
          <w:tab/>
        </w:r>
        <w:r w:rsidR="001E59B6" w:rsidRPr="00B07879">
          <w:rPr>
            <w:rStyle w:val="Hyperlink"/>
            <w:noProof/>
          </w:rPr>
          <w:t>Development Logic</w:t>
        </w:r>
        <w:r w:rsidR="001E59B6">
          <w:rPr>
            <w:noProof/>
            <w:webHidden/>
          </w:rPr>
          <w:tab/>
        </w:r>
        <w:r w:rsidR="001E59B6">
          <w:rPr>
            <w:noProof/>
            <w:webHidden/>
          </w:rPr>
          <w:fldChar w:fldCharType="begin"/>
        </w:r>
        <w:r w:rsidR="001E59B6">
          <w:rPr>
            <w:noProof/>
            <w:webHidden/>
          </w:rPr>
          <w:instrText xml:space="preserve"> PAGEREF _Toc498523950 \h </w:instrText>
        </w:r>
        <w:r w:rsidR="001E59B6">
          <w:rPr>
            <w:noProof/>
            <w:webHidden/>
          </w:rPr>
        </w:r>
        <w:r w:rsidR="001E59B6">
          <w:rPr>
            <w:noProof/>
            <w:webHidden/>
          </w:rPr>
          <w:fldChar w:fldCharType="separate"/>
        </w:r>
        <w:r w:rsidR="001E59B6">
          <w:rPr>
            <w:noProof/>
            <w:webHidden/>
          </w:rPr>
          <w:t>14</w:t>
        </w:r>
        <w:r w:rsidR="001E59B6">
          <w:rPr>
            <w:noProof/>
            <w:webHidden/>
          </w:rPr>
          <w:fldChar w:fldCharType="end"/>
        </w:r>
      </w:hyperlink>
    </w:p>
    <w:p w14:paraId="2F37DDE7" w14:textId="60BB5BF9" w:rsidR="002860BE" w:rsidRPr="009D3AB1" w:rsidRDefault="007C5C35" w:rsidP="00433557">
      <w:pPr>
        <w:pStyle w:val="Appendix"/>
        <w:rPr>
          <w:rFonts w:ascii="Times New Roman" w:hAnsi="Times New Roman"/>
          <w:color w:val="auto"/>
          <w:sz w:val="22"/>
          <w:szCs w:val="20"/>
        </w:rPr>
      </w:pPr>
      <w:r w:rsidRPr="00F254D6">
        <w:rPr>
          <w:rFonts w:ascii="Times New Roman" w:hAnsi="Times New Roman"/>
        </w:rPr>
        <w:lastRenderedPageBreak/>
        <w:fldChar w:fldCharType="end"/>
      </w:r>
      <w:bookmarkStart w:id="5" w:name="_Toc498523936"/>
      <w:r w:rsidR="00317D74" w:rsidRPr="004A1DCF">
        <w:t>Version Control</w:t>
      </w:r>
      <w:bookmarkEnd w:id="5"/>
    </w:p>
    <w:tbl>
      <w:tblPr>
        <w:tblStyle w:val="JEATable"/>
        <w:tblW w:w="0" w:type="auto"/>
        <w:tblLook w:val="04A0" w:firstRow="1" w:lastRow="0" w:firstColumn="1" w:lastColumn="0" w:noHBand="0" w:noVBand="1"/>
      </w:tblPr>
      <w:tblGrid>
        <w:gridCol w:w="1278"/>
        <w:gridCol w:w="6840"/>
        <w:gridCol w:w="2070"/>
      </w:tblGrid>
      <w:tr w:rsidR="002A430C" w14:paraId="564F37CB" w14:textId="77777777" w:rsidTr="009D3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tcW w:w="1278" w:type="dxa"/>
          </w:tcPr>
          <w:p w14:paraId="0D48A064" w14:textId="77777777" w:rsidR="00317D74" w:rsidRDefault="00317D74" w:rsidP="009D3AB1">
            <w:pPr>
              <w:pStyle w:val="TableHeadings"/>
            </w:pPr>
            <w:r>
              <w:t>Version</w:t>
            </w:r>
          </w:p>
        </w:tc>
        <w:tc>
          <w:tcPr>
            <w:tcW w:w="6840" w:type="dxa"/>
          </w:tcPr>
          <w:p w14:paraId="363DDC05" w14:textId="77777777" w:rsidR="00317D74" w:rsidRDefault="00317D74" w:rsidP="009D3AB1">
            <w:pPr>
              <w:pStyle w:val="TableHeadings"/>
            </w:pPr>
            <w:r>
              <w:t>Description</w:t>
            </w:r>
          </w:p>
        </w:tc>
        <w:tc>
          <w:tcPr>
            <w:tcW w:w="2070" w:type="dxa"/>
          </w:tcPr>
          <w:p w14:paraId="7E2E6E6D" w14:textId="77777777" w:rsidR="00317D74" w:rsidRDefault="00317D74" w:rsidP="009D3AB1">
            <w:pPr>
              <w:pStyle w:val="TableHeadings"/>
            </w:pPr>
            <w:r>
              <w:t>Date</w:t>
            </w:r>
          </w:p>
        </w:tc>
      </w:tr>
      <w:tr w:rsidR="002A430C" w14:paraId="2CF00C8A" w14:textId="77777777" w:rsidTr="009D3AB1">
        <w:tc>
          <w:tcPr>
            <w:tcW w:w="1278" w:type="dxa"/>
          </w:tcPr>
          <w:p w14:paraId="381C4BAD" w14:textId="77777777" w:rsidR="00317D74" w:rsidRDefault="009B142B" w:rsidP="009B142B">
            <w:pPr>
              <w:pStyle w:val="TableText"/>
              <w:ind w:left="0"/>
            </w:pPr>
            <w:r>
              <w:t>1.0</w:t>
            </w:r>
          </w:p>
        </w:tc>
        <w:tc>
          <w:tcPr>
            <w:tcW w:w="6840" w:type="dxa"/>
          </w:tcPr>
          <w:p w14:paraId="308FF906" w14:textId="77777777" w:rsidR="00317D74" w:rsidRDefault="00F254D6" w:rsidP="00AB0B0D">
            <w:pPr>
              <w:pStyle w:val="TableText"/>
            </w:pPr>
            <w:r>
              <w:t>I</w:t>
            </w:r>
            <w:r w:rsidR="005F784A">
              <w:t xml:space="preserve">nitial </w:t>
            </w:r>
            <w:r>
              <w:t>d</w:t>
            </w:r>
            <w:r w:rsidR="005F784A">
              <w:t>raft</w:t>
            </w:r>
            <w:r w:rsidR="009B142B">
              <w:t xml:space="preserve"> </w:t>
            </w:r>
            <w:r>
              <w:t>for review</w:t>
            </w:r>
          </w:p>
        </w:tc>
        <w:tc>
          <w:tcPr>
            <w:tcW w:w="2070" w:type="dxa"/>
          </w:tcPr>
          <w:p w14:paraId="1E513878" w14:textId="332350E0" w:rsidR="00317D74" w:rsidRDefault="00A371CE" w:rsidP="00880FC0">
            <w:pPr>
              <w:pStyle w:val="TableText"/>
            </w:pPr>
            <w:r>
              <w:t>June 13</w:t>
            </w:r>
            <w:r w:rsidR="007B2D74">
              <w:t>, 2019</w:t>
            </w:r>
          </w:p>
        </w:tc>
      </w:tr>
      <w:tr w:rsidR="002A430C" w14:paraId="623FBC54" w14:textId="77777777" w:rsidTr="009D3AB1">
        <w:tc>
          <w:tcPr>
            <w:tcW w:w="1278" w:type="dxa"/>
          </w:tcPr>
          <w:p w14:paraId="101DE5C6" w14:textId="147E7217" w:rsidR="00317D74" w:rsidRDefault="00B81484" w:rsidP="009D3AB1">
            <w:pPr>
              <w:pStyle w:val="TableText"/>
            </w:pPr>
            <w:ins w:id="6" w:author="Chris Angel [2]" w:date="2020-05-22T11:26:00Z">
              <w:r>
                <w:t>1.1</w:t>
              </w:r>
            </w:ins>
          </w:p>
        </w:tc>
        <w:tc>
          <w:tcPr>
            <w:tcW w:w="6840" w:type="dxa"/>
          </w:tcPr>
          <w:p w14:paraId="66049606" w14:textId="57E51805" w:rsidR="00925EC2" w:rsidRDefault="00B81484" w:rsidP="009D3AB1">
            <w:pPr>
              <w:pStyle w:val="TableText"/>
            </w:pPr>
            <w:ins w:id="7" w:author="Chris Angel [2]" w:date="2020-05-22T11:26:00Z">
              <w:r>
                <w:t>Updated to include Document Type</w:t>
              </w:r>
            </w:ins>
          </w:p>
        </w:tc>
        <w:tc>
          <w:tcPr>
            <w:tcW w:w="2070" w:type="dxa"/>
          </w:tcPr>
          <w:p w14:paraId="58FC4DC1" w14:textId="549679F7" w:rsidR="00317D74" w:rsidRDefault="00B81484" w:rsidP="0047785B">
            <w:pPr>
              <w:pStyle w:val="TableText"/>
              <w:ind w:left="0"/>
            </w:pPr>
            <w:ins w:id="8" w:author="Chris Angel [2]" w:date="2020-05-22T11:26:00Z">
              <w:r>
                <w:t>May 22, 2020</w:t>
              </w:r>
            </w:ins>
          </w:p>
        </w:tc>
      </w:tr>
      <w:tr w:rsidR="002A430C" w14:paraId="4CB5EDFC" w14:textId="77777777" w:rsidTr="009D3AB1">
        <w:tc>
          <w:tcPr>
            <w:tcW w:w="1278" w:type="dxa"/>
          </w:tcPr>
          <w:p w14:paraId="4228CCD7" w14:textId="77777777" w:rsidR="00317D74" w:rsidRDefault="00317D74" w:rsidP="009D3AB1">
            <w:pPr>
              <w:pStyle w:val="TableText"/>
            </w:pPr>
          </w:p>
        </w:tc>
        <w:tc>
          <w:tcPr>
            <w:tcW w:w="6840" w:type="dxa"/>
          </w:tcPr>
          <w:p w14:paraId="32472448" w14:textId="77777777" w:rsidR="00317D74" w:rsidRDefault="00317D74" w:rsidP="009D3AB1">
            <w:pPr>
              <w:pStyle w:val="TableText"/>
            </w:pPr>
          </w:p>
        </w:tc>
        <w:tc>
          <w:tcPr>
            <w:tcW w:w="2070" w:type="dxa"/>
          </w:tcPr>
          <w:p w14:paraId="6E479F44" w14:textId="77777777" w:rsidR="00317D74" w:rsidRDefault="00317D74" w:rsidP="009D3AB1">
            <w:pPr>
              <w:pStyle w:val="TableText"/>
            </w:pPr>
          </w:p>
        </w:tc>
      </w:tr>
    </w:tbl>
    <w:p w14:paraId="7A77C72B" w14:textId="77777777" w:rsidR="002A430C" w:rsidRDefault="002A430C" w:rsidP="00DB6F52"/>
    <w:p w14:paraId="6020A8AB" w14:textId="77777777" w:rsidR="00195501" w:rsidRDefault="00195501" w:rsidP="005A1359"/>
    <w:p w14:paraId="5FF37F43" w14:textId="77777777" w:rsidR="00BE4053" w:rsidRDefault="00BE4053" w:rsidP="005A1359"/>
    <w:p w14:paraId="1B6610B3" w14:textId="77777777" w:rsidR="00BE4053" w:rsidRDefault="00BE4053" w:rsidP="005A1359"/>
    <w:p w14:paraId="359B50F6" w14:textId="77777777" w:rsidR="00BE4053" w:rsidRDefault="00BE4053" w:rsidP="005A1359"/>
    <w:p w14:paraId="227DAE1B" w14:textId="77777777" w:rsidR="00BE4053" w:rsidRDefault="00BE4053" w:rsidP="005A1359"/>
    <w:p w14:paraId="4A8D1940" w14:textId="77777777" w:rsidR="00BE4053" w:rsidRDefault="00BE4053" w:rsidP="005A1359"/>
    <w:p w14:paraId="220E851E" w14:textId="77777777" w:rsidR="00BE4053" w:rsidRDefault="00BE4053" w:rsidP="005A1359"/>
    <w:p w14:paraId="221593B6" w14:textId="77777777" w:rsidR="00BE4053" w:rsidRDefault="00BE4053" w:rsidP="005A1359"/>
    <w:p w14:paraId="30D06F5B" w14:textId="77777777" w:rsidR="00BE4053" w:rsidRDefault="00BE4053" w:rsidP="005A1359"/>
    <w:p w14:paraId="474CBF6A" w14:textId="77777777" w:rsidR="00BE4053" w:rsidRDefault="00BE4053" w:rsidP="005A1359"/>
    <w:p w14:paraId="665818AD" w14:textId="77777777" w:rsidR="00BE4053" w:rsidRDefault="00BE4053" w:rsidP="005A1359"/>
    <w:p w14:paraId="5CB79683" w14:textId="77777777" w:rsidR="00BE4053" w:rsidRDefault="00BE4053" w:rsidP="005A1359"/>
    <w:p w14:paraId="0A160E7D" w14:textId="77777777" w:rsidR="00BE4053" w:rsidRDefault="00BE4053" w:rsidP="005A1359"/>
    <w:p w14:paraId="0B367E4C" w14:textId="77777777" w:rsidR="00BE4053" w:rsidRDefault="00BE4053" w:rsidP="005A1359"/>
    <w:p w14:paraId="4497D584" w14:textId="77777777" w:rsidR="00BE4053" w:rsidRDefault="00BE4053" w:rsidP="005A1359"/>
    <w:p w14:paraId="0FE713BB" w14:textId="77777777" w:rsidR="00BE4053" w:rsidRDefault="00BE4053" w:rsidP="005A1359"/>
    <w:p w14:paraId="2EEC9A31" w14:textId="77777777" w:rsidR="00BE4053" w:rsidRDefault="00BE4053" w:rsidP="005A1359"/>
    <w:p w14:paraId="45E4188D" w14:textId="77777777" w:rsidR="00BE4053" w:rsidRDefault="00BE4053" w:rsidP="005A1359"/>
    <w:p w14:paraId="5A8EAF64" w14:textId="77777777" w:rsidR="00BE4053" w:rsidRDefault="00BE4053" w:rsidP="005A1359"/>
    <w:p w14:paraId="2EEB64D3" w14:textId="77777777" w:rsidR="00BE4053" w:rsidRDefault="00BE4053" w:rsidP="005A1359"/>
    <w:p w14:paraId="1787AFCC" w14:textId="77777777" w:rsidR="00BE4053" w:rsidRDefault="00BE4053" w:rsidP="005A1359"/>
    <w:p w14:paraId="4B6FE0FA" w14:textId="77777777" w:rsidR="00BE4053" w:rsidRDefault="00BE4053" w:rsidP="005A1359"/>
    <w:p w14:paraId="1E16B5AF" w14:textId="77777777" w:rsidR="00BE4053" w:rsidRDefault="00BE4053" w:rsidP="005A1359"/>
    <w:p w14:paraId="6844AC66" w14:textId="77777777" w:rsidR="00BE4053" w:rsidRDefault="00BE4053" w:rsidP="005A1359"/>
    <w:p w14:paraId="2D96BD3E" w14:textId="77777777" w:rsidR="00BE4053" w:rsidRDefault="00BE4053" w:rsidP="005A1359"/>
    <w:p w14:paraId="0AE6B47D" w14:textId="77777777" w:rsidR="00BE4053" w:rsidRDefault="00BE4053" w:rsidP="005A1359"/>
    <w:p w14:paraId="4FA6E564" w14:textId="77777777" w:rsidR="00BE4053" w:rsidRDefault="00BE4053" w:rsidP="005A1359"/>
    <w:p w14:paraId="50BB2031" w14:textId="77777777" w:rsidR="00BE4053" w:rsidRDefault="00BE4053" w:rsidP="005A1359"/>
    <w:p w14:paraId="30902376" w14:textId="77777777" w:rsidR="00BE4053" w:rsidRDefault="00BE4053" w:rsidP="005A1359"/>
    <w:p w14:paraId="24AD2C87" w14:textId="77777777" w:rsidR="00BE4053" w:rsidRDefault="00BE4053" w:rsidP="005A1359"/>
    <w:p w14:paraId="2291F589" w14:textId="77777777" w:rsidR="00BE4053" w:rsidRDefault="00BE4053" w:rsidP="005A1359"/>
    <w:p w14:paraId="54854EFA" w14:textId="77777777" w:rsidR="00BE4053" w:rsidRDefault="00BE4053" w:rsidP="005A1359"/>
    <w:p w14:paraId="1933AE3B" w14:textId="77777777" w:rsidR="00BE4053" w:rsidRDefault="00BE4053" w:rsidP="005A1359"/>
    <w:p w14:paraId="6EAFC600" w14:textId="77777777" w:rsidR="00BE4053" w:rsidRDefault="00BE4053" w:rsidP="005A1359"/>
    <w:p w14:paraId="684BF385" w14:textId="77777777" w:rsidR="00BE4053" w:rsidRDefault="00BE4053" w:rsidP="005A1359"/>
    <w:p w14:paraId="3FAAC7C0" w14:textId="77777777" w:rsidR="004A6977" w:rsidRDefault="004A6977">
      <w:pPr>
        <w:rPr>
          <w:rFonts w:ascii="Calibri" w:hAnsi="Calibri"/>
          <w:b/>
          <w:bCs/>
          <w:caps/>
          <w:color w:val="0033CC"/>
          <w:sz w:val="36"/>
          <w:szCs w:val="32"/>
        </w:rPr>
      </w:pPr>
      <w:r>
        <w:rPr>
          <w:rFonts w:ascii="Calibri" w:hAnsi="Calibri"/>
          <w:b/>
          <w:bCs/>
          <w:caps/>
          <w:color w:val="0033CC"/>
          <w:sz w:val="36"/>
          <w:szCs w:val="32"/>
        </w:rPr>
        <w:br w:type="page"/>
      </w:r>
    </w:p>
    <w:p w14:paraId="44CA2988" w14:textId="53C8211A" w:rsidR="00C3121A" w:rsidRPr="00C3121A" w:rsidRDefault="00C3121A" w:rsidP="001F7F83">
      <w:pPr>
        <w:rPr>
          <w:rFonts w:ascii="Calibri" w:hAnsi="Calibri"/>
          <w:b/>
          <w:bCs/>
          <w:caps/>
          <w:color w:val="0033CC"/>
          <w:sz w:val="36"/>
          <w:szCs w:val="32"/>
        </w:rPr>
      </w:pPr>
      <w:r w:rsidRPr="00C3121A">
        <w:rPr>
          <w:rFonts w:ascii="Calibri" w:hAnsi="Calibri"/>
          <w:b/>
          <w:bCs/>
          <w:caps/>
          <w:color w:val="0033CC"/>
          <w:sz w:val="36"/>
          <w:szCs w:val="32"/>
        </w:rPr>
        <w:lastRenderedPageBreak/>
        <w:t>Approvals</w:t>
      </w:r>
    </w:p>
    <w:p w14:paraId="1AA815AF" w14:textId="77777777" w:rsidR="00C3121A" w:rsidRPr="00C3121A" w:rsidRDefault="00C3121A" w:rsidP="00C3121A">
      <w:pPr>
        <w:rPr>
          <w:rFonts w:ascii="Garamond" w:hAnsi="Garamond"/>
        </w:rPr>
      </w:pPr>
    </w:p>
    <w:p w14:paraId="3D5494CB" w14:textId="77777777" w:rsidR="00C3121A" w:rsidRPr="00C3121A" w:rsidRDefault="00C3121A" w:rsidP="00C3121A">
      <w:pPr>
        <w:rPr>
          <w:rFonts w:ascii="Garamond" w:hAnsi="Garamond"/>
        </w:rPr>
      </w:pPr>
    </w:p>
    <w:p w14:paraId="70DD0EC1" w14:textId="77777777" w:rsidR="00C3121A" w:rsidRDefault="00C3121A" w:rsidP="00C3121A">
      <w:pPr>
        <w:tabs>
          <w:tab w:val="left" w:pos="1440"/>
          <w:tab w:val="left" w:leader="underscore" w:pos="5760"/>
          <w:tab w:val="left" w:pos="7200"/>
          <w:tab w:val="right" w:leader="underscore" w:pos="9360"/>
        </w:tabs>
        <w:autoSpaceDE w:val="0"/>
        <w:autoSpaceDN w:val="0"/>
        <w:adjustRightInd w:val="0"/>
        <w:spacing w:before="120"/>
        <w:rPr>
          <w:i/>
          <w:iCs/>
          <w:szCs w:val="24"/>
          <w:lang w:val="en-CA"/>
        </w:rPr>
      </w:pPr>
      <w:r w:rsidRPr="00C3121A">
        <w:rPr>
          <w:b/>
          <w:bCs/>
          <w:szCs w:val="24"/>
          <w:u w:val="single"/>
          <w:lang w:val="en-CA"/>
        </w:rPr>
        <w:t>Prepared by</w:t>
      </w:r>
      <w:r w:rsidRPr="00C3121A">
        <w:rPr>
          <w:b/>
          <w:bCs/>
          <w:szCs w:val="24"/>
          <w:u w:val="single"/>
          <w:lang w:val="en-CA"/>
        </w:rPr>
        <w:br/>
      </w:r>
      <w:r w:rsidRPr="00C3121A">
        <w:rPr>
          <w:szCs w:val="24"/>
          <w:lang w:val="en-CA"/>
        </w:rPr>
        <w:br/>
      </w:r>
      <w:r w:rsidRPr="00C3121A">
        <w:rPr>
          <w:i/>
          <w:iCs/>
          <w:szCs w:val="24"/>
          <w:lang w:val="en-CA"/>
        </w:rPr>
        <w:tab/>
      </w:r>
    </w:p>
    <w:p w14:paraId="23C8E3CF" w14:textId="77777777" w:rsidR="007B2D74" w:rsidRPr="00C3121A" w:rsidRDefault="007B2D74" w:rsidP="00C3121A">
      <w:pPr>
        <w:tabs>
          <w:tab w:val="left" w:pos="1440"/>
          <w:tab w:val="left" w:leader="underscore" w:pos="5760"/>
          <w:tab w:val="left" w:pos="7200"/>
          <w:tab w:val="right" w:leader="underscore" w:pos="9360"/>
        </w:tabs>
        <w:autoSpaceDE w:val="0"/>
        <w:autoSpaceDN w:val="0"/>
        <w:adjustRightInd w:val="0"/>
        <w:spacing w:before="120"/>
        <w:rPr>
          <w:i/>
          <w:iCs/>
          <w:szCs w:val="24"/>
          <w:lang w:val="en-CA"/>
        </w:rPr>
      </w:pPr>
    </w:p>
    <w:p w14:paraId="6B8BE83D" w14:textId="77777777" w:rsidR="00C3121A" w:rsidRPr="00C3121A" w:rsidRDefault="00C3121A" w:rsidP="00C3121A">
      <w:pPr>
        <w:tabs>
          <w:tab w:val="left" w:pos="1440"/>
          <w:tab w:val="left" w:leader="underscore" w:pos="5760"/>
          <w:tab w:val="left" w:pos="7200"/>
          <w:tab w:val="right" w:leader="underscore" w:pos="9360"/>
        </w:tabs>
        <w:autoSpaceDE w:val="0"/>
        <w:autoSpaceDN w:val="0"/>
        <w:adjustRightInd w:val="0"/>
        <w:spacing w:before="120"/>
        <w:rPr>
          <w:i/>
          <w:iCs/>
          <w:szCs w:val="24"/>
          <w:lang w:val="en-CA"/>
        </w:rPr>
      </w:pPr>
      <w:r w:rsidRPr="00C3121A">
        <w:rPr>
          <w:i/>
          <w:iCs/>
          <w:szCs w:val="24"/>
          <w:lang w:val="en-CA"/>
        </w:rPr>
        <w:tab/>
      </w:r>
      <w:r w:rsidRPr="00C3121A">
        <w:rPr>
          <w:i/>
          <w:iCs/>
          <w:szCs w:val="24"/>
          <w:lang w:val="en-CA"/>
        </w:rPr>
        <w:tab/>
      </w:r>
      <w:r w:rsidRPr="00C3121A">
        <w:rPr>
          <w:i/>
          <w:iCs/>
          <w:szCs w:val="24"/>
          <w:lang w:val="en-CA"/>
        </w:rPr>
        <w:tab/>
      </w:r>
      <w:r w:rsidR="009153CC">
        <w:rPr>
          <w:i/>
          <w:iCs/>
          <w:szCs w:val="24"/>
          <w:lang w:val="en-CA"/>
        </w:rPr>
        <w:t>____________________</w:t>
      </w:r>
    </w:p>
    <w:p w14:paraId="71595C2D" w14:textId="6A8C6321" w:rsidR="00C3121A" w:rsidRPr="00C3121A" w:rsidRDefault="00C3121A" w:rsidP="00C3121A">
      <w:pPr>
        <w:tabs>
          <w:tab w:val="left" w:pos="1440"/>
          <w:tab w:val="left" w:pos="5760"/>
          <w:tab w:val="left" w:pos="7200"/>
          <w:tab w:val="right" w:pos="9360"/>
        </w:tabs>
        <w:autoSpaceDE w:val="0"/>
        <w:autoSpaceDN w:val="0"/>
        <w:adjustRightInd w:val="0"/>
        <w:rPr>
          <w:szCs w:val="24"/>
          <w:lang w:val="en-CA"/>
        </w:rPr>
      </w:pPr>
      <w:r w:rsidRPr="00C3121A">
        <w:rPr>
          <w:szCs w:val="24"/>
          <w:lang w:val="en-CA"/>
        </w:rPr>
        <w:tab/>
        <w:t xml:space="preserve"> </w:t>
      </w:r>
      <w:r w:rsidR="007B2D74" w:rsidRPr="007B2D74">
        <w:rPr>
          <w:szCs w:val="24"/>
          <w:lang w:val="en-CA"/>
        </w:rPr>
        <w:t>Chris Angel</w:t>
      </w:r>
      <w:r w:rsidRPr="00C3121A">
        <w:rPr>
          <w:szCs w:val="24"/>
          <w:lang w:val="en-CA"/>
        </w:rPr>
        <w:tab/>
      </w:r>
      <w:r w:rsidRPr="00C3121A">
        <w:rPr>
          <w:szCs w:val="24"/>
          <w:lang w:val="en-CA"/>
        </w:rPr>
        <w:tab/>
        <w:t xml:space="preserve"> Date</w:t>
      </w:r>
      <w:r w:rsidRPr="00C3121A">
        <w:rPr>
          <w:szCs w:val="24"/>
          <w:lang w:val="en-CA"/>
        </w:rPr>
        <w:br/>
      </w:r>
      <w:r w:rsidRPr="00C3121A">
        <w:rPr>
          <w:szCs w:val="24"/>
          <w:lang w:val="en-CA"/>
        </w:rPr>
        <w:tab/>
        <w:t xml:space="preserve"> Business Analyst</w:t>
      </w:r>
    </w:p>
    <w:p w14:paraId="0C321978" w14:textId="77777777" w:rsidR="00C3121A" w:rsidRPr="00C3121A" w:rsidRDefault="00C3121A" w:rsidP="00C3121A">
      <w:pPr>
        <w:tabs>
          <w:tab w:val="left" w:pos="1440"/>
          <w:tab w:val="left" w:pos="5760"/>
          <w:tab w:val="left" w:pos="7200"/>
          <w:tab w:val="right" w:pos="9360"/>
        </w:tabs>
        <w:autoSpaceDE w:val="0"/>
        <w:autoSpaceDN w:val="0"/>
        <w:adjustRightInd w:val="0"/>
        <w:rPr>
          <w:szCs w:val="24"/>
          <w:lang w:val="en-CA"/>
        </w:rPr>
      </w:pPr>
    </w:p>
    <w:p w14:paraId="7907D274" w14:textId="77777777" w:rsidR="00C3121A" w:rsidRPr="00C3121A" w:rsidRDefault="00C3121A" w:rsidP="00C3121A">
      <w:pPr>
        <w:tabs>
          <w:tab w:val="left" w:pos="1440"/>
          <w:tab w:val="left" w:leader="underscore" w:pos="5760"/>
          <w:tab w:val="left" w:pos="7200"/>
          <w:tab w:val="right" w:leader="underscore" w:pos="9360"/>
        </w:tabs>
        <w:autoSpaceDE w:val="0"/>
        <w:autoSpaceDN w:val="0"/>
        <w:adjustRightInd w:val="0"/>
        <w:spacing w:before="120"/>
        <w:rPr>
          <w:b/>
          <w:bCs/>
          <w:szCs w:val="24"/>
          <w:u w:val="single"/>
          <w:lang w:val="en-CA"/>
        </w:rPr>
      </w:pPr>
    </w:p>
    <w:p w14:paraId="4A506DBF" w14:textId="77777777" w:rsidR="007B2D74" w:rsidRDefault="007B2D74" w:rsidP="007B2D74">
      <w:pPr>
        <w:tabs>
          <w:tab w:val="left" w:pos="1440"/>
          <w:tab w:val="left" w:leader="underscore" w:pos="5760"/>
          <w:tab w:val="left" w:pos="7200"/>
          <w:tab w:val="right" w:leader="underscore" w:pos="9360"/>
        </w:tabs>
        <w:autoSpaceDE w:val="0"/>
        <w:autoSpaceDN w:val="0"/>
        <w:adjustRightInd w:val="0"/>
        <w:spacing w:before="120"/>
        <w:rPr>
          <w:szCs w:val="24"/>
          <w:lang w:val="en-CA"/>
        </w:rPr>
      </w:pPr>
      <w:r w:rsidRPr="00111449">
        <w:rPr>
          <w:b/>
          <w:bCs/>
          <w:szCs w:val="24"/>
          <w:u w:val="single"/>
          <w:lang w:val="en-CA"/>
        </w:rPr>
        <w:t>Reviewed by</w:t>
      </w:r>
      <w:r w:rsidRPr="00111449">
        <w:rPr>
          <w:b/>
          <w:bCs/>
          <w:szCs w:val="24"/>
          <w:u w:val="single"/>
          <w:lang w:val="en-CA"/>
        </w:rPr>
        <w:br/>
      </w:r>
    </w:p>
    <w:p w14:paraId="454C864C" w14:textId="77777777" w:rsidR="007B2D74" w:rsidRDefault="007B2D74" w:rsidP="007B2D74">
      <w:pPr>
        <w:tabs>
          <w:tab w:val="left" w:pos="1440"/>
          <w:tab w:val="left" w:leader="underscore" w:pos="5760"/>
          <w:tab w:val="left" w:pos="7200"/>
          <w:tab w:val="right" w:leader="underscore" w:pos="9360"/>
        </w:tabs>
        <w:autoSpaceDE w:val="0"/>
        <w:autoSpaceDN w:val="0"/>
        <w:adjustRightInd w:val="0"/>
        <w:spacing w:before="120"/>
        <w:rPr>
          <w:szCs w:val="24"/>
          <w:lang w:val="en-CA"/>
        </w:rPr>
      </w:pPr>
    </w:p>
    <w:p w14:paraId="1D3E5CCB" w14:textId="0A8F16F3" w:rsidR="007B2D74" w:rsidRPr="00111449" w:rsidRDefault="007B2D74" w:rsidP="007B2D74">
      <w:pPr>
        <w:tabs>
          <w:tab w:val="left" w:pos="1440"/>
          <w:tab w:val="left" w:leader="underscore" w:pos="5760"/>
          <w:tab w:val="left" w:pos="7200"/>
          <w:tab w:val="right" w:leader="underscore" w:pos="9360"/>
        </w:tabs>
        <w:autoSpaceDE w:val="0"/>
        <w:autoSpaceDN w:val="0"/>
        <w:adjustRightInd w:val="0"/>
        <w:spacing w:before="120"/>
        <w:rPr>
          <w:i/>
          <w:iCs/>
          <w:szCs w:val="24"/>
          <w:lang w:val="en-CA"/>
        </w:rPr>
      </w:pPr>
      <w:r w:rsidRPr="00111449">
        <w:rPr>
          <w:szCs w:val="24"/>
          <w:lang w:val="en-CA"/>
        </w:rPr>
        <w:br/>
      </w:r>
      <w:r w:rsidRPr="00111449">
        <w:rPr>
          <w:i/>
          <w:iCs/>
          <w:szCs w:val="24"/>
          <w:lang w:val="en-CA"/>
        </w:rPr>
        <w:tab/>
      </w:r>
      <w:r w:rsidRPr="00111449">
        <w:rPr>
          <w:i/>
          <w:iCs/>
          <w:szCs w:val="24"/>
          <w:lang w:val="en-CA"/>
        </w:rPr>
        <w:tab/>
      </w:r>
      <w:r w:rsidRPr="00111449">
        <w:rPr>
          <w:i/>
          <w:iCs/>
          <w:szCs w:val="24"/>
          <w:lang w:val="en-CA"/>
        </w:rPr>
        <w:tab/>
      </w:r>
      <w:r w:rsidRPr="00111449">
        <w:rPr>
          <w:i/>
          <w:iCs/>
          <w:szCs w:val="24"/>
          <w:lang w:val="en-CA"/>
        </w:rPr>
        <w:tab/>
      </w:r>
    </w:p>
    <w:p w14:paraId="7C7A9256" w14:textId="77777777" w:rsidR="007B2D74" w:rsidRPr="00111449" w:rsidRDefault="007B2D74" w:rsidP="007B2D74">
      <w:pPr>
        <w:tabs>
          <w:tab w:val="left" w:pos="1440"/>
          <w:tab w:val="left" w:pos="5760"/>
          <w:tab w:val="left" w:pos="7200"/>
          <w:tab w:val="right" w:pos="9360"/>
        </w:tabs>
        <w:autoSpaceDE w:val="0"/>
        <w:autoSpaceDN w:val="0"/>
        <w:adjustRightInd w:val="0"/>
        <w:rPr>
          <w:szCs w:val="24"/>
          <w:lang w:val="en-CA"/>
        </w:rPr>
      </w:pPr>
      <w:r w:rsidRPr="00111449">
        <w:rPr>
          <w:szCs w:val="24"/>
          <w:lang w:val="en-CA"/>
        </w:rPr>
        <w:tab/>
        <w:t>Sal Cipparrone</w:t>
      </w:r>
      <w:r w:rsidRPr="00111449">
        <w:rPr>
          <w:szCs w:val="24"/>
          <w:lang w:val="en-CA"/>
        </w:rPr>
        <w:tab/>
      </w:r>
      <w:r w:rsidRPr="00111449">
        <w:rPr>
          <w:szCs w:val="24"/>
          <w:lang w:val="en-CA"/>
        </w:rPr>
        <w:tab/>
        <w:t>Date</w:t>
      </w:r>
      <w:r w:rsidRPr="00111449">
        <w:rPr>
          <w:szCs w:val="24"/>
          <w:lang w:val="en-CA"/>
        </w:rPr>
        <w:br/>
      </w:r>
      <w:r w:rsidRPr="00111449">
        <w:rPr>
          <w:szCs w:val="24"/>
          <w:lang w:val="en-CA"/>
        </w:rPr>
        <w:tab/>
        <w:t>Project Lead</w:t>
      </w:r>
    </w:p>
    <w:p w14:paraId="054CEF19" w14:textId="77777777" w:rsidR="007B2D74" w:rsidRPr="00111449" w:rsidRDefault="007B2D74" w:rsidP="007B2D74">
      <w:pPr>
        <w:tabs>
          <w:tab w:val="left" w:pos="1440"/>
          <w:tab w:val="left" w:pos="5760"/>
          <w:tab w:val="left" w:pos="7200"/>
          <w:tab w:val="right" w:pos="9360"/>
        </w:tabs>
        <w:autoSpaceDE w:val="0"/>
        <w:autoSpaceDN w:val="0"/>
        <w:adjustRightInd w:val="0"/>
        <w:rPr>
          <w:szCs w:val="24"/>
          <w:lang w:val="en-CA"/>
        </w:rPr>
      </w:pPr>
    </w:p>
    <w:p w14:paraId="737D3D50" w14:textId="77777777" w:rsidR="007B2D74" w:rsidRPr="00111449" w:rsidRDefault="007B2D74" w:rsidP="007B2D74">
      <w:pPr>
        <w:tabs>
          <w:tab w:val="left" w:pos="1440"/>
          <w:tab w:val="left" w:leader="underscore" w:pos="5760"/>
          <w:tab w:val="left" w:pos="7200"/>
          <w:tab w:val="right" w:leader="underscore" w:pos="9360"/>
        </w:tabs>
        <w:autoSpaceDE w:val="0"/>
        <w:autoSpaceDN w:val="0"/>
        <w:adjustRightInd w:val="0"/>
        <w:spacing w:before="120"/>
        <w:rPr>
          <w:b/>
          <w:bCs/>
          <w:szCs w:val="24"/>
          <w:u w:val="single"/>
          <w:lang w:val="en-CA"/>
        </w:rPr>
      </w:pPr>
    </w:p>
    <w:p w14:paraId="2E702499" w14:textId="77777777" w:rsidR="007B2D74" w:rsidRDefault="007B2D74" w:rsidP="007B2D74">
      <w:pPr>
        <w:tabs>
          <w:tab w:val="left" w:pos="1440"/>
          <w:tab w:val="left" w:leader="underscore" w:pos="5760"/>
          <w:tab w:val="left" w:pos="7200"/>
          <w:tab w:val="right" w:leader="underscore" w:pos="9360"/>
        </w:tabs>
        <w:autoSpaceDE w:val="0"/>
        <w:autoSpaceDN w:val="0"/>
        <w:adjustRightInd w:val="0"/>
        <w:spacing w:before="120"/>
        <w:rPr>
          <w:b/>
          <w:bCs/>
          <w:szCs w:val="24"/>
          <w:u w:val="single"/>
          <w:lang w:val="en-CA"/>
        </w:rPr>
      </w:pPr>
      <w:r w:rsidRPr="00111449">
        <w:rPr>
          <w:b/>
          <w:bCs/>
          <w:szCs w:val="24"/>
          <w:u w:val="single"/>
          <w:lang w:val="en-CA"/>
        </w:rPr>
        <w:t>Quality Assurance Certification</w:t>
      </w:r>
      <w:r w:rsidRPr="00111449">
        <w:rPr>
          <w:b/>
          <w:bCs/>
          <w:szCs w:val="24"/>
          <w:u w:val="single"/>
          <w:lang w:val="en-CA"/>
        </w:rPr>
        <w:br/>
      </w:r>
    </w:p>
    <w:p w14:paraId="5ECBA381" w14:textId="77777777" w:rsidR="007B2D74" w:rsidRDefault="007B2D74" w:rsidP="007B2D74">
      <w:pPr>
        <w:tabs>
          <w:tab w:val="left" w:pos="1440"/>
          <w:tab w:val="left" w:leader="underscore" w:pos="5760"/>
          <w:tab w:val="left" w:pos="7200"/>
          <w:tab w:val="right" w:leader="underscore" w:pos="9360"/>
        </w:tabs>
        <w:autoSpaceDE w:val="0"/>
        <w:autoSpaceDN w:val="0"/>
        <w:adjustRightInd w:val="0"/>
        <w:spacing w:before="120"/>
        <w:rPr>
          <w:b/>
          <w:bCs/>
          <w:szCs w:val="24"/>
          <w:u w:val="single"/>
          <w:lang w:val="en-CA"/>
        </w:rPr>
      </w:pPr>
    </w:p>
    <w:p w14:paraId="26A61ED9" w14:textId="1F38BD87" w:rsidR="007B2D74" w:rsidRPr="00111449" w:rsidRDefault="007B2D74" w:rsidP="007B2D74">
      <w:pPr>
        <w:tabs>
          <w:tab w:val="left" w:pos="1440"/>
          <w:tab w:val="left" w:leader="underscore" w:pos="5760"/>
          <w:tab w:val="left" w:pos="7200"/>
          <w:tab w:val="right" w:leader="underscore" w:pos="9360"/>
        </w:tabs>
        <w:autoSpaceDE w:val="0"/>
        <w:autoSpaceDN w:val="0"/>
        <w:adjustRightInd w:val="0"/>
        <w:spacing w:before="120"/>
        <w:rPr>
          <w:i/>
          <w:iCs/>
          <w:szCs w:val="24"/>
          <w:lang w:val="en-CA"/>
        </w:rPr>
      </w:pPr>
      <w:r w:rsidRPr="00111449">
        <w:rPr>
          <w:b/>
          <w:bCs/>
          <w:szCs w:val="24"/>
          <w:u w:val="single"/>
          <w:lang w:val="en-CA"/>
        </w:rPr>
        <w:br/>
      </w:r>
      <w:r w:rsidRPr="00111449">
        <w:rPr>
          <w:i/>
          <w:iCs/>
          <w:szCs w:val="24"/>
          <w:lang w:val="en-CA"/>
        </w:rPr>
        <w:tab/>
      </w:r>
      <w:r w:rsidRPr="00111449">
        <w:rPr>
          <w:i/>
          <w:iCs/>
          <w:szCs w:val="24"/>
          <w:lang w:val="en-CA"/>
        </w:rPr>
        <w:tab/>
      </w:r>
      <w:r w:rsidRPr="00111449">
        <w:rPr>
          <w:i/>
          <w:iCs/>
          <w:szCs w:val="24"/>
          <w:lang w:val="en-CA"/>
        </w:rPr>
        <w:tab/>
      </w:r>
      <w:r w:rsidRPr="00111449">
        <w:rPr>
          <w:i/>
          <w:iCs/>
          <w:szCs w:val="24"/>
          <w:lang w:val="en-CA"/>
        </w:rPr>
        <w:tab/>
      </w:r>
    </w:p>
    <w:p w14:paraId="4DFA3D2D" w14:textId="77777777" w:rsidR="007B2D74" w:rsidRPr="00111449" w:rsidRDefault="007B2D74" w:rsidP="007B2D74">
      <w:pPr>
        <w:tabs>
          <w:tab w:val="left" w:pos="1440"/>
          <w:tab w:val="left" w:pos="7200"/>
        </w:tabs>
        <w:autoSpaceDE w:val="0"/>
        <w:autoSpaceDN w:val="0"/>
        <w:adjustRightInd w:val="0"/>
        <w:rPr>
          <w:szCs w:val="24"/>
          <w:lang w:val="en-CA"/>
        </w:rPr>
      </w:pPr>
      <w:r w:rsidRPr="00111449">
        <w:rPr>
          <w:i/>
          <w:iCs/>
          <w:szCs w:val="24"/>
          <w:lang w:val="en-CA"/>
        </w:rPr>
        <w:tab/>
      </w:r>
      <w:r w:rsidRPr="00111449">
        <w:rPr>
          <w:szCs w:val="24"/>
          <w:lang w:val="en-CA"/>
        </w:rPr>
        <w:t>Sal Cipparrone</w:t>
      </w:r>
      <w:r w:rsidRPr="00111449">
        <w:rPr>
          <w:szCs w:val="24"/>
          <w:lang w:val="en-CA"/>
        </w:rPr>
        <w:tab/>
        <w:t>Date</w:t>
      </w:r>
      <w:r w:rsidRPr="00111449">
        <w:rPr>
          <w:szCs w:val="24"/>
          <w:lang w:val="en-CA"/>
        </w:rPr>
        <w:br/>
      </w:r>
      <w:r w:rsidRPr="00111449">
        <w:rPr>
          <w:szCs w:val="24"/>
          <w:lang w:val="en-CA"/>
        </w:rPr>
        <w:tab/>
        <w:t>Project Lead</w:t>
      </w:r>
    </w:p>
    <w:p w14:paraId="1409D918" w14:textId="77777777" w:rsidR="007B2D74" w:rsidRPr="00111449" w:rsidRDefault="007B2D74" w:rsidP="007B2D74">
      <w:pPr>
        <w:tabs>
          <w:tab w:val="left" w:pos="1440"/>
          <w:tab w:val="left" w:leader="underscore" w:pos="5760"/>
          <w:tab w:val="left" w:pos="7200"/>
          <w:tab w:val="right" w:leader="underscore" w:pos="9360"/>
        </w:tabs>
        <w:autoSpaceDE w:val="0"/>
        <w:autoSpaceDN w:val="0"/>
        <w:adjustRightInd w:val="0"/>
        <w:spacing w:before="120"/>
        <w:rPr>
          <w:b/>
          <w:bCs/>
          <w:szCs w:val="24"/>
          <w:u w:val="single"/>
          <w:lang w:val="en-CA"/>
        </w:rPr>
      </w:pPr>
    </w:p>
    <w:p w14:paraId="58DA16DA" w14:textId="77777777" w:rsidR="007B2D74" w:rsidRPr="00111449" w:rsidRDefault="007B2D74" w:rsidP="007B2D74">
      <w:pPr>
        <w:tabs>
          <w:tab w:val="left" w:pos="1440"/>
          <w:tab w:val="left" w:leader="underscore" w:pos="5760"/>
          <w:tab w:val="left" w:pos="7200"/>
          <w:tab w:val="right" w:leader="underscore" w:pos="9360"/>
        </w:tabs>
        <w:autoSpaceDE w:val="0"/>
        <w:autoSpaceDN w:val="0"/>
        <w:adjustRightInd w:val="0"/>
        <w:spacing w:before="120"/>
        <w:rPr>
          <w:b/>
          <w:bCs/>
          <w:szCs w:val="24"/>
          <w:u w:val="single"/>
          <w:lang w:val="en-CA"/>
        </w:rPr>
      </w:pPr>
    </w:p>
    <w:p w14:paraId="41AB9EAF" w14:textId="77777777" w:rsidR="007B2D74" w:rsidRPr="00111449" w:rsidRDefault="007B2D74" w:rsidP="007B2D74">
      <w:pPr>
        <w:tabs>
          <w:tab w:val="left" w:pos="1440"/>
          <w:tab w:val="left" w:leader="underscore" w:pos="5760"/>
          <w:tab w:val="left" w:pos="7200"/>
          <w:tab w:val="right" w:leader="underscore" w:pos="9360"/>
        </w:tabs>
        <w:autoSpaceDE w:val="0"/>
        <w:autoSpaceDN w:val="0"/>
        <w:adjustRightInd w:val="0"/>
        <w:spacing w:before="120"/>
        <w:rPr>
          <w:i/>
          <w:iCs/>
          <w:szCs w:val="24"/>
          <w:lang w:val="en-CA"/>
        </w:rPr>
      </w:pPr>
      <w:r w:rsidRPr="00111449">
        <w:rPr>
          <w:b/>
          <w:bCs/>
          <w:szCs w:val="24"/>
          <w:u w:val="single"/>
          <w:lang w:val="en-CA"/>
        </w:rPr>
        <w:t>Additional Approval</w:t>
      </w:r>
      <w:r w:rsidRPr="00111449">
        <w:rPr>
          <w:b/>
          <w:bCs/>
          <w:szCs w:val="24"/>
          <w:u w:val="single"/>
          <w:lang w:val="en-CA"/>
        </w:rPr>
        <w:br/>
      </w:r>
      <w:r w:rsidRPr="00111449">
        <w:rPr>
          <w:b/>
          <w:bCs/>
          <w:szCs w:val="24"/>
          <w:u w:val="single"/>
          <w:lang w:val="en-CA"/>
        </w:rPr>
        <w:br/>
      </w:r>
      <w:r w:rsidRPr="00111449">
        <w:rPr>
          <w:i/>
          <w:iCs/>
          <w:szCs w:val="24"/>
          <w:lang w:val="en-CA"/>
        </w:rPr>
        <w:tab/>
      </w:r>
    </w:p>
    <w:p w14:paraId="6FF37238" w14:textId="77777777" w:rsidR="007B2D74" w:rsidRPr="00111449" w:rsidRDefault="007B2D74" w:rsidP="007B2D74">
      <w:pPr>
        <w:tabs>
          <w:tab w:val="left" w:pos="1440"/>
          <w:tab w:val="left" w:leader="underscore" w:pos="5760"/>
          <w:tab w:val="left" w:pos="7200"/>
          <w:tab w:val="right" w:leader="underscore" w:pos="9360"/>
        </w:tabs>
        <w:autoSpaceDE w:val="0"/>
        <w:autoSpaceDN w:val="0"/>
        <w:adjustRightInd w:val="0"/>
        <w:spacing w:before="120"/>
        <w:rPr>
          <w:i/>
          <w:iCs/>
          <w:szCs w:val="24"/>
          <w:lang w:val="en-CA"/>
        </w:rPr>
      </w:pPr>
      <w:r w:rsidRPr="00111449">
        <w:rPr>
          <w:i/>
          <w:iCs/>
          <w:szCs w:val="24"/>
          <w:lang w:val="en-CA"/>
        </w:rPr>
        <w:tab/>
      </w:r>
      <w:r w:rsidRPr="00111449">
        <w:rPr>
          <w:i/>
          <w:iCs/>
          <w:szCs w:val="24"/>
          <w:lang w:val="en-CA"/>
        </w:rPr>
        <w:tab/>
      </w:r>
      <w:r w:rsidRPr="00111449">
        <w:rPr>
          <w:i/>
          <w:iCs/>
          <w:szCs w:val="24"/>
          <w:lang w:val="en-CA"/>
        </w:rPr>
        <w:tab/>
      </w:r>
      <w:r w:rsidRPr="00111449">
        <w:rPr>
          <w:i/>
          <w:iCs/>
          <w:szCs w:val="24"/>
          <w:lang w:val="en-CA"/>
        </w:rPr>
        <w:tab/>
      </w:r>
    </w:p>
    <w:p w14:paraId="6971B598" w14:textId="77777777" w:rsidR="007B2D74" w:rsidRPr="00111449" w:rsidRDefault="007B2D74" w:rsidP="007B2D74">
      <w:pPr>
        <w:tabs>
          <w:tab w:val="left" w:pos="1440"/>
          <w:tab w:val="left" w:pos="7200"/>
        </w:tabs>
        <w:autoSpaceDE w:val="0"/>
        <w:autoSpaceDN w:val="0"/>
        <w:adjustRightInd w:val="0"/>
        <w:rPr>
          <w:szCs w:val="24"/>
          <w:lang w:val="en-CA"/>
        </w:rPr>
      </w:pPr>
      <w:r w:rsidRPr="00111449">
        <w:rPr>
          <w:i/>
          <w:iCs/>
          <w:szCs w:val="24"/>
          <w:lang w:val="en-CA"/>
        </w:rPr>
        <w:tab/>
      </w:r>
      <w:r>
        <w:rPr>
          <w:szCs w:val="24"/>
          <w:lang w:val="en-CA"/>
        </w:rPr>
        <w:t>Michael Mead</w:t>
      </w:r>
      <w:r w:rsidRPr="00111449">
        <w:rPr>
          <w:szCs w:val="24"/>
          <w:lang w:val="en-CA"/>
        </w:rPr>
        <w:tab/>
        <w:t>Date</w:t>
      </w:r>
      <w:r w:rsidRPr="00111449">
        <w:rPr>
          <w:szCs w:val="24"/>
          <w:lang w:val="en-CA"/>
        </w:rPr>
        <w:br/>
      </w:r>
      <w:r w:rsidRPr="00111449">
        <w:rPr>
          <w:szCs w:val="24"/>
          <w:lang w:val="en-CA"/>
        </w:rPr>
        <w:tab/>
        <w:t>Project Owner, PEBA</w:t>
      </w:r>
    </w:p>
    <w:p w14:paraId="653136C4" w14:textId="77777777" w:rsidR="00BE4053" w:rsidRDefault="00BE4053" w:rsidP="005A1359">
      <w:pPr>
        <w:sectPr w:rsidR="00BE4053" w:rsidSect="00295E0E">
          <w:pgSz w:w="12240" w:h="15840" w:code="1"/>
          <w:pgMar w:top="1080" w:right="1080" w:bottom="1440" w:left="1080" w:header="720" w:footer="1022" w:gutter="0"/>
          <w:cols w:space="720"/>
          <w:docGrid w:linePitch="360"/>
        </w:sectPr>
      </w:pPr>
    </w:p>
    <w:p w14:paraId="2C0EE9C7" w14:textId="77777777" w:rsidR="005074AB" w:rsidRPr="00F254D6" w:rsidRDefault="005074AB" w:rsidP="00F254D6">
      <w:pPr>
        <w:pStyle w:val="Heading1"/>
        <w:spacing w:after="120"/>
      </w:pPr>
      <w:bookmarkStart w:id="9" w:name="_Toc498523937"/>
      <w:r w:rsidRPr="00F254D6">
        <w:lastRenderedPageBreak/>
        <w:t>Overview</w:t>
      </w:r>
      <w:bookmarkEnd w:id="9"/>
    </w:p>
    <w:p w14:paraId="456A21AD" w14:textId="77777777" w:rsidR="00436DFB" w:rsidRDefault="00436DFB" w:rsidP="00436DFB">
      <w:pPr>
        <w:autoSpaceDE w:val="0"/>
        <w:autoSpaceDN w:val="0"/>
        <w:adjustRightInd w:val="0"/>
        <w:rPr>
          <w:szCs w:val="24"/>
        </w:rPr>
      </w:pPr>
      <w:r>
        <w:rPr>
          <w:szCs w:val="24"/>
        </w:rPr>
        <w:t>This document specifies how PENFAX will automatically produce the PEPP Death Option - Beneficiary letter based upon the DC Benefit Calculation. This letter will be generated when a calculation is performed for:</w:t>
      </w:r>
    </w:p>
    <w:p w14:paraId="339DD62B" w14:textId="048178D0" w:rsidR="00436DFB" w:rsidRPr="00436DFB" w:rsidRDefault="00436DFB" w:rsidP="00736177">
      <w:pPr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rPr>
          <w:szCs w:val="24"/>
        </w:rPr>
      </w:pPr>
      <w:r w:rsidRPr="00436DFB">
        <w:rPr>
          <w:szCs w:val="24"/>
        </w:rPr>
        <w:t xml:space="preserve">Pre-Retirement Death </w:t>
      </w:r>
      <w:r>
        <w:rPr>
          <w:szCs w:val="24"/>
        </w:rPr>
        <w:t>with</w:t>
      </w:r>
      <w:r w:rsidRPr="00436DFB">
        <w:rPr>
          <w:szCs w:val="24"/>
        </w:rPr>
        <w:t xml:space="preserve"> Spouse</w:t>
      </w:r>
    </w:p>
    <w:p w14:paraId="450F5982" w14:textId="77777777" w:rsidR="00A26B35" w:rsidRDefault="00A26B35" w:rsidP="00A26B35">
      <w:pPr>
        <w:spacing w:after="120"/>
      </w:pPr>
    </w:p>
    <w:p w14:paraId="78E99DED" w14:textId="77777777" w:rsidR="00A26B35" w:rsidRPr="00A26B35" w:rsidRDefault="00A26B35" w:rsidP="00A26B35">
      <w:pPr>
        <w:keepNext/>
        <w:keepLines/>
        <w:numPr>
          <w:ilvl w:val="1"/>
          <w:numId w:val="7"/>
        </w:numPr>
        <w:spacing w:before="240" w:after="60"/>
        <w:outlineLvl w:val="1"/>
        <w:rPr>
          <w:rFonts w:asciiTheme="minorHAnsi" w:hAnsiTheme="minorHAnsi"/>
          <w:b/>
          <w:bCs/>
          <w:color w:val="0033CB"/>
          <w:sz w:val="28"/>
          <w:szCs w:val="28"/>
        </w:rPr>
      </w:pPr>
      <w:bookmarkStart w:id="10" w:name="_Toc417484116"/>
      <w:bookmarkStart w:id="11" w:name="_Toc417657465"/>
      <w:bookmarkStart w:id="12" w:name="_Toc422821320"/>
      <w:bookmarkStart w:id="13" w:name="_Toc498523938"/>
      <w:r w:rsidRPr="00A26B35">
        <w:rPr>
          <w:rFonts w:asciiTheme="minorHAnsi" w:hAnsiTheme="minorHAnsi"/>
          <w:b/>
          <w:bCs/>
          <w:color w:val="0033CB"/>
          <w:sz w:val="28"/>
          <w:szCs w:val="28"/>
        </w:rPr>
        <w:t>Process Description</w:t>
      </w:r>
      <w:bookmarkEnd w:id="10"/>
      <w:bookmarkEnd w:id="11"/>
      <w:bookmarkEnd w:id="12"/>
      <w:bookmarkEnd w:id="13"/>
      <w:r w:rsidRPr="00A26B35">
        <w:rPr>
          <w:rFonts w:asciiTheme="minorHAnsi" w:hAnsiTheme="minorHAnsi"/>
          <w:b/>
          <w:bCs/>
          <w:color w:val="0033CB"/>
          <w:sz w:val="28"/>
          <w:szCs w:val="28"/>
        </w:rPr>
        <w:t xml:space="preserve"> </w:t>
      </w:r>
    </w:p>
    <w:p w14:paraId="03CF1FC1" w14:textId="4C04F0A5" w:rsidR="00436DFB" w:rsidRDefault="00436DFB" w:rsidP="00436DFB">
      <w:pPr>
        <w:autoSpaceDE w:val="0"/>
        <w:autoSpaceDN w:val="0"/>
        <w:adjustRightInd w:val="0"/>
        <w:rPr>
          <w:szCs w:val="24"/>
        </w:rPr>
      </w:pPr>
      <w:r w:rsidRPr="00EC12F1">
        <w:rPr>
          <w:rFonts w:cs="Calibri"/>
        </w:rPr>
        <w:t xml:space="preserve">The PEPP </w:t>
      </w:r>
      <w:r w:rsidRPr="00EC12F1">
        <w:rPr>
          <w:szCs w:val="24"/>
        </w:rPr>
        <w:t xml:space="preserve">Death Option - </w:t>
      </w:r>
      <w:r>
        <w:rPr>
          <w:szCs w:val="24"/>
        </w:rPr>
        <w:t>Spouse</w:t>
      </w:r>
      <w:r w:rsidRPr="00EC12F1">
        <w:rPr>
          <w:szCs w:val="24"/>
        </w:rPr>
        <w:t xml:space="preserve"> </w:t>
      </w:r>
      <w:r w:rsidRPr="00EC12F1">
        <w:rPr>
          <w:rFonts w:cs="Calibri"/>
        </w:rPr>
        <w:t xml:space="preserve">letter is to be produced automatically as a result of a DC Benefit Calculation for Calculation Type = </w:t>
      </w:r>
      <w:r w:rsidRPr="00EC12F1">
        <w:rPr>
          <w:szCs w:val="24"/>
        </w:rPr>
        <w:t xml:space="preserve">Pre-Retirement Death </w:t>
      </w:r>
      <w:r>
        <w:rPr>
          <w:szCs w:val="24"/>
        </w:rPr>
        <w:t>with</w:t>
      </w:r>
      <w:r w:rsidRPr="00EC12F1">
        <w:rPr>
          <w:szCs w:val="24"/>
        </w:rPr>
        <w:t xml:space="preserve"> Spouse</w:t>
      </w:r>
      <w:r>
        <w:rPr>
          <w:szCs w:val="24"/>
        </w:rPr>
        <w:t>.</w:t>
      </w:r>
    </w:p>
    <w:p w14:paraId="3C01D780" w14:textId="77777777" w:rsidR="00436DFB" w:rsidRDefault="00436DFB" w:rsidP="00436DFB">
      <w:pPr>
        <w:autoSpaceDE w:val="0"/>
        <w:autoSpaceDN w:val="0"/>
        <w:adjustRightInd w:val="0"/>
        <w:rPr>
          <w:szCs w:val="24"/>
        </w:rPr>
      </w:pPr>
    </w:p>
    <w:p w14:paraId="2DB51FAB" w14:textId="77777777" w:rsidR="00436DFB" w:rsidRDefault="00436DFB" w:rsidP="00436DFB">
      <w:pPr>
        <w:autoSpaceDE w:val="0"/>
        <w:autoSpaceDN w:val="0"/>
        <w:adjustRightInd w:val="0"/>
        <w:rPr>
          <w:ins w:id="14" w:author="Chris Angel [2]" w:date="2020-05-22T11:26:00Z"/>
          <w:szCs w:val="24"/>
        </w:rPr>
      </w:pPr>
      <w:r>
        <w:rPr>
          <w:szCs w:val="24"/>
        </w:rPr>
        <w:t xml:space="preserve">Once generated, the Option Letter </w:t>
      </w:r>
      <w:r>
        <w:rPr>
          <w:rFonts w:cs="Calibri"/>
        </w:rPr>
        <w:t xml:space="preserve">will </w:t>
      </w:r>
      <w:r w:rsidRPr="00DD62BB">
        <w:rPr>
          <w:szCs w:val="24"/>
        </w:rPr>
        <w:t>be saved as a PDF and stored in the Member’s documents in the Communications region under Person Profile</w:t>
      </w:r>
    </w:p>
    <w:p w14:paraId="64BB994C" w14:textId="77777777" w:rsidR="00B81484" w:rsidRDefault="00B81484" w:rsidP="00436DFB">
      <w:pPr>
        <w:autoSpaceDE w:val="0"/>
        <w:autoSpaceDN w:val="0"/>
        <w:adjustRightInd w:val="0"/>
        <w:rPr>
          <w:ins w:id="15" w:author="Chris Angel [2]" w:date="2020-05-22T11:26:00Z"/>
          <w:szCs w:val="24"/>
        </w:rPr>
      </w:pPr>
    </w:p>
    <w:p w14:paraId="0BF4EC87" w14:textId="03261AD4" w:rsidR="00B81484" w:rsidRPr="00EC12F1" w:rsidRDefault="00B81484" w:rsidP="00436DFB">
      <w:pPr>
        <w:autoSpaceDE w:val="0"/>
        <w:autoSpaceDN w:val="0"/>
        <w:adjustRightInd w:val="0"/>
        <w:rPr>
          <w:szCs w:val="24"/>
        </w:rPr>
      </w:pPr>
      <w:ins w:id="16" w:author="Chris Angel [2]" w:date="2020-05-22T11:26:00Z">
        <w:r>
          <w:rPr>
            <w:szCs w:val="24"/>
          </w:rPr>
          <w:t>The generated Option Letter will be saved with the Document Type: OTHER - Other</w:t>
        </w:r>
      </w:ins>
    </w:p>
    <w:p w14:paraId="5885DAE2" w14:textId="77777777" w:rsidR="00A26B35" w:rsidRPr="00A26B35" w:rsidRDefault="00A26B35" w:rsidP="00A26B35">
      <w:pPr>
        <w:spacing w:after="120"/>
        <w:ind w:hanging="142"/>
        <w:rPr>
          <w:szCs w:val="22"/>
        </w:rPr>
      </w:pPr>
    </w:p>
    <w:p w14:paraId="222AF256" w14:textId="77777777" w:rsidR="00A26B35" w:rsidRPr="00A26B35" w:rsidRDefault="00A26B35" w:rsidP="00A26B35">
      <w:pPr>
        <w:spacing w:after="120"/>
        <w:rPr>
          <w:sz w:val="24"/>
          <w:szCs w:val="24"/>
          <w:lang w:eastAsia="en-CA"/>
        </w:rPr>
      </w:pPr>
    </w:p>
    <w:p w14:paraId="649F85BC" w14:textId="77777777" w:rsidR="00DD6AA4" w:rsidRDefault="00DD6AA4" w:rsidP="00DD6AA4">
      <w:pPr>
        <w:autoSpaceDE w:val="0"/>
        <w:autoSpaceDN w:val="0"/>
        <w:adjustRightInd w:val="0"/>
        <w:rPr>
          <w:szCs w:val="24"/>
        </w:rPr>
      </w:pPr>
    </w:p>
    <w:p w14:paraId="56DA7BDA" w14:textId="77777777" w:rsidR="00DD6AA4" w:rsidRPr="00D72683" w:rsidRDefault="00925EC2" w:rsidP="00AB0B0D">
      <w:pPr>
        <w:pStyle w:val="Heading1"/>
        <w:spacing w:before="0"/>
        <w:ind w:left="431" w:hanging="431"/>
        <w:rPr>
          <w:rFonts w:ascii="Times New Roman" w:hAnsi="Times New Roman"/>
          <w:szCs w:val="36"/>
        </w:rPr>
      </w:pPr>
      <w:bookmarkStart w:id="17" w:name="_Toc498523939"/>
      <w:r>
        <w:rPr>
          <w:rFonts w:ascii="Times New Roman" w:hAnsi="Times New Roman"/>
          <w:szCs w:val="36"/>
        </w:rPr>
        <w:lastRenderedPageBreak/>
        <w:t>E</w:t>
      </w:r>
      <w:r w:rsidR="00B61054">
        <w:rPr>
          <w:rFonts w:ascii="Times New Roman" w:hAnsi="Times New Roman"/>
          <w:szCs w:val="36"/>
        </w:rPr>
        <w:t>xtract Specification</w:t>
      </w:r>
      <w:bookmarkEnd w:id="17"/>
    </w:p>
    <w:p w14:paraId="16CE2C05" w14:textId="77777777" w:rsidR="002667B9" w:rsidRDefault="002667B9" w:rsidP="00DD6AA4">
      <w:pPr>
        <w:autoSpaceDE w:val="0"/>
        <w:autoSpaceDN w:val="0"/>
        <w:adjustRightInd w:val="0"/>
        <w:rPr>
          <w:szCs w:val="24"/>
        </w:rPr>
      </w:pPr>
    </w:p>
    <w:p w14:paraId="7E7B7CC7" w14:textId="77777777" w:rsidR="00301695" w:rsidRDefault="00301695" w:rsidP="002667B9">
      <w:pPr>
        <w:keepNext/>
        <w:keepLines/>
        <w:numPr>
          <w:ilvl w:val="1"/>
          <w:numId w:val="7"/>
        </w:numPr>
        <w:spacing w:before="240" w:after="60"/>
        <w:outlineLvl w:val="1"/>
        <w:rPr>
          <w:rFonts w:asciiTheme="minorHAnsi" w:hAnsiTheme="minorHAnsi"/>
          <w:b/>
          <w:bCs/>
          <w:color w:val="0033CB"/>
          <w:sz w:val="28"/>
          <w:szCs w:val="28"/>
        </w:rPr>
      </w:pPr>
      <w:bookmarkStart w:id="18" w:name="_Toc498523940"/>
      <w:bookmarkStart w:id="19" w:name="_Toc492537245"/>
      <w:r>
        <w:rPr>
          <w:rFonts w:asciiTheme="minorHAnsi" w:hAnsiTheme="minorHAnsi"/>
          <w:b/>
          <w:bCs/>
          <w:color w:val="0033CB"/>
          <w:sz w:val="28"/>
          <w:szCs w:val="28"/>
        </w:rPr>
        <w:t>Applicable Plans</w:t>
      </w:r>
      <w:bookmarkEnd w:id="18"/>
    </w:p>
    <w:p w14:paraId="626ECAA3" w14:textId="77777777" w:rsidR="00087B88" w:rsidRDefault="00087B88" w:rsidP="00087B88"/>
    <w:p w14:paraId="4F60C23B" w14:textId="77777777" w:rsidR="00087B88" w:rsidRDefault="00087B88" w:rsidP="00087B88">
      <w:r>
        <w:t xml:space="preserve">This report is applicable to the following plans:                                                               </w:t>
      </w:r>
    </w:p>
    <w:p w14:paraId="4E08244E" w14:textId="597D73C1" w:rsidR="00087B88" w:rsidRDefault="00BA675F" w:rsidP="00736177">
      <w:pPr>
        <w:pStyle w:val="ListParagraph"/>
        <w:numPr>
          <w:ilvl w:val="0"/>
          <w:numId w:val="9"/>
        </w:numPr>
      </w:pPr>
      <w:r>
        <w:t>P</w:t>
      </w:r>
      <w:r w:rsidR="00A95C30">
        <w:t>EPP</w:t>
      </w:r>
      <w:r w:rsidR="00087B88">
        <w:t xml:space="preserve">                                                                 </w:t>
      </w:r>
    </w:p>
    <w:p w14:paraId="29659A21" w14:textId="77777777" w:rsidR="00087B88" w:rsidRDefault="00087B88" w:rsidP="00087B88"/>
    <w:p w14:paraId="39D6BD01" w14:textId="77777777" w:rsidR="002667B9" w:rsidRPr="002667B9" w:rsidRDefault="002667B9" w:rsidP="002667B9">
      <w:pPr>
        <w:keepNext/>
        <w:keepLines/>
        <w:numPr>
          <w:ilvl w:val="1"/>
          <w:numId w:val="7"/>
        </w:numPr>
        <w:spacing w:before="240" w:after="60"/>
        <w:outlineLvl w:val="1"/>
        <w:rPr>
          <w:rFonts w:asciiTheme="minorHAnsi" w:hAnsiTheme="minorHAnsi"/>
          <w:b/>
          <w:bCs/>
          <w:color w:val="0033CB"/>
          <w:sz w:val="28"/>
          <w:szCs w:val="28"/>
        </w:rPr>
      </w:pPr>
      <w:bookmarkStart w:id="20" w:name="_Toc498523941"/>
      <w:r w:rsidRPr="002667B9">
        <w:rPr>
          <w:rFonts w:asciiTheme="minorHAnsi" w:hAnsiTheme="minorHAnsi"/>
          <w:b/>
          <w:bCs/>
          <w:color w:val="0033CB"/>
          <w:sz w:val="28"/>
          <w:szCs w:val="28"/>
        </w:rPr>
        <w:t>Selection Criteria</w:t>
      </w:r>
      <w:bookmarkEnd w:id="19"/>
      <w:bookmarkEnd w:id="20"/>
    </w:p>
    <w:p w14:paraId="7E1DA11B" w14:textId="77777777" w:rsidR="002667B9" w:rsidRPr="002667B9" w:rsidRDefault="002667B9" w:rsidP="002667B9">
      <w:pPr>
        <w:autoSpaceDE w:val="0"/>
        <w:autoSpaceDN w:val="0"/>
        <w:adjustRightInd w:val="0"/>
        <w:rPr>
          <w:szCs w:val="24"/>
        </w:rPr>
      </w:pPr>
    </w:p>
    <w:p w14:paraId="44572876" w14:textId="7074642C" w:rsidR="00481145" w:rsidRPr="00C374CD" w:rsidRDefault="00C374CD" w:rsidP="00736177">
      <w:pPr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rPr>
          <w:szCs w:val="24"/>
        </w:rPr>
      </w:pPr>
      <w:r w:rsidRPr="00C374CD">
        <w:rPr>
          <w:szCs w:val="24"/>
        </w:rPr>
        <w:t>DC Calculation Type =</w:t>
      </w:r>
      <w:r w:rsidRPr="00C374CD">
        <w:rPr>
          <w:szCs w:val="24"/>
        </w:rPr>
        <w:br/>
        <w:t xml:space="preserve">Pre-Retirement Death </w:t>
      </w:r>
      <w:r w:rsidR="00436DFB">
        <w:rPr>
          <w:szCs w:val="24"/>
        </w:rPr>
        <w:t>with</w:t>
      </w:r>
      <w:r w:rsidRPr="00C374CD">
        <w:rPr>
          <w:szCs w:val="24"/>
        </w:rPr>
        <w:t xml:space="preserve"> Spouse</w:t>
      </w:r>
    </w:p>
    <w:p w14:paraId="7D211EA8" w14:textId="77777777" w:rsidR="005960B1" w:rsidRPr="00A53CBF" w:rsidRDefault="005960B1" w:rsidP="005960B1">
      <w:pPr>
        <w:tabs>
          <w:tab w:val="left" w:pos="720"/>
        </w:tabs>
        <w:autoSpaceDE w:val="0"/>
        <w:autoSpaceDN w:val="0"/>
        <w:adjustRightInd w:val="0"/>
        <w:ind w:left="720"/>
        <w:rPr>
          <w:szCs w:val="24"/>
        </w:rPr>
      </w:pPr>
    </w:p>
    <w:p w14:paraId="7AA21375" w14:textId="14032D56" w:rsidR="002667B9" w:rsidRPr="002667B9" w:rsidRDefault="002667B9" w:rsidP="002667B9">
      <w:pPr>
        <w:keepNext/>
        <w:keepLines/>
        <w:numPr>
          <w:ilvl w:val="1"/>
          <w:numId w:val="7"/>
        </w:numPr>
        <w:spacing w:before="240" w:after="60"/>
        <w:outlineLvl w:val="1"/>
        <w:rPr>
          <w:rFonts w:asciiTheme="minorHAnsi" w:hAnsiTheme="minorHAnsi"/>
          <w:b/>
          <w:bCs/>
          <w:color w:val="0033CB"/>
          <w:sz w:val="28"/>
          <w:szCs w:val="28"/>
        </w:rPr>
      </w:pPr>
      <w:bookmarkStart w:id="21" w:name="_Toc492537246"/>
      <w:bookmarkStart w:id="22" w:name="_Toc498523942"/>
      <w:r w:rsidRPr="002667B9">
        <w:rPr>
          <w:rFonts w:asciiTheme="minorHAnsi" w:hAnsiTheme="minorHAnsi"/>
          <w:b/>
          <w:bCs/>
          <w:color w:val="0033CB"/>
          <w:sz w:val="28"/>
          <w:szCs w:val="28"/>
        </w:rPr>
        <w:t>Sample Layout</w:t>
      </w:r>
      <w:bookmarkEnd w:id="21"/>
      <w:bookmarkEnd w:id="22"/>
    </w:p>
    <w:p w14:paraId="44A840D7" w14:textId="633D3A6F" w:rsidR="00A95C30" w:rsidRPr="00CE5F09" w:rsidRDefault="00A95C30" w:rsidP="00A95C30">
      <w:r>
        <w:t xml:space="preserve">For the PDFs of the </w:t>
      </w:r>
      <w:r w:rsidR="00481145">
        <w:rPr>
          <w:rFonts w:cstheme="minorHAnsi"/>
        </w:rPr>
        <w:t xml:space="preserve">PEPP </w:t>
      </w:r>
      <w:r w:rsidR="00481145">
        <w:rPr>
          <w:szCs w:val="24"/>
        </w:rPr>
        <w:t>Death Option – Spouse letter</w:t>
      </w:r>
      <w:r w:rsidR="0036147D">
        <w:t xml:space="preserve">, </w:t>
      </w:r>
      <w:r w:rsidR="00995609">
        <w:t>refer</w:t>
      </w:r>
      <w:r w:rsidRPr="002667B9">
        <w:t xml:space="preserve"> to </w:t>
      </w:r>
      <w:r w:rsidR="00C83EC3">
        <w:t xml:space="preserve">the </w:t>
      </w:r>
      <w:r w:rsidR="00CE5F09">
        <w:rPr>
          <w:b/>
        </w:rPr>
        <w:t xml:space="preserve">PEPP </w:t>
      </w:r>
      <w:r w:rsidR="00481145">
        <w:rPr>
          <w:b/>
        </w:rPr>
        <w:t>Death Option –Spouse</w:t>
      </w:r>
      <w:r w:rsidR="00CE5F09">
        <w:rPr>
          <w:b/>
        </w:rPr>
        <w:t xml:space="preserve"> Template</w:t>
      </w:r>
      <w:r w:rsidR="00CE5F09">
        <w:t xml:space="preserve">. </w:t>
      </w:r>
    </w:p>
    <w:p w14:paraId="17E5F079" w14:textId="77777777" w:rsidR="002667B9" w:rsidRPr="002667B9" w:rsidRDefault="002667B9" w:rsidP="002667B9">
      <w:pPr>
        <w:autoSpaceDE w:val="0"/>
        <w:autoSpaceDN w:val="0"/>
        <w:adjustRightInd w:val="0"/>
        <w:rPr>
          <w:szCs w:val="24"/>
        </w:rPr>
      </w:pPr>
    </w:p>
    <w:p w14:paraId="6B472008" w14:textId="7AB88446" w:rsidR="00925EC2" w:rsidRDefault="00925EC2" w:rsidP="00925EC2">
      <w:pPr>
        <w:keepNext/>
        <w:keepLines/>
        <w:numPr>
          <w:ilvl w:val="1"/>
          <w:numId w:val="7"/>
        </w:numPr>
        <w:spacing w:before="240" w:after="60"/>
        <w:outlineLvl w:val="1"/>
        <w:rPr>
          <w:rFonts w:asciiTheme="minorHAnsi" w:hAnsiTheme="minorHAnsi"/>
          <w:b/>
          <w:bCs/>
          <w:color w:val="0033CB"/>
          <w:sz w:val="28"/>
          <w:szCs w:val="28"/>
        </w:rPr>
      </w:pPr>
      <w:bookmarkStart w:id="23" w:name="_Toc498523943"/>
      <w:r>
        <w:rPr>
          <w:rFonts w:asciiTheme="minorHAnsi" w:hAnsiTheme="minorHAnsi"/>
          <w:b/>
          <w:bCs/>
          <w:color w:val="0033CB"/>
          <w:sz w:val="28"/>
          <w:szCs w:val="28"/>
        </w:rPr>
        <w:t>Data Element</w:t>
      </w:r>
      <w:bookmarkEnd w:id="23"/>
    </w:p>
    <w:p w14:paraId="763C445E" w14:textId="77777777" w:rsidR="00F92808" w:rsidRDefault="00F92808" w:rsidP="00CE4B4E">
      <w:bookmarkStart w:id="24" w:name="_Toc424226903"/>
      <w:bookmarkStart w:id="25" w:name="_Toc421521470"/>
    </w:p>
    <w:p w14:paraId="291268A8" w14:textId="7A65BE8B" w:rsidR="00CE4B4E" w:rsidRPr="002667B9" w:rsidRDefault="0023383C" w:rsidP="0023383C">
      <w:pPr>
        <w:pStyle w:val="Heading3"/>
        <w:rPr>
          <w:b/>
          <w:color w:val="0033CB"/>
          <w:sz w:val="28"/>
          <w:szCs w:val="28"/>
        </w:rPr>
      </w:pPr>
      <w:r>
        <w:t>Data Elements for Cover Letter</w:t>
      </w:r>
    </w:p>
    <w:p w14:paraId="4245B578" w14:textId="77777777" w:rsidR="00CE4B4E" w:rsidRDefault="00CE4B4E" w:rsidP="00CE4B4E">
      <w:pPr>
        <w:autoSpaceDE w:val="0"/>
        <w:autoSpaceDN w:val="0"/>
        <w:adjustRightInd w:val="0"/>
        <w:rPr>
          <w:szCs w:val="24"/>
        </w:rPr>
      </w:pPr>
    </w:p>
    <w:tbl>
      <w:tblPr>
        <w:tblW w:w="4484" w:type="pct"/>
        <w:tblCellSpacing w:w="-8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6" w:space="0" w:color="808080"/>
          <w:insideV w:val="single" w:sz="6" w:space="0" w:color="808080"/>
        </w:tblBorders>
        <w:tblCellMar>
          <w:top w:w="60" w:type="dxa"/>
          <w:left w:w="120" w:type="dxa"/>
          <w:bottom w:w="60" w:type="dxa"/>
          <w:right w:w="120" w:type="dxa"/>
        </w:tblCellMar>
        <w:tblLook w:val="0000" w:firstRow="0" w:lastRow="0" w:firstColumn="0" w:lastColumn="0" w:noHBand="0" w:noVBand="0"/>
      </w:tblPr>
      <w:tblGrid>
        <w:gridCol w:w="2812"/>
        <w:gridCol w:w="2824"/>
        <w:gridCol w:w="2535"/>
        <w:gridCol w:w="1084"/>
      </w:tblGrid>
      <w:tr w:rsidR="00420F3F" w:rsidRPr="00073011" w14:paraId="570FA42B" w14:textId="77777777" w:rsidTr="00436DFB">
        <w:trPr>
          <w:trHeight w:val="285"/>
          <w:tblHeader/>
          <w:tblCellSpacing w:w="-8" w:type="dxa"/>
        </w:trPr>
        <w:tc>
          <w:tcPr>
            <w:tcW w:w="1532" w:type="pct"/>
            <w:tcBorders>
              <w:bottom w:val="single" w:sz="2" w:space="0" w:color="808080"/>
            </w:tcBorders>
            <w:shd w:val="clear" w:color="auto" w:fill="0033CC"/>
            <w:vAlign w:val="center"/>
          </w:tcPr>
          <w:p w14:paraId="14816408" w14:textId="2C298C9B" w:rsidR="00420F3F" w:rsidRPr="00073011" w:rsidRDefault="00420F3F" w:rsidP="00420F3F">
            <w:pPr>
              <w:pStyle w:val="Conten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Label</w:t>
            </w:r>
          </w:p>
        </w:tc>
        <w:tc>
          <w:tcPr>
            <w:tcW w:w="1534" w:type="pct"/>
            <w:tcBorders>
              <w:bottom w:val="single" w:sz="2" w:space="0" w:color="808080"/>
            </w:tcBorders>
            <w:shd w:val="clear" w:color="auto" w:fill="0033CC"/>
            <w:vAlign w:val="center"/>
          </w:tcPr>
          <w:p w14:paraId="3646C6D4" w14:textId="37237610" w:rsidR="00420F3F" w:rsidRDefault="00420F3F" w:rsidP="00420F3F">
            <w:pPr>
              <w:pStyle w:val="Content"/>
              <w:rPr>
                <w:b/>
                <w:bCs/>
                <w:color w:val="FFFFFF"/>
              </w:rPr>
            </w:pPr>
            <w:r w:rsidRPr="00073011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1378" w:type="pct"/>
            <w:tcBorders>
              <w:bottom w:val="single" w:sz="2" w:space="0" w:color="808080"/>
            </w:tcBorders>
            <w:shd w:val="clear" w:color="auto" w:fill="0033CC"/>
          </w:tcPr>
          <w:p w14:paraId="42E74938" w14:textId="68704653" w:rsidR="00420F3F" w:rsidRPr="00073011" w:rsidRDefault="00420F3F" w:rsidP="00420F3F">
            <w:pPr>
              <w:pStyle w:val="Conten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Sample Value</w:t>
            </w:r>
          </w:p>
        </w:tc>
        <w:tc>
          <w:tcPr>
            <w:tcW w:w="599" w:type="pct"/>
            <w:tcBorders>
              <w:bottom w:val="single" w:sz="2" w:space="0" w:color="808080"/>
            </w:tcBorders>
            <w:shd w:val="clear" w:color="auto" w:fill="0033CC"/>
          </w:tcPr>
          <w:p w14:paraId="3DF0B9AB" w14:textId="77777777" w:rsidR="00420F3F" w:rsidRDefault="00420F3F" w:rsidP="00420F3F">
            <w:pPr>
              <w:pStyle w:val="Conten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Database Field</w:t>
            </w:r>
          </w:p>
        </w:tc>
      </w:tr>
      <w:tr w:rsidR="00337762" w14:paraId="230BF439" w14:textId="77777777" w:rsidTr="006D47F7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532" w:type="pct"/>
          </w:tcPr>
          <w:p w14:paraId="153EF9C5" w14:textId="394FFB45" w:rsidR="00337762" w:rsidRDefault="00337762" w:rsidP="00D70CB1">
            <w:r>
              <w:t>DATE</w:t>
            </w:r>
          </w:p>
        </w:tc>
        <w:tc>
          <w:tcPr>
            <w:tcW w:w="1533" w:type="pct"/>
          </w:tcPr>
          <w:p w14:paraId="30296FA8" w14:textId="5BA14CD9" w:rsidR="00337762" w:rsidRDefault="00337762" w:rsidP="00420F3F">
            <w:pPr>
              <w:rPr>
                <w:szCs w:val="24"/>
              </w:rPr>
            </w:pPr>
            <w:r>
              <w:rPr>
                <w:szCs w:val="24"/>
              </w:rPr>
              <w:t>System Date</w:t>
            </w:r>
          </w:p>
        </w:tc>
        <w:tc>
          <w:tcPr>
            <w:tcW w:w="1379" w:type="pct"/>
          </w:tcPr>
          <w:p w14:paraId="2C00B935" w14:textId="4299522B" w:rsidR="00337762" w:rsidRDefault="00B346C5" w:rsidP="00420F3F">
            <w:pPr>
              <w:rPr>
                <w:szCs w:val="24"/>
              </w:rPr>
            </w:pPr>
            <w:r>
              <w:rPr>
                <w:szCs w:val="24"/>
              </w:rPr>
              <w:t>April 1, 2019</w:t>
            </w:r>
            <w:r w:rsidR="00337762" w:rsidRPr="00DB1608">
              <w:rPr>
                <w:szCs w:val="24"/>
              </w:rPr>
              <w:t xml:space="preserve"> </w:t>
            </w:r>
          </w:p>
        </w:tc>
        <w:tc>
          <w:tcPr>
            <w:tcW w:w="599" w:type="pct"/>
          </w:tcPr>
          <w:p w14:paraId="32CDFA66" w14:textId="6A71E397" w:rsidR="00337762" w:rsidRDefault="00337762" w:rsidP="00420F3F">
            <w:pPr>
              <w:rPr>
                <w:szCs w:val="24"/>
              </w:rPr>
            </w:pPr>
          </w:p>
        </w:tc>
      </w:tr>
      <w:tr w:rsidR="00337762" w14:paraId="207CAB1D" w14:textId="77777777" w:rsidTr="006D47F7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532" w:type="pct"/>
          </w:tcPr>
          <w:p w14:paraId="7D662CA8" w14:textId="06F3DF22" w:rsidR="00337762" w:rsidRDefault="00F27A66" w:rsidP="00420F3F">
            <w:pPr>
              <w:rPr>
                <w:szCs w:val="24"/>
              </w:rPr>
            </w:pPr>
            <w:r>
              <w:t>SPOUSE</w:t>
            </w:r>
          </w:p>
        </w:tc>
        <w:tc>
          <w:tcPr>
            <w:tcW w:w="1533" w:type="pct"/>
          </w:tcPr>
          <w:p w14:paraId="533E4A20" w14:textId="5412799F" w:rsidR="00337762" w:rsidRDefault="00436DFB" w:rsidP="00420F3F">
            <w:pPr>
              <w:rPr>
                <w:szCs w:val="24"/>
              </w:rPr>
            </w:pPr>
            <w:r>
              <w:rPr>
                <w:szCs w:val="24"/>
              </w:rPr>
              <w:t>Person Profile/Spouse Details</w:t>
            </w:r>
          </w:p>
        </w:tc>
        <w:tc>
          <w:tcPr>
            <w:tcW w:w="1379" w:type="pct"/>
          </w:tcPr>
          <w:p w14:paraId="53CC1A3F" w14:textId="334EA29C" w:rsidR="00337762" w:rsidRPr="00DB1608" w:rsidRDefault="00337762" w:rsidP="00420F3F">
            <w:pPr>
              <w:rPr>
                <w:szCs w:val="24"/>
              </w:rPr>
            </w:pPr>
            <w:r>
              <w:rPr>
                <w:szCs w:val="24"/>
              </w:rPr>
              <w:t>JOHN SMITH</w:t>
            </w:r>
          </w:p>
        </w:tc>
        <w:tc>
          <w:tcPr>
            <w:tcW w:w="599" w:type="pct"/>
          </w:tcPr>
          <w:p w14:paraId="24565EB9" w14:textId="2E34FC43" w:rsidR="00337762" w:rsidRDefault="00337762" w:rsidP="00420F3F">
            <w:pPr>
              <w:rPr>
                <w:szCs w:val="24"/>
              </w:rPr>
            </w:pPr>
          </w:p>
        </w:tc>
      </w:tr>
      <w:tr w:rsidR="00436DFB" w14:paraId="40937884" w14:textId="77777777" w:rsidTr="006D47F7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532" w:type="pct"/>
          </w:tcPr>
          <w:p w14:paraId="192AC3A3" w14:textId="0C25B84D" w:rsidR="00436DFB" w:rsidRDefault="00436DFB" w:rsidP="00420F3F">
            <w:pPr>
              <w:rPr>
                <w:szCs w:val="24"/>
              </w:rPr>
            </w:pPr>
            <w:r>
              <w:rPr>
                <w:szCs w:val="24"/>
              </w:rPr>
              <w:t>Address Line 1</w:t>
            </w:r>
          </w:p>
        </w:tc>
        <w:tc>
          <w:tcPr>
            <w:tcW w:w="1533" w:type="pct"/>
          </w:tcPr>
          <w:p w14:paraId="494DC582" w14:textId="77777777" w:rsidR="00436DFB" w:rsidRDefault="00436DFB" w:rsidP="00436DFB">
            <w:pPr>
              <w:rPr>
                <w:szCs w:val="24"/>
              </w:rPr>
            </w:pPr>
            <w:r>
              <w:rPr>
                <w:szCs w:val="24"/>
              </w:rPr>
              <w:t>Person Summary/Beneficiary Details/</w:t>
            </w:r>
          </w:p>
          <w:p w14:paraId="1F3BFEA3" w14:textId="479EDFEC" w:rsidR="00436DFB" w:rsidRDefault="00436DFB" w:rsidP="00420F3F">
            <w:pPr>
              <w:rPr>
                <w:szCs w:val="24"/>
              </w:rPr>
            </w:pPr>
            <w:r>
              <w:rPr>
                <w:szCs w:val="24"/>
              </w:rPr>
              <w:t>Home Address</w:t>
            </w:r>
          </w:p>
        </w:tc>
        <w:tc>
          <w:tcPr>
            <w:tcW w:w="1379" w:type="pct"/>
          </w:tcPr>
          <w:p w14:paraId="189FF31F" w14:textId="0A92D231" w:rsidR="00436DFB" w:rsidRPr="00DB1608" w:rsidRDefault="00436DFB" w:rsidP="00420F3F">
            <w:pPr>
              <w:rPr>
                <w:szCs w:val="24"/>
              </w:rPr>
            </w:pPr>
            <w:r>
              <w:rPr>
                <w:szCs w:val="24"/>
              </w:rPr>
              <w:t>10 KING STREET</w:t>
            </w:r>
          </w:p>
        </w:tc>
        <w:tc>
          <w:tcPr>
            <w:tcW w:w="599" w:type="pct"/>
          </w:tcPr>
          <w:p w14:paraId="4B3EBADC" w14:textId="41BE591A" w:rsidR="00436DFB" w:rsidRDefault="00436DFB" w:rsidP="00420F3F">
            <w:pPr>
              <w:rPr>
                <w:szCs w:val="24"/>
              </w:rPr>
            </w:pPr>
          </w:p>
        </w:tc>
      </w:tr>
      <w:tr w:rsidR="00436DFB" w14:paraId="67CFBD65" w14:textId="77777777" w:rsidTr="00436DFB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532" w:type="pct"/>
          </w:tcPr>
          <w:p w14:paraId="69E26BB1" w14:textId="366DE44D" w:rsidR="00436DFB" w:rsidRDefault="00436DFB" w:rsidP="00420F3F">
            <w:pPr>
              <w:rPr>
                <w:szCs w:val="24"/>
              </w:rPr>
            </w:pPr>
            <w:r>
              <w:rPr>
                <w:szCs w:val="24"/>
              </w:rPr>
              <w:t>Address Line 2</w:t>
            </w:r>
          </w:p>
        </w:tc>
        <w:tc>
          <w:tcPr>
            <w:tcW w:w="1534" w:type="pct"/>
          </w:tcPr>
          <w:p w14:paraId="3D96514E" w14:textId="77777777" w:rsidR="00436DFB" w:rsidRDefault="00436DFB" w:rsidP="00436DFB">
            <w:pPr>
              <w:rPr>
                <w:szCs w:val="24"/>
              </w:rPr>
            </w:pPr>
            <w:r>
              <w:rPr>
                <w:szCs w:val="24"/>
              </w:rPr>
              <w:t>Person Summary/Beneficiary Details/</w:t>
            </w:r>
          </w:p>
          <w:p w14:paraId="4CEA8723" w14:textId="4AB9FD52" w:rsidR="00436DFB" w:rsidRDefault="00436DFB" w:rsidP="00420F3F">
            <w:pPr>
              <w:rPr>
                <w:szCs w:val="24"/>
              </w:rPr>
            </w:pPr>
            <w:r>
              <w:rPr>
                <w:szCs w:val="24"/>
              </w:rPr>
              <w:t>Home Address</w:t>
            </w:r>
          </w:p>
        </w:tc>
        <w:tc>
          <w:tcPr>
            <w:tcW w:w="1378" w:type="pct"/>
          </w:tcPr>
          <w:p w14:paraId="2E4A4EBA" w14:textId="6B74C33D" w:rsidR="00436DFB" w:rsidRPr="00DB1608" w:rsidRDefault="00436DFB" w:rsidP="00420F3F">
            <w:pPr>
              <w:rPr>
                <w:szCs w:val="24"/>
              </w:rPr>
            </w:pPr>
            <w:r>
              <w:rPr>
                <w:szCs w:val="24"/>
              </w:rPr>
              <w:t>SUITE 101</w:t>
            </w:r>
          </w:p>
        </w:tc>
        <w:tc>
          <w:tcPr>
            <w:tcW w:w="599" w:type="pct"/>
          </w:tcPr>
          <w:p w14:paraId="73BAFED9" w14:textId="3E6D0E37" w:rsidR="00436DFB" w:rsidRDefault="00436DFB" w:rsidP="00420F3F">
            <w:pPr>
              <w:rPr>
                <w:szCs w:val="24"/>
              </w:rPr>
            </w:pPr>
          </w:p>
        </w:tc>
      </w:tr>
      <w:tr w:rsidR="00436DFB" w14:paraId="68E0CEBB" w14:textId="77777777" w:rsidTr="00436DFB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532" w:type="pct"/>
          </w:tcPr>
          <w:p w14:paraId="038B33B7" w14:textId="7F425857" w:rsidR="00436DFB" w:rsidRDefault="00436DFB" w:rsidP="00420F3F">
            <w:pPr>
              <w:rPr>
                <w:szCs w:val="24"/>
              </w:rPr>
            </w:pPr>
            <w:r>
              <w:rPr>
                <w:szCs w:val="24"/>
              </w:rPr>
              <w:t>Address Line 3</w:t>
            </w:r>
          </w:p>
        </w:tc>
        <w:tc>
          <w:tcPr>
            <w:tcW w:w="1534" w:type="pct"/>
          </w:tcPr>
          <w:p w14:paraId="483F31D8" w14:textId="77777777" w:rsidR="00436DFB" w:rsidRDefault="00436DFB" w:rsidP="00436DFB">
            <w:pPr>
              <w:rPr>
                <w:szCs w:val="24"/>
              </w:rPr>
            </w:pPr>
            <w:r>
              <w:rPr>
                <w:szCs w:val="24"/>
              </w:rPr>
              <w:t>Person Summary/Beneficiary Details/</w:t>
            </w:r>
          </w:p>
          <w:p w14:paraId="62D1B33B" w14:textId="3B6803CF" w:rsidR="00436DFB" w:rsidRDefault="00436DFB" w:rsidP="00420F3F">
            <w:pPr>
              <w:rPr>
                <w:szCs w:val="24"/>
              </w:rPr>
            </w:pPr>
            <w:r>
              <w:rPr>
                <w:szCs w:val="24"/>
              </w:rPr>
              <w:t>Home Address</w:t>
            </w:r>
          </w:p>
        </w:tc>
        <w:tc>
          <w:tcPr>
            <w:tcW w:w="1378" w:type="pct"/>
          </w:tcPr>
          <w:p w14:paraId="0E4B9FC4" w14:textId="29DCC517" w:rsidR="00436DFB" w:rsidRPr="00DB1608" w:rsidRDefault="00436DFB" w:rsidP="00420F3F">
            <w:pPr>
              <w:rPr>
                <w:szCs w:val="24"/>
              </w:rPr>
            </w:pPr>
            <w:r>
              <w:rPr>
                <w:szCs w:val="24"/>
              </w:rPr>
              <w:t>P.O. BOX 1395</w:t>
            </w:r>
          </w:p>
        </w:tc>
        <w:tc>
          <w:tcPr>
            <w:tcW w:w="599" w:type="pct"/>
          </w:tcPr>
          <w:p w14:paraId="063CE318" w14:textId="78C730AA" w:rsidR="00436DFB" w:rsidRDefault="00436DFB" w:rsidP="00420F3F">
            <w:pPr>
              <w:rPr>
                <w:szCs w:val="24"/>
              </w:rPr>
            </w:pPr>
          </w:p>
        </w:tc>
      </w:tr>
      <w:tr w:rsidR="00436DFB" w14:paraId="7049A1E2" w14:textId="77777777" w:rsidTr="00436DFB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532" w:type="pct"/>
          </w:tcPr>
          <w:p w14:paraId="11136C4C" w14:textId="30686895" w:rsidR="00436DFB" w:rsidRDefault="00436DFB" w:rsidP="00D70CB1">
            <w:pPr>
              <w:rPr>
                <w:szCs w:val="24"/>
              </w:rPr>
            </w:pPr>
            <w:r>
              <w:rPr>
                <w:szCs w:val="24"/>
              </w:rPr>
              <w:t>City</w:t>
            </w:r>
          </w:p>
        </w:tc>
        <w:tc>
          <w:tcPr>
            <w:tcW w:w="1534" w:type="pct"/>
          </w:tcPr>
          <w:p w14:paraId="2F3299D1" w14:textId="77777777" w:rsidR="00436DFB" w:rsidRDefault="00436DFB" w:rsidP="00436DFB">
            <w:pPr>
              <w:rPr>
                <w:szCs w:val="24"/>
              </w:rPr>
            </w:pPr>
            <w:r>
              <w:rPr>
                <w:szCs w:val="24"/>
              </w:rPr>
              <w:t>Person Summary/Beneficiary Details/</w:t>
            </w:r>
          </w:p>
          <w:p w14:paraId="21AEA8B6" w14:textId="4343A903" w:rsidR="00436DFB" w:rsidRDefault="00436DFB" w:rsidP="00420F3F">
            <w:pPr>
              <w:rPr>
                <w:szCs w:val="24"/>
              </w:rPr>
            </w:pPr>
            <w:r>
              <w:rPr>
                <w:szCs w:val="24"/>
              </w:rPr>
              <w:t>Home Address</w:t>
            </w:r>
          </w:p>
        </w:tc>
        <w:tc>
          <w:tcPr>
            <w:tcW w:w="1378" w:type="pct"/>
          </w:tcPr>
          <w:p w14:paraId="312E5ACE" w14:textId="44627B6D" w:rsidR="00436DFB" w:rsidRPr="00DB1608" w:rsidRDefault="00436DFB" w:rsidP="00420F3F">
            <w:pPr>
              <w:rPr>
                <w:szCs w:val="24"/>
              </w:rPr>
            </w:pPr>
            <w:r>
              <w:rPr>
                <w:szCs w:val="24"/>
              </w:rPr>
              <w:t>REGINA</w:t>
            </w:r>
          </w:p>
        </w:tc>
        <w:tc>
          <w:tcPr>
            <w:tcW w:w="599" w:type="pct"/>
          </w:tcPr>
          <w:p w14:paraId="5A5E5758" w14:textId="0CA2DE0D" w:rsidR="00436DFB" w:rsidRDefault="00436DFB" w:rsidP="00420F3F">
            <w:pPr>
              <w:rPr>
                <w:szCs w:val="24"/>
              </w:rPr>
            </w:pPr>
          </w:p>
        </w:tc>
      </w:tr>
      <w:tr w:rsidR="00436DFB" w14:paraId="75FBAB7D" w14:textId="77777777" w:rsidTr="00436DFB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532" w:type="pct"/>
          </w:tcPr>
          <w:p w14:paraId="130AA4BE" w14:textId="5A45D37D" w:rsidR="00436DFB" w:rsidRDefault="00436DFB" w:rsidP="00420F3F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Province</w:t>
            </w:r>
          </w:p>
        </w:tc>
        <w:tc>
          <w:tcPr>
            <w:tcW w:w="1534" w:type="pct"/>
          </w:tcPr>
          <w:p w14:paraId="7288DABD" w14:textId="77777777" w:rsidR="00436DFB" w:rsidRDefault="00436DFB" w:rsidP="00436DFB">
            <w:pPr>
              <w:rPr>
                <w:szCs w:val="24"/>
              </w:rPr>
            </w:pPr>
            <w:r>
              <w:rPr>
                <w:szCs w:val="24"/>
              </w:rPr>
              <w:t>Person Summary/Beneficiary Details/</w:t>
            </w:r>
          </w:p>
          <w:p w14:paraId="2810249F" w14:textId="073C811F" w:rsidR="00436DFB" w:rsidRDefault="00436DFB" w:rsidP="00420F3F">
            <w:pPr>
              <w:rPr>
                <w:szCs w:val="24"/>
              </w:rPr>
            </w:pPr>
            <w:r>
              <w:rPr>
                <w:szCs w:val="24"/>
              </w:rPr>
              <w:t>Home Address</w:t>
            </w:r>
          </w:p>
        </w:tc>
        <w:tc>
          <w:tcPr>
            <w:tcW w:w="1378" w:type="pct"/>
          </w:tcPr>
          <w:p w14:paraId="1A5ED39C" w14:textId="1A9538BC" w:rsidR="00436DFB" w:rsidRPr="00DB1608" w:rsidRDefault="00436DFB" w:rsidP="00420F3F">
            <w:pPr>
              <w:rPr>
                <w:szCs w:val="24"/>
              </w:rPr>
            </w:pPr>
            <w:r>
              <w:rPr>
                <w:szCs w:val="24"/>
              </w:rPr>
              <w:t>SK</w:t>
            </w:r>
          </w:p>
        </w:tc>
        <w:tc>
          <w:tcPr>
            <w:tcW w:w="599" w:type="pct"/>
          </w:tcPr>
          <w:p w14:paraId="42E8BF32" w14:textId="5F2D489A" w:rsidR="00436DFB" w:rsidRDefault="00436DFB" w:rsidP="00420F3F">
            <w:pPr>
              <w:rPr>
                <w:szCs w:val="24"/>
              </w:rPr>
            </w:pPr>
          </w:p>
        </w:tc>
      </w:tr>
      <w:tr w:rsidR="00436DFB" w14:paraId="7685434F" w14:textId="77777777" w:rsidTr="00436DFB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532" w:type="pct"/>
          </w:tcPr>
          <w:p w14:paraId="31597E5E" w14:textId="41B70F61" w:rsidR="00436DFB" w:rsidRDefault="00436DFB" w:rsidP="00420F3F">
            <w:pPr>
              <w:rPr>
                <w:szCs w:val="24"/>
              </w:rPr>
            </w:pPr>
            <w:r>
              <w:rPr>
                <w:szCs w:val="24"/>
              </w:rPr>
              <w:t>Postal Code</w:t>
            </w:r>
          </w:p>
        </w:tc>
        <w:tc>
          <w:tcPr>
            <w:tcW w:w="1534" w:type="pct"/>
          </w:tcPr>
          <w:p w14:paraId="5C33F1E0" w14:textId="77777777" w:rsidR="00436DFB" w:rsidRDefault="00436DFB" w:rsidP="00436DFB">
            <w:pPr>
              <w:rPr>
                <w:szCs w:val="24"/>
              </w:rPr>
            </w:pPr>
            <w:r>
              <w:rPr>
                <w:szCs w:val="24"/>
              </w:rPr>
              <w:t>Person Summary/Beneficiary Details/</w:t>
            </w:r>
          </w:p>
          <w:p w14:paraId="1EFE60D3" w14:textId="4FD307A6" w:rsidR="00436DFB" w:rsidRPr="007C2D0B" w:rsidRDefault="00436DFB" w:rsidP="00420F3F">
            <w:pPr>
              <w:rPr>
                <w:szCs w:val="24"/>
              </w:rPr>
            </w:pPr>
            <w:r>
              <w:rPr>
                <w:szCs w:val="24"/>
              </w:rPr>
              <w:t>Home Address</w:t>
            </w:r>
          </w:p>
        </w:tc>
        <w:tc>
          <w:tcPr>
            <w:tcW w:w="1378" w:type="pct"/>
          </w:tcPr>
          <w:p w14:paraId="5151B084" w14:textId="446C4089" w:rsidR="00436DFB" w:rsidRPr="00DB1608" w:rsidRDefault="00436DFB" w:rsidP="00420F3F">
            <w:pPr>
              <w:rPr>
                <w:szCs w:val="24"/>
              </w:rPr>
            </w:pPr>
            <w:r>
              <w:rPr>
                <w:szCs w:val="24"/>
              </w:rPr>
              <w:t>S0K 2A0</w:t>
            </w:r>
          </w:p>
        </w:tc>
        <w:tc>
          <w:tcPr>
            <w:tcW w:w="599" w:type="pct"/>
          </w:tcPr>
          <w:p w14:paraId="2DB792BE" w14:textId="67471868" w:rsidR="00436DFB" w:rsidRPr="001B1C35" w:rsidRDefault="00436DFB" w:rsidP="00420F3F"/>
        </w:tc>
      </w:tr>
      <w:tr w:rsidR="00436DFB" w14:paraId="6D432483" w14:textId="77777777" w:rsidTr="00436DFB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532" w:type="pct"/>
          </w:tcPr>
          <w:p w14:paraId="1013E8F0" w14:textId="43DCB1E5" w:rsidR="00436DFB" w:rsidRDefault="00436DFB" w:rsidP="00420F3F">
            <w:r>
              <w:t>Country</w:t>
            </w:r>
          </w:p>
        </w:tc>
        <w:tc>
          <w:tcPr>
            <w:tcW w:w="1534" w:type="pct"/>
          </w:tcPr>
          <w:p w14:paraId="4D3F427C" w14:textId="77777777" w:rsidR="00436DFB" w:rsidRDefault="00436DFB" w:rsidP="00436DFB">
            <w:pPr>
              <w:rPr>
                <w:szCs w:val="24"/>
              </w:rPr>
            </w:pPr>
            <w:r>
              <w:rPr>
                <w:szCs w:val="24"/>
              </w:rPr>
              <w:t>Person Summary/Beneficiary Details/</w:t>
            </w:r>
          </w:p>
          <w:p w14:paraId="66DC02C5" w14:textId="0EE6648B" w:rsidR="00436DFB" w:rsidRDefault="00436DFB" w:rsidP="00E76B7D">
            <w:pPr>
              <w:rPr>
                <w:szCs w:val="24"/>
              </w:rPr>
            </w:pPr>
            <w:r>
              <w:rPr>
                <w:szCs w:val="24"/>
              </w:rPr>
              <w:t>Home Address</w:t>
            </w:r>
          </w:p>
        </w:tc>
        <w:tc>
          <w:tcPr>
            <w:tcW w:w="1378" w:type="pct"/>
          </w:tcPr>
          <w:p w14:paraId="216339A0" w14:textId="58958072" w:rsidR="00436DFB" w:rsidRDefault="00436DFB" w:rsidP="00420F3F">
            <w:pPr>
              <w:rPr>
                <w:szCs w:val="24"/>
              </w:rPr>
            </w:pPr>
            <w:r>
              <w:rPr>
                <w:szCs w:val="24"/>
              </w:rPr>
              <w:t>CANADA</w:t>
            </w:r>
          </w:p>
        </w:tc>
        <w:tc>
          <w:tcPr>
            <w:tcW w:w="599" w:type="pct"/>
          </w:tcPr>
          <w:p w14:paraId="76A684D7" w14:textId="77777777" w:rsidR="00436DFB" w:rsidRDefault="00436DFB" w:rsidP="00420F3F">
            <w:pPr>
              <w:rPr>
                <w:szCs w:val="24"/>
              </w:rPr>
            </w:pPr>
          </w:p>
        </w:tc>
      </w:tr>
      <w:tr w:rsidR="00BC1EC4" w14:paraId="132C38D1" w14:textId="77777777" w:rsidTr="00436DFB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532" w:type="pct"/>
          </w:tcPr>
          <w:p w14:paraId="2C641C91" w14:textId="61A7262F" w:rsidR="00BC1EC4" w:rsidRDefault="00BC1EC4" w:rsidP="007C72D9">
            <w:r>
              <w:t>M</w:t>
            </w:r>
            <w:r w:rsidR="007C72D9">
              <w:t>MB</w:t>
            </w:r>
            <w:r>
              <w:t>_NAME</w:t>
            </w:r>
          </w:p>
        </w:tc>
        <w:tc>
          <w:tcPr>
            <w:tcW w:w="1534" w:type="pct"/>
          </w:tcPr>
          <w:p w14:paraId="7AFBA5D8" w14:textId="77777777" w:rsidR="00BC1EC4" w:rsidRDefault="001F7F83" w:rsidP="004A7D78">
            <w:pPr>
              <w:rPr>
                <w:szCs w:val="24"/>
              </w:rPr>
            </w:pPr>
            <w:r>
              <w:rPr>
                <w:szCs w:val="24"/>
              </w:rPr>
              <w:t>Benefit Event/Member Name</w:t>
            </w:r>
          </w:p>
          <w:p w14:paraId="2316458F" w14:textId="77777777" w:rsidR="001F7F83" w:rsidRDefault="001F7F83" w:rsidP="004A7D78">
            <w:pPr>
              <w:rPr>
                <w:szCs w:val="24"/>
              </w:rPr>
            </w:pPr>
          </w:p>
          <w:p w14:paraId="17A8A0F9" w14:textId="28773C9E" w:rsidR="001F7F83" w:rsidRDefault="001F7F83" w:rsidP="004A7D78">
            <w:pPr>
              <w:rPr>
                <w:szCs w:val="24"/>
              </w:rPr>
            </w:pPr>
            <w:r>
              <w:rPr>
                <w:szCs w:val="24"/>
              </w:rPr>
              <w:t>SMITH, JOHN is to be displayed as John Smith</w:t>
            </w:r>
          </w:p>
        </w:tc>
        <w:tc>
          <w:tcPr>
            <w:tcW w:w="1378" w:type="pct"/>
          </w:tcPr>
          <w:p w14:paraId="3B343012" w14:textId="015D3FAF" w:rsidR="00BC1EC4" w:rsidRDefault="001F7F83" w:rsidP="004A7D78">
            <w:r>
              <w:t>John Smith</w:t>
            </w:r>
          </w:p>
        </w:tc>
        <w:tc>
          <w:tcPr>
            <w:tcW w:w="599" w:type="pct"/>
          </w:tcPr>
          <w:p w14:paraId="5C25048B" w14:textId="77777777" w:rsidR="00BC1EC4" w:rsidRDefault="00BC1EC4" w:rsidP="004A7D78">
            <w:pPr>
              <w:rPr>
                <w:szCs w:val="24"/>
              </w:rPr>
            </w:pPr>
          </w:p>
        </w:tc>
      </w:tr>
      <w:tr w:rsidR="007B71CF" w14:paraId="190F7E2D" w14:textId="77777777" w:rsidTr="00436DFB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532" w:type="pct"/>
          </w:tcPr>
          <w:p w14:paraId="22B11108" w14:textId="63B42074" w:rsidR="007B71CF" w:rsidRDefault="007B71CF" w:rsidP="007C72D9">
            <w:r>
              <w:t>MMB_FN</w:t>
            </w:r>
          </w:p>
        </w:tc>
        <w:tc>
          <w:tcPr>
            <w:tcW w:w="1534" w:type="pct"/>
          </w:tcPr>
          <w:p w14:paraId="104DE280" w14:textId="77777777" w:rsidR="007B71CF" w:rsidRDefault="007B71CF" w:rsidP="007B71CF">
            <w:pPr>
              <w:rPr>
                <w:szCs w:val="24"/>
              </w:rPr>
            </w:pPr>
            <w:r>
              <w:rPr>
                <w:szCs w:val="24"/>
              </w:rPr>
              <w:t>Person Summary/Name</w:t>
            </w:r>
          </w:p>
          <w:p w14:paraId="16F7129B" w14:textId="77777777" w:rsidR="007B71CF" w:rsidRDefault="007B71CF" w:rsidP="007B71CF">
            <w:pPr>
              <w:rPr>
                <w:szCs w:val="24"/>
              </w:rPr>
            </w:pPr>
          </w:p>
          <w:p w14:paraId="7DE731A6" w14:textId="1F919070" w:rsidR="007B71CF" w:rsidRDefault="007B71CF" w:rsidP="004A7D78">
            <w:pPr>
              <w:rPr>
                <w:szCs w:val="24"/>
              </w:rPr>
            </w:pPr>
            <w:r>
              <w:rPr>
                <w:szCs w:val="24"/>
              </w:rPr>
              <w:t>Full name of deceased member, including middle name</w:t>
            </w:r>
          </w:p>
        </w:tc>
        <w:tc>
          <w:tcPr>
            <w:tcW w:w="1378" w:type="pct"/>
          </w:tcPr>
          <w:p w14:paraId="2968B407" w14:textId="2E5EE125" w:rsidR="007B71CF" w:rsidRDefault="007B71CF" w:rsidP="004A7D78">
            <w:r>
              <w:t>John David Smith</w:t>
            </w:r>
          </w:p>
        </w:tc>
        <w:tc>
          <w:tcPr>
            <w:tcW w:w="599" w:type="pct"/>
          </w:tcPr>
          <w:p w14:paraId="30CF3ACC" w14:textId="77777777" w:rsidR="007B71CF" w:rsidRDefault="007B71CF" w:rsidP="004A7D78">
            <w:pPr>
              <w:rPr>
                <w:szCs w:val="24"/>
              </w:rPr>
            </w:pPr>
          </w:p>
        </w:tc>
      </w:tr>
    </w:tbl>
    <w:p w14:paraId="1BA139C6" w14:textId="5C438656" w:rsidR="00AA5B8F" w:rsidRDefault="00AA5B8F" w:rsidP="00AA5B8F"/>
    <w:p w14:paraId="095D876B" w14:textId="0A7A932F" w:rsidR="0023383C" w:rsidRDefault="0023383C" w:rsidP="006D47F7">
      <w:pPr>
        <w:pStyle w:val="Heading3"/>
      </w:pPr>
      <w:r>
        <w:t>Data Element for Statement on Death</w:t>
      </w:r>
    </w:p>
    <w:tbl>
      <w:tblPr>
        <w:tblW w:w="4866" w:type="pct"/>
        <w:tblCellSpacing w:w="-8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60" w:type="dxa"/>
          <w:left w:w="120" w:type="dxa"/>
          <w:bottom w:w="60" w:type="dxa"/>
          <w:right w:w="120" w:type="dxa"/>
        </w:tblCellMar>
        <w:tblLook w:val="0000" w:firstRow="0" w:lastRow="0" w:firstColumn="0" w:lastColumn="0" w:noHBand="0" w:noVBand="0"/>
      </w:tblPr>
      <w:tblGrid>
        <w:gridCol w:w="2227"/>
        <w:gridCol w:w="4811"/>
        <w:gridCol w:w="1794"/>
        <w:gridCol w:w="1211"/>
      </w:tblGrid>
      <w:tr w:rsidR="002E3693" w:rsidRPr="00073011" w14:paraId="3C0EE619" w14:textId="77777777" w:rsidTr="00667E29">
        <w:trPr>
          <w:trHeight w:val="285"/>
          <w:tblHeader/>
          <w:tblCellSpacing w:w="-8" w:type="dxa"/>
        </w:trPr>
        <w:tc>
          <w:tcPr>
            <w:tcW w:w="1112" w:type="pct"/>
            <w:tcBorders>
              <w:bottom w:val="single" w:sz="2" w:space="0" w:color="808080"/>
            </w:tcBorders>
            <w:shd w:val="clear" w:color="auto" w:fill="0033CC"/>
            <w:vAlign w:val="center"/>
          </w:tcPr>
          <w:p w14:paraId="4F548712" w14:textId="77777777" w:rsidR="0023383C" w:rsidRPr="00073011" w:rsidRDefault="0023383C" w:rsidP="0023383C">
            <w:pPr>
              <w:pStyle w:val="Conten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Label</w:t>
            </w:r>
          </w:p>
        </w:tc>
        <w:tc>
          <w:tcPr>
            <w:tcW w:w="2384" w:type="pct"/>
            <w:tcBorders>
              <w:bottom w:val="single" w:sz="2" w:space="0" w:color="808080"/>
            </w:tcBorders>
            <w:shd w:val="clear" w:color="auto" w:fill="0033CC"/>
            <w:vAlign w:val="center"/>
          </w:tcPr>
          <w:p w14:paraId="78CE8AB6" w14:textId="77777777" w:rsidR="0023383C" w:rsidRDefault="0023383C" w:rsidP="0023383C">
            <w:pPr>
              <w:pStyle w:val="Content"/>
              <w:rPr>
                <w:b/>
                <w:bCs/>
                <w:color w:val="FFFFFF"/>
              </w:rPr>
            </w:pPr>
            <w:r w:rsidRPr="00073011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894" w:type="pct"/>
            <w:tcBorders>
              <w:bottom w:val="single" w:sz="2" w:space="0" w:color="808080"/>
            </w:tcBorders>
            <w:shd w:val="clear" w:color="auto" w:fill="0033CC"/>
          </w:tcPr>
          <w:p w14:paraId="26AC6BC5" w14:textId="77777777" w:rsidR="0023383C" w:rsidRPr="00073011" w:rsidRDefault="0023383C" w:rsidP="0023383C">
            <w:pPr>
              <w:pStyle w:val="Conten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Sample Value</w:t>
            </w:r>
          </w:p>
        </w:tc>
        <w:tc>
          <w:tcPr>
            <w:tcW w:w="650" w:type="pct"/>
            <w:tcBorders>
              <w:bottom w:val="single" w:sz="2" w:space="0" w:color="808080"/>
            </w:tcBorders>
            <w:shd w:val="clear" w:color="auto" w:fill="0033CC"/>
          </w:tcPr>
          <w:p w14:paraId="3FAF1D96" w14:textId="77777777" w:rsidR="0023383C" w:rsidRDefault="0023383C" w:rsidP="0023383C">
            <w:pPr>
              <w:pStyle w:val="Conten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Database Field</w:t>
            </w:r>
          </w:p>
        </w:tc>
      </w:tr>
      <w:tr w:rsidR="002E3693" w14:paraId="7D2BDCBF" w14:textId="77777777" w:rsidTr="00667E29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112" w:type="pct"/>
          </w:tcPr>
          <w:p w14:paraId="229E286C" w14:textId="279D831E" w:rsidR="006D47F7" w:rsidRDefault="006D47F7" w:rsidP="00CF54C9">
            <w:r>
              <w:t>MMB</w:t>
            </w:r>
            <w:r w:rsidR="00CF54C9">
              <w:t>_FN</w:t>
            </w:r>
          </w:p>
        </w:tc>
        <w:tc>
          <w:tcPr>
            <w:tcW w:w="2384" w:type="pct"/>
          </w:tcPr>
          <w:p w14:paraId="7F8A1B80" w14:textId="77777777" w:rsidR="006D47F7" w:rsidRDefault="006D47F7" w:rsidP="00AF7937">
            <w:pPr>
              <w:rPr>
                <w:szCs w:val="24"/>
              </w:rPr>
            </w:pPr>
            <w:r>
              <w:rPr>
                <w:szCs w:val="24"/>
              </w:rPr>
              <w:t>Person Summary/Name</w:t>
            </w:r>
          </w:p>
          <w:p w14:paraId="704E00B2" w14:textId="77777777" w:rsidR="006D47F7" w:rsidRDefault="006D47F7" w:rsidP="00AF7937">
            <w:pPr>
              <w:rPr>
                <w:szCs w:val="24"/>
              </w:rPr>
            </w:pPr>
          </w:p>
          <w:p w14:paraId="28817AD2" w14:textId="7B7DAEF6" w:rsidR="006D47F7" w:rsidRDefault="006D47F7" w:rsidP="0023383C">
            <w:pPr>
              <w:rPr>
                <w:szCs w:val="24"/>
              </w:rPr>
            </w:pPr>
            <w:r>
              <w:rPr>
                <w:szCs w:val="24"/>
              </w:rPr>
              <w:t>Full name of deceased member, including middle name</w:t>
            </w:r>
          </w:p>
        </w:tc>
        <w:tc>
          <w:tcPr>
            <w:tcW w:w="894" w:type="pct"/>
          </w:tcPr>
          <w:p w14:paraId="0A519DFD" w14:textId="7379A20F" w:rsidR="006D47F7" w:rsidRDefault="006D47F7" w:rsidP="0023383C">
            <w:pPr>
              <w:rPr>
                <w:szCs w:val="24"/>
              </w:rPr>
            </w:pPr>
            <w:r>
              <w:t>John David Smith</w:t>
            </w:r>
          </w:p>
        </w:tc>
        <w:tc>
          <w:tcPr>
            <w:tcW w:w="650" w:type="pct"/>
          </w:tcPr>
          <w:p w14:paraId="7826A243" w14:textId="77777777" w:rsidR="006D47F7" w:rsidRDefault="006D47F7" w:rsidP="0023383C">
            <w:pPr>
              <w:rPr>
                <w:szCs w:val="24"/>
              </w:rPr>
            </w:pPr>
          </w:p>
        </w:tc>
      </w:tr>
      <w:tr w:rsidR="002E3693" w14:paraId="3CB656BB" w14:textId="77777777" w:rsidTr="00667E29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112" w:type="pct"/>
          </w:tcPr>
          <w:p w14:paraId="16C087B2" w14:textId="08660A85" w:rsidR="006D47F7" w:rsidRDefault="006D47F7" w:rsidP="0023383C">
            <w:pPr>
              <w:rPr>
                <w:szCs w:val="24"/>
              </w:rPr>
            </w:pPr>
            <w:r>
              <w:t>DATE</w:t>
            </w:r>
          </w:p>
        </w:tc>
        <w:tc>
          <w:tcPr>
            <w:tcW w:w="2384" w:type="pct"/>
          </w:tcPr>
          <w:p w14:paraId="73227853" w14:textId="30BC3C4F" w:rsidR="006D47F7" w:rsidRDefault="006D47F7" w:rsidP="0023383C">
            <w:pPr>
              <w:rPr>
                <w:szCs w:val="24"/>
              </w:rPr>
            </w:pPr>
            <w:r>
              <w:rPr>
                <w:szCs w:val="24"/>
              </w:rPr>
              <w:t>System Date</w:t>
            </w:r>
          </w:p>
        </w:tc>
        <w:tc>
          <w:tcPr>
            <w:tcW w:w="894" w:type="pct"/>
          </w:tcPr>
          <w:p w14:paraId="0C6EFEFE" w14:textId="1AAD0A33" w:rsidR="006D47F7" w:rsidRPr="00DB1608" w:rsidRDefault="006D47F7" w:rsidP="0023383C">
            <w:pPr>
              <w:rPr>
                <w:szCs w:val="24"/>
              </w:rPr>
            </w:pPr>
            <w:r>
              <w:rPr>
                <w:szCs w:val="24"/>
              </w:rPr>
              <w:t>April 1, 2019</w:t>
            </w:r>
            <w:r w:rsidRPr="00DB1608">
              <w:rPr>
                <w:szCs w:val="24"/>
              </w:rPr>
              <w:t xml:space="preserve"> </w:t>
            </w:r>
          </w:p>
        </w:tc>
        <w:tc>
          <w:tcPr>
            <w:tcW w:w="650" w:type="pct"/>
          </w:tcPr>
          <w:p w14:paraId="19390D0C" w14:textId="77777777" w:rsidR="006D47F7" w:rsidRDefault="006D47F7" w:rsidP="0023383C">
            <w:pPr>
              <w:rPr>
                <w:szCs w:val="24"/>
              </w:rPr>
            </w:pPr>
          </w:p>
        </w:tc>
      </w:tr>
      <w:tr w:rsidR="002E3693" w14:paraId="7A985CCF" w14:textId="77777777" w:rsidTr="00667E29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112" w:type="pct"/>
          </w:tcPr>
          <w:p w14:paraId="3A2A27D0" w14:textId="57EDEA28" w:rsidR="0023383C" w:rsidRDefault="00AF7937" w:rsidP="0023383C">
            <w:pPr>
              <w:rPr>
                <w:szCs w:val="24"/>
              </w:rPr>
            </w:pPr>
            <w:r>
              <w:rPr>
                <w:szCs w:val="24"/>
              </w:rPr>
              <w:t>DOB</w:t>
            </w:r>
          </w:p>
        </w:tc>
        <w:tc>
          <w:tcPr>
            <w:tcW w:w="2384" w:type="pct"/>
          </w:tcPr>
          <w:p w14:paraId="667688AE" w14:textId="55DFF5FA" w:rsidR="0023383C" w:rsidRDefault="007B71CF" w:rsidP="00CF54C9">
            <w:pPr>
              <w:rPr>
                <w:szCs w:val="24"/>
              </w:rPr>
            </w:pPr>
            <w:r>
              <w:rPr>
                <w:szCs w:val="24"/>
              </w:rPr>
              <w:t>Person Profile/</w:t>
            </w:r>
            <w:r w:rsidR="0023383C">
              <w:rPr>
                <w:szCs w:val="24"/>
              </w:rPr>
              <w:t>Person Summary/</w:t>
            </w:r>
            <w:r w:rsidR="00CF54C9">
              <w:rPr>
                <w:szCs w:val="24"/>
              </w:rPr>
              <w:t xml:space="preserve">Date of Birth </w:t>
            </w:r>
          </w:p>
        </w:tc>
        <w:tc>
          <w:tcPr>
            <w:tcW w:w="894" w:type="pct"/>
          </w:tcPr>
          <w:p w14:paraId="6C667BB6" w14:textId="0BEC6033" w:rsidR="0023383C" w:rsidRPr="00DB1608" w:rsidRDefault="007B71CF" w:rsidP="0023383C">
            <w:pPr>
              <w:rPr>
                <w:szCs w:val="24"/>
              </w:rPr>
            </w:pPr>
            <w:r>
              <w:rPr>
                <w:szCs w:val="24"/>
              </w:rPr>
              <w:t>April 1, 1955</w:t>
            </w:r>
          </w:p>
        </w:tc>
        <w:tc>
          <w:tcPr>
            <w:tcW w:w="650" w:type="pct"/>
          </w:tcPr>
          <w:p w14:paraId="32A4E2AA" w14:textId="77777777" w:rsidR="0023383C" w:rsidRDefault="0023383C" w:rsidP="0023383C">
            <w:pPr>
              <w:rPr>
                <w:szCs w:val="24"/>
              </w:rPr>
            </w:pPr>
          </w:p>
        </w:tc>
      </w:tr>
      <w:tr w:rsidR="002E3693" w14:paraId="1121E2C2" w14:textId="77777777" w:rsidTr="00667E29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112" w:type="pct"/>
          </w:tcPr>
          <w:p w14:paraId="422D7539" w14:textId="0438CD2D" w:rsidR="0023383C" w:rsidRDefault="00AF7937" w:rsidP="0023383C">
            <w:pPr>
              <w:rPr>
                <w:szCs w:val="24"/>
              </w:rPr>
            </w:pPr>
            <w:r>
              <w:rPr>
                <w:szCs w:val="24"/>
              </w:rPr>
              <w:t>EMP_DATE</w:t>
            </w:r>
          </w:p>
        </w:tc>
        <w:tc>
          <w:tcPr>
            <w:tcW w:w="2384" w:type="pct"/>
          </w:tcPr>
          <w:p w14:paraId="0455DE49" w14:textId="77777777" w:rsidR="0023383C" w:rsidRDefault="00D44137" w:rsidP="0023383C">
            <w:pPr>
              <w:rPr>
                <w:szCs w:val="24"/>
              </w:rPr>
            </w:pPr>
            <w:r>
              <w:rPr>
                <w:szCs w:val="24"/>
              </w:rPr>
              <w:t>Employee Profile/Employment Periods/Start Date</w:t>
            </w:r>
          </w:p>
          <w:p w14:paraId="6169A309" w14:textId="77777777" w:rsidR="00D44137" w:rsidRDefault="00D44137" w:rsidP="0023383C">
            <w:pPr>
              <w:rPr>
                <w:szCs w:val="24"/>
              </w:rPr>
            </w:pPr>
          </w:p>
          <w:p w14:paraId="724EB8BB" w14:textId="2CA06B9C" w:rsidR="00D44137" w:rsidRDefault="00D44137" w:rsidP="0023383C">
            <w:pPr>
              <w:rPr>
                <w:szCs w:val="24"/>
              </w:rPr>
            </w:pPr>
            <w:r>
              <w:rPr>
                <w:szCs w:val="24"/>
              </w:rPr>
              <w:t>If multiple employments, use earliest Start Date</w:t>
            </w:r>
          </w:p>
        </w:tc>
        <w:tc>
          <w:tcPr>
            <w:tcW w:w="894" w:type="pct"/>
          </w:tcPr>
          <w:p w14:paraId="5111DD16" w14:textId="02250C00" w:rsidR="0023383C" w:rsidRPr="00DB1608" w:rsidRDefault="00D44137" w:rsidP="0023383C">
            <w:pPr>
              <w:rPr>
                <w:szCs w:val="24"/>
              </w:rPr>
            </w:pPr>
            <w:r>
              <w:rPr>
                <w:szCs w:val="24"/>
              </w:rPr>
              <w:t>April 1, 2019</w:t>
            </w:r>
          </w:p>
        </w:tc>
        <w:tc>
          <w:tcPr>
            <w:tcW w:w="650" w:type="pct"/>
          </w:tcPr>
          <w:p w14:paraId="355B7846" w14:textId="77777777" w:rsidR="0023383C" w:rsidRDefault="0023383C" w:rsidP="0023383C">
            <w:pPr>
              <w:rPr>
                <w:szCs w:val="24"/>
              </w:rPr>
            </w:pPr>
          </w:p>
        </w:tc>
      </w:tr>
      <w:tr w:rsidR="002E3693" w14:paraId="6ADB1C43" w14:textId="77777777" w:rsidTr="00667E29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112" w:type="pct"/>
          </w:tcPr>
          <w:p w14:paraId="5C04F156" w14:textId="6D3D3D68" w:rsidR="0023383C" w:rsidRDefault="00D44137" w:rsidP="0023383C">
            <w:pPr>
              <w:rPr>
                <w:szCs w:val="24"/>
              </w:rPr>
            </w:pPr>
            <w:r>
              <w:rPr>
                <w:szCs w:val="24"/>
              </w:rPr>
              <w:t>DT_DATE</w:t>
            </w:r>
          </w:p>
        </w:tc>
        <w:tc>
          <w:tcPr>
            <w:tcW w:w="2384" w:type="pct"/>
          </w:tcPr>
          <w:p w14:paraId="79DB7E15" w14:textId="214D0342" w:rsidR="0023383C" w:rsidRDefault="00D44137" w:rsidP="0023383C">
            <w:pPr>
              <w:rPr>
                <w:szCs w:val="24"/>
              </w:rPr>
            </w:pPr>
            <w:r>
              <w:rPr>
                <w:szCs w:val="24"/>
              </w:rPr>
              <w:t>Person Profile/Person Summary/Date of Death</w:t>
            </w:r>
          </w:p>
        </w:tc>
        <w:tc>
          <w:tcPr>
            <w:tcW w:w="894" w:type="pct"/>
          </w:tcPr>
          <w:p w14:paraId="7480EA68" w14:textId="4CB3DED7" w:rsidR="0023383C" w:rsidRPr="00DB1608" w:rsidRDefault="00D44137" w:rsidP="0023383C">
            <w:pPr>
              <w:rPr>
                <w:szCs w:val="24"/>
              </w:rPr>
            </w:pPr>
            <w:r>
              <w:rPr>
                <w:szCs w:val="24"/>
              </w:rPr>
              <w:t>April 1, 2019</w:t>
            </w:r>
          </w:p>
        </w:tc>
        <w:tc>
          <w:tcPr>
            <w:tcW w:w="650" w:type="pct"/>
          </w:tcPr>
          <w:p w14:paraId="10AD7E83" w14:textId="77777777" w:rsidR="0023383C" w:rsidRDefault="0023383C" w:rsidP="0023383C">
            <w:pPr>
              <w:rPr>
                <w:szCs w:val="24"/>
              </w:rPr>
            </w:pPr>
          </w:p>
        </w:tc>
      </w:tr>
      <w:tr w:rsidR="002E3693" w14:paraId="7EE57E50" w14:textId="77777777" w:rsidTr="00667E29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112" w:type="pct"/>
          </w:tcPr>
          <w:p w14:paraId="72D82AC7" w14:textId="2ABDA10F" w:rsidR="0023383C" w:rsidRDefault="00D44137" w:rsidP="0023383C">
            <w:pPr>
              <w:rPr>
                <w:szCs w:val="24"/>
              </w:rPr>
            </w:pPr>
            <w:r>
              <w:rPr>
                <w:szCs w:val="24"/>
              </w:rPr>
              <w:t>MEM_DATE</w:t>
            </w:r>
          </w:p>
        </w:tc>
        <w:tc>
          <w:tcPr>
            <w:tcW w:w="2384" w:type="pct"/>
          </w:tcPr>
          <w:p w14:paraId="6967CDFE" w14:textId="0F3F7235" w:rsidR="0023383C" w:rsidRDefault="00D44137" w:rsidP="0023383C">
            <w:pPr>
              <w:rPr>
                <w:szCs w:val="24"/>
              </w:rPr>
            </w:pPr>
            <w:r>
              <w:rPr>
                <w:szCs w:val="24"/>
              </w:rPr>
              <w:t>Member Profile/Membership Periods/Start Date</w:t>
            </w:r>
          </w:p>
        </w:tc>
        <w:tc>
          <w:tcPr>
            <w:tcW w:w="894" w:type="pct"/>
          </w:tcPr>
          <w:p w14:paraId="4E566822" w14:textId="6BDF2811" w:rsidR="0023383C" w:rsidRPr="00DB1608" w:rsidRDefault="00D44137" w:rsidP="0023383C">
            <w:pPr>
              <w:rPr>
                <w:szCs w:val="24"/>
              </w:rPr>
            </w:pPr>
            <w:r>
              <w:rPr>
                <w:szCs w:val="24"/>
              </w:rPr>
              <w:t>April 1, 2019</w:t>
            </w:r>
          </w:p>
        </w:tc>
        <w:tc>
          <w:tcPr>
            <w:tcW w:w="650" w:type="pct"/>
          </w:tcPr>
          <w:p w14:paraId="63E5B88A" w14:textId="77777777" w:rsidR="0023383C" w:rsidRDefault="0023383C" w:rsidP="0023383C">
            <w:pPr>
              <w:rPr>
                <w:szCs w:val="24"/>
              </w:rPr>
            </w:pPr>
          </w:p>
        </w:tc>
      </w:tr>
      <w:tr w:rsidR="002E3693" w14:paraId="750598F2" w14:textId="77777777" w:rsidTr="00667E29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112" w:type="pct"/>
          </w:tcPr>
          <w:p w14:paraId="452BD0C0" w14:textId="5A0D71EF" w:rsidR="0023383C" w:rsidRDefault="00D44137" w:rsidP="0023383C">
            <w:pPr>
              <w:rPr>
                <w:szCs w:val="24"/>
              </w:rPr>
            </w:pPr>
            <w:r>
              <w:rPr>
                <w:szCs w:val="24"/>
              </w:rPr>
              <w:t>MARITAL_ST</w:t>
            </w:r>
          </w:p>
        </w:tc>
        <w:tc>
          <w:tcPr>
            <w:tcW w:w="2384" w:type="pct"/>
          </w:tcPr>
          <w:p w14:paraId="019B6575" w14:textId="03CD3852" w:rsidR="0023383C" w:rsidRDefault="00100773" w:rsidP="0023383C">
            <w:pPr>
              <w:rPr>
                <w:szCs w:val="24"/>
              </w:rPr>
            </w:pPr>
            <w:r>
              <w:rPr>
                <w:szCs w:val="24"/>
              </w:rPr>
              <w:t>Person Profile/Marital Status/Marital Status</w:t>
            </w:r>
          </w:p>
        </w:tc>
        <w:tc>
          <w:tcPr>
            <w:tcW w:w="894" w:type="pct"/>
          </w:tcPr>
          <w:p w14:paraId="418FFA51" w14:textId="72F641A1" w:rsidR="0023383C" w:rsidRPr="00DB1608" w:rsidRDefault="00100773" w:rsidP="0023383C">
            <w:pPr>
              <w:rPr>
                <w:szCs w:val="24"/>
              </w:rPr>
            </w:pPr>
            <w:r>
              <w:rPr>
                <w:szCs w:val="24"/>
              </w:rPr>
              <w:t>Married</w:t>
            </w:r>
          </w:p>
        </w:tc>
        <w:tc>
          <w:tcPr>
            <w:tcW w:w="650" w:type="pct"/>
          </w:tcPr>
          <w:p w14:paraId="4B82D3D6" w14:textId="77777777" w:rsidR="0023383C" w:rsidRDefault="0023383C" w:rsidP="0023383C">
            <w:pPr>
              <w:rPr>
                <w:szCs w:val="24"/>
              </w:rPr>
            </w:pPr>
          </w:p>
        </w:tc>
      </w:tr>
      <w:tr w:rsidR="002E3693" w14:paraId="6BB15D7F" w14:textId="77777777" w:rsidTr="00667E29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112" w:type="pct"/>
          </w:tcPr>
          <w:p w14:paraId="72C984CE" w14:textId="21EB5A74" w:rsidR="0023383C" w:rsidRDefault="00D44137" w:rsidP="0023383C">
            <w:pPr>
              <w:rPr>
                <w:szCs w:val="24"/>
              </w:rPr>
            </w:pPr>
            <w:r>
              <w:rPr>
                <w:szCs w:val="24"/>
              </w:rPr>
              <w:t>SPOUSE_NM</w:t>
            </w:r>
          </w:p>
        </w:tc>
        <w:tc>
          <w:tcPr>
            <w:tcW w:w="2384" w:type="pct"/>
          </w:tcPr>
          <w:p w14:paraId="5EF601B1" w14:textId="79A4BC67" w:rsidR="0023383C" w:rsidRPr="007C2D0B" w:rsidRDefault="00100773" w:rsidP="0023383C">
            <w:pPr>
              <w:rPr>
                <w:szCs w:val="24"/>
              </w:rPr>
            </w:pPr>
            <w:r>
              <w:rPr>
                <w:szCs w:val="24"/>
              </w:rPr>
              <w:t>Person Profile/Marital Status/Spouse Details/Name</w:t>
            </w:r>
          </w:p>
        </w:tc>
        <w:tc>
          <w:tcPr>
            <w:tcW w:w="894" w:type="pct"/>
          </w:tcPr>
          <w:p w14:paraId="1EABB978" w14:textId="3FDCC55C" w:rsidR="0023383C" w:rsidRPr="00DB1608" w:rsidRDefault="00100773" w:rsidP="0023383C">
            <w:pPr>
              <w:rPr>
                <w:szCs w:val="24"/>
              </w:rPr>
            </w:pPr>
            <w:r>
              <w:rPr>
                <w:szCs w:val="24"/>
              </w:rPr>
              <w:t>Jane Doe</w:t>
            </w:r>
          </w:p>
        </w:tc>
        <w:tc>
          <w:tcPr>
            <w:tcW w:w="650" w:type="pct"/>
          </w:tcPr>
          <w:p w14:paraId="3CF70616" w14:textId="77777777" w:rsidR="0023383C" w:rsidRPr="001B1C35" w:rsidRDefault="0023383C" w:rsidP="0023383C"/>
        </w:tc>
      </w:tr>
      <w:tr w:rsidR="002E3693" w14:paraId="19FFF358" w14:textId="77777777" w:rsidTr="00667E29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112" w:type="pct"/>
          </w:tcPr>
          <w:p w14:paraId="0E5CB35F" w14:textId="7890A5DB" w:rsidR="0023383C" w:rsidRDefault="00D44137" w:rsidP="0023383C">
            <w:r>
              <w:t>BEN</w:t>
            </w:r>
          </w:p>
        </w:tc>
        <w:tc>
          <w:tcPr>
            <w:tcW w:w="2384" w:type="pct"/>
          </w:tcPr>
          <w:p w14:paraId="382890CA" w14:textId="138C43B3" w:rsidR="0023383C" w:rsidRDefault="00100773" w:rsidP="0023383C">
            <w:pPr>
              <w:rPr>
                <w:szCs w:val="24"/>
              </w:rPr>
            </w:pPr>
            <w:r>
              <w:rPr>
                <w:szCs w:val="24"/>
              </w:rPr>
              <w:t>Person Profile/Beneficiaries/Beneficiaries/Name</w:t>
            </w:r>
          </w:p>
        </w:tc>
        <w:tc>
          <w:tcPr>
            <w:tcW w:w="894" w:type="pct"/>
          </w:tcPr>
          <w:p w14:paraId="07476316" w14:textId="070DE560" w:rsidR="0023383C" w:rsidRDefault="00100773" w:rsidP="0023383C">
            <w:pPr>
              <w:rPr>
                <w:szCs w:val="24"/>
              </w:rPr>
            </w:pPr>
            <w:r>
              <w:rPr>
                <w:szCs w:val="24"/>
              </w:rPr>
              <w:t>Jane Doe</w:t>
            </w:r>
          </w:p>
        </w:tc>
        <w:tc>
          <w:tcPr>
            <w:tcW w:w="650" w:type="pct"/>
          </w:tcPr>
          <w:p w14:paraId="58B10454" w14:textId="77777777" w:rsidR="0023383C" w:rsidRDefault="0023383C" w:rsidP="0023383C">
            <w:pPr>
              <w:rPr>
                <w:szCs w:val="24"/>
              </w:rPr>
            </w:pPr>
          </w:p>
        </w:tc>
      </w:tr>
      <w:tr w:rsidR="002E3693" w14:paraId="5825167D" w14:textId="77777777" w:rsidTr="00667E29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112" w:type="pct"/>
          </w:tcPr>
          <w:p w14:paraId="0B272EDE" w14:textId="55B34A89" w:rsidR="0023383C" w:rsidRDefault="00D44137" w:rsidP="0023383C">
            <w:r>
              <w:lastRenderedPageBreak/>
              <w:t>BEN_REL</w:t>
            </w:r>
          </w:p>
        </w:tc>
        <w:tc>
          <w:tcPr>
            <w:tcW w:w="2384" w:type="pct"/>
          </w:tcPr>
          <w:p w14:paraId="3DA69BCA" w14:textId="375D61C2" w:rsidR="0023383C" w:rsidRDefault="00100773" w:rsidP="0023383C">
            <w:pPr>
              <w:rPr>
                <w:szCs w:val="24"/>
              </w:rPr>
            </w:pPr>
            <w:r>
              <w:rPr>
                <w:szCs w:val="24"/>
              </w:rPr>
              <w:t>Person Profile/Beneficiaries/Beneficiaries/Relationship</w:t>
            </w:r>
          </w:p>
        </w:tc>
        <w:tc>
          <w:tcPr>
            <w:tcW w:w="894" w:type="pct"/>
          </w:tcPr>
          <w:p w14:paraId="3BB3768A" w14:textId="1059B48A" w:rsidR="0023383C" w:rsidRDefault="00100773" w:rsidP="0023383C">
            <w:r>
              <w:t>Spouse</w:t>
            </w:r>
          </w:p>
        </w:tc>
        <w:tc>
          <w:tcPr>
            <w:tcW w:w="650" w:type="pct"/>
          </w:tcPr>
          <w:p w14:paraId="6ED76405" w14:textId="77777777" w:rsidR="0023383C" w:rsidRDefault="0023383C" w:rsidP="0023383C">
            <w:pPr>
              <w:rPr>
                <w:szCs w:val="24"/>
              </w:rPr>
            </w:pPr>
          </w:p>
        </w:tc>
      </w:tr>
      <w:tr w:rsidR="002E3693" w14:paraId="02ADA748" w14:textId="77777777" w:rsidTr="00667E29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112" w:type="pct"/>
          </w:tcPr>
          <w:p w14:paraId="21DCB139" w14:textId="48B561F9" w:rsidR="0023383C" w:rsidRDefault="00D44137" w:rsidP="0023383C">
            <w:pPr>
              <w:rPr>
                <w:szCs w:val="24"/>
              </w:rPr>
            </w:pPr>
            <w:r>
              <w:t>BEN_PERC</w:t>
            </w:r>
          </w:p>
        </w:tc>
        <w:tc>
          <w:tcPr>
            <w:tcW w:w="2384" w:type="pct"/>
          </w:tcPr>
          <w:p w14:paraId="57836CF5" w14:textId="2F9B2B67" w:rsidR="0023383C" w:rsidRDefault="00100773" w:rsidP="0023383C">
            <w:pPr>
              <w:rPr>
                <w:szCs w:val="24"/>
              </w:rPr>
            </w:pPr>
            <w:r>
              <w:rPr>
                <w:szCs w:val="24"/>
              </w:rPr>
              <w:t>Person Profile/Beneficiaries/Beneficiaries/Percent</w:t>
            </w:r>
          </w:p>
        </w:tc>
        <w:tc>
          <w:tcPr>
            <w:tcW w:w="894" w:type="pct"/>
          </w:tcPr>
          <w:p w14:paraId="67F7C98B" w14:textId="7A04C809" w:rsidR="0023383C" w:rsidRDefault="00100773" w:rsidP="0023383C">
            <w:pPr>
              <w:rPr>
                <w:szCs w:val="24"/>
              </w:rPr>
            </w:pPr>
            <w:r>
              <w:rPr>
                <w:szCs w:val="24"/>
              </w:rPr>
              <w:t>100%</w:t>
            </w:r>
          </w:p>
        </w:tc>
        <w:tc>
          <w:tcPr>
            <w:tcW w:w="650" w:type="pct"/>
          </w:tcPr>
          <w:p w14:paraId="27FBD1D5" w14:textId="77777777" w:rsidR="0023383C" w:rsidRDefault="0023383C" w:rsidP="0023383C">
            <w:pPr>
              <w:rPr>
                <w:szCs w:val="24"/>
              </w:rPr>
            </w:pPr>
          </w:p>
        </w:tc>
      </w:tr>
      <w:tr w:rsidR="002E3693" w14:paraId="3539E6F1" w14:textId="77777777" w:rsidTr="00667E29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112" w:type="pct"/>
          </w:tcPr>
          <w:p w14:paraId="5AF732E5" w14:textId="77494A01" w:rsidR="00EA5147" w:rsidRDefault="00EA5147" w:rsidP="0023383C">
            <w:pPr>
              <w:rPr>
                <w:szCs w:val="24"/>
              </w:rPr>
            </w:pPr>
            <w:r>
              <w:t>VAL_DATE</w:t>
            </w:r>
          </w:p>
        </w:tc>
        <w:tc>
          <w:tcPr>
            <w:tcW w:w="2384" w:type="pct"/>
          </w:tcPr>
          <w:p w14:paraId="58686ECF" w14:textId="5AE029D6" w:rsidR="00EA5147" w:rsidRDefault="00EA5147" w:rsidP="0023383C">
            <w:pPr>
              <w:rPr>
                <w:szCs w:val="24"/>
              </w:rPr>
            </w:pPr>
            <w:r>
              <w:rPr>
                <w:szCs w:val="24"/>
              </w:rPr>
              <w:t>Investments/Account Summary/Valuation Date</w:t>
            </w:r>
          </w:p>
        </w:tc>
        <w:tc>
          <w:tcPr>
            <w:tcW w:w="894" w:type="pct"/>
          </w:tcPr>
          <w:p w14:paraId="396FD018" w14:textId="150BD0C3" w:rsidR="00EA5147" w:rsidRDefault="00EA5147" w:rsidP="0023383C">
            <w:pPr>
              <w:rPr>
                <w:szCs w:val="24"/>
              </w:rPr>
            </w:pPr>
            <w:r>
              <w:rPr>
                <w:szCs w:val="24"/>
              </w:rPr>
              <w:t>April 1, 2019</w:t>
            </w:r>
            <w:r w:rsidRPr="00DB1608">
              <w:rPr>
                <w:szCs w:val="24"/>
              </w:rPr>
              <w:t xml:space="preserve"> </w:t>
            </w:r>
          </w:p>
        </w:tc>
        <w:tc>
          <w:tcPr>
            <w:tcW w:w="650" w:type="pct"/>
          </w:tcPr>
          <w:p w14:paraId="118EFAD8" w14:textId="77777777" w:rsidR="00EA5147" w:rsidRDefault="00EA5147" w:rsidP="0023383C">
            <w:pPr>
              <w:rPr>
                <w:szCs w:val="24"/>
              </w:rPr>
            </w:pPr>
          </w:p>
        </w:tc>
      </w:tr>
      <w:tr w:rsidR="002E3693" w14:paraId="0F7C13B5" w14:textId="77777777" w:rsidTr="00667E29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112" w:type="pct"/>
          </w:tcPr>
          <w:p w14:paraId="20094889" w14:textId="5D6583D7" w:rsidR="00100773" w:rsidRDefault="00100CD1" w:rsidP="0023383C">
            <w:r w:rsidRPr="00100CD1">
              <w:t>STMNT_DT</w:t>
            </w:r>
          </w:p>
        </w:tc>
        <w:tc>
          <w:tcPr>
            <w:tcW w:w="2384" w:type="pct"/>
          </w:tcPr>
          <w:p w14:paraId="3445DB6E" w14:textId="77777777" w:rsidR="00CF54C9" w:rsidRDefault="00CF54C9" w:rsidP="00CF54C9">
            <w:pPr>
              <w:rPr>
                <w:szCs w:val="24"/>
              </w:rPr>
            </w:pPr>
            <w:r>
              <w:rPr>
                <w:szCs w:val="24"/>
              </w:rPr>
              <w:t>Date of last statement</w:t>
            </w:r>
          </w:p>
          <w:p w14:paraId="76FFDD9B" w14:textId="77777777" w:rsidR="00CF54C9" w:rsidRDefault="00CF54C9" w:rsidP="00CF54C9">
            <w:pPr>
              <w:rPr>
                <w:szCs w:val="24"/>
              </w:rPr>
            </w:pPr>
          </w:p>
          <w:p w14:paraId="50E56A8F" w14:textId="77777777" w:rsidR="00CF54C9" w:rsidRPr="00DD62BB" w:rsidRDefault="00CF54C9" w:rsidP="00CF54C9">
            <w:pPr>
              <w:rPr>
                <w:szCs w:val="24"/>
              </w:rPr>
            </w:pPr>
            <w:r w:rsidRPr="00DD62BB">
              <w:rPr>
                <w:szCs w:val="24"/>
              </w:rPr>
              <w:t>Date will either be April 1 or October 1, depending upon which is the most recent date.</w:t>
            </w:r>
          </w:p>
          <w:p w14:paraId="0C35D57B" w14:textId="77777777" w:rsidR="00CF54C9" w:rsidRPr="00DD62BB" w:rsidRDefault="00CF54C9" w:rsidP="00CF54C9">
            <w:pPr>
              <w:rPr>
                <w:szCs w:val="24"/>
              </w:rPr>
            </w:pPr>
            <w:r w:rsidRPr="00DD62BB">
              <w:rPr>
                <w:szCs w:val="24"/>
              </w:rPr>
              <w:t>e.g. if System Date is September 30, last statement date would be April 1 of current year.</w:t>
            </w:r>
          </w:p>
          <w:p w14:paraId="1F307ADA" w14:textId="084B87E2" w:rsidR="00E03469" w:rsidRDefault="00CF54C9" w:rsidP="00CF54C9">
            <w:pPr>
              <w:rPr>
                <w:szCs w:val="24"/>
              </w:rPr>
            </w:pPr>
            <w:r w:rsidRPr="00DD62BB">
              <w:rPr>
                <w:szCs w:val="24"/>
              </w:rPr>
              <w:t>If system date is March 30, last statement date would be of previous year</w:t>
            </w:r>
          </w:p>
        </w:tc>
        <w:tc>
          <w:tcPr>
            <w:tcW w:w="894" w:type="pct"/>
          </w:tcPr>
          <w:p w14:paraId="21E5B0D3" w14:textId="658772E7" w:rsidR="00100773" w:rsidRDefault="002D02DE" w:rsidP="0023383C">
            <w:pPr>
              <w:rPr>
                <w:szCs w:val="24"/>
              </w:rPr>
            </w:pPr>
            <w:r>
              <w:rPr>
                <w:szCs w:val="24"/>
              </w:rPr>
              <w:t>April 1, 2019</w:t>
            </w:r>
          </w:p>
        </w:tc>
        <w:tc>
          <w:tcPr>
            <w:tcW w:w="650" w:type="pct"/>
          </w:tcPr>
          <w:p w14:paraId="03BD47E7" w14:textId="77777777" w:rsidR="00100773" w:rsidRDefault="00100773" w:rsidP="0023383C">
            <w:pPr>
              <w:rPr>
                <w:szCs w:val="24"/>
              </w:rPr>
            </w:pPr>
          </w:p>
        </w:tc>
      </w:tr>
      <w:tr w:rsidR="002E3693" w14:paraId="1E5BCC9C" w14:textId="77777777" w:rsidTr="00667E29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112" w:type="pct"/>
          </w:tcPr>
          <w:p w14:paraId="7B6C195C" w14:textId="2BAB39D6" w:rsidR="002E3693" w:rsidRDefault="002E3693" w:rsidP="0023383C">
            <w:r w:rsidRPr="00C05E41">
              <w:t>OP_BAL_EE</w:t>
            </w:r>
          </w:p>
        </w:tc>
        <w:tc>
          <w:tcPr>
            <w:tcW w:w="2384" w:type="pct"/>
          </w:tcPr>
          <w:p w14:paraId="259E9D25" w14:textId="77777777" w:rsidR="002E3693" w:rsidRDefault="002E3693" w:rsidP="00A74085">
            <w:pPr>
              <w:rPr>
                <w:szCs w:val="24"/>
              </w:rPr>
            </w:pPr>
            <w:r>
              <w:rPr>
                <w:szCs w:val="24"/>
              </w:rPr>
              <w:t>Investments/Account Balances/Contribution Type/Total Values</w:t>
            </w:r>
          </w:p>
          <w:p w14:paraId="50FF5D1F" w14:textId="77777777" w:rsidR="002E3693" w:rsidRDefault="002E3693" w:rsidP="00A74085">
            <w:pPr>
              <w:rPr>
                <w:szCs w:val="24"/>
              </w:rPr>
            </w:pPr>
          </w:p>
          <w:p w14:paraId="6FA44F71" w14:textId="77777777" w:rsidR="002E3693" w:rsidRDefault="002E3693" w:rsidP="00A74085">
            <w:pPr>
              <w:rPr>
                <w:szCs w:val="24"/>
              </w:rPr>
            </w:pPr>
            <w:r>
              <w:rPr>
                <w:szCs w:val="24"/>
              </w:rPr>
              <w:t>Total value as of  &lt;STMENT_DT&gt; for the following contribution types:</w:t>
            </w:r>
          </w:p>
          <w:p w14:paraId="0D889272" w14:textId="77777777" w:rsidR="002E3693" w:rsidRDefault="002E3693" w:rsidP="00A74085">
            <w:pPr>
              <w:rPr>
                <w:szCs w:val="24"/>
              </w:rPr>
            </w:pPr>
          </w:p>
          <w:p w14:paraId="4B66E493" w14:textId="77777777" w:rsidR="002E3693" w:rsidRPr="00BE795C" w:rsidRDefault="002E3693" w:rsidP="00A74085">
            <w:pPr>
              <w:rPr>
                <w:color w:val="000000"/>
                <w:szCs w:val="22"/>
                <w:lang w:val="en-CA" w:eastAsia="en-CA"/>
              </w:rPr>
            </w:pPr>
            <w:r w:rsidRPr="00BE795C">
              <w:rPr>
                <w:color w:val="000000"/>
                <w:szCs w:val="22"/>
                <w:lang w:val="en-CA" w:eastAsia="en-CA"/>
              </w:rPr>
              <w:t>Reciprocal Transfer – Employee Share</w:t>
            </w:r>
          </w:p>
          <w:p w14:paraId="7D15CC30" w14:textId="455BA7FB" w:rsidR="002E3693" w:rsidRDefault="002E3693" w:rsidP="00BE795C">
            <w:pPr>
              <w:rPr>
                <w:szCs w:val="24"/>
              </w:rPr>
            </w:pPr>
            <w:r w:rsidRPr="00BE795C">
              <w:rPr>
                <w:color w:val="000000"/>
                <w:szCs w:val="22"/>
                <w:lang w:eastAsia="en-CA"/>
              </w:rPr>
              <w:t>Payroll Employee Adjustment</w:t>
            </w:r>
            <w:r w:rsidRPr="00BE795C">
              <w:rPr>
                <w:color w:val="000000"/>
                <w:szCs w:val="22"/>
                <w:lang w:eastAsia="en-CA"/>
              </w:rPr>
              <w:br/>
              <w:t>Payroll Normal Employee Required</w:t>
            </w:r>
            <w:r w:rsidRPr="00BE795C">
              <w:rPr>
                <w:color w:val="000000"/>
                <w:szCs w:val="22"/>
                <w:lang w:eastAsia="en-CA"/>
              </w:rPr>
              <w:br/>
              <w:t>Payroll Retro Employee Required</w:t>
            </w:r>
            <w:r w:rsidRPr="00BE795C">
              <w:rPr>
                <w:color w:val="000000"/>
                <w:szCs w:val="22"/>
                <w:lang w:eastAsia="en-CA"/>
              </w:rPr>
              <w:br/>
              <w:t>Leave of Absence Employee Repayment – LIRA</w:t>
            </w:r>
            <w:r w:rsidRPr="00BE795C">
              <w:rPr>
                <w:color w:val="000000"/>
                <w:szCs w:val="22"/>
                <w:lang w:eastAsia="en-CA"/>
              </w:rPr>
              <w:br/>
              <w:t>Leave of Absence Employee Repayment – RRSP</w:t>
            </w:r>
          </w:p>
        </w:tc>
        <w:tc>
          <w:tcPr>
            <w:tcW w:w="894" w:type="pct"/>
          </w:tcPr>
          <w:p w14:paraId="484751B0" w14:textId="0A36925B" w:rsidR="002E3693" w:rsidRDefault="002E3693" w:rsidP="0023383C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650" w:type="pct"/>
          </w:tcPr>
          <w:p w14:paraId="73159757" w14:textId="77777777" w:rsidR="002E3693" w:rsidRDefault="002E3693" w:rsidP="0023383C">
            <w:pPr>
              <w:rPr>
                <w:szCs w:val="24"/>
              </w:rPr>
            </w:pPr>
          </w:p>
        </w:tc>
      </w:tr>
      <w:tr w:rsidR="002E3693" w14:paraId="2F2261DD" w14:textId="77777777" w:rsidTr="00667E29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112" w:type="pct"/>
          </w:tcPr>
          <w:p w14:paraId="42C534A5" w14:textId="293D85A0" w:rsidR="002E3693" w:rsidRDefault="002E3693" w:rsidP="0023383C">
            <w:r w:rsidRPr="00C05E41">
              <w:t>OP_BAL_ER</w:t>
            </w:r>
          </w:p>
        </w:tc>
        <w:tc>
          <w:tcPr>
            <w:tcW w:w="2384" w:type="pct"/>
          </w:tcPr>
          <w:p w14:paraId="303769E8" w14:textId="77777777" w:rsidR="002E3693" w:rsidRDefault="002E3693" w:rsidP="00A74085">
            <w:pPr>
              <w:rPr>
                <w:szCs w:val="24"/>
              </w:rPr>
            </w:pPr>
            <w:r>
              <w:rPr>
                <w:szCs w:val="24"/>
              </w:rPr>
              <w:t>Investments/Account Balances/Contribution Type/Total Values</w:t>
            </w:r>
          </w:p>
          <w:p w14:paraId="58E6C1EC" w14:textId="77777777" w:rsidR="002E3693" w:rsidRDefault="002E3693" w:rsidP="00A74085">
            <w:pPr>
              <w:rPr>
                <w:szCs w:val="24"/>
              </w:rPr>
            </w:pPr>
          </w:p>
          <w:p w14:paraId="27AA5001" w14:textId="77777777" w:rsidR="002E3693" w:rsidRDefault="002E3693" w:rsidP="00A74085">
            <w:pPr>
              <w:rPr>
                <w:szCs w:val="24"/>
              </w:rPr>
            </w:pPr>
            <w:r>
              <w:rPr>
                <w:szCs w:val="24"/>
              </w:rPr>
              <w:t xml:space="preserve">Total value as of </w:t>
            </w:r>
            <w:r w:rsidRPr="00BE795C">
              <w:rPr>
                <w:szCs w:val="24"/>
              </w:rPr>
              <w:t>Statement</w:t>
            </w:r>
            <w:r>
              <w:rPr>
                <w:szCs w:val="24"/>
              </w:rPr>
              <w:t xml:space="preserve"> Date for the following contribution types:</w:t>
            </w:r>
          </w:p>
          <w:p w14:paraId="4BCC04F6" w14:textId="77777777" w:rsidR="002E3693" w:rsidRDefault="002E3693" w:rsidP="00A74085">
            <w:pPr>
              <w:rPr>
                <w:szCs w:val="24"/>
              </w:rPr>
            </w:pPr>
          </w:p>
          <w:p w14:paraId="6CE73FF5" w14:textId="77777777" w:rsidR="002E3693" w:rsidRPr="00BE795C" w:rsidRDefault="002E3693" w:rsidP="00A74085">
            <w:pPr>
              <w:rPr>
                <w:szCs w:val="24"/>
              </w:rPr>
            </w:pPr>
            <w:r w:rsidRPr="00BE795C">
              <w:rPr>
                <w:szCs w:val="24"/>
              </w:rPr>
              <w:t>Reciprocal Transfer – Employe</w:t>
            </w:r>
            <w:r>
              <w:rPr>
                <w:szCs w:val="24"/>
              </w:rPr>
              <w:t>r</w:t>
            </w:r>
            <w:r w:rsidRPr="00BE795C">
              <w:rPr>
                <w:szCs w:val="24"/>
              </w:rPr>
              <w:t xml:space="preserve"> Share</w:t>
            </w:r>
          </w:p>
          <w:p w14:paraId="22816BB8" w14:textId="7E8D9E19" w:rsidR="002E3693" w:rsidRDefault="002E3693" w:rsidP="00BE795C">
            <w:pPr>
              <w:rPr>
                <w:szCs w:val="24"/>
              </w:rPr>
            </w:pPr>
            <w:r w:rsidRPr="00BE795C">
              <w:rPr>
                <w:szCs w:val="24"/>
              </w:rPr>
              <w:t>Payroll Employer Adjustment</w:t>
            </w:r>
            <w:r w:rsidRPr="00BE795C">
              <w:rPr>
                <w:szCs w:val="24"/>
              </w:rPr>
              <w:br/>
              <w:t>Payroll Normal Employer Required</w:t>
            </w:r>
            <w:r w:rsidRPr="00BE795C">
              <w:rPr>
                <w:szCs w:val="24"/>
              </w:rPr>
              <w:br/>
              <w:t>Payroll Retro Employer Required</w:t>
            </w:r>
            <w:r w:rsidRPr="00BE795C">
              <w:rPr>
                <w:szCs w:val="24"/>
              </w:rPr>
              <w:br/>
              <w:t>Leave of Absence Employer Repayment – LIRA</w:t>
            </w:r>
            <w:r w:rsidRPr="00BE795C">
              <w:rPr>
                <w:szCs w:val="24"/>
              </w:rPr>
              <w:br/>
              <w:t>Leave of Absence Employer Repayment – RRSP</w:t>
            </w:r>
          </w:p>
        </w:tc>
        <w:tc>
          <w:tcPr>
            <w:tcW w:w="894" w:type="pct"/>
          </w:tcPr>
          <w:p w14:paraId="5A0E3A26" w14:textId="669F266A" w:rsidR="002E3693" w:rsidRDefault="002E3693" w:rsidP="0023383C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650" w:type="pct"/>
          </w:tcPr>
          <w:p w14:paraId="6ED9A881" w14:textId="77777777" w:rsidR="002E3693" w:rsidRDefault="002E3693" w:rsidP="0023383C">
            <w:pPr>
              <w:rPr>
                <w:szCs w:val="24"/>
              </w:rPr>
            </w:pPr>
          </w:p>
        </w:tc>
      </w:tr>
      <w:tr w:rsidR="002E3693" w14:paraId="2721689C" w14:textId="77777777" w:rsidTr="00667E29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112" w:type="pct"/>
          </w:tcPr>
          <w:p w14:paraId="42C0D907" w14:textId="05012D50" w:rsidR="002E3693" w:rsidRDefault="002E3693" w:rsidP="0023383C">
            <w:r w:rsidRPr="00C05E41">
              <w:t>OP_BAL_VOL</w:t>
            </w:r>
          </w:p>
        </w:tc>
        <w:tc>
          <w:tcPr>
            <w:tcW w:w="2384" w:type="pct"/>
          </w:tcPr>
          <w:p w14:paraId="71FB25A6" w14:textId="77777777" w:rsidR="002E3693" w:rsidRDefault="002E3693" w:rsidP="00A74085">
            <w:pPr>
              <w:rPr>
                <w:szCs w:val="24"/>
              </w:rPr>
            </w:pPr>
            <w:r>
              <w:rPr>
                <w:szCs w:val="24"/>
              </w:rPr>
              <w:t>Investments/Account Balances/Contribution Type/Total Values</w:t>
            </w:r>
          </w:p>
          <w:p w14:paraId="4AE0588D" w14:textId="77777777" w:rsidR="002E3693" w:rsidRDefault="002E3693" w:rsidP="00A74085">
            <w:pPr>
              <w:rPr>
                <w:szCs w:val="24"/>
              </w:rPr>
            </w:pPr>
          </w:p>
          <w:p w14:paraId="1BB1EDD2" w14:textId="77777777" w:rsidR="002E3693" w:rsidRDefault="002E3693" w:rsidP="00A74085">
            <w:pPr>
              <w:rPr>
                <w:szCs w:val="24"/>
              </w:rPr>
            </w:pPr>
            <w:r>
              <w:rPr>
                <w:szCs w:val="24"/>
              </w:rPr>
              <w:t>Total value as of Statement Date for the following contribution types:</w:t>
            </w:r>
          </w:p>
          <w:p w14:paraId="13FD478A" w14:textId="77777777" w:rsidR="002E3693" w:rsidRPr="00BE795C" w:rsidRDefault="002E3693" w:rsidP="00A74085">
            <w:pPr>
              <w:rPr>
                <w:color w:val="000000"/>
                <w:szCs w:val="22"/>
                <w:lang w:eastAsia="en-CA"/>
              </w:rPr>
            </w:pPr>
            <w:r w:rsidRPr="00BE795C">
              <w:rPr>
                <w:color w:val="000000"/>
                <w:szCs w:val="22"/>
                <w:lang w:eastAsia="en-CA"/>
              </w:rPr>
              <w:t>Voluntary</w:t>
            </w:r>
            <w:r w:rsidRPr="00BE795C">
              <w:rPr>
                <w:color w:val="000000"/>
                <w:szCs w:val="22"/>
                <w:lang w:eastAsia="en-CA"/>
              </w:rPr>
              <w:br/>
              <w:t>Voluntary Pre-2001</w:t>
            </w:r>
          </w:p>
          <w:p w14:paraId="76AE4016" w14:textId="77777777" w:rsidR="002E3693" w:rsidRDefault="002E3693" w:rsidP="00A74085">
            <w:pPr>
              <w:rPr>
                <w:color w:val="000000"/>
                <w:szCs w:val="22"/>
                <w:lang w:eastAsia="en-CA"/>
              </w:rPr>
            </w:pPr>
            <w:r w:rsidRPr="00BE795C">
              <w:rPr>
                <w:color w:val="000000"/>
                <w:szCs w:val="22"/>
                <w:lang w:eastAsia="en-CA"/>
              </w:rPr>
              <w:t>Reciprocal Transfer – Voluntary</w:t>
            </w:r>
            <w:r w:rsidRPr="00BE795C">
              <w:rPr>
                <w:color w:val="000000"/>
                <w:szCs w:val="22"/>
                <w:lang w:eastAsia="en-CA"/>
              </w:rPr>
              <w:br/>
              <w:t>Voluntary DPSP</w:t>
            </w:r>
          </w:p>
          <w:p w14:paraId="15DD8CB9" w14:textId="77777777" w:rsidR="002E3693" w:rsidRPr="004C26E7" w:rsidRDefault="002E3693" w:rsidP="00A74085">
            <w:pPr>
              <w:rPr>
                <w:szCs w:val="24"/>
              </w:rPr>
            </w:pPr>
            <w:r w:rsidRPr="00BE795C">
              <w:rPr>
                <w:color w:val="000000"/>
                <w:szCs w:val="22"/>
                <w:lang w:eastAsia="en-CA"/>
              </w:rPr>
              <w:t>Voluntary RPP</w:t>
            </w:r>
            <w:r w:rsidRPr="00BE795C">
              <w:rPr>
                <w:color w:val="000000"/>
                <w:szCs w:val="22"/>
                <w:lang w:eastAsia="en-CA"/>
              </w:rPr>
              <w:br/>
            </w:r>
            <w:r w:rsidRPr="00BE795C">
              <w:rPr>
                <w:color w:val="000000"/>
                <w:szCs w:val="22"/>
                <w:lang w:eastAsia="en-CA"/>
              </w:rPr>
              <w:lastRenderedPageBreak/>
              <w:t>Voluntary RRIF</w:t>
            </w:r>
            <w:r w:rsidRPr="00BE795C">
              <w:rPr>
                <w:color w:val="000000"/>
                <w:szCs w:val="22"/>
                <w:lang w:eastAsia="en-CA"/>
              </w:rPr>
              <w:br/>
              <w:t>Voluntary RRSP</w:t>
            </w:r>
            <w:r w:rsidRPr="00BE795C">
              <w:rPr>
                <w:color w:val="000000"/>
                <w:szCs w:val="22"/>
                <w:lang w:eastAsia="en-CA"/>
              </w:rPr>
              <w:br/>
            </w:r>
            <w:r w:rsidRPr="004C26E7">
              <w:rPr>
                <w:szCs w:val="24"/>
              </w:rPr>
              <w:t>Locked-In [Alberta] LIRA</w:t>
            </w:r>
          </w:p>
          <w:p w14:paraId="6F6C4B14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[British Columbia] LIRA</w:t>
            </w:r>
          </w:p>
          <w:p w14:paraId="28892F1C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[Manitoba] LIRA</w:t>
            </w:r>
          </w:p>
          <w:p w14:paraId="31E10DEE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 Brunswick] LIRA</w:t>
            </w:r>
          </w:p>
          <w:p w14:paraId="21E02540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[Newfoundland and Labrador] LIRA</w:t>
            </w:r>
          </w:p>
          <w:p w14:paraId="2F01CE29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[Nova Scotia] LIRA</w:t>
            </w:r>
          </w:p>
          <w:p w14:paraId="734EC06D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[Northwest Territories] LIRA</w:t>
            </w:r>
          </w:p>
          <w:p w14:paraId="2F390504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[Nunavut] LIRA</w:t>
            </w:r>
          </w:p>
          <w:p w14:paraId="39824830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[Ontario] LIRA</w:t>
            </w:r>
          </w:p>
          <w:p w14:paraId="56183C31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[PEI] LIRA</w:t>
            </w:r>
          </w:p>
          <w:p w14:paraId="7ACA0D12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[Quebec] LIRA</w:t>
            </w:r>
          </w:p>
          <w:p w14:paraId="3464739C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[Saskatchewan] LIRA</w:t>
            </w:r>
          </w:p>
          <w:p w14:paraId="0CB3FC1F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[Yukon] LIRA</w:t>
            </w:r>
          </w:p>
          <w:p w14:paraId="6FDBD992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[FEDERAL] LIRA</w:t>
            </w:r>
          </w:p>
          <w:p w14:paraId="6036AB9A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[Alberta] RPP</w:t>
            </w:r>
          </w:p>
          <w:p w14:paraId="2C620CA3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[British Columbia] RPP</w:t>
            </w:r>
          </w:p>
          <w:p w14:paraId="488B8CF3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[Manitoba] RPP</w:t>
            </w:r>
          </w:p>
          <w:p w14:paraId="2CAB27E9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 Brunswick] RPP</w:t>
            </w:r>
          </w:p>
          <w:p w14:paraId="3D26E31F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[Newfoundland and Labrador] RPP</w:t>
            </w:r>
          </w:p>
          <w:p w14:paraId="17E3EF0F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[Nova Scotia] RPP</w:t>
            </w:r>
          </w:p>
          <w:p w14:paraId="1E56E147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[Northwest Territories] RPP</w:t>
            </w:r>
          </w:p>
          <w:p w14:paraId="060D1792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[Nunavut] RPP</w:t>
            </w:r>
          </w:p>
          <w:p w14:paraId="3F4DE70C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[Ontario] RPP</w:t>
            </w:r>
          </w:p>
          <w:p w14:paraId="2AA59B3E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[PEI] RPP</w:t>
            </w:r>
          </w:p>
          <w:p w14:paraId="2E4151DF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[Quebec] RPP</w:t>
            </w:r>
          </w:p>
          <w:p w14:paraId="1AEEA245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[Saskatchewan] RPP</w:t>
            </w:r>
          </w:p>
          <w:p w14:paraId="4FD3E4C4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[Yukon] RPP</w:t>
            </w:r>
          </w:p>
          <w:p w14:paraId="0EFC19C9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[FEDERAL] RPP</w:t>
            </w:r>
          </w:p>
          <w:p w14:paraId="7875DAAE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[Alberta] RRIF</w:t>
            </w:r>
          </w:p>
          <w:p w14:paraId="5C533AEC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[British Columbia] RRIF</w:t>
            </w:r>
          </w:p>
          <w:p w14:paraId="0008575D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[Manitoba] RRIF</w:t>
            </w:r>
          </w:p>
          <w:p w14:paraId="5B0C4647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 Brunswick] RRIF</w:t>
            </w:r>
          </w:p>
          <w:p w14:paraId="00F0F42E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[Newfoundland and Labrador] RRIF</w:t>
            </w:r>
          </w:p>
          <w:p w14:paraId="36D4366B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[Nova Scotia] RRIF</w:t>
            </w:r>
          </w:p>
          <w:p w14:paraId="06387913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[Northwest Territories] RRIF</w:t>
            </w:r>
          </w:p>
          <w:p w14:paraId="3F897072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[Nunavut] RRIF</w:t>
            </w:r>
          </w:p>
          <w:p w14:paraId="16AB9524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[Ontario] RRIF</w:t>
            </w:r>
          </w:p>
          <w:p w14:paraId="4F8543BE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[PEI] RRIF</w:t>
            </w:r>
          </w:p>
          <w:p w14:paraId="4684BCAB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[Quebec] RRIF</w:t>
            </w:r>
          </w:p>
          <w:p w14:paraId="6D46D47E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[Saskatchewan] RRIF</w:t>
            </w:r>
          </w:p>
          <w:p w14:paraId="5152E6F3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[Yukon] RRIF</w:t>
            </w:r>
          </w:p>
          <w:p w14:paraId="7472D7CF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[FEDERAL] RRIF</w:t>
            </w:r>
          </w:p>
          <w:p w14:paraId="74CE10BD" w14:textId="77777777" w:rsidR="002E3693" w:rsidRPr="00BE795C" w:rsidRDefault="002E3693" w:rsidP="00A74085">
            <w:pPr>
              <w:rPr>
                <w:szCs w:val="22"/>
              </w:rPr>
            </w:pPr>
          </w:p>
          <w:p w14:paraId="7B52B11D" w14:textId="53E4ABD8" w:rsidR="002E3693" w:rsidRDefault="002E3693" w:rsidP="0023383C">
            <w:pPr>
              <w:rPr>
                <w:szCs w:val="24"/>
              </w:rPr>
            </w:pPr>
          </w:p>
        </w:tc>
        <w:tc>
          <w:tcPr>
            <w:tcW w:w="894" w:type="pct"/>
          </w:tcPr>
          <w:p w14:paraId="2E61A1FE" w14:textId="61FA5569" w:rsidR="002E3693" w:rsidRDefault="002E3693" w:rsidP="0023383C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$542.68</w:t>
            </w:r>
          </w:p>
        </w:tc>
        <w:tc>
          <w:tcPr>
            <w:tcW w:w="650" w:type="pct"/>
          </w:tcPr>
          <w:p w14:paraId="72905BDF" w14:textId="77777777" w:rsidR="002E3693" w:rsidRDefault="002E3693" w:rsidP="0023383C">
            <w:pPr>
              <w:rPr>
                <w:szCs w:val="24"/>
              </w:rPr>
            </w:pPr>
          </w:p>
        </w:tc>
      </w:tr>
      <w:tr w:rsidR="002E3693" w14:paraId="3F9D12E9" w14:textId="77777777" w:rsidTr="00667E29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112" w:type="pct"/>
          </w:tcPr>
          <w:p w14:paraId="47B6E00B" w14:textId="77CD05AD" w:rsidR="00CF54C9" w:rsidRDefault="00CF54C9" w:rsidP="0023383C">
            <w:r w:rsidRPr="00C05E41">
              <w:t>OP_BAL_TOT</w:t>
            </w:r>
          </w:p>
        </w:tc>
        <w:tc>
          <w:tcPr>
            <w:tcW w:w="2384" w:type="pct"/>
          </w:tcPr>
          <w:p w14:paraId="5EA498F9" w14:textId="77777777" w:rsidR="00CF54C9" w:rsidRDefault="00CF54C9" w:rsidP="00CF54C9">
            <w:pPr>
              <w:rPr>
                <w:szCs w:val="24"/>
              </w:rPr>
            </w:pPr>
            <w:r>
              <w:rPr>
                <w:szCs w:val="24"/>
              </w:rPr>
              <w:t>Sum of the OP_BAL_EE, OP_BA_ER, OP_BAL_VOL totals</w:t>
            </w:r>
          </w:p>
          <w:p w14:paraId="4DBDE8C0" w14:textId="77777777" w:rsidR="00CF54C9" w:rsidRDefault="00CF54C9" w:rsidP="0023383C">
            <w:pPr>
              <w:rPr>
                <w:szCs w:val="24"/>
              </w:rPr>
            </w:pPr>
          </w:p>
        </w:tc>
        <w:tc>
          <w:tcPr>
            <w:tcW w:w="894" w:type="pct"/>
          </w:tcPr>
          <w:p w14:paraId="0996F707" w14:textId="42A5099A" w:rsidR="00CF54C9" w:rsidRDefault="00CF54C9" w:rsidP="0023383C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650" w:type="pct"/>
          </w:tcPr>
          <w:p w14:paraId="7F8F82E2" w14:textId="77777777" w:rsidR="00CF54C9" w:rsidRDefault="00CF54C9" w:rsidP="0023383C">
            <w:pPr>
              <w:rPr>
                <w:szCs w:val="24"/>
              </w:rPr>
            </w:pPr>
          </w:p>
        </w:tc>
      </w:tr>
      <w:tr w:rsidR="002E3693" w14:paraId="27351D35" w14:textId="77777777" w:rsidTr="00667E29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112" w:type="pct"/>
          </w:tcPr>
          <w:p w14:paraId="1C86C353" w14:textId="75DEF4E0" w:rsidR="002E3693" w:rsidRDefault="002E3693" w:rsidP="0023383C">
            <w:r w:rsidRPr="00C05E41">
              <w:lastRenderedPageBreak/>
              <w:t>TR_IN_EE</w:t>
            </w:r>
          </w:p>
        </w:tc>
        <w:tc>
          <w:tcPr>
            <w:tcW w:w="2384" w:type="pct"/>
          </w:tcPr>
          <w:p w14:paraId="54DCD1E5" w14:textId="77777777" w:rsidR="002E3693" w:rsidRDefault="002E3693" w:rsidP="00A74085">
            <w:pPr>
              <w:rPr>
                <w:szCs w:val="24"/>
              </w:rPr>
            </w:pPr>
            <w:r>
              <w:rPr>
                <w:szCs w:val="24"/>
              </w:rPr>
              <w:t>Investments/Account Activity/Contribution Type/Transaction Amount</w:t>
            </w:r>
          </w:p>
          <w:p w14:paraId="366D2598" w14:textId="77777777" w:rsidR="002E3693" w:rsidRDefault="002E3693" w:rsidP="00A74085">
            <w:pPr>
              <w:rPr>
                <w:szCs w:val="24"/>
              </w:rPr>
            </w:pPr>
          </w:p>
          <w:p w14:paraId="1448052C" w14:textId="713543A7" w:rsidR="002E3693" w:rsidRDefault="002E3693" w:rsidP="00A74085">
            <w:pPr>
              <w:rPr>
                <w:szCs w:val="24"/>
              </w:rPr>
            </w:pPr>
            <w:r>
              <w:rPr>
                <w:szCs w:val="24"/>
              </w:rPr>
              <w:t>Where Investments/Account Activity/Contribution Type/</w:t>
            </w:r>
            <w:del w:id="26" w:author="Chris Angel [2]" w:date="2020-05-11T09:15:00Z">
              <w:r w:rsidDel="00735DA0">
                <w:rPr>
                  <w:szCs w:val="24"/>
                </w:rPr>
                <w:delText xml:space="preserve">Process </w:delText>
              </w:r>
            </w:del>
            <w:ins w:id="27" w:author="Chris Angel [2]" w:date="2020-05-11T09:15:00Z">
              <w:r w:rsidR="00735DA0">
                <w:rPr>
                  <w:szCs w:val="24"/>
                </w:rPr>
                <w:t xml:space="preserve">Effective </w:t>
              </w:r>
            </w:ins>
            <w:r>
              <w:rPr>
                <w:szCs w:val="24"/>
              </w:rPr>
              <w:t>Date &gt; &lt;STMNT_DT&gt;</w:t>
            </w:r>
          </w:p>
          <w:p w14:paraId="29FB315E" w14:textId="77777777" w:rsidR="002E3693" w:rsidRDefault="002E3693" w:rsidP="00A74085">
            <w:pPr>
              <w:rPr>
                <w:szCs w:val="24"/>
              </w:rPr>
            </w:pPr>
          </w:p>
          <w:p w14:paraId="24A1A876" w14:textId="77777777" w:rsidR="002E3693" w:rsidRPr="00BE795C" w:rsidRDefault="002E3693" w:rsidP="00A74085">
            <w:pPr>
              <w:rPr>
                <w:color w:val="000000"/>
                <w:szCs w:val="22"/>
                <w:lang w:val="en-CA" w:eastAsia="en-CA"/>
              </w:rPr>
            </w:pPr>
            <w:r w:rsidRPr="00BE795C">
              <w:rPr>
                <w:color w:val="000000"/>
                <w:szCs w:val="22"/>
                <w:lang w:val="en-CA" w:eastAsia="en-CA"/>
              </w:rPr>
              <w:t>Reciprocal Transfer – Employee Share</w:t>
            </w:r>
          </w:p>
          <w:p w14:paraId="79000E1B" w14:textId="68C86B04" w:rsidR="002E3693" w:rsidRDefault="002E3693" w:rsidP="0023383C">
            <w:pPr>
              <w:rPr>
                <w:szCs w:val="24"/>
              </w:rPr>
            </w:pPr>
            <w:r w:rsidRPr="00BE795C">
              <w:rPr>
                <w:color w:val="000000"/>
                <w:szCs w:val="22"/>
                <w:lang w:eastAsia="en-CA"/>
              </w:rPr>
              <w:t>Payroll Employee Adjustment</w:t>
            </w:r>
            <w:r w:rsidRPr="00BE795C">
              <w:rPr>
                <w:color w:val="000000"/>
                <w:szCs w:val="22"/>
                <w:lang w:eastAsia="en-CA"/>
              </w:rPr>
              <w:br/>
              <w:t>Payroll Normal Employee Required</w:t>
            </w:r>
            <w:r w:rsidRPr="00BE795C">
              <w:rPr>
                <w:color w:val="000000"/>
                <w:szCs w:val="22"/>
                <w:lang w:eastAsia="en-CA"/>
              </w:rPr>
              <w:br/>
              <w:t>Payroll Retro Employee Required</w:t>
            </w:r>
            <w:r w:rsidRPr="00BE795C">
              <w:rPr>
                <w:color w:val="000000"/>
                <w:szCs w:val="22"/>
                <w:lang w:eastAsia="en-CA"/>
              </w:rPr>
              <w:br/>
              <w:t>Leave of Absence Employee Repayment – LIRA</w:t>
            </w:r>
            <w:r w:rsidRPr="00BE795C">
              <w:rPr>
                <w:color w:val="000000"/>
                <w:szCs w:val="22"/>
                <w:lang w:eastAsia="en-CA"/>
              </w:rPr>
              <w:br/>
              <w:t>Leave of Absence Employee Repayment – RRSP</w:t>
            </w:r>
          </w:p>
        </w:tc>
        <w:tc>
          <w:tcPr>
            <w:tcW w:w="894" w:type="pct"/>
          </w:tcPr>
          <w:p w14:paraId="122A228A" w14:textId="01D4BCFD" w:rsidR="002E3693" w:rsidRDefault="002E3693" w:rsidP="0023383C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650" w:type="pct"/>
          </w:tcPr>
          <w:p w14:paraId="757BBE01" w14:textId="77777777" w:rsidR="002E3693" w:rsidRDefault="002E3693" w:rsidP="0023383C">
            <w:pPr>
              <w:rPr>
                <w:szCs w:val="24"/>
              </w:rPr>
            </w:pPr>
          </w:p>
        </w:tc>
      </w:tr>
      <w:tr w:rsidR="002E3693" w14:paraId="653CCE29" w14:textId="77777777" w:rsidTr="00667E29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112" w:type="pct"/>
          </w:tcPr>
          <w:p w14:paraId="3BAE4303" w14:textId="4ACB823D" w:rsidR="00CF54C9" w:rsidRDefault="00CF54C9" w:rsidP="0023383C">
            <w:r w:rsidRPr="00C05E41">
              <w:t>TR_IN_ER</w:t>
            </w:r>
          </w:p>
        </w:tc>
        <w:tc>
          <w:tcPr>
            <w:tcW w:w="2384" w:type="pct"/>
          </w:tcPr>
          <w:p w14:paraId="38D5FF42" w14:textId="77777777" w:rsidR="00CF54C9" w:rsidRDefault="00CF54C9" w:rsidP="00CF54C9">
            <w:pPr>
              <w:rPr>
                <w:szCs w:val="24"/>
              </w:rPr>
            </w:pPr>
            <w:r>
              <w:rPr>
                <w:szCs w:val="24"/>
              </w:rPr>
              <w:t>Investments/Account Activity/Contribution Type/Transaction Amount</w:t>
            </w:r>
          </w:p>
          <w:p w14:paraId="04AE543B" w14:textId="77777777" w:rsidR="00CF54C9" w:rsidRDefault="00CF54C9" w:rsidP="00CF54C9">
            <w:pPr>
              <w:rPr>
                <w:szCs w:val="24"/>
              </w:rPr>
            </w:pPr>
          </w:p>
          <w:p w14:paraId="2EE21953" w14:textId="78F57341" w:rsidR="00CF54C9" w:rsidRDefault="00CF54C9" w:rsidP="00CF54C9">
            <w:pPr>
              <w:rPr>
                <w:szCs w:val="24"/>
              </w:rPr>
            </w:pPr>
            <w:r>
              <w:rPr>
                <w:szCs w:val="24"/>
              </w:rPr>
              <w:t>Where Investments/Account Activity/Contribution Type/</w:t>
            </w:r>
            <w:del w:id="28" w:author="Chris Angel [2]" w:date="2020-05-11T09:15:00Z">
              <w:r w:rsidDel="00735DA0">
                <w:rPr>
                  <w:szCs w:val="24"/>
                </w:rPr>
                <w:delText xml:space="preserve">Process </w:delText>
              </w:r>
            </w:del>
            <w:ins w:id="29" w:author="Chris Angel [2]" w:date="2020-05-11T09:15:00Z">
              <w:r w:rsidR="00735DA0">
                <w:rPr>
                  <w:szCs w:val="24"/>
                </w:rPr>
                <w:t xml:space="preserve">Effective </w:t>
              </w:r>
            </w:ins>
            <w:r>
              <w:rPr>
                <w:szCs w:val="24"/>
              </w:rPr>
              <w:t>Date &gt; &lt;STMNT_DT&gt;</w:t>
            </w:r>
          </w:p>
          <w:p w14:paraId="32F26057" w14:textId="77777777" w:rsidR="00CF54C9" w:rsidRDefault="00CF54C9" w:rsidP="00CF54C9">
            <w:pPr>
              <w:rPr>
                <w:szCs w:val="24"/>
              </w:rPr>
            </w:pPr>
          </w:p>
          <w:p w14:paraId="1766C59F" w14:textId="77777777" w:rsidR="00CF54C9" w:rsidRPr="00BE795C" w:rsidRDefault="00CF54C9" w:rsidP="00CF54C9">
            <w:pPr>
              <w:rPr>
                <w:szCs w:val="24"/>
              </w:rPr>
            </w:pPr>
            <w:r w:rsidRPr="00BE795C">
              <w:rPr>
                <w:szCs w:val="24"/>
              </w:rPr>
              <w:t>Reciprocal Transfer – Employee Share</w:t>
            </w:r>
          </w:p>
          <w:p w14:paraId="274D8BE1" w14:textId="5CB81A56" w:rsidR="00CF54C9" w:rsidRDefault="00CF54C9" w:rsidP="0023383C">
            <w:pPr>
              <w:rPr>
                <w:szCs w:val="24"/>
              </w:rPr>
            </w:pPr>
            <w:r w:rsidRPr="00BE795C">
              <w:rPr>
                <w:szCs w:val="24"/>
              </w:rPr>
              <w:t>Payroll Employer Adjustment</w:t>
            </w:r>
            <w:r w:rsidRPr="00BE795C">
              <w:rPr>
                <w:szCs w:val="24"/>
              </w:rPr>
              <w:br/>
              <w:t>Payroll Normal Employer Required</w:t>
            </w:r>
            <w:r w:rsidRPr="00BE795C">
              <w:rPr>
                <w:szCs w:val="24"/>
              </w:rPr>
              <w:br/>
              <w:t>Payroll Retro Employer Required</w:t>
            </w:r>
            <w:r w:rsidRPr="00BE795C">
              <w:rPr>
                <w:szCs w:val="24"/>
              </w:rPr>
              <w:br/>
              <w:t>Leave of Absence Employer Repayment – LIRA</w:t>
            </w:r>
            <w:r w:rsidRPr="00BE795C">
              <w:rPr>
                <w:szCs w:val="24"/>
              </w:rPr>
              <w:br/>
              <w:t>Leave of Absence Employer Repayment – RRSP</w:t>
            </w:r>
          </w:p>
        </w:tc>
        <w:tc>
          <w:tcPr>
            <w:tcW w:w="894" w:type="pct"/>
          </w:tcPr>
          <w:p w14:paraId="64FBFCA5" w14:textId="0EAB6641" w:rsidR="00CF54C9" w:rsidRDefault="00CF54C9" w:rsidP="0023383C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650" w:type="pct"/>
          </w:tcPr>
          <w:p w14:paraId="321831D7" w14:textId="77777777" w:rsidR="00CF54C9" w:rsidRDefault="00CF54C9" w:rsidP="0023383C">
            <w:pPr>
              <w:rPr>
                <w:szCs w:val="24"/>
              </w:rPr>
            </w:pPr>
          </w:p>
        </w:tc>
      </w:tr>
      <w:tr w:rsidR="002E3693" w14:paraId="6B718800" w14:textId="77777777" w:rsidTr="00667E29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112" w:type="pct"/>
          </w:tcPr>
          <w:p w14:paraId="68BDD88E" w14:textId="12515BAD" w:rsidR="002E3693" w:rsidRDefault="002E3693" w:rsidP="0023383C">
            <w:r w:rsidRPr="00C05E41">
              <w:t>TR_IN_VOL</w:t>
            </w:r>
          </w:p>
        </w:tc>
        <w:tc>
          <w:tcPr>
            <w:tcW w:w="2384" w:type="pct"/>
          </w:tcPr>
          <w:p w14:paraId="0343BFA3" w14:textId="77777777" w:rsidR="002E3693" w:rsidRDefault="002E3693" w:rsidP="00A74085">
            <w:pPr>
              <w:rPr>
                <w:szCs w:val="24"/>
              </w:rPr>
            </w:pPr>
            <w:r>
              <w:rPr>
                <w:szCs w:val="24"/>
              </w:rPr>
              <w:t>Investments/Account Activity/Contribution Type/Transaction Amount</w:t>
            </w:r>
          </w:p>
          <w:p w14:paraId="591B78E6" w14:textId="77777777" w:rsidR="002E3693" w:rsidRDefault="002E3693" w:rsidP="00A74085">
            <w:pPr>
              <w:rPr>
                <w:szCs w:val="24"/>
              </w:rPr>
            </w:pPr>
          </w:p>
          <w:p w14:paraId="0DFA019A" w14:textId="2F22B738" w:rsidR="002E3693" w:rsidRDefault="002E3693" w:rsidP="00A74085">
            <w:pPr>
              <w:rPr>
                <w:szCs w:val="24"/>
              </w:rPr>
            </w:pPr>
            <w:r>
              <w:rPr>
                <w:szCs w:val="24"/>
              </w:rPr>
              <w:t>Where Investments/Account Activity/Contribution Type/</w:t>
            </w:r>
            <w:del w:id="30" w:author="Chris Angel [2]" w:date="2020-05-11T09:15:00Z">
              <w:r w:rsidDel="00735DA0">
                <w:rPr>
                  <w:szCs w:val="24"/>
                </w:rPr>
                <w:delText xml:space="preserve">Process </w:delText>
              </w:r>
            </w:del>
            <w:ins w:id="31" w:author="Chris Angel [2]" w:date="2020-05-11T09:15:00Z">
              <w:r w:rsidR="00735DA0">
                <w:rPr>
                  <w:szCs w:val="24"/>
                </w:rPr>
                <w:t xml:space="preserve">Effective </w:t>
              </w:r>
            </w:ins>
            <w:r>
              <w:rPr>
                <w:szCs w:val="24"/>
              </w:rPr>
              <w:t>Date &gt; &lt;STMNT_DT&gt;</w:t>
            </w:r>
          </w:p>
          <w:p w14:paraId="4B1C2698" w14:textId="77777777" w:rsidR="002E3693" w:rsidRDefault="002E3693" w:rsidP="00A74085">
            <w:pPr>
              <w:rPr>
                <w:szCs w:val="24"/>
              </w:rPr>
            </w:pPr>
          </w:p>
          <w:p w14:paraId="12017129" w14:textId="77777777" w:rsidR="002E3693" w:rsidRPr="00BE795C" w:rsidRDefault="002E3693" w:rsidP="00A74085">
            <w:pPr>
              <w:rPr>
                <w:color w:val="000000"/>
                <w:szCs w:val="22"/>
                <w:lang w:eastAsia="en-CA"/>
              </w:rPr>
            </w:pPr>
            <w:r w:rsidRPr="00BE795C">
              <w:rPr>
                <w:color w:val="000000"/>
                <w:szCs w:val="22"/>
                <w:lang w:eastAsia="en-CA"/>
              </w:rPr>
              <w:t>Voluntary</w:t>
            </w:r>
            <w:r w:rsidRPr="00BE795C">
              <w:rPr>
                <w:color w:val="000000"/>
                <w:szCs w:val="22"/>
                <w:lang w:eastAsia="en-CA"/>
              </w:rPr>
              <w:br/>
              <w:t>Voluntary Pre-2001</w:t>
            </w:r>
          </w:p>
          <w:p w14:paraId="5C5EE080" w14:textId="77777777" w:rsidR="002E3693" w:rsidRDefault="002E3693" w:rsidP="00A74085">
            <w:pPr>
              <w:rPr>
                <w:color w:val="000000"/>
                <w:szCs w:val="22"/>
                <w:lang w:eastAsia="en-CA"/>
              </w:rPr>
            </w:pPr>
            <w:r w:rsidRPr="00BE795C">
              <w:rPr>
                <w:color w:val="000000"/>
                <w:szCs w:val="22"/>
                <w:lang w:eastAsia="en-CA"/>
              </w:rPr>
              <w:t>Reciprocal Transfer – Voluntary</w:t>
            </w:r>
            <w:r w:rsidRPr="00BE795C">
              <w:rPr>
                <w:color w:val="000000"/>
                <w:szCs w:val="22"/>
                <w:lang w:eastAsia="en-CA"/>
              </w:rPr>
              <w:br/>
              <w:t>Voluntary DPSP</w:t>
            </w:r>
          </w:p>
          <w:p w14:paraId="3ED76797" w14:textId="77777777" w:rsidR="002E3693" w:rsidRPr="004C26E7" w:rsidRDefault="002E3693" w:rsidP="00A74085">
            <w:pPr>
              <w:rPr>
                <w:szCs w:val="24"/>
              </w:rPr>
            </w:pPr>
            <w:r w:rsidRPr="00BE795C">
              <w:rPr>
                <w:color w:val="000000"/>
                <w:szCs w:val="22"/>
                <w:lang w:eastAsia="en-CA"/>
              </w:rPr>
              <w:t>Voluntary RPP</w:t>
            </w:r>
            <w:r w:rsidRPr="00BE795C">
              <w:rPr>
                <w:color w:val="000000"/>
                <w:szCs w:val="22"/>
                <w:lang w:eastAsia="en-CA"/>
              </w:rPr>
              <w:br/>
              <w:t>Voluntary RRIF</w:t>
            </w:r>
            <w:r w:rsidRPr="00BE795C">
              <w:rPr>
                <w:color w:val="000000"/>
                <w:szCs w:val="22"/>
                <w:lang w:eastAsia="en-CA"/>
              </w:rPr>
              <w:br/>
              <w:t xml:space="preserve">Voluntary RRSP </w:t>
            </w:r>
            <w:r w:rsidRPr="00BE795C">
              <w:rPr>
                <w:color w:val="000000"/>
                <w:szCs w:val="22"/>
                <w:lang w:eastAsia="en-CA"/>
              </w:rPr>
              <w:br/>
            </w:r>
            <w:r w:rsidRPr="004C26E7">
              <w:rPr>
                <w:szCs w:val="24"/>
              </w:rPr>
              <w:t>Locked-In [Alberta] LIRA</w:t>
            </w:r>
          </w:p>
          <w:p w14:paraId="68ADE492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[British Columbia] LIRA</w:t>
            </w:r>
          </w:p>
          <w:p w14:paraId="72269146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[Manitoba] LIRA</w:t>
            </w:r>
          </w:p>
          <w:p w14:paraId="4CA01B45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 Brunswick] LIRA</w:t>
            </w:r>
          </w:p>
          <w:p w14:paraId="35431530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[Newfoundland and Labrador] LIRA</w:t>
            </w:r>
          </w:p>
          <w:p w14:paraId="69909439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[Nova Scotia] LIRA</w:t>
            </w:r>
          </w:p>
          <w:p w14:paraId="6A933AFA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[Northwest Territories] LIRA</w:t>
            </w:r>
          </w:p>
          <w:p w14:paraId="2D4A74B8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[Nunavut] LIRA</w:t>
            </w:r>
          </w:p>
          <w:p w14:paraId="1C6C7FE7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[Ontario] LIRA</w:t>
            </w:r>
          </w:p>
          <w:p w14:paraId="09737838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[PEI] LIRA</w:t>
            </w:r>
          </w:p>
          <w:p w14:paraId="2DD7B1C5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[Quebec] LIRA</w:t>
            </w:r>
          </w:p>
          <w:p w14:paraId="46CB9999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lastRenderedPageBreak/>
              <w:t>Locked-In [Saskatchewan] LIRA</w:t>
            </w:r>
          </w:p>
          <w:p w14:paraId="0BD063EB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[Yukon] LIRA</w:t>
            </w:r>
          </w:p>
          <w:p w14:paraId="5495DFF9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[FEDERAL] LIRA</w:t>
            </w:r>
          </w:p>
          <w:p w14:paraId="14BE36BD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[Alberta] RPP</w:t>
            </w:r>
          </w:p>
          <w:p w14:paraId="6046BDFC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[British Columbia] RPP</w:t>
            </w:r>
          </w:p>
          <w:p w14:paraId="14F357C6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[Manitoba] RPP</w:t>
            </w:r>
          </w:p>
          <w:p w14:paraId="567AF7A2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 Brunswick] RPP</w:t>
            </w:r>
          </w:p>
          <w:p w14:paraId="467ADE3D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[Newfoundland and Labrador] RPP</w:t>
            </w:r>
          </w:p>
          <w:p w14:paraId="72ACA293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[Nova Scotia] RPP</w:t>
            </w:r>
          </w:p>
          <w:p w14:paraId="63E5C821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[Northwest Territories] RPP</w:t>
            </w:r>
          </w:p>
          <w:p w14:paraId="013B7508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[Nunavut] RPP</w:t>
            </w:r>
          </w:p>
          <w:p w14:paraId="61055B9E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[Ontario] RPP</w:t>
            </w:r>
          </w:p>
          <w:p w14:paraId="2598A095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[PEI] RPP</w:t>
            </w:r>
          </w:p>
          <w:p w14:paraId="6B552D72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[Quebec] RPP</w:t>
            </w:r>
          </w:p>
          <w:p w14:paraId="3DBD6CE5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[Saskatchewan] RPP</w:t>
            </w:r>
          </w:p>
          <w:p w14:paraId="2707580C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[Yukon] RPP</w:t>
            </w:r>
          </w:p>
          <w:p w14:paraId="5FC98971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[FEDERAL] RPP</w:t>
            </w:r>
          </w:p>
          <w:p w14:paraId="51AAA006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[Alberta] RRIF</w:t>
            </w:r>
          </w:p>
          <w:p w14:paraId="19C9D635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[British Columbia] RRIF</w:t>
            </w:r>
          </w:p>
          <w:p w14:paraId="6F2B626D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[Manitoba] RRIF</w:t>
            </w:r>
          </w:p>
          <w:p w14:paraId="6E6BF21F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 Brunswick] RRIF</w:t>
            </w:r>
          </w:p>
          <w:p w14:paraId="3E347949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[Newfoundland and Labrador] RRIF</w:t>
            </w:r>
          </w:p>
          <w:p w14:paraId="7E1DC041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[Nova Scotia] RRIF</w:t>
            </w:r>
          </w:p>
          <w:p w14:paraId="56657C8A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[Northwest Territories] RRIF</w:t>
            </w:r>
          </w:p>
          <w:p w14:paraId="0E67AEF3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[Nunavut] RRIF</w:t>
            </w:r>
          </w:p>
          <w:p w14:paraId="3AAF5A92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[Ontario] RRIF</w:t>
            </w:r>
          </w:p>
          <w:p w14:paraId="74327903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[PEI] RRIF</w:t>
            </w:r>
          </w:p>
          <w:p w14:paraId="4F597075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[Quebec] RRIF</w:t>
            </w:r>
          </w:p>
          <w:p w14:paraId="353C28D3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[Saskatchewan] RRIF</w:t>
            </w:r>
          </w:p>
          <w:p w14:paraId="5FF6E4D7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[Yukon] RRIF</w:t>
            </w:r>
          </w:p>
          <w:p w14:paraId="1DB6032B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[FEDERAL] RRIF</w:t>
            </w:r>
          </w:p>
          <w:p w14:paraId="6AA45426" w14:textId="77777777" w:rsidR="002E3693" w:rsidRPr="00BE795C" w:rsidRDefault="002E3693" w:rsidP="00A74085">
            <w:pPr>
              <w:rPr>
                <w:szCs w:val="22"/>
              </w:rPr>
            </w:pPr>
          </w:p>
          <w:p w14:paraId="56299B5F" w14:textId="77777777" w:rsidR="002E3693" w:rsidRDefault="002E3693" w:rsidP="0023383C">
            <w:pPr>
              <w:rPr>
                <w:szCs w:val="24"/>
              </w:rPr>
            </w:pPr>
          </w:p>
        </w:tc>
        <w:tc>
          <w:tcPr>
            <w:tcW w:w="894" w:type="pct"/>
          </w:tcPr>
          <w:p w14:paraId="153A78E9" w14:textId="6B17F867" w:rsidR="002E3693" w:rsidRDefault="002E3693" w:rsidP="0023383C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$542.68</w:t>
            </w:r>
          </w:p>
        </w:tc>
        <w:tc>
          <w:tcPr>
            <w:tcW w:w="650" w:type="pct"/>
          </w:tcPr>
          <w:p w14:paraId="7F3D3D9C" w14:textId="77777777" w:rsidR="002E3693" w:rsidRDefault="002E3693" w:rsidP="0023383C">
            <w:pPr>
              <w:rPr>
                <w:szCs w:val="24"/>
              </w:rPr>
            </w:pPr>
          </w:p>
        </w:tc>
      </w:tr>
      <w:tr w:rsidR="002E3693" w14:paraId="39D3D96C" w14:textId="77777777" w:rsidTr="00667E29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112" w:type="pct"/>
          </w:tcPr>
          <w:p w14:paraId="7D7B4B6D" w14:textId="3493107B" w:rsidR="00CF54C9" w:rsidRDefault="00CF54C9" w:rsidP="0023383C">
            <w:r w:rsidRPr="00C05E41">
              <w:t>TR_IN_TOT</w:t>
            </w:r>
          </w:p>
        </w:tc>
        <w:tc>
          <w:tcPr>
            <w:tcW w:w="2384" w:type="pct"/>
          </w:tcPr>
          <w:p w14:paraId="7E09964C" w14:textId="18273CB5" w:rsidR="00CF54C9" w:rsidRDefault="00CF54C9" w:rsidP="00BE795C">
            <w:pPr>
              <w:rPr>
                <w:szCs w:val="24"/>
              </w:rPr>
            </w:pPr>
            <w:r>
              <w:rPr>
                <w:szCs w:val="24"/>
              </w:rPr>
              <w:t>Sum of the TR_IN_EE, TR_IN_ER, TR_IN_VOL totals</w:t>
            </w:r>
          </w:p>
        </w:tc>
        <w:tc>
          <w:tcPr>
            <w:tcW w:w="894" w:type="pct"/>
          </w:tcPr>
          <w:p w14:paraId="50D7CBA2" w14:textId="29E43C92" w:rsidR="00CF54C9" w:rsidRDefault="00CF54C9" w:rsidP="0023383C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650" w:type="pct"/>
          </w:tcPr>
          <w:p w14:paraId="01ABE098" w14:textId="77777777" w:rsidR="00CF54C9" w:rsidRDefault="00CF54C9" w:rsidP="0023383C">
            <w:pPr>
              <w:rPr>
                <w:szCs w:val="24"/>
              </w:rPr>
            </w:pPr>
          </w:p>
        </w:tc>
      </w:tr>
      <w:tr w:rsidR="002E3693" w14:paraId="29E5D92F" w14:textId="77777777" w:rsidTr="00667E29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112" w:type="pct"/>
          </w:tcPr>
          <w:p w14:paraId="440C9F03" w14:textId="6051EE2F" w:rsidR="002E3693" w:rsidRPr="00EF1041" w:rsidRDefault="002E3693" w:rsidP="004C26E7">
            <w:r w:rsidRPr="00C05E41">
              <w:t>TR_</w:t>
            </w:r>
            <w:r>
              <w:t>OUT</w:t>
            </w:r>
            <w:r w:rsidRPr="00C05E41">
              <w:t>_EE</w:t>
            </w:r>
          </w:p>
        </w:tc>
        <w:tc>
          <w:tcPr>
            <w:tcW w:w="2384" w:type="pct"/>
          </w:tcPr>
          <w:p w14:paraId="0ABEEC72" w14:textId="77777777" w:rsidR="002E3693" w:rsidRDefault="002E3693" w:rsidP="00A74085">
            <w:pPr>
              <w:rPr>
                <w:szCs w:val="24"/>
              </w:rPr>
            </w:pPr>
            <w:r>
              <w:rPr>
                <w:szCs w:val="24"/>
              </w:rPr>
              <w:t>Investments/Account Activity/Fund Transaction Type/Transaction Amount</w:t>
            </w:r>
          </w:p>
          <w:p w14:paraId="59817DB2" w14:textId="77777777" w:rsidR="002E3693" w:rsidRDefault="002E3693" w:rsidP="00A74085">
            <w:pPr>
              <w:rPr>
                <w:szCs w:val="24"/>
              </w:rPr>
            </w:pPr>
          </w:p>
          <w:p w14:paraId="57BFFCEA" w14:textId="77777777" w:rsidR="002E3693" w:rsidRDefault="002E3693" w:rsidP="00A74085">
            <w:pPr>
              <w:rPr>
                <w:szCs w:val="24"/>
              </w:rPr>
            </w:pPr>
            <w:r>
              <w:rPr>
                <w:szCs w:val="24"/>
              </w:rPr>
              <w:t>For Fund Transaction Type in (Transfer Out to LIRA, Transfer Out to SPAF, Processing Fee, Withdrawal Lump Sum, Withdrawal – Schedule)</w:t>
            </w:r>
          </w:p>
          <w:p w14:paraId="7B568262" w14:textId="77777777" w:rsidR="002E3693" w:rsidRDefault="002E3693" w:rsidP="00A74085">
            <w:pPr>
              <w:rPr>
                <w:szCs w:val="24"/>
              </w:rPr>
            </w:pPr>
          </w:p>
          <w:p w14:paraId="40D4E097" w14:textId="3E4B39DF" w:rsidR="002E3693" w:rsidRDefault="002E3693" w:rsidP="00A74085">
            <w:pPr>
              <w:rPr>
                <w:szCs w:val="24"/>
              </w:rPr>
            </w:pPr>
            <w:r>
              <w:rPr>
                <w:szCs w:val="24"/>
              </w:rPr>
              <w:t>Where Investments/Account Activity/Contribution Type/</w:t>
            </w:r>
            <w:del w:id="32" w:author="Chris Angel [2]" w:date="2020-05-11T09:15:00Z">
              <w:r w:rsidDel="00735DA0">
                <w:rPr>
                  <w:szCs w:val="24"/>
                </w:rPr>
                <w:delText xml:space="preserve">Process </w:delText>
              </w:r>
            </w:del>
            <w:ins w:id="33" w:author="Chris Angel [2]" w:date="2020-05-11T09:15:00Z">
              <w:r w:rsidR="00735DA0">
                <w:rPr>
                  <w:szCs w:val="24"/>
                </w:rPr>
                <w:t xml:space="preserve">Effective </w:t>
              </w:r>
            </w:ins>
            <w:r>
              <w:rPr>
                <w:szCs w:val="24"/>
              </w:rPr>
              <w:t>Date  &gt; &lt;STMNT_DT&gt;</w:t>
            </w:r>
          </w:p>
          <w:p w14:paraId="41B8C56A" w14:textId="77777777" w:rsidR="002E3693" w:rsidRDefault="002E3693" w:rsidP="00A74085">
            <w:pPr>
              <w:rPr>
                <w:szCs w:val="24"/>
              </w:rPr>
            </w:pPr>
            <w:r>
              <w:rPr>
                <w:szCs w:val="24"/>
              </w:rPr>
              <w:t>And</w:t>
            </w:r>
          </w:p>
          <w:p w14:paraId="687A5510" w14:textId="77777777" w:rsidR="002E3693" w:rsidRDefault="002E3693" w:rsidP="00A74085">
            <w:pPr>
              <w:rPr>
                <w:szCs w:val="24"/>
              </w:rPr>
            </w:pPr>
          </w:p>
          <w:p w14:paraId="381E33AF" w14:textId="77777777" w:rsidR="002E3693" w:rsidRDefault="002E3693" w:rsidP="00A74085">
            <w:pPr>
              <w:rPr>
                <w:szCs w:val="24"/>
              </w:rPr>
            </w:pPr>
            <w:r>
              <w:rPr>
                <w:szCs w:val="24"/>
              </w:rPr>
              <w:t>Where contribution type in:</w:t>
            </w:r>
          </w:p>
          <w:p w14:paraId="79B1977D" w14:textId="77777777" w:rsidR="002E3693" w:rsidRDefault="002E3693" w:rsidP="00A74085">
            <w:pPr>
              <w:rPr>
                <w:szCs w:val="24"/>
              </w:rPr>
            </w:pPr>
          </w:p>
          <w:p w14:paraId="2D0D8B3A" w14:textId="77777777" w:rsidR="002E3693" w:rsidRDefault="002E3693" w:rsidP="00A74085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Payroll Employee Adjustment</w:t>
            </w:r>
          </w:p>
          <w:p w14:paraId="7BA2EA70" w14:textId="77777777" w:rsidR="002E3693" w:rsidRDefault="002E3693" w:rsidP="00A74085">
            <w:pPr>
              <w:rPr>
                <w:szCs w:val="24"/>
              </w:rPr>
            </w:pPr>
            <w:r>
              <w:rPr>
                <w:szCs w:val="24"/>
              </w:rPr>
              <w:t>Payroll Normal Employee Required</w:t>
            </w:r>
          </w:p>
          <w:p w14:paraId="3408B7A2" w14:textId="77777777" w:rsidR="002E3693" w:rsidRDefault="002E3693" w:rsidP="00A74085">
            <w:pPr>
              <w:rPr>
                <w:szCs w:val="24"/>
              </w:rPr>
            </w:pPr>
            <w:r>
              <w:rPr>
                <w:szCs w:val="24"/>
              </w:rPr>
              <w:t>Payroll Retro Employee Required</w:t>
            </w:r>
          </w:p>
          <w:p w14:paraId="4D799FE3" w14:textId="77777777" w:rsidR="002E3693" w:rsidRDefault="002E3693" w:rsidP="00A74085">
            <w:pPr>
              <w:rPr>
                <w:szCs w:val="24"/>
              </w:rPr>
            </w:pPr>
            <w:r>
              <w:rPr>
                <w:szCs w:val="24"/>
              </w:rPr>
              <w:t>Leave of Absence Employee Repayment – LIRA</w:t>
            </w:r>
          </w:p>
          <w:p w14:paraId="4DF79FBB" w14:textId="77777777" w:rsidR="002E3693" w:rsidRDefault="002E3693" w:rsidP="00A74085">
            <w:pPr>
              <w:rPr>
                <w:szCs w:val="24"/>
              </w:rPr>
            </w:pPr>
            <w:r>
              <w:rPr>
                <w:szCs w:val="24"/>
              </w:rPr>
              <w:t>Leave of Absence Employee Repayment – RRSP</w:t>
            </w:r>
          </w:p>
          <w:p w14:paraId="333D0358" w14:textId="2FB7A1BA" w:rsidR="002E3693" w:rsidRDefault="002E3693" w:rsidP="004C26E7">
            <w:pPr>
              <w:rPr>
                <w:szCs w:val="24"/>
              </w:rPr>
            </w:pPr>
            <w:r>
              <w:rPr>
                <w:szCs w:val="24"/>
              </w:rPr>
              <w:t>Reciprocal Transfer – Employee Share</w:t>
            </w:r>
          </w:p>
        </w:tc>
        <w:tc>
          <w:tcPr>
            <w:tcW w:w="894" w:type="pct"/>
          </w:tcPr>
          <w:p w14:paraId="46B604DC" w14:textId="280FBDDE" w:rsidR="002E3693" w:rsidRDefault="002E3693" w:rsidP="0023383C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$542.68</w:t>
            </w:r>
          </w:p>
        </w:tc>
        <w:tc>
          <w:tcPr>
            <w:tcW w:w="650" w:type="pct"/>
          </w:tcPr>
          <w:p w14:paraId="4FE5471C" w14:textId="77777777" w:rsidR="002E3693" w:rsidRDefault="002E3693" w:rsidP="0023383C">
            <w:pPr>
              <w:rPr>
                <w:szCs w:val="24"/>
              </w:rPr>
            </w:pPr>
          </w:p>
        </w:tc>
      </w:tr>
      <w:tr w:rsidR="002E3693" w14:paraId="23F81956" w14:textId="77777777" w:rsidTr="00667E29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112" w:type="pct"/>
          </w:tcPr>
          <w:p w14:paraId="0181BC58" w14:textId="70B05BF4" w:rsidR="002E3693" w:rsidRPr="00C05E41" w:rsidRDefault="002E3693" w:rsidP="0023383C">
            <w:r>
              <w:t>TR_OUT</w:t>
            </w:r>
            <w:r w:rsidRPr="00C05E41">
              <w:t>_ER</w:t>
            </w:r>
          </w:p>
        </w:tc>
        <w:tc>
          <w:tcPr>
            <w:tcW w:w="2384" w:type="pct"/>
          </w:tcPr>
          <w:p w14:paraId="04E3C818" w14:textId="77777777" w:rsidR="002E3693" w:rsidRDefault="002E3693" w:rsidP="00A74085">
            <w:pPr>
              <w:rPr>
                <w:szCs w:val="24"/>
              </w:rPr>
            </w:pPr>
            <w:r>
              <w:rPr>
                <w:szCs w:val="24"/>
              </w:rPr>
              <w:t>Investments/Account Activity/Fund Transaction Type/Transaction Amount</w:t>
            </w:r>
          </w:p>
          <w:p w14:paraId="317FFEB0" w14:textId="77777777" w:rsidR="002E3693" w:rsidRDefault="002E3693" w:rsidP="00A74085">
            <w:pPr>
              <w:rPr>
                <w:szCs w:val="24"/>
              </w:rPr>
            </w:pPr>
          </w:p>
          <w:p w14:paraId="165A61BC" w14:textId="77777777" w:rsidR="002E3693" w:rsidRDefault="002E3693" w:rsidP="00A74085">
            <w:pPr>
              <w:rPr>
                <w:szCs w:val="24"/>
              </w:rPr>
            </w:pPr>
            <w:r>
              <w:rPr>
                <w:szCs w:val="24"/>
              </w:rPr>
              <w:t>For Fund Transaction Type in (Transfer Out to LIRA, Transfer Out to SPAF, Processing Fee, Withdrawal Lump Sum, Withdrawal – Schedule)</w:t>
            </w:r>
          </w:p>
          <w:p w14:paraId="24641AD4" w14:textId="77777777" w:rsidR="002E3693" w:rsidRDefault="002E3693" w:rsidP="00A74085">
            <w:pPr>
              <w:rPr>
                <w:szCs w:val="24"/>
              </w:rPr>
            </w:pPr>
          </w:p>
          <w:p w14:paraId="2F65ECF7" w14:textId="18399BF6" w:rsidR="002E3693" w:rsidRDefault="002E3693" w:rsidP="00A74085">
            <w:pPr>
              <w:rPr>
                <w:szCs w:val="24"/>
              </w:rPr>
            </w:pPr>
            <w:r>
              <w:rPr>
                <w:szCs w:val="24"/>
              </w:rPr>
              <w:t>Where Investments/Account Activity/Contribution Type/</w:t>
            </w:r>
            <w:del w:id="34" w:author="Chris Angel [2]" w:date="2020-05-11T09:15:00Z">
              <w:r w:rsidDel="00735DA0">
                <w:rPr>
                  <w:szCs w:val="24"/>
                </w:rPr>
                <w:delText xml:space="preserve">Process </w:delText>
              </w:r>
            </w:del>
            <w:ins w:id="35" w:author="Chris Angel [2]" w:date="2020-05-11T09:15:00Z">
              <w:r w:rsidR="00735DA0">
                <w:rPr>
                  <w:szCs w:val="24"/>
                </w:rPr>
                <w:t xml:space="preserve">Effective </w:t>
              </w:r>
            </w:ins>
            <w:r>
              <w:rPr>
                <w:szCs w:val="24"/>
              </w:rPr>
              <w:t>Date  &gt; &lt;STMNT_DT&gt;</w:t>
            </w:r>
          </w:p>
          <w:p w14:paraId="7440912D" w14:textId="77777777" w:rsidR="002E3693" w:rsidRDefault="002E3693" w:rsidP="00A74085">
            <w:pPr>
              <w:rPr>
                <w:szCs w:val="24"/>
              </w:rPr>
            </w:pPr>
            <w:r>
              <w:rPr>
                <w:szCs w:val="24"/>
              </w:rPr>
              <w:t>And</w:t>
            </w:r>
          </w:p>
          <w:p w14:paraId="6C0E5631" w14:textId="77777777" w:rsidR="002E3693" w:rsidRDefault="002E3693" w:rsidP="00A74085">
            <w:pPr>
              <w:rPr>
                <w:szCs w:val="24"/>
              </w:rPr>
            </w:pPr>
          </w:p>
          <w:p w14:paraId="7D0D96E6" w14:textId="77777777" w:rsidR="002E3693" w:rsidRDefault="002E3693" w:rsidP="00A74085">
            <w:pPr>
              <w:rPr>
                <w:szCs w:val="24"/>
              </w:rPr>
            </w:pPr>
            <w:r>
              <w:rPr>
                <w:szCs w:val="24"/>
              </w:rPr>
              <w:t>Where contribution type in:</w:t>
            </w:r>
          </w:p>
          <w:p w14:paraId="0D62F490" w14:textId="77777777" w:rsidR="002E3693" w:rsidRDefault="002E3693" w:rsidP="00A74085">
            <w:pPr>
              <w:rPr>
                <w:szCs w:val="24"/>
              </w:rPr>
            </w:pPr>
          </w:p>
          <w:p w14:paraId="284CE74B" w14:textId="77777777" w:rsidR="002E3693" w:rsidRDefault="002E3693" w:rsidP="00A74085">
            <w:pPr>
              <w:rPr>
                <w:szCs w:val="24"/>
              </w:rPr>
            </w:pPr>
            <w:r>
              <w:rPr>
                <w:szCs w:val="24"/>
              </w:rPr>
              <w:t>Payroll Employer Adjustment</w:t>
            </w:r>
          </w:p>
          <w:p w14:paraId="2951FDD1" w14:textId="77777777" w:rsidR="002E3693" w:rsidRDefault="002E3693" w:rsidP="00A74085">
            <w:pPr>
              <w:rPr>
                <w:szCs w:val="24"/>
              </w:rPr>
            </w:pPr>
            <w:r>
              <w:rPr>
                <w:szCs w:val="24"/>
              </w:rPr>
              <w:t>Payroll Normal Employer Required</w:t>
            </w:r>
          </w:p>
          <w:p w14:paraId="4982FF09" w14:textId="77777777" w:rsidR="002E3693" w:rsidRDefault="002E3693" w:rsidP="00A74085">
            <w:pPr>
              <w:rPr>
                <w:szCs w:val="24"/>
              </w:rPr>
            </w:pPr>
            <w:r>
              <w:rPr>
                <w:szCs w:val="24"/>
              </w:rPr>
              <w:t>Payroll Retro Employer Required</w:t>
            </w:r>
          </w:p>
          <w:p w14:paraId="417EDA61" w14:textId="77777777" w:rsidR="002E3693" w:rsidRDefault="002E3693" w:rsidP="00A74085">
            <w:pPr>
              <w:rPr>
                <w:szCs w:val="24"/>
              </w:rPr>
            </w:pPr>
            <w:r>
              <w:rPr>
                <w:szCs w:val="24"/>
              </w:rPr>
              <w:t>Leave of Absence Employer Repayment – LIRA</w:t>
            </w:r>
          </w:p>
          <w:p w14:paraId="3A8C9A79" w14:textId="77777777" w:rsidR="002E3693" w:rsidRDefault="002E3693" w:rsidP="00A74085">
            <w:pPr>
              <w:rPr>
                <w:szCs w:val="24"/>
              </w:rPr>
            </w:pPr>
            <w:r>
              <w:rPr>
                <w:szCs w:val="24"/>
              </w:rPr>
              <w:t>Leave of Absence Employer Repayment – RRSP</w:t>
            </w:r>
          </w:p>
          <w:p w14:paraId="69233CDB" w14:textId="3F0EE8A0" w:rsidR="002E3693" w:rsidRDefault="002E3693" w:rsidP="004C26E7">
            <w:pPr>
              <w:rPr>
                <w:szCs w:val="24"/>
              </w:rPr>
            </w:pPr>
            <w:r>
              <w:rPr>
                <w:szCs w:val="24"/>
              </w:rPr>
              <w:t>Reciprocal Transfer – Employer Share</w:t>
            </w:r>
          </w:p>
        </w:tc>
        <w:tc>
          <w:tcPr>
            <w:tcW w:w="894" w:type="pct"/>
          </w:tcPr>
          <w:p w14:paraId="07E282F1" w14:textId="0C565398" w:rsidR="002E3693" w:rsidRDefault="002E3693" w:rsidP="0023383C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650" w:type="pct"/>
          </w:tcPr>
          <w:p w14:paraId="17C60D47" w14:textId="77777777" w:rsidR="002E3693" w:rsidRDefault="002E3693" w:rsidP="0023383C">
            <w:pPr>
              <w:rPr>
                <w:szCs w:val="24"/>
              </w:rPr>
            </w:pPr>
          </w:p>
        </w:tc>
      </w:tr>
      <w:tr w:rsidR="002E3693" w14:paraId="7EBE2457" w14:textId="77777777" w:rsidTr="00667E29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112" w:type="pct"/>
          </w:tcPr>
          <w:p w14:paraId="7FF0C916" w14:textId="3792DFCC" w:rsidR="002E3693" w:rsidRPr="00C05E41" w:rsidRDefault="002E3693" w:rsidP="004C26E7">
            <w:r w:rsidRPr="00C05E41">
              <w:t>TR_</w:t>
            </w:r>
            <w:r>
              <w:t>OUT</w:t>
            </w:r>
            <w:r w:rsidRPr="00C05E41">
              <w:t>_VOL</w:t>
            </w:r>
          </w:p>
        </w:tc>
        <w:tc>
          <w:tcPr>
            <w:tcW w:w="2384" w:type="pct"/>
          </w:tcPr>
          <w:p w14:paraId="5F1AA2F2" w14:textId="77777777" w:rsidR="002E3693" w:rsidRDefault="002E3693" w:rsidP="00A74085">
            <w:pPr>
              <w:rPr>
                <w:szCs w:val="24"/>
              </w:rPr>
            </w:pPr>
            <w:r>
              <w:rPr>
                <w:szCs w:val="24"/>
              </w:rPr>
              <w:t>Investments/Account Activity/Fund Transaction Type/Transaction Amount</w:t>
            </w:r>
          </w:p>
          <w:p w14:paraId="1BEA0BFC" w14:textId="77777777" w:rsidR="002E3693" w:rsidRDefault="002E3693" w:rsidP="00A74085">
            <w:pPr>
              <w:rPr>
                <w:szCs w:val="24"/>
              </w:rPr>
            </w:pPr>
          </w:p>
          <w:p w14:paraId="7CDA95DD" w14:textId="77777777" w:rsidR="002E3693" w:rsidRDefault="002E3693" w:rsidP="00A74085">
            <w:pPr>
              <w:rPr>
                <w:szCs w:val="24"/>
              </w:rPr>
            </w:pPr>
            <w:r>
              <w:rPr>
                <w:szCs w:val="24"/>
              </w:rPr>
              <w:t>For Fund Transaction Type in (Transfer Out to LIRA, Transfer Out to SPAF, Processing Fee, Withdrawal Lump Sum, Withdrawal – Schedule)</w:t>
            </w:r>
          </w:p>
          <w:p w14:paraId="68B43EE3" w14:textId="77777777" w:rsidR="002E3693" w:rsidRDefault="002E3693" w:rsidP="00A74085">
            <w:pPr>
              <w:rPr>
                <w:szCs w:val="24"/>
              </w:rPr>
            </w:pPr>
          </w:p>
          <w:p w14:paraId="65DD7131" w14:textId="3E814C5C" w:rsidR="002E3693" w:rsidRDefault="002E3693" w:rsidP="00A74085">
            <w:pPr>
              <w:rPr>
                <w:szCs w:val="24"/>
              </w:rPr>
            </w:pPr>
            <w:r>
              <w:rPr>
                <w:szCs w:val="24"/>
              </w:rPr>
              <w:t>Where Investments/Account Activity/Contribution Type/</w:t>
            </w:r>
            <w:del w:id="36" w:author="Chris Angel [2]" w:date="2020-05-11T09:16:00Z">
              <w:r w:rsidDel="00735DA0">
                <w:rPr>
                  <w:szCs w:val="24"/>
                </w:rPr>
                <w:delText xml:space="preserve">Process </w:delText>
              </w:r>
            </w:del>
            <w:ins w:id="37" w:author="Chris Angel [2]" w:date="2020-05-11T09:16:00Z">
              <w:r w:rsidR="00735DA0">
                <w:rPr>
                  <w:szCs w:val="24"/>
                </w:rPr>
                <w:t xml:space="preserve">Effective </w:t>
              </w:r>
            </w:ins>
            <w:r>
              <w:rPr>
                <w:szCs w:val="24"/>
              </w:rPr>
              <w:t>Date  &gt; &lt;STMNT_DT&gt;</w:t>
            </w:r>
          </w:p>
          <w:p w14:paraId="7B4C3FC3" w14:textId="77777777" w:rsidR="002E3693" w:rsidRDefault="002E3693" w:rsidP="00A74085">
            <w:pPr>
              <w:rPr>
                <w:szCs w:val="24"/>
              </w:rPr>
            </w:pPr>
            <w:r>
              <w:rPr>
                <w:szCs w:val="24"/>
              </w:rPr>
              <w:t>And</w:t>
            </w:r>
          </w:p>
          <w:p w14:paraId="37370950" w14:textId="77777777" w:rsidR="002E3693" w:rsidRDefault="002E3693" w:rsidP="00A74085">
            <w:pPr>
              <w:rPr>
                <w:szCs w:val="24"/>
              </w:rPr>
            </w:pPr>
          </w:p>
          <w:p w14:paraId="556D0413" w14:textId="77777777" w:rsidR="002E3693" w:rsidRDefault="002E3693" w:rsidP="00A74085">
            <w:pPr>
              <w:rPr>
                <w:szCs w:val="24"/>
              </w:rPr>
            </w:pPr>
            <w:r>
              <w:rPr>
                <w:szCs w:val="24"/>
              </w:rPr>
              <w:t>Where contribution type in:</w:t>
            </w:r>
          </w:p>
          <w:p w14:paraId="524227B7" w14:textId="77777777" w:rsidR="002E3693" w:rsidRDefault="002E3693" w:rsidP="00A74085">
            <w:pPr>
              <w:rPr>
                <w:szCs w:val="24"/>
              </w:rPr>
            </w:pPr>
          </w:p>
          <w:p w14:paraId="4EFA7703" w14:textId="77777777" w:rsidR="002E3693" w:rsidRDefault="002E3693" w:rsidP="00A74085">
            <w:pPr>
              <w:rPr>
                <w:szCs w:val="24"/>
              </w:rPr>
            </w:pPr>
            <w:r>
              <w:rPr>
                <w:szCs w:val="24"/>
              </w:rPr>
              <w:t>Voluntary</w:t>
            </w:r>
          </w:p>
          <w:p w14:paraId="79B49EA1" w14:textId="77777777" w:rsidR="002E3693" w:rsidRDefault="002E3693" w:rsidP="00A74085">
            <w:pPr>
              <w:rPr>
                <w:szCs w:val="24"/>
              </w:rPr>
            </w:pPr>
            <w:r>
              <w:rPr>
                <w:szCs w:val="24"/>
              </w:rPr>
              <w:t>Voluntary Pre-2001</w:t>
            </w:r>
          </w:p>
          <w:p w14:paraId="21367FF3" w14:textId="77777777" w:rsidR="002E3693" w:rsidRDefault="002E3693" w:rsidP="00A74085">
            <w:pPr>
              <w:rPr>
                <w:szCs w:val="24"/>
              </w:rPr>
            </w:pPr>
            <w:r>
              <w:rPr>
                <w:szCs w:val="24"/>
              </w:rPr>
              <w:t>Reciprocal Transfer – Voluntary</w:t>
            </w:r>
          </w:p>
          <w:p w14:paraId="42D751B0" w14:textId="77777777" w:rsidR="002E3693" w:rsidRDefault="002E3693" w:rsidP="00A74085">
            <w:pPr>
              <w:rPr>
                <w:szCs w:val="24"/>
              </w:rPr>
            </w:pPr>
            <w:r>
              <w:rPr>
                <w:szCs w:val="24"/>
              </w:rPr>
              <w:t>Voluntary DPSP</w:t>
            </w:r>
          </w:p>
          <w:p w14:paraId="5965A08E" w14:textId="77777777" w:rsidR="002E3693" w:rsidRDefault="002E3693" w:rsidP="00A74085">
            <w:pPr>
              <w:rPr>
                <w:szCs w:val="24"/>
              </w:rPr>
            </w:pPr>
            <w:r>
              <w:rPr>
                <w:szCs w:val="24"/>
              </w:rPr>
              <w:t>Voluntary RPP</w:t>
            </w:r>
          </w:p>
          <w:p w14:paraId="2ACD5CB3" w14:textId="77777777" w:rsidR="002E3693" w:rsidRDefault="002E3693" w:rsidP="00A74085">
            <w:pPr>
              <w:rPr>
                <w:szCs w:val="24"/>
              </w:rPr>
            </w:pPr>
            <w:r>
              <w:rPr>
                <w:szCs w:val="24"/>
              </w:rPr>
              <w:t>Voluntary RRIF</w:t>
            </w:r>
          </w:p>
          <w:p w14:paraId="236A1532" w14:textId="77777777" w:rsidR="002E3693" w:rsidRDefault="002E3693" w:rsidP="00A74085">
            <w:pPr>
              <w:rPr>
                <w:szCs w:val="24"/>
              </w:rPr>
            </w:pPr>
            <w:r>
              <w:rPr>
                <w:szCs w:val="24"/>
              </w:rPr>
              <w:t>Voluntary RRSP</w:t>
            </w:r>
          </w:p>
          <w:p w14:paraId="37BBF4A8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[Alberta] LIRA</w:t>
            </w:r>
          </w:p>
          <w:p w14:paraId="40A5B489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[British Columbia] LIRA</w:t>
            </w:r>
          </w:p>
          <w:p w14:paraId="300BCE00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[Manitoba] LIRA</w:t>
            </w:r>
          </w:p>
          <w:p w14:paraId="4FEAB4DC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lastRenderedPageBreak/>
              <w:t>Locked-In [New Brunswick] LIRA</w:t>
            </w:r>
          </w:p>
          <w:p w14:paraId="7A29341C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[Newfoundland and Labrador] LIRA</w:t>
            </w:r>
          </w:p>
          <w:p w14:paraId="19C10E5C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[Nova Scotia] LIRA</w:t>
            </w:r>
          </w:p>
          <w:p w14:paraId="1E50A063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[Northwest Territories] LIRA</w:t>
            </w:r>
          </w:p>
          <w:p w14:paraId="1625BBF3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[Nunavut] LIRA</w:t>
            </w:r>
          </w:p>
          <w:p w14:paraId="40A825C8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[Ontario] LIRA</w:t>
            </w:r>
          </w:p>
          <w:p w14:paraId="0DBE2E98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[PEI] LIRA</w:t>
            </w:r>
          </w:p>
          <w:p w14:paraId="540E34E4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[Quebec] LIRA</w:t>
            </w:r>
          </w:p>
          <w:p w14:paraId="400FE718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[Saskatchewan] LIRA</w:t>
            </w:r>
          </w:p>
          <w:p w14:paraId="3D215C82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[Yukon] LIRA</w:t>
            </w:r>
          </w:p>
          <w:p w14:paraId="43E6CA6F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[FEDERAL] LIRA</w:t>
            </w:r>
          </w:p>
          <w:p w14:paraId="07F0CAB0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[Alberta] RPP</w:t>
            </w:r>
          </w:p>
          <w:p w14:paraId="3B9C648E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[British Columbia] RPP</w:t>
            </w:r>
          </w:p>
          <w:p w14:paraId="79CA7246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[Manitoba] RPP</w:t>
            </w:r>
          </w:p>
          <w:p w14:paraId="668EEDB3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 Brunswick] RPP</w:t>
            </w:r>
          </w:p>
          <w:p w14:paraId="1441D90D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[Newfoundland and Labrador] RPP</w:t>
            </w:r>
          </w:p>
          <w:p w14:paraId="3D308637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[Nova Scotia] RPP</w:t>
            </w:r>
          </w:p>
          <w:p w14:paraId="0999B231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[Northwest Territories] RPP</w:t>
            </w:r>
          </w:p>
          <w:p w14:paraId="6855BCD8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[Nunavut] RPP</w:t>
            </w:r>
          </w:p>
          <w:p w14:paraId="3C3A8967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[Ontario] RPP</w:t>
            </w:r>
          </w:p>
          <w:p w14:paraId="2CB61394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[PEI] RPP</w:t>
            </w:r>
          </w:p>
          <w:p w14:paraId="6019E277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[Quebec] RPP</w:t>
            </w:r>
          </w:p>
          <w:p w14:paraId="5C11D6EE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[Saskatchewan] RPP</w:t>
            </w:r>
          </w:p>
          <w:p w14:paraId="336F5149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[Yukon] RPP</w:t>
            </w:r>
          </w:p>
          <w:p w14:paraId="508E3BC7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[FEDERAL] RPP</w:t>
            </w:r>
          </w:p>
          <w:p w14:paraId="7B982E76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[Alberta] RRIF</w:t>
            </w:r>
          </w:p>
          <w:p w14:paraId="183B57A9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[British Columbia] RRIF</w:t>
            </w:r>
          </w:p>
          <w:p w14:paraId="379EAC5C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[Manitoba] RRIF</w:t>
            </w:r>
          </w:p>
          <w:p w14:paraId="5D472794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 Brunswick] RRIF</w:t>
            </w:r>
          </w:p>
          <w:p w14:paraId="0DC630A9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[Newfoundland and Labrador] RRIF</w:t>
            </w:r>
          </w:p>
          <w:p w14:paraId="07457959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[Nova Scotia] RRIF</w:t>
            </w:r>
          </w:p>
          <w:p w14:paraId="0F4CF66B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[Northwest Territories] RRIF</w:t>
            </w:r>
          </w:p>
          <w:p w14:paraId="16962B5C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[Nunavut] RRIF</w:t>
            </w:r>
          </w:p>
          <w:p w14:paraId="1A0A1CA6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[Ontario] RRIF</w:t>
            </w:r>
          </w:p>
          <w:p w14:paraId="10F9D6F0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[PEI] RRIF</w:t>
            </w:r>
          </w:p>
          <w:p w14:paraId="5BB7655D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[Quebec] RRIF</w:t>
            </w:r>
          </w:p>
          <w:p w14:paraId="25B8991F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[Saskatchewan] RRIF</w:t>
            </w:r>
          </w:p>
          <w:p w14:paraId="35D7092A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[Yukon] RRIF</w:t>
            </w:r>
          </w:p>
          <w:p w14:paraId="15874E00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[FEDERAL] RRIF</w:t>
            </w:r>
          </w:p>
          <w:p w14:paraId="535F50D2" w14:textId="18A077A5" w:rsidR="002E3693" w:rsidRDefault="002E3693" w:rsidP="00424FB1">
            <w:pPr>
              <w:rPr>
                <w:szCs w:val="24"/>
              </w:rPr>
            </w:pPr>
          </w:p>
        </w:tc>
        <w:tc>
          <w:tcPr>
            <w:tcW w:w="894" w:type="pct"/>
          </w:tcPr>
          <w:p w14:paraId="0AAC5DA3" w14:textId="470DCD1C" w:rsidR="002E3693" w:rsidRDefault="002E3693" w:rsidP="0023383C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$542.68</w:t>
            </w:r>
          </w:p>
        </w:tc>
        <w:tc>
          <w:tcPr>
            <w:tcW w:w="650" w:type="pct"/>
          </w:tcPr>
          <w:p w14:paraId="1190E56C" w14:textId="77777777" w:rsidR="002E3693" w:rsidRDefault="002E3693" w:rsidP="0023383C">
            <w:pPr>
              <w:rPr>
                <w:szCs w:val="24"/>
              </w:rPr>
            </w:pPr>
          </w:p>
        </w:tc>
      </w:tr>
      <w:tr w:rsidR="002E3693" w14:paraId="2E2FE1CE" w14:textId="77777777" w:rsidTr="00667E29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112" w:type="pct"/>
          </w:tcPr>
          <w:p w14:paraId="5F852214" w14:textId="7FABBF80" w:rsidR="002E3693" w:rsidRPr="00C05E41" w:rsidRDefault="002E3693" w:rsidP="004C26E7">
            <w:r w:rsidRPr="00C05E41">
              <w:t>TR_</w:t>
            </w:r>
            <w:r>
              <w:t>OUT</w:t>
            </w:r>
            <w:r w:rsidRPr="00C05E41">
              <w:t>_TOT</w:t>
            </w:r>
          </w:p>
        </w:tc>
        <w:tc>
          <w:tcPr>
            <w:tcW w:w="2384" w:type="pct"/>
          </w:tcPr>
          <w:p w14:paraId="11793881" w14:textId="4624082C" w:rsidR="002E3693" w:rsidRDefault="002E3693" w:rsidP="00BE795C">
            <w:pPr>
              <w:rPr>
                <w:szCs w:val="24"/>
              </w:rPr>
            </w:pPr>
            <w:r>
              <w:rPr>
                <w:szCs w:val="24"/>
              </w:rPr>
              <w:t>Sum of the TR_OUT_EE, TR_OUT_ER, TR_OUT_VOL totals</w:t>
            </w:r>
          </w:p>
        </w:tc>
        <w:tc>
          <w:tcPr>
            <w:tcW w:w="894" w:type="pct"/>
          </w:tcPr>
          <w:p w14:paraId="72795B2B" w14:textId="77827F63" w:rsidR="002E3693" w:rsidRDefault="002E3693" w:rsidP="0023383C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650" w:type="pct"/>
          </w:tcPr>
          <w:p w14:paraId="34AB6434" w14:textId="77777777" w:rsidR="002E3693" w:rsidRDefault="002E3693" w:rsidP="0023383C">
            <w:pPr>
              <w:rPr>
                <w:szCs w:val="24"/>
              </w:rPr>
            </w:pPr>
          </w:p>
        </w:tc>
      </w:tr>
      <w:tr w:rsidR="002E3693" w14:paraId="65137002" w14:textId="77777777" w:rsidTr="00667E29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112" w:type="pct"/>
          </w:tcPr>
          <w:p w14:paraId="2536D517" w14:textId="7B0924BB" w:rsidR="002E3693" w:rsidRDefault="002E3693" w:rsidP="0023383C">
            <w:r>
              <w:t>ERN_EE</w:t>
            </w:r>
          </w:p>
        </w:tc>
        <w:tc>
          <w:tcPr>
            <w:tcW w:w="2384" w:type="pct"/>
          </w:tcPr>
          <w:p w14:paraId="4399966B" w14:textId="452B87A2" w:rsidR="002E3693" w:rsidRDefault="002E3693" w:rsidP="002D02DE">
            <w:pPr>
              <w:rPr>
                <w:szCs w:val="24"/>
              </w:rPr>
            </w:pPr>
            <w:r w:rsidRPr="00EF1041">
              <w:t>COL_BAL_EE</w:t>
            </w:r>
            <w:r>
              <w:rPr>
                <w:szCs w:val="24"/>
              </w:rPr>
              <w:t xml:space="preserve">  minus </w:t>
            </w:r>
            <w:r w:rsidRPr="00C05E41">
              <w:t>OP_BAL_EE</w:t>
            </w:r>
            <w:r>
              <w:rPr>
                <w:szCs w:val="24"/>
              </w:rPr>
              <w:t xml:space="preserve"> minus TR_IN_EE  </w:t>
            </w:r>
          </w:p>
        </w:tc>
        <w:tc>
          <w:tcPr>
            <w:tcW w:w="894" w:type="pct"/>
          </w:tcPr>
          <w:p w14:paraId="762C5026" w14:textId="53400313" w:rsidR="002E3693" w:rsidRDefault="002E3693" w:rsidP="0023383C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650" w:type="pct"/>
          </w:tcPr>
          <w:p w14:paraId="1D0BB45F" w14:textId="77777777" w:rsidR="002E3693" w:rsidRDefault="002E3693" w:rsidP="0023383C">
            <w:pPr>
              <w:rPr>
                <w:szCs w:val="24"/>
              </w:rPr>
            </w:pPr>
          </w:p>
        </w:tc>
      </w:tr>
      <w:tr w:rsidR="002E3693" w14:paraId="3A4A413D" w14:textId="77777777" w:rsidTr="00667E29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112" w:type="pct"/>
          </w:tcPr>
          <w:p w14:paraId="35BCF237" w14:textId="27EAF811" w:rsidR="002E3693" w:rsidRDefault="002E3693" w:rsidP="0023383C">
            <w:r>
              <w:t>ERN_ER</w:t>
            </w:r>
          </w:p>
        </w:tc>
        <w:tc>
          <w:tcPr>
            <w:tcW w:w="2384" w:type="pct"/>
          </w:tcPr>
          <w:p w14:paraId="2CA4FAA1" w14:textId="0D6D3E86" w:rsidR="002E3693" w:rsidRDefault="002E3693" w:rsidP="002D02DE">
            <w:pPr>
              <w:rPr>
                <w:szCs w:val="24"/>
              </w:rPr>
            </w:pPr>
            <w:r>
              <w:t>COL_BAL_ER</w:t>
            </w:r>
            <w:r>
              <w:rPr>
                <w:szCs w:val="24"/>
              </w:rPr>
              <w:t xml:space="preserve">  minus </w:t>
            </w:r>
            <w:r>
              <w:t>OP_BAL_ER</w:t>
            </w:r>
            <w:r>
              <w:rPr>
                <w:szCs w:val="24"/>
              </w:rPr>
              <w:t xml:space="preserve"> minus TR_IN_ER  </w:t>
            </w:r>
          </w:p>
        </w:tc>
        <w:tc>
          <w:tcPr>
            <w:tcW w:w="894" w:type="pct"/>
          </w:tcPr>
          <w:p w14:paraId="502FB360" w14:textId="59C2E131" w:rsidR="002E3693" w:rsidRDefault="002E3693" w:rsidP="0023383C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650" w:type="pct"/>
          </w:tcPr>
          <w:p w14:paraId="51014F41" w14:textId="77777777" w:rsidR="002E3693" w:rsidRDefault="002E3693" w:rsidP="0023383C">
            <w:pPr>
              <w:rPr>
                <w:szCs w:val="24"/>
              </w:rPr>
            </w:pPr>
          </w:p>
        </w:tc>
      </w:tr>
      <w:tr w:rsidR="002E3693" w14:paraId="2885ECE8" w14:textId="77777777" w:rsidTr="00667E29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112" w:type="pct"/>
          </w:tcPr>
          <w:p w14:paraId="4DB585B8" w14:textId="4576BA61" w:rsidR="002E3693" w:rsidRDefault="002E3693" w:rsidP="0023383C">
            <w:r>
              <w:t>ERN_VOL</w:t>
            </w:r>
          </w:p>
        </w:tc>
        <w:tc>
          <w:tcPr>
            <w:tcW w:w="2384" w:type="pct"/>
          </w:tcPr>
          <w:p w14:paraId="47D7C566" w14:textId="7AC922BF" w:rsidR="002E3693" w:rsidRDefault="002E3693" w:rsidP="002D02DE">
            <w:pPr>
              <w:rPr>
                <w:szCs w:val="24"/>
              </w:rPr>
            </w:pPr>
            <w:r>
              <w:t xml:space="preserve">COL_BAL_VOL </w:t>
            </w:r>
            <w:r>
              <w:rPr>
                <w:szCs w:val="24"/>
              </w:rPr>
              <w:t xml:space="preserve">  minus </w:t>
            </w:r>
            <w:r>
              <w:t xml:space="preserve">OP_BAL_VOL </w:t>
            </w:r>
            <w:r>
              <w:rPr>
                <w:szCs w:val="24"/>
              </w:rPr>
              <w:t xml:space="preserve"> minus </w:t>
            </w:r>
            <w:r>
              <w:rPr>
                <w:szCs w:val="24"/>
              </w:rPr>
              <w:lastRenderedPageBreak/>
              <w:t xml:space="preserve">TR_IN_VOL   </w:t>
            </w:r>
          </w:p>
        </w:tc>
        <w:tc>
          <w:tcPr>
            <w:tcW w:w="894" w:type="pct"/>
          </w:tcPr>
          <w:p w14:paraId="3BBCC6ED" w14:textId="3899C88F" w:rsidR="002E3693" w:rsidRDefault="002E3693" w:rsidP="0023383C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$542.68</w:t>
            </w:r>
          </w:p>
        </w:tc>
        <w:tc>
          <w:tcPr>
            <w:tcW w:w="650" w:type="pct"/>
          </w:tcPr>
          <w:p w14:paraId="54284903" w14:textId="77777777" w:rsidR="002E3693" w:rsidRDefault="002E3693" w:rsidP="0023383C">
            <w:pPr>
              <w:rPr>
                <w:szCs w:val="24"/>
              </w:rPr>
            </w:pPr>
          </w:p>
        </w:tc>
      </w:tr>
      <w:tr w:rsidR="002E3693" w14:paraId="623EA5DB" w14:textId="77777777" w:rsidTr="00667E29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112" w:type="pct"/>
          </w:tcPr>
          <w:p w14:paraId="1CBEF8E9" w14:textId="6A9CEAB4" w:rsidR="002E3693" w:rsidRDefault="002E3693" w:rsidP="0023383C">
            <w:r>
              <w:t>ERN_TOT</w:t>
            </w:r>
          </w:p>
        </w:tc>
        <w:tc>
          <w:tcPr>
            <w:tcW w:w="2384" w:type="pct"/>
          </w:tcPr>
          <w:p w14:paraId="655FB778" w14:textId="0A21F894" w:rsidR="002E3693" w:rsidRDefault="002E3693" w:rsidP="00CA102C">
            <w:pPr>
              <w:rPr>
                <w:szCs w:val="24"/>
              </w:rPr>
            </w:pPr>
            <w:r>
              <w:t>COL_BAL_TOT</w:t>
            </w:r>
            <w:r>
              <w:rPr>
                <w:szCs w:val="24"/>
              </w:rPr>
              <w:t xml:space="preserve">  minus </w:t>
            </w:r>
            <w:r>
              <w:t>OP_BAL_TOT</w:t>
            </w:r>
            <w:r>
              <w:rPr>
                <w:szCs w:val="24"/>
              </w:rPr>
              <w:t xml:space="preserve"> minus TR_IN_TOT  </w:t>
            </w:r>
          </w:p>
        </w:tc>
        <w:tc>
          <w:tcPr>
            <w:tcW w:w="894" w:type="pct"/>
          </w:tcPr>
          <w:p w14:paraId="240E529C" w14:textId="23C2F306" w:rsidR="002E3693" w:rsidRDefault="002E3693" w:rsidP="0023383C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650" w:type="pct"/>
          </w:tcPr>
          <w:p w14:paraId="5483E03F" w14:textId="77777777" w:rsidR="002E3693" w:rsidRDefault="002E3693" w:rsidP="0023383C">
            <w:pPr>
              <w:rPr>
                <w:szCs w:val="24"/>
              </w:rPr>
            </w:pPr>
          </w:p>
        </w:tc>
      </w:tr>
      <w:tr w:rsidR="002E3693" w14:paraId="4895DE84" w14:textId="77777777" w:rsidTr="00667E29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112" w:type="pct"/>
          </w:tcPr>
          <w:p w14:paraId="7DF6572D" w14:textId="34087B6A" w:rsidR="002E3693" w:rsidRPr="00C05E41" w:rsidRDefault="002E3693" w:rsidP="0023383C">
            <w:r>
              <w:t>VAL_DATE</w:t>
            </w:r>
          </w:p>
        </w:tc>
        <w:tc>
          <w:tcPr>
            <w:tcW w:w="2384" w:type="pct"/>
          </w:tcPr>
          <w:p w14:paraId="6E7B5427" w14:textId="17E4C9CC" w:rsidR="002E3693" w:rsidRDefault="002E3693" w:rsidP="0023383C">
            <w:pPr>
              <w:rPr>
                <w:szCs w:val="24"/>
              </w:rPr>
            </w:pPr>
            <w:r>
              <w:rPr>
                <w:szCs w:val="24"/>
              </w:rPr>
              <w:t>Investments/Account Summary/Valuation Date</w:t>
            </w:r>
          </w:p>
        </w:tc>
        <w:tc>
          <w:tcPr>
            <w:tcW w:w="894" w:type="pct"/>
          </w:tcPr>
          <w:p w14:paraId="0C585149" w14:textId="20858BFF" w:rsidR="002E3693" w:rsidRDefault="002E3693" w:rsidP="0023383C">
            <w:pPr>
              <w:rPr>
                <w:szCs w:val="24"/>
              </w:rPr>
            </w:pPr>
            <w:r>
              <w:rPr>
                <w:szCs w:val="24"/>
              </w:rPr>
              <w:t>April 1, 2019</w:t>
            </w:r>
            <w:r w:rsidRPr="00DB1608">
              <w:rPr>
                <w:szCs w:val="24"/>
              </w:rPr>
              <w:t xml:space="preserve"> </w:t>
            </w:r>
          </w:p>
        </w:tc>
        <w:tc>
          <w:tcPr>
            <w:tcW w:w="650" w:type="pct"/>
          </w:tcPr>
          <w:p w14:paraId="33330D66" w14:textId="77777777" w:rsidR="002E3693" w:rsidRDefault="002E3693" w:rsidP="0023383C">
            <w:pPr>
              <w:rPr>
                <w:szCs w:val="24"/>
              </w:rPr>
            </w:pPr>
          </w:p>
        </w:tc>
      </w:tr>
      <w:tr w:rsidR="002E3693" w14:paraId="1E35D9BD" w14:textId="77777777" w:rsidTr="00667E29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112" w:type="pct"/>
          </w:tcPr>
          <w:p w14:paraId="38864D56" w14:textId="077695CC" w:rsidR="002E3693" w:rsidRPr="00C05E41" w:rsidRDefault="002E3693" w:rsidP="0023383C">
            <w:r w:rsidRPr="00EF1041">
              <w:t>COL_BAL_EE</w:t>
            </w:r>
          </w:p>
        </w:tc>
        <w:tc>
          <w:tcPr>
            <w:tcW w:w="2384" w:type="pct"/>
          </w:tcPr>
          <w:p w14:paraId="7B156490" w14:textId="77777777" w:rsidR="002E3693" w:rsidRDefault="002E3693" w:rsidP="00A74085">
            <w:r>
              <w:t>Investments/Account Balances/Contribution Type/Total Values</w:t>
            </w:r>
          </w:p>
          <w:p w14:paraId="7EBFEA76" w14:textId="77777777" w:rsidR="002E3693" w:rsidRDefault="002E3693" w:rsidP="00A74085">
            <w:pPr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  <w:p w14:paraId="23929E57" w14:textId="77777777" w:rsidR="002E3693" w:rsidRDefault="002E3693" w:rsidP="00A74085">
            <w:pPr>
              <w:rPr>
                <w:szCs w:val="24"/>
              </w:rPr>
            </w:pPr>
            <w:r>
              <w:rPr>
                <w:szCs w:val="24"/>
              </w:rPr>
              <w:t xml:space="preserve">Sum of all Total Contributions across all funds where Contribution Type = </w:t>
            </w:r>
          </w:p>
          <w:p w14:paraId="4AD1319E" w14:textId="77777777" w:rsidR="002E3693" w:rsidRDefault="002E3693" w:rsidP="00A74085">
            <w:pPr>
              <w:rPr>
                <w:szCs w:val="24"/>
              </w:rPr>
            </w:pPr>
            <w:r>
              <w:rPr>
                <w:szCs w:val="24"/>
              </w:rPr>
              <w:t>Payroll Employee Adjustment</w:t>
            </w:r>
          </w:p>
          <w:p w14:paraId="56695536" w14:textId="77777777" w:rsidR="002E3693" w:rsidRDefault="002E3693" w:rsidP="00A74085">
            <w:pPr>
              <w:rPr>
                <w:szCs w:val="24"/>
              </w:rPr>
            </w:pPr>
            <w:r>
              <w:rPr>
                <w:szCs w:val="24"/>
              </w:rPr>
              <w:t>Payroll Normal Employee Required</w:t>
            </w:r>
          </w:p>
          <w:p w14:paraId="21F6D827" w14:textId="77777777" w:rsidR="002E3693" w:rsidRDefault="002E3693" w:rsidP="00A74085">
            <w:pPr>
              <w:rPr>
                <w:szCs w:val="24"/>
              </w:rPr>
            </w:pPr>
            <w:r>
              <w:rPr>
                <w:szCs w:val="24"/>
              </w:rPr>
              <w:t>Payroll Retro Employee Required</w:t>
            </w:r>
          </w:p>
          <w:p w14:paraId="15CF1A5A" w14:textId="77777777" w:rsidR="002E3693" w:rsidRDefault="002E3693" w:rsidP="00A74085">
            <w:pPr>
              <w:rPr>
                <w:szCs w:val="24"/>
              </w:rPr>
            </w:pPr>
            <w:r>
              <w:rPr>
                <w:szCs w:val="24"/>
              </w:rPr>
              <w:t>Leave of Absence Employee Repayment – LIRA</w:t>
            </w:r>
          </w:p>
          <w:p w14:paraId="45329B6D" w14:textId="77777777" w:rsidR="002E3693" w:rsidRDefault="002E3693" w:rsidP="00A74085">
            <w:pPr>
              <w:rPr>
                <w:szCs w:val="24"/>
              </w:rPr>
            </w:pPr>
            <w:r>
              <w:rPr>
                <w:szCs w:val="24"/>
              </w:rPr>
              <w:t>Leave of Absence Employee Repayment – RRSP</w:t>
            </w:r>
          </w:p>
          <w:p w14:paraId="1351BEDA" w14:textId="41818F4C" w:rsidR="002E3693" w:rsidRDefault="002E3693" w:rsidP="0023383C">
            <w:pPr>
              <w:rPr>
                <w:szCs w:val="24"/>
              </w:rPr>
            </w:pPr>
            <w:r>
              <w:rPr>
                <w:szCs w:val="24"/>
              </w:rPr>
              <w:t>Reciprocal Transfer – Employee Share</w:t>
            </w:r>
          </w:p>
        </w:tc>
        <w:tc>
          <w:tcPr>
            <w:tcW w:w="894" w:type="pct"/>
          </w:tcPr>
          <w:p w14:paraId="4213662B" w14:textId="19517409" w:rsidR="002E3693" w:rsidRDefault="002E3693" w:rsidP="0023383C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650" w:type="pct"/>
          </w:tcPr>
          <w:p w14:paraId="7D436991" w14:textId="77777777" w:rsidR="002E3693" w:rsidRDefault="002E3693" w:rsidP="0023383C">
            <w:pPr>
              <w:rPr>
                <w:szCs w:val="24"/>
              </w:rPr>
            </w:pPr>
          </w:p>
        </w:tc>
      </w:tr>
      <w:tr w:rsidR="002E3693" w14:paraId="0775BD4C" w14:textId="77777777" w:rsidTr="00667E29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112" w:type="pct"/>
          </w:tcPr>
          <w:p w14:paraId="12EED718" w14:textId="1D1230BB" w:rsidR="002E3693" w:rsidRPr="00C05E41" w:rsidRDefault="002E3693" w:rsidP="0023383C">
            <w:r w:rsidRPr="00EF1041">
              <w:t>COL_BAL_ER</w:t>
            </w:r>
          </w:p>
        </w:tc>
        <w:tc>
          <w:tcPr>
            <w:tcW w:w="2384" w:type="pct"/>
          </w:tcPr>
          <w:p w14:paraId="151292F3" w14:textId="77777777" w:rsidR="002E3693" w:rsidRDefault="002E3693" w:rsidP="00A74085">
            <w:r>
              <w:t>Investments/Account Balances/Contribution Type/Total Values</w:t>
            </w:r>
          </w:p>
          <w:p w14:paraId="049C2B6E" w14:textId="77777777" w:rsidR="002E3693" w:rsidRDefault="002E3693" w:rsidP="00A74085">
            <w:pPr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  <w:p w14:paraId="763AC272" w14:textId="77777777" w:rsidR="002E3693" w:rsidRDefault="002E3693" w:rsidP="00A74085">
            <w:pPr>
              <w:rPr>
                <w:szCs w:val="24"/>
              </w:rPr>
            </w:pPr>
            <w:r>
              <w:rPr>
                <w:szCs w:val="24"/>
              </w:rPr>
              <w:t xml:space="preserve">Sum of all Total Contributions across all funds where Contribution Type = </w:t>
            </w:r>
          </w:p>
          <w:p w14:paraId="4742850D" w14:textId="77777777" w:rsidR="002E3693" w:rsidRDefault="002E3693" w:rsidP="00A74085">
            <w:pPr>
              <w:rPr>
                <w:szCs w:val="24"/>
              </w:rPr>
            </w:pPr>
            <w:r>
              <w:rPr>
                <w:szCs w:val="24"/>
              </w:rPr>
              <w:t>Payroll Employer Adjustment</w:t>
            </w:r>
          </w:p>
          <w:p w14:paraId="5DF72474" w14:textId="77777777" w:rsidR="002E3693" w:rsidRDefault="002E3693" w:rsidP="00A74085">
            <w:pPr>
              <w:rPr>
                <w:szCs w:val="24"/>
              </w:rPr>
            </w:pPr>
            <w:r>
              <w:rPr>
                <w:szCs w:val="24"/>
              </w:rPr>
              <w:t>Payroll Normal Employer Required</w:t>
            </w:r>
          </w:p>
          <w:p w14:paraId="6D3E6315" w14:textId="77777777" w:rsidR="002E3693" w:rsidRDefault="002E3693" w:rsidP="00A74085">
            <w:pPr>
              <w:rPr>
                <w:szCs w:val="24"/>
              </w:rPr>
            </w:pPr>
            <w:r>
              <w:rPr>
                <w:szCs w:val="24"/>
              </w:rPr>
              <w:t>Payroll Retro Employer Required</w:t>
            </w:r>
          </w:p>
          <w:p w14:paraId="0D6C20E1" w14:textId="77777777" w:rsidR="002E3693" w:rsidRDefault="002E3693" w:rsidP="00A74085">
            <w:pPr>
              <w:rPr>
                <w:szCs w:val="24"/>
              </w:rPr>
            </w:pPr>
            <w:r>
              <w:rPr>
                <w:szCs w:val="24"/>
              </w:rPr>
              <w:t>Leave of Absence Employer Repayment – LIRA</w:t>
            </w:r>
          </w:p>
          <w:p w14:paraId="08362225" w14:textId="77777777" w:rsidR="002E3693" w:rsidRDefault="002E3693" w:rsidP="00A74085">
            <w:pPr>
              <w:rPr>
                <w:szCs w:val="24"/>
              </w:rPr>
            </w:pPr>
            <w:r>
              <w:rPr>
                <w:szCs w:val="24"/>
              </w:rPr>
              <w:t>Leave of Absence Employer Repayment – RRSP</w:t>
            </w:r>
          </w:p>
          <w:p w14:paraId="6FBE665E" w14:textId="1FC8A715" w:rsidR="002E3693" w:rsidRDefault="002E3693" w:rsidP="0023383C">
            <w:pPr>
              <w:rPr>
                <w:szCs w:val="24"/>
              </w:rPr>
            </w:pPr>
            <w:r>
              <w:rPr>
                <w:szCs w:val="24"/>
              </w:rPr>
              <w:t>Reciprocal Transfer – Employer Share</w:t>
            </w:r>
          </w:p>
        </w:tc>
        <w:tc>
          <w:tcPr>
            <w:tcW w:w="894" w:type="pct"/>
          </w:tcPr>
          <w:p w14:paraId="766A1C41" w14:textId="1FCF97E5" w:rsidR="002E3693" w:rsidRDefault="002E3693" w:rsidP="0023383C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650" w:type="pct"/>
          </w:tcPr>
          <w:p w14:paraId="5FCAF068" w14:textId="77777777" w:rsidR="002E3693" w:rsidRDefault="002E3693" w:rsidP="0023383C">
            <w:pPr>
              <w:rPr>
                <w:szCs w:val="24"/>
              </w:rPr>
            </w:pPr>
          </w:p>
        </w:tc>
      </w:tr>
      <w:tr w:rsidR="002E3693" w14:paraId="01BAFE3C" w14:textId="77777777" w:rsidTr="00667E29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112" w:type="pct"/>
          </w:tcPr>
          <w:p w14:paraId="4AEBB538" w14:textId="7B8B49B8" w:rsidR="002E3693" w:rsidRPr="00C05E41" w:rsidRDefault="002E3693" w:rsidP="0023383C">
            <w:r w:rsidRPr="00EF1041">
              <w:t>COL_BAL_VOL</w:t>
            </w:r>
          </w:p>
        </w:tc>
        <w:tc>
          <w:tcPr>
            <w:tcW w:w="2384" w:type="pct"/>
          </w:tcPr>
          <w:p w14:paraId="4844741C" w14:textId="77777777" w:rsidR="002E3693" w:rsidRDefault="002E3693" w:rsidP="00A74085">
            <w:r>
              <w:t>Investments/Account Balances/Contribution Type/Total Values</w:t>
            </w:r>
          </w:p>
          <w:p w14:paraId="05273389" w14:textId="77777777" w:rsidR="002E3693" w:rsidRDefault="002E3693" w:rsidP="00A74085">
            <w:pPr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  <w:p w14:paraId="4BF0CEAF" w14:textId="77777777" w:rsidR="002E3693" w:rsidRDefault="002E3693" w:rsidP="00A74085">
            <w:pPr>
              <w:rPr>
                <w:szCs w:val="24"/>
              </w:rPr>
            </w:pPr>
            <w:r>
              <w:rPr>
                <w:szCs w:val="24"/>
              </w:rPr>
              <w:t xml:space="preserve">Sum of all Total Contributions across all funds where Contribution Type = </w:t>
            </w:r>
          </w:p>
          <w:p w14:paraId="7035E716" w14:textId="77777777" w:rsidR="002E3693" w:rsidRDefault="002E3693" w:rsidP="00A74085">
            <w:pPr>
              <w:rPr>
                <w:szCs w:val="24"/>
              </w:rPr>
            </w:pPr>
            <w:r>
              <w:rPr>
                <w:szCs w:val="24"/>
              </w:rPr>
              <w:t>Reciprocal Transfer – Voluntary</w:t>
            </w:r>
          </w:p>
          <w:p w14:paraId="5EEF3D30" w14:textId="77777777" w:rsidR="002E3693" w:rsidRDefault="002E3693" w:rsidP="00A74085">
            <w:pPr>
              <w:rPr>
                <w:szCs w:val="24"/>
              </w:rPr>
            </w:pPr>
            <w:r>
              <w:rPr>
                <w:szCs w:val="24"/>
              </w:rPr>
              <w:t>Voluntary</w:t>
            </w:r>
          </w:p>
          <w:p w14:paraId="1B0B4091" w14:textId="77777777" w:rsidR="002E3693" w:rsidRDefault="002E3693" w:rsidP="00A74085">
            <w:pPr>
              <w:rPr>
                <w:szCs w:val="24"/>
              </w:rPr>
            </w:pPr>
            <w:r>
              <w:rPr>
                <w:szCs w:val="24"/>
              </w:rPr>
              <w:t>Voluntary Pre-2001</w:t>
            </w:r>
          </w:p>
          <w:p w14:paraId="19B8C442" w14:textId="77777777" w:rsidR="002E3693" w:rsidRDefault="002E3693" w:rsidP="00A74085">
            <w:pPr>
              <w:rPr>
                <w:szCs w:val="24"/>
              </w:rPr>
            </w:pPr>
            <w:r>
              <w:rPr>
                <w:szCs w:val="24"/>
              </w:rPr>
              <w:t>Voluntary DPSP</w:t>
            </w:r>
          </w:p>
          <w:p w14:paraId="604DD9B0" w14:textId="77777777" w:rsidR="002E3693" w:rsidRDefault="002E3693" w:rsidP="00A74085">
            <w:pPr>
              <w:rPr>
                <w:szCs w:val="24"/>
              </w:rPr>
            </w:pPr>
            <w:r>
              <w:rPr>
                <w:szCs w:val="24"/>
              </w:rPr>
              <w:t>Voluntary RPP</w:t>
            </w:r>
          </w:p>
          <w:p w14:paraId="25A51A3E" w14:textId="77777777" w:rsidR="002E3693" w:rsidRDefault="002E3693" w:rsidP="00A74085">
            <w:pPr>
              <w:rPr>
                <w:szCs w:val="24"/>
              </w:rPr>
            </w:pPr>
            <w:r>
              <w:rPr>
                <w:szCs w:val="24"/>
              </w:rPr>
              <w:t>Voluntary RRIF</w:t>
            </w:r>
          </w:p>
          <w:p w14:paraId="49EC862D" w14:textId="77777777" w:rsidR="002E3693" w:rsidRDefault="002E3693" w:rsidP="00A74085">
            <w:pPr>
              <w:rPr>
                <w:szCs w:val="24"/>
              </w:rPr>
            </w:pPr>
            <w:r>
              <w:rPr>
                <w:szCs w:val="24"/>
              </w:rPr>
              <w:t>Voluntary RRSP</w:t>
            </w:r>
          </w:p>
          <w:p w14:paraId="11E45B65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[Alberta] LIRA</w:t>
            </w:r>
          </w:p>
          <w:p w14:paraId="0092EC84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[British Columbia] LIRA</w:t>
            </w:r>
          </w:p>
          <w:p w14:paraId="1F88279F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[Manitoba] LIRA</w:t>
            </w:r>
          </w:p>
          <w:p w14:paraId="4564C3EC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 Brunswick] LIRA</w:t>
            </w:r>
          </w:p>
          <w:p w14:paraId="45BD0CD0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[Newfoundland and Labrador] LIRA</w:t>
            </w:r>
          </w:p>
          <w:p w14:paraId="00A16214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[Nova Scotia] LIRA</w:t>
            </w:r>
          </w:p>
          <w:p w14:paraId="4A3C5CED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[Northwest Territories] LIRA</w:t>
            </w:r>
          </w:p>
          <w:p w14:paraId="08C5CAC4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[Nunavut] LIRA</w:t>
            </w:r>
          </w:p>
          <w:p w14:paraId="270077E7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lastRenderedPageBreak/>
              <w:t>Locked-In [Ontario] LIRA</w:t>
            </w:r>
          </w:p>
          <w:p w14:paraId="5804A352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[PEI] LIRA</w:t>
            </w:r>
          </w:p>
          <w:p w14:paraId="44FA68CA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[Quebec] LIRA</w:t>
            </w:r>
          </w:p>
          <w:p w14:paraId="5592EBB7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[Saskatchewan] LIRA</w:t>
            </w:r>
          </w:p>
          <w:p w14:paraId="0069BFA0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[Yukon] LIRA</w:t>
            </w:r>
          </w:p>
          <w:p w14:paraId="73E8FF11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[FEDERAL] LIRA</w:t>
            </w:r>
          </w:p>
          <w:p w14:paraId="4C8E13E1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[Alberta] RPP</w:t>
            </w:r>
          </w:p>
          <w:p w14:paraId="019D8BC3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[British Columbia] RPP</w:t>
            </w:r>
          </w:p>
          <w:p w14:paraId="14077655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[Manitoba] RPP</w:t>
            </w:r>
          </w:p>
          <w:p w14:paraId="7D536116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 Brunswick] RPP</w:t>
            </w:r>
          </w:p>
          <w:p w14:paraId="02C075E8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[Newfoundland and Labrador] RPP</w:t>
            </w:r>
          </w:p>
          <w:p w14:paraId="2C77E62D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[Nova Scotia] RPP</w:t>
            </w:r>
          </w:p>
          <w:p w14:paraId="0EC61C3A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[Northwest Territories] RPP</w:t>
            </w:r>
          </w:p>
          <w:p w14:paraId="61359950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[Nunavut] RPP</w:t>
            </w:r>
          </w:p>
          <w:p w14:paraId="60476D66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[Ontario] RPP</w:t>
            </w:r>
          </w:p>
          <w:p w14:paraId="2F3CCC01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[PEI] RPP</w:t>
            </w:r>
          </w:p>
          <w:p w14:paraId="4A6B160F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[Quebec] RPP</w:t>
            </w:r>
          </w:p>
          <w:p w14:paraId="093A132C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[Saskatchewan] RPP</w:t>
            </w:r>
          </w:p>
          <w:p w14:paraId="13FE2AAC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[Yukon] RPP</w:t>
            </w:r>
          </w:p>
          <w:p w14:paraId="18B7B7FE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[FEDERAL] RPP</w:t>
            </w:r>
          </w:p>
          <w:p w14:paraId="5B1A44E4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[Alberta] RRIF</w:t>
            </w:r>
          </w:p>
          <w:p w14:paraId="19D1D2D2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[British Columbia] RRIF</w:t>
            </w:r>
          </w:p>
          <w:p w14:paraId="21917CA9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[Manitoba] RRIF</w:t>
            </w:r>
          </w:p>
          <w:p w14:paraId="656825FA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 Brunswick] RRIF</w:t>
            </w:r>
          </w:p>
          <w:p w14:paraId="6785C5B4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[Newfoundland and Labrador] RRIF</w:t>
            </w:r>
          </w:p>
          <w:p w14:paraId="11FE7B16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[Nova Scotia] RRIF</w:t>
            </w:r>
          </w:p>
          <w:p w14:paraId="6AC4B5A9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[Northwest Territories] RRIF</w:t>
            </w:r>
          </w:p>
          <w:p w14:paraId="1779F6DA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[Nunavut] RRIF</w:t>
            </w:r>
          </w:p>
          <w:p w14:paraId="3CFFD699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[Ontario] RRIF</w:t>
            </w:r>
          </w:p>
          <w:p w14:paraId="3DD87769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[PEI] RRIF</w:t>
            </w:r>
          </w:p>
          <w:p w14:paraId="3469CA17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[Quebec] RRIF</w:t>
            </w:r>
          </w:p>
          <w:p w14:paraId="597AB11E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[Saskatchewan] RRIF</w:t>
            </w:r>
          </w:p>
          <w:p w14:paraId="52E9A0CB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[Yukon] RRIF</w:t>
            </w:r>
          </w:p>
          <w:p w14:paraId="67CA5DDE" w14:textId="77777777" w:rsidR="002E3693" w:rsidRPr="004C26E7" w:rsidRDefault="002E3693" w:rsidP="00A74085">
            <w:pPr>
              <w:rPr>
                <w:szCs w:val="24"/>
              </w:rPr>
            </w:pPr>
            <w:r w:rsidRPr="004C26E7">
              <w:rPr>
                <w:szCs w:val="24"/>
              </w:rPr>
              <w:t>Locked-In [FEDERAL] RRIF</w:t>
            </w:r>
          </w:p>
          <w:p w14:paraId="4F94106A" w14:textId="299806AA" w:rsidR="002E3693" w:rsidRDefault="002E3693" w:rsidP="00424FB1">
            <w:pPr>
              <w:rPr>
                <w:szCs w:val="24"/>
              </w:rPr>
            </w:pPr>
          </w:p>
        </w:tc>
        <w:tc>
          <w:tcPr>
            <w:tcW w:w="894" w:type="pct"/>
          </w:tcPr>
          <w:p w14:paraId="7E46A1FF" w14:textId="6F328E12" w:rsidR="002E3693" w:rsidRDefault="002E3693" w:rsidP="0023383C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$542.68</w:t>
            </w:r>
          </w:p>
        </w:tc>
        <w:tc>
          <w:tcPr>
            <w:tcW w:w="650" w:type="pct"/>
          </w:tcPr>
          <w:p w14:paraId="76C1BEA0" w14:textId="77777777" w:rsidR="002E3693" w:rsidRDefault="002E3693" w:rsidP="0023383C">
            <w:pPr>
              <w:rPr>
                <w:szCs w:val="24"/>
              </w:rPr>
            </w:pPr>
          </w:p>
        </w:tc>
      </w:tr>
      <w:tr w:rsidR="002E3693" w14:paraId="20F9DF16" w14:textId="77777777" w:rsidTr="00667E29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112" w:type="pct"/>
          </w:tcPr>
          <w:p w14:paraId="7DB7EBE1" w14:textId="01813AA9" w:rsidR="002D02DE" w:rsidRPr="00C05E41" w:rsidRDefault="002D02DE" w:rsidP="0023383C">
            <w:r w:rsidRPr="00EF1041">
              <w:t>COL_BAL_TOT</w:t>
            </w:r>
          </w:p>
        </w:tc>
        <w:tc>
          <w:tcPr>
            <w:tcW w:w="2384" w:type="pct"/>
          </w:tcPr>
          <w:p w14:paraId="55B40B15" w14:textId="77777777" w:rsidR="002D02DE" w:rsidRDefault="002D02DE" w:rsidP="00BE795C">
            <w:pPr>
              <w:rPr>
                <w:szCs w:val="24"/>
              </w:rPr>
            </w:pPr>
            <w:r>
              <w:rPr>
                <w:szCs w:val="24"/>
              </w:rPr>
              <w:t>DC Benefit Selection/Account Balances/Total Values</w:t>
            </w:r>
          </w:p>
          <w:p w14:paraId="771A0C7A" w14:textId="77777777" w:rsidR="002D02DE" w:rsidRDefault="002D02DE" w:rsidP="00BE795C">
            <w:pPr>
              <w:rPr>
                <w:szCs w:val="24"/>
              </w:rPr>
            </w:pPr>
          </w:p>
          <w:p w14:paraId="13E11DC4" w14:textId="3D5DA68C" w:rsidR="002D02DE" w:rsidRDefault="002D02DE" w:rsidP="0023383C">
            <w:pPr>
              <w:rPr>
                <w:szCs w:val="24"/>
              </w:rPr>
            </w:pPr>
            <w:r>
              <w:rPr>
                <w:szCs w:val="24"/>
              </w:rPr>
              <w:t>Sum of all Total Values across all funds and contribution types</w:t>
            </w:r>
          </w:p>
        </w:tc>
        <w:tc>
          <w:tcPr>
            <w:tcW w:w="894" w:type="pct"/>
          </w:tcPr>
          <w:p w14:paraId="3E3F9888" w14:textId="4CCB1702" w:rsidR="002D02DE" w:rsidRDefault="002D02DE" w:rsidP="0023383C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650" w:type="pct"/>
          </w:tcPr>
          <w:p w14:paraId="28CB7951" w14:textId="77777777" w:rsidR="002D02DE" w:rsidRDefault="002D02DE" w:rsidP="0023383C">
            <w:pPr>
              <w:rPr>
                <w:szCs w:val="24"/>
              </w:rPr>
            </w:pPr>
          </w:p>
        </w:tc>
      </w:tr>
      <w:tr w:rsidR="00B51587" w14:paraId="48E2AEE6" w14:textId="77777777" w:rsidTr="00667E29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112" w:type="pct"/>
          </w:tcPr>
          <w:p w14:paraId="7552A006" w14:textId="187D55AE" w:rsidR="00B51587" w:rsidRPr="00DF730E" w:rsidRDefault="00B51587" w:rsidP="00B51587">
            <w:r w:rsidRPr="00DF730E">
              <w:t>LK_IN_EE _</w:t>
            </w:r>
            <w:r>
              <w:t>SK</w:t>
            </w:r>
          </w:p>
        </w:tc>
        <w:tc>
          <w:tcPr>
            <w:tcW w:w="2384" w:type="pct"/>
          </w:tcPr>
          <w:p w14:paraId="7DD20FD2" w14:textId="22ACA01E" w:rsidR="00B51587" w:rsidRDefault="00B51587" w:rsidP="00B51587">
            <w:pPr>
              <w:rPr>
                <w:szCs w:val="24"/>
              </w:rPr>
            </w:pPr>
            <w:r>
              <w:rPr>
                <w:szCs w:val="24"/>
              </w:rPr>
              <w:t>Total of Employee Required Contributions locked in against Saskatchewan</w:t>
            </w:r>
          </w:p>
        </w:tc>
        <w:tc>
          <w:tcPr>
            <w:tcW w:w="894" w:type="pct"/>
          </w:tcPr>
          <w:p w14:paraId="7EB5DF0D" w14:textId="7A8B922D" w:rsidR="00B51587" w:rsidRDefault="00B51587" w:rsidP="00B51587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650" w:type="pct"/>
          </w:tcPr>
          <w:p w14:paraId="223AE7FE" w14:textId="77777777" w:rsidR="00B51587" w:rsidRDefault="00B51587" w:rsidP="00B51587">
            <w:pPr>
              <w:rPr>
                <w:szCs w:val="24"/>
              </w:rPr>
            </w:pPr>
          </w:p>
        </w:tc>
      </w:tr>
      <w:tr w:rsidR="00B51587" w14:paraId="66D94291" w14:textId="77777777" w:rsidTr="00667E29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112" w:type="pct"/>
          </w:tcPr>
          <w:p w14:paraId="3B5C8D2A" w14:textId="235AB16B" w:rsidR="00B51587" w:rsidRPr="00DF730E" w:rsidRDefault="00B51587" w:rsidP="00B51587">
            <w:r w:rsidRPr="00DF730E">
              <w:t>LC_IN_ER_</w:t>
            </w:r>
            <w:r>
              <w:t>SK</w:t>
            </w:r>
          </w:p>
        </w:tc>
        <w:tc>
          <w:tcPr>
            <w:tcW w:w="2384" w:type="pct"/>
          </w:tcPr>
          <w:p w14:paraId="68A05567" w14:textId="65DF451E" w:rsidR="00B51587" w:rsidRDefault="00B51587" w:rsidP="00B51587">
            <w:pPr>
              <w:rPr>
                <w:szCs w:val="24"/>
              </w:rPr>
            </w:pPr>
            <w:r>
              <w:rPr>
                <w:szCs w:val="24"/>
              </w:rPr>
              <w:t>Total of Employer Required Contributions locked in against Saskatchewan</w:t>
            </w:r>
          </w:p>
        </w:tc>
        <w:tc>
          <w:tcPr>
            <w:tcW w:w="894" w:type="pct"/>
          </w:tcPr>
          <w:p w14:paraId="69F945C1" w14:textId="163EA0FF" w:rsidR="00B51587" w:rsidRDefault="00B51587" w:rsidP="00B51587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650" w:type="pct"/>
          </w:tcPr>
          <w:p w14:paraId="1AF5E830" w14:textId="77777777" w:rsidR="00B51587" w:rsidRDefault="00B51587" w:rsidP="00B51587">
            <w:pPr>
              <w:rPr>
                <w:szCs w:val="24"/>
              </w:rPr>
            </w:pPr>
          </w:p>
        </w:tc>
      </w:tr>
      <w:tr w:rsidR="00667E29" w14:paraId="6309B013" w14:textId="77777777" w:rsidTr="00667E29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112" w:type="pct"/>
          </w:tcPr>
          <w:p w14:paraId="437CE2EA" w14:textId="70B54ABD" w:rsidR="00667E29" w:rsidRPr="00DF730E" w:rsidRDefault="00667E29" w:rsidP="00667E29">
            <w:r>
              <w:t>LC_IN_VOL_SK</w:t>
            </w:r>
          </w:p>
        </w:tc>
        <w:tc>
          <w:tcPr>
            <w:tcW w:w="2384" w:type="pct"/>
          </w:tcPr>
          <w:p w14:paraId="291A0081" w14:textId="44F6CD3F" w:rsidR="00667E29" w:rsidRDefault="00667E29" w:rsidP="00667E29">
            <w:pPr>
              <w:rPr>
                <w:szCs w:val="24"/>
              </w:rPr>
            </w:pPr>
            <w:r>
              <w:rPr>
                <w:szCs w:val="24"/>
              </w:rPr>
              <w:t>Total of Voluntary Contributions locked in against Saskatchewan</w:t>
            </w:r>
          </w:p>
        </w:tc>
        <w:tc>
          <w:tcPr>
            <w:tcW w:w="894" w:type="pct"/>
          </w:tcPr>
          <w:p w14:paraId="65921201" w14:textId="4E88424B" w:rsidR="00667E29" w:rsidRDefault="00667E29" w:rsidP="00667E29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650" w:type="pct"/>
          </w:tcPr>
          <w:p w14:paraId="2FC99298" w14:textId="77777777" w:rsidR="00667E29" w:rsidRDefault="00667E29" w:rsidP="00667E29">
            <w:pPr>
              <w:rPr>
                <w:szCs w:val="24"/>
              </w:rPr>
            </w:pPr>
          </w:p>
        </w:tc>
      </w:tr>
      <w:tr w:rsidR="00B51587" w14:paraId="3DE6C978" w14:textId="77777777" w:rsidTr="00667E29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112" w:type="pct"/>
          </w:tcPr>
          <w:p w14:paraId="37DB994E" w14:textId="0B49BFBB" w:rsidR="00B51587" w:rsidRPr="00DF730E" w:rsidRDefault="00B51587" w:rsidP="00B51587">
            <w:r w:rsidRPr="00DF730E">
              <w:t>LK_IN_TOT_</w:t>
            </w:r>
            <w:r>
              <w:t>SK</w:t>
            </w:r>
          </w:p>
        </w:tc>
        <w:tc>
          <w:tcPr>
            <w:tcW w:w="2384" w:type="pct"/>
          </w:tcPr>
          <w:p w14:paraId="7E951D00" w14:textId="34B5D068" w:rsidR="00B51587" w:rsidRDefault="00B51587" w:rsidP="00B51587">
            <w:pPr>
              <w:rPr>
                <w:szCs w:val="24"/>
              </w:rPr>
            </w:pPr>
            <w:r>
              <w:rPr>
                <w:szCs w:val="24"/>
              </w:rPr>
              <w:t xml:space="preserve">Total of all locked-in contributions for </w:t>
            </w:r>
            <w:r>
              <w:rPr>
                <w:szCs w:val="24"/>
              </w:rPr>
              <w:lastRenderedPageBreak/>
              <w:t>Saskatchewan</w:t>
            </w:r>
          </w:p>
        </w:tc>
        <w:tc>
          <w:tcPr>
            <w:tcW w:w="894" w:type="pct"/>
          </w:tcPr>
          <w:p w14:paraId="398676C5" w14:textId="448DE8FC" w:rsidR="00B51587" w:rsidRDefault="00B51587" w:rsidP="00B51587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$542.68</w:t>
            </w:r>
          </w:p>
        </w:tc>
        <w:tc>
          <w:tcPr>
            <w:tcW w:w="650" w:type="pct"/>
          </w:tcPr>
          <w:p w14:paraId="76874173" w14:textId="77777777" w:rsidR="00B51587" w:rsidRDefault="00B51587" w:rsidP="00B51587">
            <w:pPr>
              <w:rPr>
                <w:szCs w:val="24"/>
              </w:rPr>
            </w:pPr>
          </w:p>
        </w:tc>
      </w:tr>
      <w:tr w:rsidR="00B51587" w14:paraId="65A3E1A9" w14:textId="77777777" w:rsidTr="00667E29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112" w:type="pct"/>
          </w:tcPr>
          <w:p w14:paraId="157359BB" w14:textId="09BE11D8" w:rsidR="00B51587" w:rsidRPr="00DF730E" w:rsidRDefault="00B51587" w:rsidP="00B51587">
            <w:r>
              <w:t>PR</w:t>
            </w:r>
          </w:p>
        </w:tc>
        <w:tc>
          <w:tcPr>
            <w:tcW w:w="2384" w:type="pct"/>
          </w:tcPr>
          <w:p w14:paraId="05462258" w14:textId="5BBF3700" w:rsidR="00B51587" w:rsidRDefault="00B51587" w:rsidP="00B51587">
            <w:pPr>
              <w:rPr>
                <w:szCs w:val="24"/>
              </w:rPr>
            </w:pPr>
            <w:r>
              <w:rPr>
                <w:szCs w:val="24"/>
              </w:rPr>
              <w:t>Province that funds have been locked in against. Will need to have a separate line for each province funds are locked in against</w:t>
            </w:r>
          </w:p>
        </w:tc>
        <w:tc>
          <w:tcPr>
            <w:tcW w:w="894" w:type="pct"/>
          </w:tcPr>
          <w:p w14:paraId="6EA0416A" w14:textId="36686FDA" w:rsidR="00B51587" w:rsidRDefault="009E1571" w:rsidP="00B51587">
            <w:pPr>
              <w:rPr>
                <w:szCs w:val="24"/>
              </w:rPr>
            </w:pPr>
            <w:r>
              <w:rPr>
                <w:szCs w:val="24"/>
              </w:rPr>
              <w:t>Ontario</w:t>
            </w:r>
          </w:p>
        </w:tc>
        <w:tc>
          <w:tcPr>
            <w:tcW w:w="650" w:type="pct"/>
          </w:tcPr>
          <w:p w14:paraId="14FA693C" w14:textId="77777777" w:rsidR="00B51587" w:rsidRDefault="00B51587" w:rsidP="00B51587">
            <w:pPr>
              <w:rPr>
                <w:szCs w:val="24"/>
              </w:rPr>
            </w:pPr>
          </w:p>
        </w:tc>
      </w:tr>
      <w:tr w:rsidR="002E3693" w14:paraId="566F43BA" w14:textId="77777777" w:rsidTr="00667E29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112" w:type="pct"/>
          </w:tcPr>
          <w:p w14:paraId="5EE44FB4" w14:textId="2B74F4CD" w:rsidR="00F14238" w:rsidRPr="00EF1041" w:rsidRDefault="007402BF" w:rsidP="0023383C">
            <w:r w:rsidRPr="00DF730E">
              <w:t>LK_IN_EE _PR</w:t>
            </w:r>
          </w:p>
        </w:tc>
        <w:tc>
          <w:tcPr>
            <w:tcW w:w="2384" w:type="pct"/>
          </w:tcPr>
          <w:p w14:paraId="77D29F5D" w14:textId="2D6F77EC" w:rsidR="00F14238" w:rsidRDefault="00DF730E" w:rsidP="00BE795C">
            <w:pPr>
              <w:rPr>
                <w:szCs w:val="24"/>
              </w:rPr>
            </w:pPr>
            <w:r>
              <w:rPr>
                <w:szCs w:val="24"/>
              </w:rPr>
              <w:t>Total of Employee Required Contributions locked in against associated province</w:t>
            </w:r>
          </w:p>
        </w:tc>
        <w:tc>
          <w:tcPr>
            <w:tcW w:w="894" w:type="pct"/>
          </w:tcPr>
          <w:p w14:paraId="6638BBC1" w14:textId="5F56E908" w:rsidR="00F14238" w:rsidRDefault="00DF730E" w:rsidP="0023383C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650" w:type="pct"/>
          </w:tcPr>
          <w:p w14:paraId="2987B674" w14:textId="77777777" w:rsidR="00F14238" w:rsidRDefault="00F14238" w:rsidP="0023383C">
            <w:pPr>
              <w:rPr>
                <w:szCs w:val="24"/>
              </w:rPr>
            </w:pPr>
          </w:p>
        </w:tc>
      </w:tr>
      <w:tr w:rsidR="002E3693" w14:paraId="15D55952" w14:textId="77777777" w:rsidTr="00667E29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112" w:type="pct"/>
          </w:tcPr>
          <w:p w14:paraId="0D7D0E2B" w14:textId="57F0617E" w:rsidR="00F14238" w:rsidRPr="00EF1041" w:rsidRDefault="00DF730E" w:rsidP="0023383C">
            <w:r w:rsidRPr="00DF730E">
              <w:t>LC_IN_ER_PR</w:t>
            </w:r>
          </w:p>
        </w:tc>
        <w:tc>
          <w:tcPr>
            <w:tcW w:w="2384" w:type="pct"/>
          </w:tcPr>
          <w:p w14:paraId="11954C2F" w14:textId="0872F9B9" w:rsidR="00F14238" w:rsidRDefault="00DF730E" w:rsidP="00DF730E">
            <w:pPr>
              <w:rPr>
                <w:szCs w:val="24"/>
              </w:rPr>
            </w:pPr>
            <w:r>
              <w:rPr>
                <w:szCs w:val="24"/>
              </w:rPr>
              <w:t>Total of Employer Required Contributions locked in against associated province</w:t>
            </w:r>
          </w:p>
        </w:tc>
        <w:tc>
          <w:tcPr>
            <w:tcW w:w="894" w:type="pct"/>
          </w:tcPr>
          <w:p w14:paraId="27986245" w14:textId="2436BB7D" w:rsidR="00F14238" w:rsidRDefault="00DF730E" w:rsidP="0023383C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650" w:type="pct"/>
          </w:tcPr>
          <w:p w14:paraId="1BFEB794" w14:textId="77777777" w:rsidR="00F14238" w:rsidRDefault="00F14238" w:rsidP="0023383C">
            <w:pPr>
              <w:rPr>
                <w:szCs w:val="24"/>
              </w:rPr>
            </w:pPr>
          </w:p>
        </w:tc>
      </w:tr>
      <w:tr w:rsidR="00667E29" w14:paraId="737375F1" w14:textId="77777777" w:rsidTr="00667E29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112" w:type="pct"/>
          </w:tcPr>
          <w:p w14:paraId="59B3360F" w14:textId="4347EB01" w:rsidR="00667E29" w:rsidRPr="00DF730E" w:rsidRDefault="00667E29" w:rsidP="0023383C">
            <w:r>
              <w:t>LC_IN_VOL_PR</w:t>
            </w:r>
          </w:p>
        </w:tc>
        <w:tc>
          <w:tcPr>
            <w:tcW w:w="2384" w:type="pct"/>
          </w:tcPr>
          <w:p w14:paraId="4B2DBF61" w14:textId="615DB63F" w:rsidR="00667E29" w:rsidRDefault="00667E29" w:rsidP="00BE795C">
            <w:pPr>
              <w:rPr>
                <w:szCs w:val="24"/>
              </w:rPr>
            </w:pPr>
            <w:r>
              <w:rPr>
                <w:szCs w:val="24"/>
              </w:rPr>
              <w:t>Total of Voluntary Contributions locked in against associated province</w:t>
            </w:r>
          </w:p>
        </w:tc>
        <w:tc>
          <w:tcPr>
            <w:tcW w:w="894" w:type="pct"/>
          </w:tcPr>
          <w:p w14:paraId="3513D597" w14:textId="67AA3551" w:rsidR="00667E29" w:rsidRDefault="00667E29" w:rsidP="0023383C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650" w:type="pct"/>
          </w:tcPr>
          <w:p w14:paraId="54F5C42B" w14:textId="77777777" w:rsidR="00667E29" w:rsidRDefault="00667E29" w:rsidP="0023383C">
            <w:pPr>
              <w:rPr>
                <w:szCs w:val="24"/>
              </w:rPr>
            </w:pPr>
          </w:p>
        </w:tc>
      </w:tr>
      <w:tr w:rsidR="002E3693" w14:paraId="2C2FB10E" w14:textId="77777777" w:rsidTr="00667E29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112" w:type="pct"/>
          </w:tcPr>
          <w:p w14:paraId="34D06D3D" w14:textId="13501231" w:rsidR="00F14238" w:rsidRPr="00EF1041" w:rsidRDefault="00DF730E" w:rsidP="0023383C">
            <w:r w:rsidRPr="00DF730E">
              <w:t>LK_IN_TOT_PR</w:t>
            </w:r>
          </w:p>
        </w:tc>
        <w:tc>
          <w:tcPr>
            <w:tcW w:w="2384" w:type="pct"/>
          </w:tcPr>
          <w:p w14:paraId="3AFB9DD1" w14:textId="3DE2F251" w:rsidR="00F14238" w:rsidRDefault="00DF730E" w:rsidP="00BE795C">
            <w:pPr>
              <w:rPr>
                <w:szCs w:val="24"/>
              </w:rPr>
            </w:pPr>
            <w:r>
              <w:rPr>
                <w:szCs w:val="24"/>
              </w:rPr>
              <w:t>Total of all locked-in contributions for associated province</w:t>
            </w:r>
          </w:p>
        </w:tc>
        <w:tc>
          <w:tcPr>
            <w:tcW w:w="894" w:type="pct"/>
          </w:tcPr>
          <w:p w14:paraId="61E240E7" w14:textId="62C36D3F" w:rsidR="00F14238" w:rsidRDefault="00DF730E" w:rsidP="0023383C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650" w:type="pct"/>
          </w:tcPr>
          <w:p w14:paraId="3FE0BFED" w14:textId="77777777" w:rsidR="00F14238" w:rsidRDefault="00F14238" w:rsidP="0023383C">
            <w:pPr>
              <w:rPr>
                <w:szCs w:val="24"/>
              </w:rPr>
            </w:pPr>
          </w:p>
        </w:tc>
      </w:tr>
      <w:tr w:rsidR="002E3693" w14:paraId="66F07712" w14:textId="77777777" w:rsidTr="00667E29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112" w:type="pct"/>
          </w:tcPr>
          <w:p w14:paraId="59161329" w14:textId="2E36A8B8" w:rsidR="00CD1D3F" w:rsidRPr="00DF730E" w:rsidRDefault="00CD1D3F" w:rsidP="0023383C">
            <w:r>
              <w:t>VAL_DATE</w:t>
            </w:r>
          </w:p>
        </w:tc>
        <w:tc>
          <w:tcPr>
            <w:tcW w:w="2384" w:type="pct"/>
          </w:tcPr>
          <w:p w14:paraId="3EE9EB34" w14:textId="6C9E57C7" w:rsidR="00CD1D3F" w:rsidRDefault="00EA5147" w:rsidP="00BE795C">
            <w:pPr>
              <w:rPr>
                <w:szCs w:val="24"/>
              </w:rPr>
            </w:pPr>
            <w:r>
              <w:rPr>
                <w:szCs w:val="24"/>
              </w:rPr>
              <w:t>Investments</w:t>
            </w:r>
            <w:r w:rsidR="00CD1D3F">
              <w:rPr>
                <w:szCs w:val="24"/>
              </w:rPr>
              <w:t>/</w:t>
            </w:r>
            <w:r>
              <w:rPr>
                <w:szCs w:val="24"/>
              </w:rPr>
              <w:t>Account Summary/</w:t>
            </w:r>
            <w:r w:rsidR="00CD1D3F">
              <w:rPr>
                <w:szCs w:val="24"/>
              </w:rPr>
              <w:t>Valuation Date</w:t>
            </w:r>
          </w:p>
        </w:tc>
        <w:tc>
          <w:tcPr>
            <w:tcW w:w="894" w:type="pct"/>
          </w:tcPr>
          <w:p w14:paraId="2EF10587" w14:textId="70E1F0FF" w:rsidR="00CD1D3F" w:rsidRDefault="00CD1D3F" w:rsidP="0023383C">
            <w:pPr>
              <w:rPr>
                <w:szCs w:val="24"/>
              </w:rPr>
            </w:pPr>
            <w:r>
              <w:rPr>
                <w:szCs w:val="24"/>
              </w:rPr>
              <w:t>April 1, 2019</w:t>
            </w:r>
            <w:r w:rsidRPr="00DB1608">
              <w:rPr>
                <w:szCs w:val="24"/>
              </w:rPr>
              <w:t xml:space="preserve"> </w:t>
            </w:r>
          </w:p>
        </w:tc>
        <w:tc>
          <w:tcPr>
            <w:tcW w:w="650" w:type="pct"/>
          </w:tcPr>
          <w:p w14:paraId="6F6DEB80" w14:textId="77777777" w:rsidR="00CD1D3F" w:rsidRDefault="00CD1D3F" w:rsidP="0023383C">
            <w:pPr>
              <w:rPr>
                <w:szCs w:val="24"/>
              </w:rPr>
            </w:pPr>
          </w:p>
        </w:tc>
      </w:tr>
      <w:tr w:rsidR="002E3693" w14:paraId="74753E44" w14:textId="77777777" w:rsidTr="00667E29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112" w:type="pct"/>
          </w:tcPr>
          <w:p w14:paraId="3214EB32" w14:textId="26E767D1" w:rsidR="00CD1D3F" w:rsidRPr="00DF730E" w:rsidRDefault="00CD1D3F" w:rsidP="0023383C">
            <w:commentRangeStart w:id="38"/>
            <w:r>
              <w:t>FN_NAME</w:t>
            </w:r>
            <w:commentRangeEnd w:id="38"/>
            <w:r>
              <w:rPr>
                <w:rStyle w:val="CommentReference"/>
              </w:rPr>
              <w:commentReference w:id="38"/>
            </w:r>
          </w:p>
        </w:tc>
        <w:tc>
          <w:tcPr>
            <w:tcW w:w="2384" w:type="pct"/>
          </w:tcPr>
          <w:p w14:paraId="5CD8D0CC" w14:textId="77777777" w:rsidR="00CD1D3F" w:rsidRDefault="00CD1D3F" w:rsidP="00BE795C">
            <w:pPr>
              <w:rPr>
                <w:szCs w:val="24"/>
              </w:rPr>
            </w:pPr>
            <w:r>
              <w:rPr>
                <w:szCs w:val="24"/>
              </w:rPr>
              <w:t>Investments/Account Summary/Fund</w:t>
            </w:r>
          </w:p>
          <w:p w14:paraId="590B5E3A" w14:textId="77777777" w:rsidR="00BB2F71" w:rsidRDefault="00BB2F71" w:rsidP="00BE795C">
            <w:pPr>
              <w:rPr>
                <w:szCs w:val="24"/>
              </w:rPr>
            </w:pPr>
          </w:p>
          <w:p w14:paraId="06D74630" w14:textId="77777777" w:rsidR="00BB2F71" w:rsidRDefault="00BB2F71" w:rsidP="00BB2F71">
            <w:pPr>
              <w:rPr>
                <w:ins w:id="39" w:author="Chris Angel" w:date="2020-04-27T09:50:00Z"/>
                <w:szCs w:val="24"/>
              </w:rPr>
            </w:pPr>
            <w:ins w:id="40" w:author="Chris Angel" w:date="2020-04-27T09:50:00Z">
              <w:r>
                <w:rPr>
                  <w:szCs w:val="24"/>
                </w:rPr>
                <w:t>Short Name for Fund Only (do not include the preceding Fund Code)</w:t>
              </w:r>
            </w:ins>
          </w:p>
          <w:p w14:paraId="678FA817" w14:textId="0224CE4F" w:rsidR="00BB2F71" w:rsidRDefault="00BB2F71" w:rsidP="00BE795C">
            <w:pPr>
              <w:rPr>
                <w:szCs w:val="24"/>
              </w:rPr>
            </w:pPr>
          </w:p>
        </w:tc>
        <w:tc>
          <w:tcPr>
            <w:tcW w:w="894" w:type="pct"/>
          </w:tcPr>
          <w:p w14:paraId="0D306CC6" w14:textId="79B05111" w:rsidR="00CD1D3F" w:rsidRDefault="00CD1D3F" w:rsidP="0023383C">
            <w:pPr>
              <w:rPr>
                <w:szCs w:val="24"/>
              </w:rPr>
            </w:pPr>
            <w:r>
              <w:rPr>
                <w:szCs w:val="24"/>
              </w:rPr>
              <w:t>PEPP Step 3</w:t>
            </w:r>
          </w:p>
        </w:tc>
        <w:tc>
          <w:tcPr>
            <w:tcW w:w="650" w:type="pct"/>
          </w:tcPr>
          <w:p w14:paraId="15C9A96B" w14:textId="77777777" w:rsidR="00CD1D3F" w:rsidRDefault="00CD1D3F" w:rsidP="0023383C">
            <w:pPr>
              <w:rPr>
                <w:szCs w:val="24"/>
              </w:rPr>
            </w:pPr>
          </w:p>
        </w:tc>
      </w:tr>
      <w:tr w:rsidR="002E3693" w14:paraId="1FF8124A" w14:textId="77777777" w:rsidTr="00667E29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112" w:type="pct"/>
          </w:tcPr>
          <w:p w14:paraId="50E2B315" w14:textId="7C22E359" w:rsidR="00CD1D3F" w:rsidRPr="00DF730E" w:rsidRDefault="00CD1D3F" w:rsidP="0023383C">
            <w:r>
              <w:t>UNITS</w:t>
            </w:r>
          </w:p>
        </w:tc>
        <w:tc>
          <w:tcPr>
            <w:tcW w:w="2384" w:type="pct"/>
          </w:tcPr>
          <w:p w14:paraId="7BAFB9C7" w14:textId="5D5878DC" w:rsidR="00CD1D3F" w:rsidRDefault="00CD1D3F" w:rsidP="00BE795C">
            <w:pPr>
              <w:rPr>
                <w:szCs w:val="24"/>
              </w:rPr>
            </w:pPr>
            <w:r>
              <w:rPr>
                <w:szCs w:val="24"/>
              </w:rPr>
              <w:t xml:space="preserve">Investments/Account </w:t>
            </w:r>
            <w:r w:rsidR="00CF4D3A">
              <w:rPr>
                <w:szCs w:val="24"/>
              </w:rPr>
              <w:t>Balances</w:t>
            </w:r>
            <w:r w:rsidR="00EA5147">
              <w:rPr>
                <w:szCs w:val="24"/>
              </w:rPr>
              <w:t>/Total Units</w:t>
            </w:r>
          </w:p>
          <w:p w14:paraId="1F76F7EA" w14:textId="77777777" w:rsidR="00EA5147" w:rsidRDefault="00EA5147" w:rsidP="00BE795C">
            <w:pPr>
              <w:rPr>
                <w:szCs w:val="24"/>
              </w:rPr>
            </w:pPr>
          </w:p>
          <w:p w14:paraId="23FD1A8D" w14:textId="32117FC9" w:rsidR="00EA5147" w:rsidRDefault="00EA5147" w:rsidP="00BE795C">
            <w:pPr>
              <w:rPr>
                <w:szCs w:val="24"/>
              </w:rPr>
            </w:pPr>
            <w:r>
              <w:rPr>
                <w:szCs w:val="24"/>
              </w:rPr>
              <w:t>Total across all contribution types for associated fund</w:t>
            </w:r>
          </w:p>
        </w:tc>
        <w:tc>
          <w:tcPr>
            <w:tcW w:w="894" w:type="pct"/>
          </w:tcPr>
          <w:p w14:paraId="3FF0589B" w14:textId="081166C1" w:rsidR="00CD1D3F" w:rsidRDefault="00EA5147" w:rsidP="0023383C">
            <w:pPr>
              <w:rPr>
                <w:szCs w:val="24"/>
              </w:rPr>
            </w:pPr>
            <w:r>
              <w:rPr>
                <w:szCs w:val="24"/>
              </w:rPr>
              <w:t>123.0123</w:t>
            </w:r>
            <w:r w:rsidR="000B4D01">
              <w:rPr>
                <w:szCs w:val="24"/>
              </w:rPr>
              <w:t>45</w:t>
            </w:r>
          </w:p>
        </w:tc>
        <w:tc>
          <w:tcPr>
            <w:tcW w:w="650" w:type="pct"/>
          </w:tcPr>
          <w:p w14:paraId="028413CB" w14:textId="77777777" w:rsidR="00CD1D3F" w:rsidRDefault="00CD1D3F" w:rsidP="0023383C">
            <w:pPr>
              <w:rPr>
                <w:szCs w:val="24"/>
              </w:rPr>
            </w:pPr>
          </w:p>
        </w:tc>
      </w:tr>
      <w:tr w:rsidR="002E3693" w14:paraId="4B1DD5F6" w14:textId="77777777" w:rsidTr="00667E29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112" w:type="pct"/>
          </w:tcPr>
          <w:p w14:paraId="0AE25590" w14:textId="534DD8CC" w:rsidR="00CD1D3F" w:rsidRPr="00DF730E" w:rsidRDefault="00EA5147" w:rsidP="0023383C">
            <w:r>
              <w:t>UNIT_VL</w:t>
            </w:r>
          </w:p>
        </w:tc>
        <w:tc>
          <w:tcPr>
            <w:tcW w:w="2384" w:type="pct"/>
          </w:tcPr>
          <w:p w14:paraId="510B8DB2" w14:textId="1F1F42CF" w:rsidR="00EA5147" w:rsidRDefault="000B4D01" w:rsidP="00EA5147">
            <w:pPr>
              <w:rPr>
                <w:szCs w:val="24"/>
              </w:rPr>
            </w:pPr>
            <w:r>
              <w:rPr>
                <w:szCs w:val="24"/>
              </w:rPr>
              <w:t xml:space="preserve">DC Fund Management/Funds/Unit Value </w:t>
            </w:r>
          </w:p>
          <w:p w14:paraId="32018AC8" w14:textId="77777777" w:rsidR="000B4D01" w:rsidRDefault="000B4D01" w:rsidP="00EA5147">
            <w:pPr>
              <w:rPr>
                <w:szCs w:val="24"/>
              </w:rPr>
            </w:pPr>
          </w:p>
          <w:p w14:paraId="31841737" w14:textId="337B6004" w:rsidR="000B4D01" w:rsidRDefault="000B4D01" w:rsidP="00EA5147">
            <w:pPr>
              <w:rPr>
                <w:szCs w:val="24"/>
              </w:rPr>
            </w:pPr>
            <w:r>
              <w:rPr>
                <w:szCs w:val="24"/>
              </w:rPr>
              <w:t>Where Fund = FN_NAME</w:t>
            </w:r>
          </w:p>
          <w:p w14:paraId="4347C6FF" w14:textId="393D8C7A" w:rsidR="00EA5147" w:rsidRDefault="000B4D01" w:rsidP="00EA5147">
            <w:pPr>
              <w:rPr>
                <w:szCs w:val="24"/>
              </w:rPr>
            </w:pPr>
            <w:r>
              <w:rPr>
                <w:szCs w:val="24"/>
              </w:rPr>
              <w:t>And Valuation Date = VAL_DATE</w:t>
            </w:r>
          </w:p>
          <w:p w14:paraId="27F93407" w14:textId="0A0B1E14" w:rsidR="00CD1D3F" w:rsidRDefault="00CD1D3F" w:rsidP="00EA5147">
            <w:pPr>
              <w:rPr>
                <w:szCs w:val="24"/>
              </w:rPr>
            </w:pPr>
          </w:p>
        </w:tc>
        <w:tc>
          <w:tcPr>
            <w:tcW w:w="894" w:type="pct"/>
          </w:tcPr>
          <w:p w14:paraId="1E4DCBA8" w14:textId="6DB0F896" w:rsidR="00CD1D3F" w:rsidRDefault="000B4D01" w:rsidP="0023383C">
            <w:pPr>
              <w:rPr>
                <w:szCs w:val="24"/>
              </w:rPr>
            </w:pPr>
            <w:r>
              <w:rPr>
                <w:szCs w:val="24"/>
              </w:rPr>
              <w:t>123.012345</w:t>
            </w:r>
          </w:p>
        </w:tc>
        <w:tc>
          <w:tcPr>
            <w:tcW w:w="650" w:type="pct"/>
          </w:tcPr>
          <w:p w14:paraId="298AC114" w14:textId="77777777" w:rsidR="00CD1D3F" w:rsidRDefault="00CD1D3F" w:rsidP="0023383C">
            <w:pPr>
              <w:rPr>
                <w:szCs w:val="24"/>
              </w:rPr>
            </w:pPr>
          </w:p>
        </w:tc>
      </w:tr>
      <w:tr w:rsidR="002E3693" w14:paraId="36D08123" w14:textId="77777777" w:rsidTr="00667E29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112" w:type="pct"/>
          </w:tcPr>
          <w:p w14:paraId="52A612F6" w14:textId="5AB8DC64" w:rsidR="00CD1D3F" w:rsidRPr="00DF730E" w:rsidRDefault="000B4D01" w:rsidP="0023383C">
            <w:r>
              <w:t>FND_VL</w:t>
            </w:r>
          </w:p>
        </w:tc>
        <w:tc>
          <w:tcPr>
            <w:tcW w:w="2384" w:type="pct"/>
          </w:tcPr>
          <w:p w14:paraId="1B4C833A" w14:textId="4DEB9FC6" w:rsidR="00EA5147" w:rsidRDefault="00EA5147" w:rsidP="00EA5147">
            <w:pPr>
              <w:rPr>
                <w:szCs w:val="24"/>
              </w:rPr>
            </w:pPr>
            <w:r>
              <w:rPr>
                <w:szCs w:val="24"/>
              </w:rPr>
              <w:t xml:space="preserve">Investments/Account </w:t>
            </w:r>
            <w:r w:rsidR="00CF4D3A">
              <w:rPr>
                <w:szCs w:val="24"/>
              </w:rPr>
              <w:t>Balances</w:t>
            </w:r>
            <w:r>
              <w:rPr>
                <w:szCs w:val="24"/>
              </w:rPr>
              <w:t xml:space="preserve">/Total </w:t>
            </w:r>
            <w:r w:rsidR="000B4D01">
              <w:rPr>
                <w:szCs w:val="24"/>
              </w:rPr>
              <w:t>Values</w:t>
            </w:r>
          </w:p>
          <w:p w14:paraId="61531565" w14:textId="77777777" w:rsidR="00EA5147" w:rsidRDefault="00EA5147" w:rsidP="00EA5147">
            <w:pPr>
              <w:rPr>
                <w:szCs w:val="24"/>
              </w:rPr>
            </w:pPr>
          </w:p>
          <w:p w14:paraId="483243FA" w14:textId="4B68AEEA" w:rsidR="00CD1D3F" w:rsidRDefault="00EA5147" w:rsidP="00EA5147">
            <w:pPr>
              <w:rPr>
                <w:szCs w:val="24"/>
              </w:rPr>
            </w:pPr>
            <w:r>
              <w:rPr>
                <w:szCs w:val="24"/>
              </w:rPr>
              <w:t>Total across all contribution types for associated fund</w:t>
            </w:r>
          </w:p>
        </w:tc>
        <w:tc>
          <w:tcPr>
            <w:tcW w:w="894" w:type="pct"/>
          </w:tcPr>
          <w:p w14:paraId="4B66BB24" w14:textId="112D1365" w:rsidR="00CD1D3F" w:rsidRDefault="000B4D01" w:rsidP="0023383C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650" w:type="pct"/>
          </w:tcPr>
          <w:p w14:paraId="3F262E71" w14:textId="77777777" w:rsidR="00CD1D3F" w:rsidRDefault="00CD1D3F" w:rsidP="0023383C">
            <w:pPr>
              <w:rPr>
                <w:szCs w:val="24"/>
              </w:rPr>
            </w:pPr>
          </w:p>
        </w:tc>
      </w:tr>
      <w:tr w:rsidR="002E3693" w14:paraId="46CB1F51" w14:textId="77777777" w:rsidTr="00667E29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112" w:type="pct"/>
          </w:tcPr>
          <w:p w14:paraId="77F6FE9E" w14:textId="00F06D85" w:rsidR="00CD1D3F" w:rsidRPr="00DF730E" w:rsidRDefault="00CF4D3A" w:rsidP="0023383C">
            <w:r>
              <w:t>TOT_VL</w:t>
            </w:r>
          </w:p>
        </w:tc>
        <w:tc>
          <w:tcPr>
            <w:tcW w:w="2384" w:type="pct"/>
          </w:tcPr>
          <w:p w14:paraId="5992EA9C" w14:textId="635D4505" w:rsidR="00CD1D3F" w:rsidRDefault="00CF4D3A" w:rsidP="00BE795C">
            <w:pPr>
              <w:rPr>
                <w:szCs w:val="24"/>
              </w:rPr>
            </w:pPr>
            <w:r>
              <w:rPr>
                <w:szCs w:val="24"/>
              </w:rPr>
              <w:t>Investments/Account Summary/Total Values</w:t>
            </w:r>
          </w:p>
        </w:tc>
        <w:tc>
          <w:tcPr>
            <w:tcW w:w="894" w:type="pct"/>
          </w:tcPr>
          <w:p w14:paraId="743F3C35" w14:textId="3950E54F" w:rsidR="00CD1D3F" w:rsidRDefault="00CF4D3A" w:rsidP="0023383C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650" w:type="pct"/>
          </w:tcPr>
          <w:p w14:paraId="38F5BFC8" w14:textId="77777777" w:rsidR="00CD1D3F" w:rsidRDefault="00CD1D3F" w:rsidP="0023383C">
            <w:pPr>
              <w:rPr>
                <w:szCs w:val="24"/>
              </w:rPr>
            </w:pPr>
          </w:p>
        </w:tc>
      </w:tr>
    </w:tbl>
    <w:p w14:paraId="35EAD11E" w14:textId="4062512F" w:rsidR="00AD3AF6" w:rsidRDefault="00AD3AF6"/>
    <w:p w14:paraId="691C7765" w14:textId="689631AB" w:rsidR="00D96D20" w:rsidRPr="002667B9" w:rsidRDefault="00D96D20" w:rsidP="00D96D20">
      <w:pPr>
        <w:pStyle w:val="Heading3"/>
        <w:rPr>
          <w:b/>
          <w:color w:val="0033CB"/>
          <w:sz w:val="28"/>
          <w:szCs w:val="28"/>
        </w:rPr>
      </w:pPr>
      <w:r>
        <w:t>Data Elements for Spousal Options</w:t>
      </w:r>
    </w:p>
    <w:p w14:paraId="041D446C" w14:textId="77777777" w:rsidR="00D96D20" w:rsidRDefault="00D96D20" w:rsidP="00D96D20">
      <w:pPr>
        <w:autoSpaceDE w:val="0"/>
        <w:autoSpaceDN w:val="0"/>
        <w:adjustRightInd w:val="0"/>
        <w:rPr>
          <w:szCs w:val="24"/>
        </w:rPr>
      </w:pPr>
    </w:p>
    <w:tbl>
      <w:tblPr>
        <w:tblW w:w="4484" w:type="pct"/>
        <w:tblCellSpacing w:w="-8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60" w:type="dxa"/>
          <w:left w:w="120" w:type="dxa"/>
          <w:bottom w:w="60" w:type="dxa"/>
          <w:right w:w="120" w:type="dxa"/>
        </w:tblCellMar>
        <w:tblLook w:val="0000" w:firstRow="0" w:lastRow="0" w:firstColumn="0" w:lastColumn="0" w:noHBand="0" w:noVBand="0"/>
      </w:tblPr>
      <w:tblGrid>
        <w:gridCol w:w="1914"/>
        <w:gridCol w:w="4174"/>
        <w:gridCol w:w="1679"/>
        <w:gridCol w:w="1488"/>
      </w:tblGrid>
      <w:tr w:rsidR="00D96D20" w:rsidRPr="00073011" w14:paraId="7A9B9BB5" w14:textId="77777777" w:rsidTr="00B52FF5">
        <w:trPr>
          <w:trHeight w:val="285"/>
          <w:tblHeader/>
          <w:tblCellSpacing w:w="-8" w:type="dxa"/>
        </w:trPr>
        <w:tc>
          <w:tcPr>
            <w:tcW w:w="1038" w:type="pct"/>
            <w:tcBorders>
              <w:bottom w:val="single" w:sz="2" w:space="0" w:color="808080"/>
            </w:tcBorders>
            <w:shd w:val="clear" w:color="auto" w:fill="0033CC"/>
            <w:vAlign w:val="center"/>
          </w:tcPr>
          <w:p w14:paraId="71D697D5" w14:textId="77777777" w:rsidR="00D96D20" w:rsidRPr="00073011" w:rsidRDefault="00D96D20" w:rsidP="00D96D20">
            <w:pPr>
              <w:pStyle w:val="Conten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Label</w:t>
            </w:r>
          </w:p>
        </w:tc>
        <w:tc>
          <w:tcPr>
            <w:tcW w:w="2244" w:type="pct"/>
            <w:tcBorders>
              <w:bottom w:val="single" w:sz="2" w:space="0" w:color="808080"/>
            </w:tcBorders>
            <w:shd w:val="clear" w:color="auto" w:fill="0033CC"/>
            <w:vAlign w:val="center"/>
          </w:tcPr>
          <w:p w14:paraId="508BB3D9" w14:textId="77777777" w:rsidR="00D96D20" w:rsidRDefault="00D96D20" w:rsidP="00D96D20">
            <w:pPr>
              <w:pStyle w:val="Content"/>
              <w:rPr>
                <w:b/>
                <w:bCs/>
                <w:color w:val="FFFFFF"/>
              </w:rPr>
            </w:pPr>
            <w:r w:rsidRPr="00073011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08" w:type="pct"/>
            <w:tcBorders>
              <w:bottom w:val="single" w:sz="2" w:space="0" w:color="808080"/>
            </w:tcBorders>
            <w:shd w:val="clear" w:color="auto" w:fill="0033CC"/>
          </w:tcPr>
          <w:p w14:paraId="1A7F7436" w14:textId="77777777" w:rsidR="00D96D20" w:rsidRPr="00073011" w:rsidRDefault="00D96D20" w:rsidP="00D96D20">
            <w:pPr>
              <w:pStyle w:val="Conten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Sample Value</w:t>
            </w:r>
          </w:p>
        </w:tc>
        <w:tc>
          <w:tcPr>
            <w:tcW w:w="853" w:type="pct"/>
            <w:tcBorders>
              <w:bottom w:val="single" w:sz="2" w:space="0" w:color="808080"/>
            </w:tcBorders>
            <w:shd w:val="clear" w:color="auto" w:fill="0033CC"/>
          </w:tcPr>
          <w:p w14:paraId="2699F012" w14:textId="77777777" w:rsidR="00D96D20" w:rsidRDefault="00D96D20" w:rsidP="00D96D20">
            <w:pPr>
              <w:pStyle w:val="Conten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Database Field</w:t>
            </w:r>
          </w:p>
        </w:tc>
      </w:tr>
      <w:tr w:rsidR="00D96D20" w14:paraId="213D4401" w14:textId="77777777" w:rsidTr="00B52FF5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38" w:type="pct"/>
          </w:tcPr>
          <w:p w14:paraId="3EB15F4C" w14:textId="2BA5BEFF" w:rsidR="00D96D20" w:rsidRDefault="00D96D20" w:rsidP="00D96D20">
            <w:commentRangeStart w:id="41"/>
            <w:r>
              <w:t>MMB_FN</w:t>
            </w:r>
            <w:commentRangeEnd w:id="41"/>
            <w:r w:rsidR="00041D5A">
              <w:rPr>
                <w:rStyle w:val="CommentReference"/>
              </w:rPr>
              <w:commentReference w:id="41"/>
            </w:r>
          </w:p>
        </w:tc>
        <w:tc>
          <w:tcPr>
            <w:tcW w:w="2244" w:type="pct"/>
          </w:tcPr>
          <w:p w14:paraId="710D4AAF" w14:textId="77777777" w:rsidR="00D96D20" w:rsidRDefault="00D96D20" w:rsidP="00D96D20">
            <w:pPr>
              <w:rPr>
                <w:szCs w:val="24"/>
              </w:rPr>
            </w:pPr>
            <w:r>
              <w:rPr>
                <w:szCs w:val="24"/>
              </w:rPr>
              <w:t>Person Summary/Name</w:t>
            </w:r>
          </w:p>
          <w:p w14:paraId="25F71F86" w14:textId="77777777" w:rsidR="00D96D20" w:rsidRDefault="00D96D20" w:rsidP="00D96D20">
            <w:pPr>
              <w:rPr>
                <w:szCs w:val="24"/>
              </w:rPr>
            </w:pPr>
          </w:p>
          <w:p w14:paraId="35A1B9DB" w14:textId="14812C94" w:rsidR="00D96D20" w:rsidRDefault="00D96D20" w:rsidP="00D96D20">
            <w:pPr>
              <w:rPr>
                <w:szCs w:val="24"/>
              </w:rPr>
            </w:pPr>
            <w:r>
              <w:rPr>
                <w:szCs w:val="24"/>
              </w:rPr>
              <w:t>Full name of deceased member, including middle name</w:t>
            </w:r>
          </w:p>
        </w:tc>
        <w:tc>
          <w:tcPr>
            <w:tcW w:w="908" w:type="pct"/>
          </w:tcPr>
          <w:p w14:paraId="1863D8D5" w14:textId="6DE75283" w:rsidR="00D96D20" w:rsidRDefault="00D96D20" w:rsidP="00D96D20">
            <w:pPr>
              <w:rPr>
                <w:szCs w:val="24"/>
              </w:rPr>
            </w:pPr>
            <w:r>
              <w:t>John David Smith</w:t>
            </w:r>
          </w:p>
        </w:tc>
        <w:tc>
          <w:tcPr>
            <w:tcW w:w="853" w:type="pct"/>
          </w:tcPr>
          <w:p w14:paraId="498227CA" w14:textId="77777777" w:rsidR="00D96D20" w:rsidRDefault="00D96D20" w:rsidP="00D96D20">
            <w:pPr>
              <w:rPr>
                <w:szCs w:val="24"/>
              </w:rPr>
            </w:pPr>
          </w:p>
        </w:tc>
      </w:tr>
      <w:tr w:rsidR="00D96D20" w14:paraId="1834B66A" w14:textId="77777777" w:rsidTr="00B52FF5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38" w:type="pct"/>
          </w:tcPr>
          <w:p w14:paraId="4666A91D" w14:textId="7BF937D1" w:rsidR="00D96D20" w:rsidRDefault="00D96D20" w:rsidP="00D96D20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DATE</w:t>
            </w:r>
          </w:p>
        </w:tc>
        <w:tc>
          <w:tcPr>
            <w:tcW w:w="2244" w:type="pct"/>
          </w:tcPr>
          <w:p w14:paraId="6B7293B3" w14:textId="22DF53E0" w:rsidR="00D96D20" w:rsidRDefault="00D96D20" w:rsidP="00D96D20">
            <w:pPr>
              <w:rPr>
                <w:szCs w:val="24"/>
              </w:rPr>
            </w:pPr>
            <w:r>
              <w:rPr>
                <w:szCs w:val="24"/>
              </w:rPr>
              <w:t>System Date</w:t>
            </w:r>
          </w:p>
        </w:tc>
        <w:tc>
          <w:tcPr>
            <w:tcW w:w="908" w:type="pct"/>
          </w:tcPr>
          <w:p w14:paraId="259935E3" w14:textId="6CA17118" w:rsidR="00D96D20" w:rsidRPr="00DB1608" w:rsidRDefault="00D96D20" w:rsidP="00D96D20">
            <w:pPr>
              <w:rPr>
                <w:szCs w:val="24"/>
              </w:rPr>
            </w:pPr>
            <w:r>
              <w:rPr>
                <w:szCs w:val="24"/>
              </w:rPr>
              <w:t>April 1, 2019</w:t>
            </w:r>
          </w:p>
        </w:tc>
        <w:tc>
          <w:tcPr>
            <w:tcW w:w="853" w:type="pct"/>
          </w:tcPr>
          <w:p w14:paraId="01B502AF" w14:textId="77777777" w:rsidR="00D96D20" w:rsidRDefault="00D96D20" w:rsidP="00D96D20">
            <w:pPr>
              <w:rPr>
                <w:szCs w:val="24"/>
              </w:rPr>
            </w:pPr>
          </w:p>
        </w:tc>
      </w:tr>
      <w:tr w:rsidR="00D96D20" w14:paraId="5D37C170" w14:textId="77777777" w:rsidTr="00B52FF5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38" w:type="pct"/>
          </w:tcPr>
          <w:p w14:paraId="6E233146" w14:textId="48247138" w:rsidR="00D96D20" w:rsidRDefault="00D96D20" w:rsidP="00D96D20">
            <w:pPr>
              <w:rPr>
                <w:szCs w:val="24"/>
              </w:rPr>
            </w:pPr>
            <w:r>
              <w:rPr>
                <w:szCs w:val="24"/>
              </w:rPr>
              <w:t>SP_NAM</w:t>
            </w:r>
          </w:p>
        </w:tc>
        <w:tc>
          <w:tcPr>
            <w:tcW w:w="2244" w:type="pct"/>
          </w:tcPr>
          <w:p w14:paraId="57263B58" w14:textId="535DB14A" w:rsidR="00D96D20" w:rsidRDefault="00FA136F" w:rsidP="00FA136F">
            <w:pPr>
              <w:rPr>
                <w:szCs w:val="24"/>
              </w:rPr>
            </w:pPr>
            <w:r>
              <w:rPr>
                <w:szCs w:val="24"/>
              </w:rPr>
              <w:t>Person Profile/Marital Status/Spouse Details/Name</w:t>
            </w:r>
          </w:p>
        </w:tc>
        <w:tc>
          <w:tcPr>
            <w:tcW w:w="908" w:type="pct"/>
          </w:tcPr>
          <w:p w14:paraId="70BF94FA" w14:textId="705324E0" w:rsidR="00D96D20" w:rsidRDefault="00FA136F" w:rsidP="00D96D20">
            <w:pPr>
              <w:rPr>
                <w:szCs w:val="24"/>
              </w:rPr>
            </w:pPr>
            <w:r>
              <w:rPr>
                <w:szCs w:val="24"/>
              </w:rPr>
              <w:t>John Smith</w:t>
            </w:r>
          </w:p>
        </w:tc>
        <w:tc>
          <w:tcPr>
            <w:tcW w:w="853" w:type="pct"/>
          </w:tcPr>
          <w:p w14:paraId="00C33E40" w14:textId="77777777" w:rsidR="00D96D20" w:rsidRDefault="00D96D20" w:rsidP="00D96D20">
            <w:pPr>
              <w:rPr>
                <w:szCs w:val="24"/>
              </w:rPr>
            </w:pPr>
          </w:p>
        </w:tc>
      </w:tr>
      <w:tr w:rsidR="00D96D20" w14:paraId="06DB6750" w14:textId="77777777" w:rsidTr="00B52FF5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38" w:type="pct"/>
          </w:tcPr>
          <w:p w14:paraId="3F04DBA0" w14:textId="4C3F988F" w:rsidR="00D96D20" w:rsidRDefault="00D96D20" w:rsidP="00D96D20">
            <w:pPr>
              <w:rPr>
                <w:szCs w:val="24"/>
              </w:rPr>
            </w:pPr>
            <w:r>
              <w:rPr>
                <w:szCs w:val="24"/>
              </w:rPr>
              <w:t>Address Line 1</w:t>
            </w:r>
          </w:p>
        </w:tc>
        <w:tc>
          <w:tcPr>
            <w:tcW w:w="2244" w:type="pct"/>
          </w:tcPr>
          <w:p w14:paraId="386A6AAF" w14:textId="790F2129" w:rsidR="00D96D20" w:rsidRDefault="00FA136F" w:rsidP="00D96D20">
            <w:pPr>
              <w:rPr>
                <w:szCs w:val="24"/>
              </w:rPr>
            </w:pPr>
            <w:r>
              <w:rPr>
                <w:szCs w:val="24"/>
              </w:rPr>
              <w:t>Person Profile/Marital Status/Spouse Details/Home Address</w:t>
            </w:r>
          </w:p>
        </w:tc>
        <w:tc>
          <w:tcPr>
            <w:tcW w:w="908" w:type="pct"/>
          </w:tcPr>
          <w:p w14:paraId="658B8214" w14:textId="2725946E" w:rsidR="00D96D20" w:rsidRDefault="00D96D20" w:rsidP="00485AD9">
            <w:pPr>
              <w:rPr>
                <w:szCs w:val="24"/>
              </w:rPr>
            </w:pPr>
            <w:r>
              <w:rPr>
                <w:szCs w:val="24"/>
              </w:rPr>
              <w:t xml:space="preserve">10 </w:t>
            </w:r>
            <w:r w:rsidR="00485AD9">
              <w:rPr>
                <w:szCs w:val="24"/>
              </w:rPr>
              <w:t>KING STREET</w:t>
            </w:r>
          </w:p>
        </w:tc>
        <w:tc>
          <w:tcPr>
            <w:tcW w:w="853" w:type="pct"/>
          </w:tcPr>
          <w:p w14:paraId="340A368C" w14:textId="77777777" w:rsidR="00D96D20" w:rsidRDefault="00D96D20" w:rsidP="00D96D20">
            <w:pPr>
              <w:rPr>
                <w:szCs w:val="24"/>
              </w:rPr>
            </w:pPr>
          </w:p>
        </w:tc>
      </w:tr>
      <w:tr w:rsidR="00D96D20" w14:paraId="57CF35D1" w14:textId="77777777" w:rsidTr="00B52FF5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38" w:type="pct"/>
          </w:tcPr>
          <w:p w14:paraId="4AB2DEF1" w14:textId="5E9E7DA4" w:rsidR="00D96D20" w:rsidRDefault="00D96D20" w:rsidP="00D96D20">
            <w:pPr>
              <w:rPr>
                <w:szCs w:val="24"/>
              </w:rPr>
            </w:pPr>
            <w:r>
              <w:rPr>
                <w:szCs w:val="24"/>
              </w:rPr>
              <w:t>Address Line 2</w:t>
            </w:r>
          </w:p>
        </w:tc>
        <w:tc>
          <w:tcPr>
            <w:tcW w:w="2244" w:type="pct"/>
          </w:tcPr>
          <w:p w14:paraId="4B1F9440" w14:textId="521ED9DA" w:rsidR="00D96D20" w:rsidRDefault="00FA136F" w:rsidP="00D96D20">
            <w:pPr>
              <w:rPr>
                <w:szCs w:val="24"/>
              </w:rPr>
            </w:pPr>
            <w:r>
              <w:rPr>
                <w:szCs w:val="24"/>
              </w:rPr>
              <w:t xml:space="preserve">Person Profile/Marital Status/Spouse Details/Home Address </w:t>
            </w:r>
          </w:p>
        </w:tc>
        <w:tc>
          <w:tcPr>
            <w:tcW w:w="908" w:type="pct"/>
          </w:tcPr>
          <w:p w14:paraId="158726C8" w14:textId="3453B4DF" w:rsidR="00D96D20" w:rsidRDefault="00485AD9" w:rsidP="00D96D20">
            <w:pPr>
              <w:rPr>
                <w:szCs w:val="24"/>
              </w:rPr>
            </w:pPr>
            <w:r>
              <w:rPr>
                <w:szCs w:val="24"/>
              </w:rPr>
              <w:t>SUITE</w:t>
            </w:r>
            <w:r w:rsidR="00D96D20">
              <w:rPr>
                <w:szCs w:val="24"/>
              </w:rPr>
              <w:t xml:space="preserve"> 101</w:t>
            </w:r>
          </w:p>
        </w:tc>
        <w:tc>
          <w:tcPr>
            <w:tcW w:w="853" w:type="pct"/>
          </w:tcPr>
          <w:p w14:paraId="7CE77DBA" w14:textId="77777777" w:rsidR="00D96D20" w:rsidRDefault="00D96D20" w:rsidP="00D96D20">
            <w:pPr>
              <w:rPr>
                <w:szCs w:val="24"/>
              </w:rPr>
            </w:pPr>
          </w:p>
        </w:tc>
      </w:tr>
      <w:tr w:rsidR="00D96D20" w14:paraId="1E7C2B97" w14:textId="77777777" w:rsidTr="00B52FF5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38" w:type="pct"/>
          </w:tcPr>
          <w:p w14:paraId="43506679" w14:textId="3E94431A" w:rsidR="00D96D20" w:rsidRDefault="00D96D20" w:rsidP="00D96D20">
            <w:pPr>
              <w:rPr>
                <w:szCs w:val="24"/>
              </w:rPr>
            </w:pPr>
            <w:r>
              <w:rPr>
                <w:szCs w:val="24"/>
              </w:rPr>
              <w:t>Address Line 3</w:t>
            </w:r>
          </w:p>
        </w:tc>
        <w:tc>
          <w:tcPr>
            <w:tcW w:w="2244" w:type="pct"/>
          </w:tcPr>
          <w:p w14:paraId="7E77F7BC" w14:textId="632D63AA" w:rsidR="00D96D20" w:rsidRDefault="00FA136F" w:rsidP="00D96D20">
            <w:pPr>
              <w:rPr>
                <w:szCs w:val="24"/>
              </w:rPr>
            </w:pPr>
            <w:r>
              <w:rPr>
                <w:szCs w:val="24"/>
              </w:rPr>
              <w:t>Person Profile/Marital Status/Spouse Details/Home Address</w:t>
            </w:r>
          </w:p>
        </w:tc>
        <w:tc>
          <w:tcPr>
            <w:tcW w:w="908" w:type="pct"/>
          </w:tcPr>
          <w:p w14:paraId="5B67E7F3" w14:textId="06E4428B" w:rsidR="00D96D20" w:rsidRDefault="00D96D20" w:rsidP="00485AD9">
            <w:pPr>
              <w:rPr>
                <w:szCs w:val="24"/>
              </w:rPr>
            </w:pPr>
            <w:r>
              <w:rPr>
                <w:szCs w:val="24"/>
              </w:rPr>
              <w:t xml:space="preserve">P.O. </w:t>
            </w:r>
            <w:r w:rsidR="00485AD9">
              <w:rPr>
                <w:szCs w:val="24"/>
              </w:rPr>
              <w:t>BOX</w:t>
            </w:r>
            <w:r>
              <w:rPr>
                <w:szCs w:val="24"/>
              </w:rPr>
              <w:t xml:space="preserve"> 1395</w:t>
            </w:r>
          </w:p>
        </w:tc>
        <w:tc>
          <w:tcPr>
            <w:tcW w:w="853" w:type="pct"/>
          </w:tcPr>
          <w:p w14:paraId="3C3A2A79" w14:textId="77777777" w:rsidR="00D96D20" w:rsidRDefault="00D96D20" w:rsidP="00D96D20">
            <w:pPr>
              <w:rPr>
                <w:szCs w:val="24"/>
              </w:rPr>
            </w:pPr>
          </w:p>
        </w:tc>
      </w:tr>
      <w:tr w:rsidR="00D96D20" w14:paraId="67597899" w14:textId="77777777" w:rsidTr="00B52FF5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38" w:type="pct"/>
          </w:tcPr>
          <w:p w14:paraId="1CA10C36" w14:textId="742F00D0" w:rsidR="00D96D20" w:rsidRDefault="00D96D20" w:rsidP="00D96D20">
            <w:pPr>
              <w:rPr>
                <w:szCs w:val="24"/>
              </w:rPr>
            </w:pPr>
            <w:r>
              <w:rPr>
                <w:szCs w:val="24"/>
              </w:rPr>
              <w:t>City</w:t>
            </w:r>
          </w:p>
        </w:tc>
        <w:tc>
          <w:tcPr>
            <w:tcW w:w="2244" w:type="pct"/>
          </w:tcPr>
          <w:p w14:paraId="695E2A9D" w14:textId="6968BB3B" w:rsidR="00D96D20" w:rsidRDefault="00FA136F" w:rsidP="00D96D20">
            <w:pPr>
              <w:rPr>
                <w:szCs w:val="24"/>
              </w:rPr>
            </w:pPr>
            <w:r>
              <w:rPr>
                <w:szCs w:val="24"/>
              </w:rPr>
              <w:t>Person Profile/Marital Status/Spouse Details/Home Address</w:t>
            </w:r>
          </w:p>
        </w:tc>
        <w:tc>
          <w:tcPr>
            <w:tcW w:w="908" w:type="pct"/>
          </w:tcPr>
          <w:p w14:paraId="5C95AF50" w14:textId="1CAC7B83" w:rsidR="00D96D20" w:rsidRDefault="00485AD9" w:rsidP="00D96D20">
            <w:pPr>
              <w:rPr>
                <w:szCs w:val="24"/>
              </w:rPr>
            </w:pPr>
            <w:r>
              <w:rPr>
                <w:szCs w:val="24"/>
              </w:rPr>
              <w:t>REGINA</w:t>
            </w:r>
          </w:p>
        </w:tc>
        <w:tc>
          <w:tcPr>
            <w:tcW w:w="853" w:type="pct"/>
          </w:tcPr>
          <w:p w14:paraId="75736793" w14:textId="77777777" w:rsidR="00D96D20" w:rsidRDefault="00D96D20" w:rsidP="00D96D20">
            <w:pPr>
              <w:rPr>
                <w:szCs w:val="24"/>
              </w:rPr>
            </w:pPr>
          </w:p>
        </w:tc>
      </w:tr>
      <w:tr w:rsidR="00D96D20" w14:paraId="7ED18D3E" w14:textId="77777777" w:rsidTr="00B52FF5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38" w:type="pct"/>
          </w:tcPr>
          <w:p w14:paraId="6E746BB5" w14:textId="210EDAFC" w:rsidR="00D96D20" w:rsidRDefault="00D96D20" w:rsidP="00D96D20">
            <w:pPr>
              <w:rPr>
                <w:szCs w:val="24"/>
              </w:rPr>
            </w:pPr>
            <w:r>
              <w:rPr>
                <w:szCs w:val="24"/>
              </w:rPr>
              <w:t>Province</w:t>
            </w:r>
          </w:p>
        </w:tc>
        <w:tc>
          <w:tcPr>
            <w:tcW w:w="2244" w:type="pct"/>
          </w:tcPr>
          <w:p w14:paraId="0354EEB3" w14:textId="46DE5434" w:rsidR="00D96D20" w:rsidRDefault="00FA136F" w:rsidP="00D96D20">
            <w:pPr>
              <w:rPr>
                <w:szCs w:val="24"/>
              </w:rPr>
            </w:pPr>
            <w:r>
              <w:rPr>
                <w:szCs w:val="24"/>
              </w:rPr>
              <w:t>Person Profile/Marital Status/Spouse Details/Home Address</w:t>
            </w:r>
          </w:p>
        </w:tc>
        <w:tc>
          <w:tcPr>
            <w:tcW w:w="908" w:type="pct"/>
          </w:tcPr>
          <w:p w14:paraId="6C560AE3" w14:textId="548CCD95" w:rsidR="00D96D20" w:rsidRDefault="00D96D20" w:rsidP="00D96D20">
            <w:pPr>
              <w:rPr>
                <w:szCs w:val="24"/>
              </w:rPr>
            </w:pPr>
            <w:r>
              <w:rPr>
                <w:szCs w:val="24"/>
              </w:rPr>
              <w:t>SK</w:t>
            </w:r>
          </w:p>
        </w:tc>
        <w:tc>
          <w:tcPr>
            <w:tcW w:w="853" w:type="pct"/>
          </w:tcPr>
          <w:p w14:paraId="3BEC99B5" w14:textId="77777777" w:rsidR="00D96D20" w:rsidRDefault="00D96D20" w:rsidP="00D96D20">
            <w:pPr>
              <w:rPr>
                <w:szCs w:val="24"/>
              </w:rPr>
            </w:pPr>
          </w:p>
        </w:tc>
      </w:tr>
      <w:tr w:rsidR="00D96D20" w14:paraId="6DCF7419" w14:textId="77777777" w:rsidTr="00B52FF5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38" w:type="pct"/>
          </w:tcPr>
          <w:p w14:paraId="310F12EF" w14:textId="17E7A7ED" w:rsidR="00D96D20" w:rsidRDefault="00D96D20" w:rsidP="00D96D20">
            <w:pPr>
              <w:rPr>
                <w:szCs w:val="24"/>
              </w:rPr>
            </w:pPr>
            <w:r>
              <w:rPr>
                <w:szCs w:val="24"/>
              </w:rPr>
              <w:t>Postal Code</w:t>
            </w:r>
          </w:p>
        </w:tc>
        <w:tc>
          <w:tcPr>
            <w:tcW w:w="2244" w:type="pct"/>
          </w:tcPr>
          <w:p w14:paraId="2A562947" w14:textId="748EF6E2" w:rsidR="00D96D20" w:rsidRDefault="00FA136F" w:rsidP="00D96D20">
            <w:pPr>
              <w:rPr>
                <w:szCs w:val="24"/>
              </w:rPr>
            </w:pPr>
            <w:r>
              <w:rPr>
                <w:szCs w:val="24"/>
              </w:rPr>
              <w:t>Person Profile/Marital Status/Spouse Details/Home Address</w:t>
            </w:r>
          </w:p>
        </w:tc>
        <w:tc>
          <w:tcPr>
            <w:tcW w:w="908" w:type="pct"/>
          </w:tcPr>
          <w:p w14:paraId="467A4316" w14:textId="4A0974A3" w:rsidR="00D96D20" w:rsidRDefault="00D96D20" w:rsidP="00D96D20">
            <w:pPr>
              <w:rPr>
                <w:szCs w:val="24"/>
              </w:rPr>
            </w:pPr>
            <w:r>
              <w:rPr>
                <w:szCs w:val="24"/>
              </w:rPr>
              <w:t>S0K 2A0</w:t>
            </w:r>
          </w:p>
        </w:tc>
        <w:tc>
          <w:tcPr>
            <w:tcW w:w="853" w:type="pct"/>
          </w:tcPr>
          <w:p w14:paraId="5B6C88F8" w14:textId="77777777" w:rsidR="00D96D20" w:rsidRDefault="00D96D20" w:rsidP="00D96D20">
            <w:pPr>
              <w:rPr>
                <w:szCs w:val="24"/>
              </w:rPr>
            </w:pPr>
          </w:p>
        </w:tc>
      </w:tr>
      <w:tr w:rsidR="00D96D20" w14:paraId="3BEF3246" w14:textId="77777777" w:rsidTr="00B52FF5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38" w:type="pct"/>
          </w:tcPr>
          <w:p w14:paraId="4AA5D366" w14:textId="67CC61B0" w:rsidR="00D96D20" w:rsidRDefault="00D96D20" w:rsidP="00D96D20">
            <w:pPr>
              <w:rPr>
                <w:szCs w:val="24"/>
              </w:rPr>
            </w:pPr>
            <w:r>
              <w:t>Country</w:t>
            </w:r>
          </w:p>
        </w:tc>
        <w:tc>
          <w:tcPr>
            <w:tcW w:w="2244" w:type="pct"/>
          </w:tcPr>
          <w:p w14:paraId="56ABD4AF" w14:textId="060DBAD5" w:rsidR="00D96D20" w:rsidRDefault="00FA136F" w:rsidP="00D96D20">
            <w:pPr>
              <w:rPr>
                <w:szCs w:val="24"/>
              </w:rPr>
            </w:pPr>
            <w:r>
              <w:rPr>
                <w:szCs w:val="24"/>
              </w:rPr>
              <w:t>Person Profile/Marital Status/Spouse Details/Home Address</w:t>
            </w:r>
          </w:p>
        </w:tc>
        <w:tc>
          <w:tcPr>
            <w:tcW w:w="908" w:type="pct"/>
          </w:tcPr>
          <w:p w14:paraId="190B153E" w14:textId="01EFF6C0" w:rsidR="00D96D20" w:rsidRDefault="003E6A1C" w:rsidP="00D96D20">
            <w:pPr>
              <w:rPr>
                <w:szCs w:val="24"/>
              </w:rPr>
            </w:pPr>
            <w:r>
              <w:rPr>
                <w:szCs w:val="24"/>
              </w:rPr>
              <w:t>CANADA</w:t>
            </w:r>
          </w:p>
        </w:tc>
        <w:tc>
          <w:tcPr>
            <w:tcW w:w="853" w:type="pct"/>
          </w:tcPr>
          <w:p w14:paraId="593AB2EE" w14:textId="77777777" w:rsidR="00D96D20" w:rsidRDefault="00D96D20" w:rsidP="00D96D20">
            <w:pPr>
              <w:rPr>
                <w:szCs w:val="24"/>
              </w:rPr>
            </w:pPr>
          </w:p>
        </w:tc>
      </w:tr>
      <w:tr w:rsidR="00041D5A" w14:paraId="36DBBE8D" w14:textId="77777777" w:rsidTr="00B52FF5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38" w:type="pct"/>
          </w:tcPr>
          <w:p w14:paraId="53293493" w14:textId="2729EB56" w:rsidR="00041D5A" w:rsidRDefault="00041D5A" w:rsidP="00D96D20">
            <w:r>
              <w:t>RTRN_DT</w:t>
            </w:r>
          </w:p>
        </w:tc>
        <w:tc>
          <w:tcPr>
            <w:tcW w:w="2244" w:type="pct"/>
          </w:tcPr>
          <w:p w14:paraId="6ED2CE61" w14:textId="6190D2E1" w:rsidR="00041D5A" w:rsidRDefault="00485AD9" w:rsidP="00D96D20">
            <w:pPr>
              <w:rPr>
                <w:szCs w:val="24"/>
              </w:rPr>
            </w:pPr>
            <w:r>
              <w:rPr>
                <w:szCs w:val="24"/>
              </w:rPr>
              <w:t>System Date + 90 days</w:t>
            </w:r>
          </w:p>
        </w:tc>
        <w:tc>
          <w:tcPr>
            <w:tcW w:w="908" w:type="pct"/>
          </w:tcPr>
          <w:p w14:paraId="28445D6B" w14:textId="47C43E25" w:rsidR="00041D5A" w:rsidRDefault="00041D5A" w:rsidP="00D96D20">
            <w:pPr>
              <w:rPr>
                <w:szCs w:val="24"/>
              </w:rPr>
            </w:pPr>
            <w:r>
              <w:rPr>
                <w:szCs w:val="24"/>
              </w:rPr>
              <w:t>April 1, 2019</w:t>
            </w:r>
          </w:p>
        </w:tc>
        <w:tc>
          <w:tcPr>
            <w:tcW w:w="853" w:type="pct"/>
          </w:tcPr>
          <w:p w14:paraId="61C0A736" w14:textId="77777777" w:rsidR="00041D5A" w:rsidRDefault="00041D5A" w:rsidP="00D96D20">
            <w:pPr>
              <w:rPr>
                <w:szCs w:val="24"/>
              </w:rPr>
            </w:pPr>
          </w:p>
        </w:tc>
      </w:tr>
      <w:tr w:rsidR="00917179" w14:paraId="6228CE12" w14:textId="77777777" w:rsidTr="00B52FF5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38" w:type="pct"/>
          </w:tcPr>
          <w:p w14:paraId="62E0044B" w14:textId="6CE4C5ED" w:rsidR="00917179" w:rsidRDefault="00917179" w:rsidP="00D96D20">
            <w:r>
              <w:t>JURISDICTION</w:t>
            </w:r>
          </w:p>
        </w:tc>
        <w:tc>
          <w:tcPr>
            <w:tcW w:w="2244" w:type="pct"/>
          </w:tcPr>
          <w:p w14:paraId="4711ACBA" w14:textId="6052BC38" w:rsidR="00917179" w:rsidRDefault="00917179" w:rsidP="00D96D20">
            <w:pPr>
              <w:rPr>
                <w:szCs w:val="24"/>
              </w:rPr>
            </w:pPr>
            <w:r>
              <w:rPr>
                <w:szCs w:val="24"/>
              </w:rPr>
              <w:t>Province that funds have been locked in against. Will need to have a separate line for each province funds are locked in against</w:t>
            </w:r>
          </w:p>
        </w:tc>
        <w:tc>
          <w:tcPr>
            <w:tcW w:w="908" w:type="pct"/>
          </w:tcPr>
          <w:p w14:paraId="0C1C429A" w14:textId="610B926C" w:rsidR="00917179" w:rsidRDefault="00917179" w:rsidP="00D96D20">
            <w:pPr>
              <w:rPr>
                <w:szCs w:val="24"/>
              </w:rPr>
            </w:pPr>
            <w:r>
              <w:rPr>
                <w:szCs w:val="24"/>
              </w:rPr>
              <w:t>Saskatchewan</w:t>
            </w:r>
          </w:p>
        </w:tc>
        <w:tc>
          <w:tcPr>
            <w:tcW w:w="853" w:type="pct"/>
          </w:tcPr>
          <w:p w14:paraId="3333B80E" w14:textId="77777777" w:rsidR="00917179" w:rsidRDefault="00917179" w:rsidP="00D96D20">
            <w:pPr>
              <w:rPr>
                <w:szCs w:val="24"/>
              </w:rPr>
            </w:pPr>
          </w:p>
        </w:tc>
      </w:tr>
      <w:tr w:rsidR="00917179" w14:paraId="2D02D87D" w14:textId="77777777" w:rsidTr="00B52FF5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38" w:type="pct"/>
          </w:tcPr>
          <w:p w14:paraId="52767256" w14:textId="6A7C18CB" w:rsidR="00917179" w:rsidRDefault="00917179" w:rsidP="00D96D20">
            <w:r w:rsidRPr="00775655">
              <w:t>JRSDCTN_AMNT</w:t>
            </w:r>
          </w:p>
        </w:tc>
        <w:tc>
          <w:tcPr>
            <w:tcW w:w="2244" w:type="pct"/>
          </w:tcPr>
          <w:p w14:paraId="250D395E" w14:textId="74CBE3B4" w:rsidR="00917179" w:rsidRDefault="00917179" w:rsidP="00D96D20">
            <w:pPr>
              <w:rPr>
                <w:szCs w:val="24"/>
              </w:rPr>
            </w:pPr>
            <w:r>
              <w:rPr>
                <w:szCs w:val="24"/>
              </w:rPr>
              <w:t>Total of all locked-in contributions for associated province</w:t>
            </w:r>
          </w:p>
        </w:tc>
        <w:tc>
          <w:tcPr>
            <w:tcW w:w="908" w:type="pct"/>
          </w:tcPr>
          <w:p w14:paraId="075E82C0" w14:textId="4CEB6308" w:rsidR="00917179" w:rsidRDefault="00917179" w:rsidP="00D96D20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853" w:type="pct"/>
          </w:tcPr>
          <w:p w14:paraId="4FCAAAAF" w14:textId="77777777" w:rsidR="00917179" w:rsidRDefault="00917179" w:rsidP="00D96D20">
            <w:pPr>
              <w:rPr>
                <w:szCs w:val="24"/>
              </w:rPr>
            </w:pPr>
          </w:p>
        </w:tc>
      </w:tr>
      <w:tr w:rsidR="00775655" w14:paraId="2E22174E" w14:textId="77777777" w:rsidTr="00B52FF5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38" w:type="pct"/>
          </w:tcPr>
          <w:p w14:paraId="6137EFE0" w14:textId="0B7A625F" w:rsidR="00775655" w:rsidRDefault="00917179" w:rsidP="00BE52D3">
            <w:r w:rsidRPr="00775655">
              <w:t>VOL_AMNT</w:t>
            </w:r>
          </w:p>
        </w:tc>
        <w:tc>
          <w:tcPr>
            <w:tcW w:w="2244" w:type="pct"/>
          </w:tcPr>
          <w:p w14:paraId="0DDDC5F2" w14:textId="77777777" w:rsidR="00775655" w:rsidRDefault="00BE52D3" w:rsidP="00BE52D3">
            <w:pPr>
              <w:rPr>
                <w:szCs w:val="24"/>
              </w:rPr>
            </w:pPr>
            <w:r>
              <w:rPr>
                <w:szCs w:val="24"/>
              </w:rPr>
              <w:t>Total of all Voluntary contributions not locked in against any jurisdiction</w:t>
            </w:r>
          </w:p>
          <w:p w14:paraId="0FFF8073" w14:textId="77777777" w:rsidR="00BE52D3" w:rsidRDefault="00BE52D3" w:rsidP="00BE52D3">
            <w:pPr>
              <w:rPr>
                <w:szCs w:val="24"/>
              </w:rPr>
            </w:pPr>
          </w:p>
          <w:p w14:paraId="39FA549E" w14:textId="57EF83B5" w:rsidR="00BE52D3" w:rsidRDefault="00BE52D3" w:rsidP="00BE52D3">
            <w:pPr>
              <w:rPr>
                <w:szCs w:val="24"/>
              </w:rPr>
            </w:pPr>
            <w:r>
              <w:rPr>
                <w:szCs w:val="24"/>
              </w:rPr>
              <w:t>If amount it zero than entire line is not displayed</w:t>
            </w:r>
          </w:p>
        </w:tc>
        <w:tc>
          <w:tcPr>
            <w:tcW w:w="908" w:type="pct"/>
          </w:tcPr>
          <w:p w14:paraId="538D0EFC" w14:textId="74F248BF" w:rsidR="00775655" w:rsidRDefault="00BE52D3" w:rsidP="00D96D20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853" w:type="pct"/>
          </w:tcPr>
          <w:p w14:paraId="6584AE5D" w14:textId="77777777" w:rsidR="00775655" w:rsidRDefault="00775655" w:rsidP="00D96D20">
            <w:pPr>
              <w:rPr>
                <w:szCs w:val="24"/>
              </w:rPr>
            </w:pPr>
          </w:p>
        </w:tc>
      </w:tr>
      <w:tr w:rsidR="00B763B4" w14:paraId="54E96025" w14:textId="77777777" w:rsidTr="00B52FF5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38" w:type="pct"/>
          </w:tcPr>
          <w:p w14:paraId="29047840" w14:textId="6952CC10" w:rsidR="00B763B4" w:rsidRPr="00775655" w:rsidRDefault="00B763B4" w:rsidP="00BE52D3">
            <w:r>
              <w:rPr>
                <w:szCs w:val="24"/>
              </w:rPr>
              <w:t>SP_NAM</w:t>
            </w:r>
          </w:p>
        </w:tc>
        <w:tc>
          <w:tcPr>
            <w:tcW w:w="2244" w:type="pct"/>
          </w:tcPr>
          <w:p w14:paraId="2B85EB32" w14:textId="286B6BFD" w:rsidR="00B763B4" w:rsidRDefault="00B763B4" w:rsidP="00D96D20">
            <w:pPr>
              <w:rPr>
                <w:szCs w:val="24"/>
              </w:rPr>
            </w:pPr>
            <w:r>
              <w:rPr>
                <w:szCs w:val="24"/>
              </w:rPr>
              <w:t>Person Profile/Marital Status/Spouse Details/Name</w:t>
            </w:r>
          </w:p>
        </w:tc>
        <w:tc>
          <w:tcPr>
            <w:tcW w:w="908" w:type="pct"/>
          </w:tcPr>
          <w:p w14:paraId="4B9C9CA1" w14:textId="3C1A8B26" w:rsidR="00B763B4" w:rsidRDefault="00B763B4" w:rsidP="00D96D20">
            <w:pPr>
              <w:rPr>
                <w:szCs w:val="24"/>
              </w:rPr>
            </w:pPr>
            <w:r>
              <w:rPr>
                <w:szCs w:val="24"/>
              </w:rPr>
              <w:t>John Smith</w:t>
            </w:r>
          </w:p>
        </w:tc>
        <w:tc>
          <w:tcPr>
            <w:tcW w:w="853" w:type="pct"/>
          </w:tcPr>
          <w:p w14:paraId="5231A08F" w14:textId="77777777" w:rsidR="00B763B4" w:rsidRDefault="00B763B4" w:rsidP="00D96D20">
            <w:pPr>
              <w:rPr>
                <w:szCs w:val="24"/>
              </w:rPr>
            </w:pPr>
          </w:p>
        </w:tc>
      </w:tr>
      <w:tr w:rsidR="00B763B4" w14:paraId="5E36BA8E" w14:textId="77777777" w:rsidTr="00B52FF5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38" w:type="pct"/>
          </w:tcPr>
          <w:p w14:paraId="181A4F40" w14:textId="6DDF2AB3" w:rsidR="00B763B4" w:rsidRDefault="00B763B4" w:rsidP="00D96D20">
            <w:pPr>
              <w:rPr>
                <w:rFonts w:asciiTheme="minorHAnsi" w:hAnsiTheme="minorHAnsi" w:cs="Calibri Light"/>
                <w:color w:val="FF0000"/>
              </w:rPr>
            </w:pPr>
            <w:r>
              <w:t>MMB_</w:t>
            </w:r>
            <w:commentRangeStart w:id="42"/>
            <w:r>
              <w:t>FN</w:t>
            </w:r>
            <w:commentRangeEnd w:id="42"/>
            <w:r w:rsidR="00041D5A">
              <w:rPr>
                <w:rStyle w:val="CommentReference"/>
              </w:rPr>
              <w:commentReference w:id="42"/>
            </w:r>
          </w:p>
        </w:tc>
        <w:tc>
          <w:tcPr>
            <w:tcW w:w="2244" w:type="pct"/>
          </w:tcPr>
          <w:p w14:paraId="257619F4" w14:textId="77777777" w:rsidR="00B763B4" w:rsidRDefault="00B763B4" w:rsidP="007B71CF">
            <w:pPr>
              <w:rPr>
                <w:szCs w:val="24"/>
              </w:rPr>
            </w:pPr>
            <w:r>
              <w:rPr>
                <w:szCs w:val="24"/>
              </w:rPr>
              <w:t>Person Summary/Name</w:t>
            </w:r>
          </w:p>
          <w:p w14:paraId="3ECE621C" w14:textId="77777777" w:rsidR="00B763B4" w:rsidRDefault="00B763B4" w:rsidP="007B71CF">
            <w:pPr>
              <w:rPr>
                <w:szCs w:val="24"/>
              </w:rPr>
            </w:pPr>
          </w:p>
          <w:p w14:paraId="445EFBA1" w14:textId="0E96960E" w:rsidR="00B763B4" w:rsidRDefault="00B763B4" w:rsidP="00D96D20">
            <w:pPr>
              <w:rPr>
                <w:szCs w:val="24"/>
              </w:rPr>
            </w:pPr>
            <w:r>
              <w:rPr>
                <w:szCs w:val="24"/>
              </w:rPr>
              <w:t>Full name of deceased member, including middle name</w:t>
            </w:r>
          </w:p>
        </w:tc>
        <w:tc>
          <w:tcPr>
            <w:tcW w:w="908" w:type="pct"/>
          </w:tcPr>
          <w:p w14:paraId="0AE81DDE" w14:textId="42074E4F" w:rsidR="00B763B4" w:rsidRDefault="00B763B4" w:rsidP="00D96D20">
            <w:pPr>
              <w:rPr>
                <w:szCs w:val="24"/>
              </w:rPr>
            </w:pPr>
            <w:r>
              <w:t>John David Smith</w:t>
            </w:r>
          </w:p>
        </w:tc>
        <w:tc>
          <w:tcPr>
            <w:tcW w:w="853" w:type="pct"/>
          </w:tcPr>
          <w:p w14:paraId="05CE80FA" w14:textId="77777777" w:rsidR="00B763B4" w:rsidRDefault="00B763B4" w:rsidP="00D96D20">
            <w:pPr>
              <w:rPr>
                <w:szCs w:val="24"/>
              </w:rPr>
            </w:pPr>
          </w:p>
        </w:tc>
      </w:tr>
    </w:tbl>
    <w:p w14:paraId="4CCCD537" w14:textId="77777777" w:rsidR="00D96D20" w:rsidRDefault="00D96D20"/>
    <w:p w14:paraId="0BF6FC1A" w14:textId="2AF7321D" w:rsidR="00485AD9" w:rsidRDefault="00485AD9">
      <w:pPr>
        <w:pStyle w:val="Heading3"/>
      </w:pPr>
      <w:bookmarkStart w:id="43" w:name="_Toc534960551"/>
      <w:r>
        <w:t>Data Elements on Declaration of Death</w:t>
      </w:r>
    </w:p>
    <w:tbl>
      <w:tblPr>
        <w:tblW w:w="4484" w:type="pct"/>
        <w:tblCellSpacing w:w="-8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60" w:type="dxa"/>
          <w:left w:w="120" w:type="dxa"/>
          <w:bottom w:w="60" w:type="dxa"/>
          <w:right w:w="120" w:type="dxa"/>
        </w:tblCellMar>
        <w:tblLook w:val="0000" w:firstRow="0" w:lastRow="0" w:firstColumn="0" w:lastColumn="0" w:noHBand="0" w:noVBand="0"/>
      </w:tblPr>
      <w:tblGrid>
        <w:gridCol w:w="1914"/>
        <w:gridCol w:w="4174"/>
        <w:gridCol w:w="1679"/>
        <w:gridCol w:w="1488"/>
      </w:tblGrid>
      <w:tr w:rsidR="00485AD9" w14:paraId="744C922E" w14:textId="77777777" w:rsidTr="00485AD9">
        <w:trPr>
          <w:trHeight w:val="285"/>
          <w:tblHeader/>
          <w:tblCellSpacing w:w="-8" w:type="dxa"/>
        </w:trPr>
        <w:tc>
          <w:tcPr>
            <w:tcW w:w="1038" w:type="pct"/>
            <w:tcBorders>
              <w:bottom w:val="single" w:sz="2" w:space="0" w:color="808080"/>
            </w:tcBorders>
            <w:shd w:val="clear" w:color="auto" w:fill="0033CC"/>
            <w:vAlign w:val="center"/>
          </w:tcPr>
          <w:p w14:paraId="036B52BB" w14:textId="77777777" w:rsidR="00485AD9" w:rsidRPr="00073011" w:rsidRDefault="00485AD9" w:rsidP="00485AD9">
            <w:pPr>
              <w:pStyle w:val="Conten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Label</w:t>
            </w:r>
          </w:p>
        </w:tc>
        <w:tc>
          <w:tcPr>
            <w:tcW w:w="2244" w:type="pct"/>
            <w:tcBorders>
              <w:bottom w:val="single" w:sz="2" w:space="0" w:color="808080"/>
            </w:tcBorders>
            <w:shd w:val="clear" w:color="auto" w:fill="0033CC"/>
            <w:vAlign w:val="center"/>
          </w:tcPr>
          <w:p w14:paraId="475176AC" w14:textId="77777777" w:rsidR="00485AD9" w:rsidRDefault="00485AD9" w:rsidP="00485AD9">
            <w:pPr>
              <w:pStyle w:val="Content"/>
              <w:rPr>
                <w:b/>
                <w:bCs/>
                <w:color w:val="FFFFFF"/>
              </w:rPr>
            </w:pPr>
            <w:r w:rsidRPr="00073011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08" w:type="pct"/>
            <w:tcBorders>
              <w:bottom w:val="single" w:sz="2" w:space="0" w:color="808080"/>
            </w:tcBorders>
            <w:shd w:val="clear" w:color="auto" w:fill="0033CC"/>
          </w:tcPr>
          <w:p w14:paraId="1B427ACE" w14:textId="77777777" w:rsidR="00485AD9" w:rsidRPr="00073011" w:rsidRDefault="00485AD9" w:rsidP="00485AD9">
            <w:pPr>
              <w:pStyle w:val="Conten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Sample Value</w:t>
            </w:r>
          </w:p>
        </w:tc>
        <w:tc>
          <w:tcPr>
            <w:tcW w:w="853" w:type="pct"/>
            <w:tcBorders>
              <w:bottom w:val="single" w:sz="2" w:space="0" w:color="808080"/>
            </w:tcBorders>
            <w:shd w:val="clear" w:color="auto" w:fill="0033CC"/>
          </w:tcPr>
          <w:p w14:paraId="606DEDE7" w14:textId="77777777" w:rsidR="00485AD9" w:rsidRDefault="00485AD9" w:rsidP="00485AD9">
            <w:pPr>
              <w:pStyle w:val="Conten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Database Field</w:t>
            </w:r>
          </w:p>
        </w:tc>
      </w:tr>
      <w:tr w:rsidR="00485AD9" w14:paraId="5279C381" w14:textId="77777777" w:rsidTr="00485AD9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38" w:type="pct"/>
          </w:tcPr>
          <w:p w14:paraId="3890D1B1" w14:textId="77777777" w:rsidR="00485AD9" w:rsidRDefault="00485AD9" w:rsidP="00485AD9">
            <w:r>
              <w:t>MMB_FN</w:t>
            </w:r>
          </w:p>
        </w:tc>
        <w:tc>
          <w:tcPr>
            <w:tcW w:w="2244" w:type="pct"/>
          </w:tcPr>
          <w:p w14:paraId="26C94B32" w14:textId="77777777" w:rsidR="00485AD9" w:rsidRDefault="00485AD9" w:rsidP="00485AD9">
            <w:pPr>
              <w:rPr>
                <w:szCs w:val="24"/>
              </w:rPr>
            </w:pPr>
            <w:r>
              <w:rPr>
                <w:szCs w:val="24"/>
              </w:rPr>
              <w:t>Person Summary/Name</w:t>
            </w:r>
          </w:p>
          <w:p w14:paraId="1356731E" w14:textId="77777777" w:rsidR="00485AD9" w:rsidRDefault="00485AD9" w:rsidP="00485AD9">
            <w:pPr>
              <w:rPr>
                <w:szCs w:val="24"/>
              </w:rPr>
            </w:pPr>
          </w:p>
          <w:p w14:paraId="768AF0FB" w14:textId="77777777" w:rsidR="00485AD9" w:rsidRDefault="00485AD9" w:rsidP="00485AD9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Full name of deceased member, including middle name</w:t>
            </w:r>
          </w:p>
        </w:tc>
        <w:tc>
          <w:tcPr>
            <w:tcW w:w="908" w:type="pct"/>
          </w:tcPr>
          <w:p w14:paraId="4B4BB808" w14:textId="77777777" w:rsidR="00485AD9" w:rsidRDefault="00485AD9" w:rsidP="00485AD9">
            <w:pPr>
              <w:rPr>
                <w:szCs w:val="24"/>
              </w:rPr>
            </w:pPr>
            <w:r>
              <w:lastRenderedPageBreak/>
              <w:t>John David Smith</w:t>
            </w:r>
          </w:p>
        </w:tc>
        <w:tc>
          <w:tcPr>
            <w:tcW w:w="853" w:type="pct"/>
          </w:tcPr>
          <w:p w14:paraId="32DFE5A5" w14:textId="77777777" w:rsidR="00485AD9" w:rsidRDefault="00485AD9" w:rsidP="00485AD9">
            <w:pPr>
              <w:rPr>
                <w:szCs w:val="24"/>
              </w:rPr>
            </w:pPr>
          </w:p>
        </w:tc>
      </w:tr>
    </w:tbl>
    <w:p w14:paraId="684A3F4D" w14:textId="77777777" w:rsidR="00485AD9" w:rsidRPr="00485AD9" w:rsidRDefault="00485AD9" w:rsidP="00485AD9"/>
    <w:p w14:paraId="0286CC12" w14:textId="77777777" w:rsidR="00863A63" w:rsidRDefault="00863A63" w:rsidP="00863A63">
      <w:pPr>
        <w:keepNext/>
        <w:keepLines/>
        <w:numPr>
          <w:ilvl w:val="1"/>
          <w:numId w:val="7"/>
        </w:numPr>
        <w:spacing w:before="240" w:after="60"/>
        <w:outlineLvl w:val="1"/>
        <w:rPr>
          <w:rFonts w:asciiTheme="minorHAnsi" w:hAnsiTheme="minorHAnsi"/>
          <w:b/>
          <w:bCs/>
          <w:color w:val="0033CB"/>
          <w:sz w:val="28"/>
          <w:szCs w:val="28"/>
        </w:rPr>
      </w:pPr>
      <w:r>
        <w:rPr>
          <w:rFonts w:asciiTheme="minorHAnsi" w:hAnsiTheme="minorHAnsi"/>
          <w:b/>
          <w:bCs/>
          <w:color w:val="0033CB"/>
          <w:sz w:val="28"/>
          <w:szCs w:val="28"/>
        </w:rPr>
        <w:t>Paragraph Conditions</w:t>
      </w:r>
      <w:bookmarkEnd w:id="43"/>
    </w:p>
    <w:p w14:paraId="084F889D" w14:textId="0C76E24E" w:rsidR="00863A63" w:rsidRDefault="00863A63" w:rsidP="00863A63">
      <w:pPr>
        <w:rPr>
          <w:b/>
        </w:rPr>
      </w:pPr>
      <w:r>
        <w:t xml:space="preserve">The specification for how and when paragraphs should be displayed is outlined below. To see all possible paragraphs refer to the </w:t>
      </w:r>
      <w:r w:rsidRPr="00A55246">
        <w:rPr>
          <w:b/>
        </w:rPr>
        <w:t xml:space="preserve">PEPP </w:t>
      </w:r>
      <w:r w:rsidR="00AF7937">
        <w:rPr>
          <w:b/>
        </w:rPr>
        <w:t>Death Option – Spouse Template</w:t>
      </w:r>
    </w:p>
    <w:p w14:paraId="1A0375E0" w14:textId="77777777" w:rsidR="00863A63" w:rsidRDefault="00863A63" w:rsidP="00863A63">
      <w:pPr>
        <w:rPr>
          <w:b/>
        </w:rPr>
      </w:pPr>
    </w:p>
    <w:p w14:paraId="6E3899BE" w14:textId="44EE03DF" w:rsidR="00863A63" w:rsidRDefault="00CF4D3A" w:rsidP="00CF4D3A">
      <w:pPr>
        <w:pStyle w:val="Heading3"/>
      </w:pPr>
      <w:r>
        <w:t>Paragraph Conditions – Cover Letter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160"/>
        <w:gridCol w:w="5688"/>
      </w:tblGrid>
      <w:tr w:rsidR="00863A63" w:rsidRPr="00A55246" w14:paraId="0F9E52C6" w14:textId="77777777" w:rsidTr="00863A63">
        <w:tc>
          <w:tcPr>
            <w:tcW w:w="1728" w:type="dxa"/>
            <w:shd w:val="clear" w:color="auto" w:fill="95B3D7" w:themeFill="accent1" w:themeFillTint="99"/>
          </w:tcPr>
          <w:p w14:paraId="0C6F1364" w14:textId="77777777" w:rsidR="00863A63" w:rsidRPr="00A55246" w:rsidRDefault="00863A63" w:rsidP="00863A63">
            <w:pPr>
              <w:spacing w:after="200" w:line="276" w:lineRule="auto"/>
              <w:rPr>
                <w:rFonts w:asciiTheme="minorHAnsi" w:eastAsiaTheme="minorEastAsia" w:hAnsiTheme="minorHAnsi"/>
                <w:b/>
                <w:szCs w:val="22"/>
                <w:lang w:val="en-CA" w:eastAsia="en-CA"/>
              </w:rPr>
            </w:pPr>
            <w:r w:rsidRPr="00A55246">
              <w:rPr>
                <w:rFonts w:asciiTheme="minorHAnsi" w:eastAsiaTheme="minorEastAsia" w:hAnsiTheme="minorHAnsi"/>
                <w:b/>
                <w:szCs w:val="22"/>
                <w:lang w:val="en-CA" w:eastAsia="en-CA"/>
              </w:rPr>
              <w:t>Paragraph</w:t>
            </w:r>
          </w:p>
        </w:tc>
        <w:tc>
          <w:tcPr>
            <w:tcW w:w="2160" w:type="dxa"/>
            <w:shd w:val="clear" w:color="auto" w:fill="95B3D7" w:themeFill="accent1" w:themeFillTint="99"/>
          </w:tcPr>
          <w:p w14:paraId="1C4793F6" w14:textId="77777777" w:rsidR="00863A63" w:rsidRPr="00A55246" w:rsidRDefault="00863A63" w:rsidP="00863A63">
            <w:pPr>
              <w:spacing w:after="200" w:line="276" w:lineRule="auto"/>
              <w:rPr>
                <w:rFonts w:asciiTheme="minorHAnsi" w:eastAsiaTheme="minorEastAsia" w:hAnsiTheme="minorHAnsi"/>
                <w:b/>
                <w:szCs w:val="22"/>
                <w:lang w:val="en-CA" w:eastAsia="en-CA"/>
              </w:rPr>
            </w:pPr>
            <w:r w:rsidRPr="00A55246">
              <w:rPr>
                <w:rFonts w:asciiTheme="minorHAnsi" w:eastAsiaTheme="minorEastAsia" w:hAnsiTheme="minorHAnsi"/>
                <w:b/>
                <w:szCs w:val="22"/>
                <w:lang w:val="en-CA" w:eastAsia="en-CA"/>
              </w:rPr>
              <w:t>Display</w:t>
            </w:r>
          </w:p>
        </w:tc>
        <w:tc>
          <w:tcPr>
            <w:tcW w:w="5688" w:type="dxa"/>
            <w:shd w:val="clear" w:color="auto" w:fill="95B3D7" w:themeFill="accent1" w:themeFillTint="99"/>
          </w:tcPr>
          <w:p w14:paraId="0103F36D" w14:textId="77777777" w:rsidR="00863A63" w:rsidRPr="00A55246" w:rsidRDefault="00863A63" w:rsidP="00863A63">
            <w:pPr>
              <w:spacing w:after="200" w:line="276" w:lineRule="auto"/>
              <w:rPr>
                <w:rFonts w:asciiTheme="minorHAnsi" w:eastAsiaTheme="minorEastAsia" w:hAnsiTheme="minorHAnsi"/>
                <w:b/>
                <w:szCs w:val="22"/>
                <w:lang w:val="en-CA" w:eastAsia="en-CA"/>
              </w:rPr>
            </w:pPr>
            <w:r w:rsidRPr="00A55246">
              <w:rPr>
                <w:rFonts w:asciiTheme="minorHAnsi" w:eastAsiaTheme="minorEastAsia" w:hAnsiTheme="minorHAnsi"/>
                <w:b/>
                <w:szCs w:val="22"/>
                <w:lang w:val="en-CA" w:eastAsia="en-CA"/>
              </w:rPr>
              <w:t>Condition</w:t>
            </w:r>
          </w:p>
        </w:tc>
      </w:tr>
      <w:tr w:rsidR="00863A63" w:rsidRPr="00A55246" w14:paraId="74838AA5" w14:textId="77777777" w:rsidTr="00863A63">
        <w:tc>
          <w:tcPr>
            <w:tcW w:w="1728" w:type="dxa"/>
          </w:tcPr>
          <w:p w14:paraId="47DA35EB" w14:textId="77777777" w:rsidR="00863A63" w:rsidRPr="00A55246" w:rsidRDefault="00863A63" w:rsidP="00863A63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 w:rsidRPr="00A55246">
              <w:rPr>
                <w:rFonts w:asciiTheme="minorHAnsi" w:eastAsiaTheme="minorEastAsia" w:hAnsiTheme="minorHAnsi"/>
                <w:szCs w:val="22"/>
                <w:lang w:val="en-CA" w:eastAsia="en-CA"/>
              </w:rPr>
              <w:t>P1</w:t>
            </w:r>
          </w:p>
        </w:tc>
        <w:tc>
          <w:tcPr>
            <w:tcW w:w="2160" w:type="dxa"/>
          </w:tcPr>
          <w:p w14:paraId="1953625C" w14:textId="5480B62D" w:rsidR="00863A63" w:rsidRPr="00A55246" w:rsidRDefault="007C72D9" w:rsidP="00863A63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>Mandatory</w:t>
            </w:r>
          </w:p>
        </w:tc>
        <w:tc>
          <w:tcPr>
            <w:tcW w:w="5688" w:type="dxa"/>
          </w:tcPr>
          <w:p w14:paraId="2EF12775" w14:textId="04E40D75" w:rsidR="00863A63" w:rsidRPr="00A55246" w:rsidRDefault="007C72D9" w:rsidP="002572C1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>Always displayed</w:t>
            </w:r>
          </w:p>
        </w:tc>
      </w:tr>
      <w:tr w:rsidR="00F06F96" w:rsidRPr="00A55246" w14:paraId="7DA10300" w14:textId="77777777" w:rsidTr="00863A63">
        <w:tc>
          <w:tcPr>
            <w:tcW w:w="1728" w:type="dxa"/>
          </w:tcPr>
          <w:p w14:paraId="293BAC89" w14:textId="77E15035" w:rsidR="00F06F96" w:rsidRPr="00A55246" w:rsidRDefault="00F06F96" w:rsidP="00863A63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 w:rsidRPr="00A55246">
              <w:rPr>
                <w:rFonts w:asciiTheme="minorHAnsi" w:eastAsiaTheme="minorEastAsia" w:hAnsiTheme="minorHAnsi"/>
                <w:szCs w:val="22"/>
                <w:lang w:val="en-CA" w:eastAsia="en-CA"/>
              </w:rPr>
              <w:t>P2</w:t>
            </w:r>
          </w:p>
        </w:tc>
        <w:tc>
          <w:tcPr>
            <w:tcW w:w="2160" w:type="dxa"/>
          </w:tcPr>
          <w:p w14:paraId="7156D66A" w14:textId="4D7AA5AE" w:rsidR="00F06F96" w:rsidRDefault="00576DB3" w:rsidP="00863A63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>Optional</w:t>
            </w:r>
          </w:p>
        </w:tc>
        <w:tc>
          <w:tcPr>
            <w:tcW w:w="5688" w:type="dxa"/>
          </w:tcPr>
          <w:p w14:paraId="2B6C87C3" w14:textId="2F9643B2" w:rsidR="00F06F96" w:rsidRDefault="00576DB3" w:rsidP="00576DB3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 xml:space="preserve">Only displayed if there are account balance funds NOT locked in against ON, QC, NF. </w:t>
            </w:r>
          </w:p>
        </w:tc>
      </w:tr>
      <w:tr w:rsidR="00576DB3" w:rsidRPr="00A55246" w14:paraId="07401124" w14:textId="77777777" w:rsidTr="00863A63">
        <w:tc>
          <w:tcPr>
            <w:tcW w:w="1728" w:type="dxa"/>
          </w:tcPr>
          <w:p w14:paraId="756ABF4B" w14:textId="33417C31" w:rsidR="00576DB3" w:rsidRPr="00A55246" w:rsidRDefault="00576DB3" w:rsidP="00863A63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 w:rsidRPr="00A55246">
              <w:rPr>
                <w:rFonts w:asciiTheme="minorHAnsi" w:eastAsiaTheme="minorEastAsia" w:hAnsiTheme="minorHAnsi"/>
                <w:szCs w:val="22"/>
                <w:lang w:val="en-CA" w:eastAsia="en-CA"/>
              </w:rPr>
              <w:t>P3</w:t>
            </w:r>
          </w:p>
        </w:tc>
        <w:tc>
          <w:tcPr>
            <w:tcW w:w="2160" w:type="dxa"/>
          </w:tcPr>
          <w:p w14:paraId="1B399B0E" w14:textId="10B2A92B" w:rsidR="00576DB3" w:rsidRPr="00A55246" w:rsidRDefault="00576DB3" w:rsidP="00863A63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>Optional</w:t>
            </w:r>
          </w:p>
        </w:tc>
        <w:tc>
          <w:tcPr>
            <w:tcW w:w="5688" w:type="dxa"/>
          </w:tcPr>
          <w:p w14:paraId="328A85E9" w14:textId="48C8B8D8" w:rsidR="00576DB3" w:rsidRPr="00A55246" w:rsidRDefault="00576DB3" w:rsidP="00576DB3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 xml:space="preserve">Only displayed if only available account funds are locked-in against ON, QC, NF. VPB is not an option for funds locked in against these provinces. </w:t>
            </w:r>
          </w:p>
        </w:tc>
      </w:tr>
      <w:tr w:rsidR="00576DB3" w:rsidRPr="00A55246" w14:paraId="6159F187" w14:textId="77777777" w:rsidTr="00863A63">
        <w:tc>
          <w:tcPr>
            <w:tcW w:w="1728" w:type="dxa"/>
          </w:tcPr>
          <w:p w14:paraId="3FDE4F38" w14:textId="0C6CA61B" w:rsidR="00576DB3" w:rsidRPr="00A55246" w:rsidRDefault="00576DB3" w:rsidP="00863A63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 w:rsidRPr="00A55246">
              <w:rPr>
                <w:rFonts w:asciiTheme="minorHAnsi" w:eastAsiaTheme="minorEastAsia" w:hAnsiTheme="minorHAnsi"/>
                <w:szCs w:val="22"/>
                <w:lang w:val="en-CA" w:eastAsia="en-CA"/>
              </w:rPr>
              <w:t>P4</w:t>
            </w:r>
          </w:p>
        </w:tc>
        <w:tc>
          <w:tcPr>
            <w:tcW w:w="2160" w:type="dxa"/>
          </w:tcPr>
          <w:p w14:paraId="4E91F993" w14:textId="70FD7E8E" w:rsidR="00576DB3" w:rsidRPr="00A55246" w:rsidRDefault="00701DD3" w:rsidP="00863A63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>Mandatory</w:t>
            </w:r>
          </w:p>
        </w:tc>
        <w:tc>
          <w:tcPr>
            <w:tcW w:w="5688" w:type="dxa"/>
          </w:tcPr>
          <w:p w14:paraId="5DCC9A7C" w14:textId="77777777" w:rsidR="00701DD3" w:rsidRDefault="00701DD3" w:rsidP="00863A63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 xml:space="preserve">Always displayed. </w:t>
            </w:r>
          </w:p>
          <w:p w14:paraId="610BAA7A" w14:textId="305ED3F2" w:rsidR="00926ECF" w:rsidRPr="009371C4" w:rsidRDefault="00926ECF" w:rsidP="00926ECF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>The following items in paragraph are only to be displayed id they are not already marked as received in PENFAX:</w:t>
            </w:r>
          </w:p>
          <w:p w14:paraId="1797EFED" w14:textId="77777777" w:rsidR="00926ECF" w:rsidRPr="009371C4" w:rsidRDefault="00926ECF" w:rsidP="00926ECF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75FCE83B" w14:textId="77777777" w:rsidR="00926ECF" w:rsidRPr="00926ECF" w:rsidRDefault="00926ECF" w:rsidP="00736177">
            <w:pPr>
              <w:pStyle w:val="ListParagraph"/>
              <w:numPr>
                <w:ilvl w:val="0"/>
                <w:numId w:val="10"/>
              </w:numPr>
              <w:contextualSpacing/>
              <w:rPr>
                <w:rFonts w:asciiTheme="minorHAnsi" w:hAnsiTheme="minorHAnsi" w:cs="Calibri Light"/>
                <w:sz w:val="24"/>
                <w:szCs w:val="24"/>
              </w:rPr>
            </w:pPr>
            <w:commentRangeStart w:id="44"/>
            <w:r w:rsidRPr="00926ECF">
              <w:rPr>
                <w:rFonts w:asciiTheme="minorHAnsi" w:hAnsiTheme="minorHAnsi" w:cs="Calibri Light"/>
                <w:sz w:val="24"/>
                <w:szCs w:val="24"/>
              </w:rPr>
              <w:t>a certified copy of your marriage certificate;</w:t>
            </w:r>
            <w:commentRangeEnd w:id="44"/>
            <w:r w:rsidR="006D47F7">
              <w:rPr>
                <w:rStyle w:val="CommentReference"/>
                <w:rFonts w:eastAsia="Times New Roman"/>
              </w:rPr>
              <w:commentReference w:id="44"/>
            </w:r>
          </w:p>
          <w:p w14:paraId="0266281B" w14:textId="77777777" w:rsidR="00926ECF" w:rsidRPr="00926ECF" w:rsidRDefault="00926ECF" w:rsidP="00736177">
            <w:pPr>
              <w:pStyle w:val="ListParagraph"/>
              <w:numPr>
                <w:ilvl w:val="0"/>
                <w:numId w:val="10"/>
              </w:numPr>
              <w:contextualSpacing/>
              <w:rPr>
                <w:rFonts w:asciiTheme="minorHAnsi" w:hAnsiTheme="minorHAnsi" w:cs="Calibri Light"/>
                <w:sz w:val="24"/>
                <w:szCs w:val="24"/>
              </w:rPr>
            </w:pPr>
            <w:commentRangeStart w:id="45"/>
            <w:r w:rsidRPr="00926ECF">
              <w:rPr>
                <w:rFonts w:asciiTheme="minorHAnsi" w:hAnsiTheme="minorHAnsi" w:cs="Calibri Light"/>
                <w:sz w:val="24"/>
                <w:szCs w:val="24"/>
              </w:rPr>
              <w:t xml:space="preserve">a certified copy of your birth certificate </w:t>
            </w:r>
            <w:commentRangeEnd w:id="45"/>
            <w:r w:rsidR="006D47F7">
              <w:rPr>
                <w:rStyle w:val="CommentReference"/>
                <w:rFonts w:eastAsia="Times New Roman"/>
              </w:rPr>
              <w:commentReference w:id="45"/>
            </w:r>
            <w:r w:rsidRPr="00926ECF">
              <w:rPr>
                <w:rFonts w:asciiTheme="minorHAnsi" w:hAnsiTheme="minorHAnsi" w:cs="Calibri Light"/>
                <w:sz w:val="24"/>
                <w:szCs w:val="24"/>
              </w:rPr>
              <w:t xml:space="preserve">or proof of age; </w:t>
            </w:r>
          </w:p>
          <w:p w14:paraId="0D4F5DE4" w14:textId="38D1BB4F" w:rsidR="00926ECF" w:rsidRDefault="00926ECF" w:rsidP="00863A63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</w:p>
          <w:p w14:paraId="51205B43" w14:textId="4074C418" w:rsidR="00926ECF" w:rsidRPr="00A55246" w:rsidRDefault="00926ECF" w:rsidP="00863A63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</w:p>
        </w:tc>
      </w:tr>
      <w:tr w:rsidR="00576DB3" w:rsidRPr="00A55246" w14:paraId="02D914A5" w14:textId="77777777" w:rsidTr="00863A63">
        <w:tc>
          <w:tcPr>
            <w:tcW w:w="1728" w:type="dxa"/>
          </w:tcPr>
          <w:p w14:paraId="4FB9DFED" w14:textId="5CF9BCA8" w:rsidR="00576DB3" w:rsidRPr="00A55246" w:rsidRDefault="00576DB3" w:rsidP="00863A63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>P5</w:t>
            </w:r>
          </w:p>
        </w:tc>
        <w:tc>
          <w:tcPr>
            <w:tcW w:w="2160" w:type="dxa"/>
          </w:tcPr>
          <w:p w14:paraId="28D06582" w14:textId="2E4EAD3E" w:rsidR="00576DB3" w:rsidRDefault="00926ECF" w:rsidP="00863A63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>Mandatory</w:t>
            </w:r>
          </w:p>
        </w:tc>
        <w:tc>
          <w:tcPr>
            <w:tcW w:w="5688" w:type="dxa"/>
          </w:tcPr>
          <w:p w14:paraId="5DD300F8" w14:textId="1B58F9B2" w:rsidR="00576DB3" w:rsidRDefault="00926ECF" w:rsidP="00863A63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>Always displayed</w:t>
            </w:r>
          </w:p>
        </w:tc>
      </w:tr>
      <w:tr w:rsidR="00576DB3" w:rsidRPr="00A55246" w14:paraId="0688D723" w14:textId="77777777" w:rsidTr="00863A63">
        <w:tc>
          <w:tcPr>
            <w:tcW w:w="1728" w:type="dxa"/>
          </w:tcPr>
          <w:p w14:paraId="5293C03A" w14:textId="20ED3357" w:rsidR="00576DB3" w:rsidRPr="00A55246" w:rsidRDefault="00576DB3" w:rsidP="004A6977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>P6</w:t>
            </w:r>
          </w:p>
        </w:tc>
        <w:tc>
          <w:tcPr>
            <w:tcW w:w="2160" w:type="dxa"/>
          </w:tcPr>
          <w:p w14:paraId="09425866" w14:textId="4B6ACCC2" w:rsidR="00576DB3" w:rsidRPr="00A55246" w:rsidRDefault="00FD102B" w:rsidP="00863A63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 xml:space="preserve">Optional </w:t>
            </w:r>
          </w:p>
        </w:tc>
        <w:tc>
          <w:tcPr>
            <w:tcW w:w="5688" w:type="dxa"/>
          </w:tcPr>
          <w:p w14:paraId="51460709" w14:textId="5B3E1DF8" w:rsidR="00576DB3" w:rsidRPr="00A55246" w:rsidRDefault="00FD102B" w:rsidP="00863A63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>Only displayed if P2 is displayed</w:t>
            </w:r>
          </w:p>
        </w:tc>
      </w:tr>
    </w:tbl>
    <w:p w14:paraId="2FB8B7C6" w14:textId="02E9A13B" w:rsidR="007343FB" w:rsidRDefault="007343FB" w:rsidP="00AA5B8F"/>
    <w:p w14:paraId="4B7A79C9" w14:textId="3566CBFF" w:rsidR="0080092D" w:rsidRDefault="0080092D" w:rsidP="0080092D">
      <w:pPr>
        <w:pStyle w:val="Heading3"/>
      </w:pPr>
      <w:r>
        <w:t>Paragraph Conditions – Statement of Death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160"/>
        <w:gridCol w:w="5688"/>
      </w:tblGrid>
      <w:tr w:rsidR="0080092D" w:rsidRPr="00A55246" w14:paraId="6CB47998" w14:textId="77777777" w:rsidTr="00D96D20">
        <w:tc>
          <w:tcPr>
            <w:tcW w:w="1728" w:type="dxa"/>
            <w:shd w:val="clear" w:color="auto" w:fill="95B3D7" w:themeFill="accent1" w:themeFillTint="99"/>
          </w:tcPr>
          <w:p w14:paraId="349EEB2A" w14:textId="77777777" w:rsidR="0080092D" w:rsidRPr="00A55246" w:rsidRDefault="0080092D" w:rsidP="00D96D20">
            <w:pPr>
              <w:spacing w:after="200" w:line="276" w:lineRule="auto"/>
              <w:rPr>
                <w:rFonts w:asciiTheme="minorHAnsi" w:eastAsiaTheme="minorEastAsia" w:hAnsiTheme="minorHAnsi"/>
                <w:b/>
                <w:szCs w:val="22"/>
                <w:lang w:val="en-CA" w:eastAsia="en-CA"/>
              </w:rPr>
            </w:pPr>
            <w:r w:rsidRPr="00A55246">
              <w:rPr>
                <w:rFonts w:asciiTheme="minorHAnsi" w:eastAsiaTheme="minorEastAsia" w:hAnsiTheme="minorHAnsi"/>
                <w:b/>
                <w:szCs w:val="22"/>
                <w:lang w:val="en-CA" w:eastAsia="en-CA"/>
              </w:rPr>
              <w:t>Paragraph</w:t>
            </w:r>
          </w:p>
        </w:tc>
        <w:tc>
          <w:tcPr>
            <w:tcW w:w="2160" w:type="dxa"/>
            <w:shd w:val="clear" w:color="auto" w:fill="95B3D7" w:themeFill="accent1" w:themeFillTint="99"/>
          </w:tcPr>
          <w:p w14:paraId="4FB06740" w14:textId="77777777" w:rsidR="0080092D" w:rsidRPr="00A55246" w:rsidRDefault="0080092D" w:rsidP="00D96D20">
            <w:pPr>
              <w:spacing w:after="200" w:line="276" w:lineRule="auto"/>
              <w:rPr>
                <w:rFonts w:asciiTheme="minorHAnsi" w:eastAsiaTheme="minorEastAsia" w:hAnsiTheme="minorHAnsi"/>
                <w:b/>
                <w:szCs w:val="22"/>
                <w:lang w:val="en-CA" w:eastAsia="en-CA"/>
              </w:rPr>
            </w:pPr>
            <w:r w:rsidRPr="00A55246">
              <w:rPr>
                <w:rFonts w:asciiTheme="minorHAnsi" w:eastAsiaTheme="minorEastAsia" w:hAnsiTheme="minorHAnsi"/>
                <w:b/>
                <w:szCs w:val="22"/>
                <w:lang w:val="en-CA" w:eastAsia="en-CA"/>
              </w:rPr>
              <w:t>Display</w:t>
            </w:r>
          </w:p>
        </w:tc>
        <w:tc>
          <w:tcPr>
            <w:tcW w:w="5688" w:type="dxa"/>
            <w:shd w:val="clear" w:color="auto" w:fill="95B3D7" w:themeFill="accent1" w:themeFillTint="99"/>
          </w:tcPr>
          <w:p w14:paraId="3D75D68B" w14:textId="77777777" w:rsidR="0080092D" w:rsidRPr="00A55246" w:rsidRDefault="0080092D" w:rsidP="00D96D20">
            <w:pPr>
              <w:spacing w:after="200" w:line="276" w:lineRule="auto"/>
              <w:rPr>
                <w:rFonts w:asciiTheme="minorHAnsi" w:eastAsiaTheme="minorEastAsia" w:hAnsiTheme="minorHAnsi"/>
                <w:b/>
                <w:szCs w:val="22"/>
                <w:lang w:val="en-CA" w:eastAsia="en-CA"/>
              </w:rPr>
            </w:pPr>
            <w:r w:rsidRPr="00A55246">
              <w:rPr>
                <w:rFonts w:asciiTheme="minorHAnsi" w:eastAsiaTheme="minorEastAsia" w:hAnsiTheme="minorHAnsi"/>
                <w:b/>
                <w:szCs w:val="22"/>
                <w:lang w:val="en-CA" w:eastAsia="en-CA"/>
              </w:rPr>
              <w:t>Condition</w:t>
            </w:r>
          </w:p>
        </w:tc>
      </w:tr>
      <w:tr w:rsidR="0080092D" w:rsidRPr="00A55246" w14:paraId="4072AD1D" w14:textId="77777777" w:rsidTr="00D96D20">
        <w:tc>
          <w:tcPr>
            <w:tcW w:w="1728" w:type="dxa"/>
          </w:tcPr>
          <w:p w14:paraId="62A9BA06" w14:textId="77777777" w:rsidR="0080092D" w:rsidRPr="00A55246" w:rsidRDefault="0080092D" w:rsidP="00D96D20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 w:rsidRPr="00A55246">
              <w:rPr>
                <w:rFonts w:asciiTheme="minorHAnsi" w:eastAsiaTheme="minorEastAsia" w:hAnsiTheme="minorHAnsi"/>
                <w:szCs w:val="22"/>
                <w:lang w:val="en-CA" w:eastAsia="en-CA"/>
              </w:rPr>
              <w:t>P1</w:t>
            </w:r>
          </w:p>
        </w:tc>
        <w:tc>
          <w:tcPr>
            <w:tcW w:w="2160" w:type="dxa"/>
          </w:tcPr>
          <w:p w14:paraId="2452511F" w14:textId="77777777" w:rsidR="0080092D" w:rsidRPr="00A55246" w:rsidRDefault="0080092D" w:rsidP="00D96D20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>Mandatory</w:t>
            </w:r>
          </w:p>
        </w:tc>
        <w:tc>
          <w:tcPr>
            <w:tcW w:w="5688" w:type="dxa"/>
          </w:tcPr>
          <w:p w14:paraId="04FEDD0B" w14:textId="77777777" w:rsidR="0080092D" w:rsidRPr="00A55246" w:rsidRDefault="0080092D" w:rsidP="00D96D20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>Always displayed</w:t>
            </w:r>
          </w:p>
        </w:tc>
      </w:tr>
      <w:tr w:rsidR="0080092D" w:rsidRPr="00A55246" w14:paraId="6E2118E1" w14:textId="77777777" w:rsidTr="00D96D20">
        <w:tc>
          <w:tcPr>
            <w:tcW w:w="1728" w:type="dxa"/>
          </w:tcPr>
          <w:p w14:paraId="0A67FB45" w14:textId="77777777" w:rsidR="0080092D" w:rsidRPr="00A55246" w:rsidRDefault="0080092D" w:rsidP="00D96D20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 w:rsidRPr="00A55246">
              <w:rPr>
                <w:rFonts w:asciiTheme="minorHAnsi" w:eastAsiaTheme="minorEastAsia" w:hAnsiTheme="minorHAnsi"/>
                <w:szCs w:val="22"/>
                <w:lang w:val="en-CA" w:eastAsia="en-CA"/>
              </w:rPr>
              <w:t>P2</w:t>
            </w:r>
          </w:p>
        </w:tc>
        <w:tc>
          <w:tcPr>
            <w:tcW w:w="2160" w:type="dxa"/>
          </w:tcPr>
          <w:p w14:paraId="521F2F5A" w14:textId="77777777" w:rsidR="0080092D" w:rsidRDefault="0080092D" w:rsidP="00D96D20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>Optional</w:t>
            </w:r>
          </w:p>
        </w:tc>
        <w:tc>
          <w:tcPr>
            <w:tcW w:w="5688" w:type="dxa"/>
          </w:tcPr>
          <w:p w14:paraId="11686CC2" w14:textId="55D181D0" w:rsidR="0080092D" w:rsidRDefault="0080092D" w:rsidP="0080092D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 xml:space="preserve">Only displayed if there are account balance locked-in against </w:t>
            </w: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lastRenderedPageBreak/>
              <w:t xml:space="preserve">any province other than SK </w:t>
            </w:r>
          </w:p>
        </w:tc>
      </w:tr>
    </w:tbl>
    <w:p w14:paraId="6135062B" w14:textId="77777777" w:rsidR="0065306E" w:rsidRDefault="0065306E" w:rsidP="00AA5B8F"/>
    <w:p w14:paraId="634BE419" w14:textId="77777777" w:rsidR="007343FB" w:rsidRDefault="007343FB" w:rsidP="00AA5B8F"/>
    <w:p w14:paraId="1B4885A6" w14:textId="77777777" w:rsidR="00B763B4" w:rsidRDefault="00B763B4" w:rsidP="00B763B4">
      <w:pPr>
        <w:pStyle w:val="Heading3"/>
      </w:pPr>
      <w:bookmarkStart w:id="46" w:name="_Toc498523946"/>
      <w:r>
        <w:t>Paragraph Conditions – Cover Letter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160"/>
        <w:gridCol w:w="5688"/>
      </w:tblGrid>
      <w:tr w:rsidR="00B763B4" w:rsidRPr="00A55246" w14:paraId="31BDD724" w14:textId="77777777" w:rsidTr="007B71CF">
        <w:tc>
          <w:tcPr>
            <w:tcW w:w="1728" w:type="dxa"/>
            <w:shd w:val="clear" w:color="auto" w:fill="95B3D7" w:themeFill="accent1" w:themeFillTint="99"/>
          </w:tcPr>
          <w:p w14:paraId="483BE036" w14:textId="77777777" w:rsidR="00B763B4" w:rsidRPr="00A55246" w:rsidRDefault="00B763B4" w:rsidP="007B71CF">
            <w:pPr>
              <w:spacing w:after="200" w:line="276" w:lineRule="auto"/>
              <w:rPr>
                <w:rFonts w:asciiTheme="minorHAnsi" w:eastAsiaTheme="minorEastAsia" w:hAnsiTheme="minorHAnsi"/>
                <w:b/>
                <w:szCs w:val="22"/>
                <w:lang w:val="en-CA" w:eastAsia="en-CA"/>
              </w:rPr>
            </w:pPr>
            <w:r w:rsidRPr="00A55246">
              <w:rPr>
                <w:rFonts w:asciiTheme="minorHAnsi" w:eastAsiaTheme="minorEastAsia" w:hAnsiTheme="minorHAnsi"/>
                <w:b/>
                <w:szCs w:val="22"/>
                <w:lang w:val="en-CA" w:eastAsia="en-CA"/>
              </w:rPr>
              <w:t>Paragraph</w:t>
            </w:r>
          </w:p>
        </w:tc>
        <w:tc>
          <w:tcPr>
            <w:tcW w:w="2160" w:type="dxa"/>
            <w:shd w:val="clear" w:color="auto" w:fill="95B3D7" w:themeFill="accent1" w:themeFillTint="99"/>
          </w:tcPr>
          <w:p w14:paraId="3C154638" w14:textId="77777777" w:rsidR="00B763B4" w:rsidRPr="00A55246" w:rsidRDefault="00B763B4" w:rsidP="007B71CF">
            <w:pPr>
              <w:spacing w:after="200" w:line="276" w:lineRule="auto"/>
              <w:rPr>
                <w:rFonts w:asciiTheme="minorHAnsi" w:eastAsiaTheme="minorEastAsia" w:hAnsiTheme="minorHAnsi"/>
                <w:b/>
                <w:szCs w:val="22"/>
                <w:lang w:val="en-CA" w:eastAsia="en-CA"/>
              </w:rPr>
            </w:pPr>
            <w:r w:rsidRPr="00A55246">
              <w:rPr>
                <w:rFonts w:asciiTheme="minorHAnsi" w:eastAsiaTheme="minorEastAsia" w:hAnsiTheme="minorHAnsi"/>
                <w:b/>
                <w:szCs w:val="22"/>
                <w:lang w:val="en-CA" w:eastAsia="en-CA"/>
              </w:rPr>
              <w:t>Display</w:t>
            </w:r>
          </w:p>
        </w:tc>
        <w:tc>
          <w:tcPr>
            <w:tcW w:w="5688" w:type="dxa"/>
            <w:shd w:val="clear" w:color="auto" w:fill="95B3D7" w:themeFill="accent1" w:themeFillTint="99"/>
          </w:tcPr>
          <w:p w14:paraId="17339A94" w14:textId="77777777" w:rsidR="00B763B4" w:rsidRPr="00A55246" w:rsidRDefault="00B763B4" w:rsidP="007B71CF">
            <w:pPr>
              <w:spacing w:after="200" w:line="276" w:lineRule="auto"/>
              <w:rPr>
                <w:rFonts w:asciiTheme="minorHAnsi" w:eastAsiaTheme="minorEastAsia" w:hAnsiTheme="minorHAnsi"/>
                <w:b/>
                <w:szCs w:val="22"/>
                <w:lang w:val="en-CA" w:eastAsia="en-CA"/>
              </w:rPr>
            </w:pPr>
            <w:r w:rsidRPr="00A55246">
              <w:rPr>
                <w:rFonts w:asciiTheme="minorHAnsi" w:eastAsiaTheme="minorEastAsia" w:hAnsiTheme="minorHAnsi"/>
                <w:b/>
                <w:szCs w:val="22"/>
                <w:lang w:val="en-CA" w:eastAsia="en-CA"/>
              </w:rPr>
              <w:t>Condition</w:t>
            </w:r>
          </w:p>
        </w:tc>
      </w:tr>
      <w:tr w:rsidR="00B763B4" w:rsidRPr="00A55246" w14:paraId="4BB77581" w14:textId="77777777" w:rsidTr="007B71CF">
        <w:tc>
          <w:tcPr>
            <w:tcW w:w="1728" w:type="dxa"/>
          </w:tcPr>
          <w:p w14:paraId="5AF33C78" w14:textId="77777777" w:rsidR="00B763B4" w:rsidRPr="00A55246" w:rsidRDefault="00B763B4" w:rsidP="007B71CF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 w:rsidRPr="00A55246">
              <w:rPr>
                <w:rFonts w:asciiTheme="minorHAnsi" w:eastAsiaTheme="minorEastAsia" w:hAnsiTheme="minorHAnsi"/>
                <w:szCs w:val="22"/>
                <w:lang w:val="en-CA" w:eastAsia="en-CA"/>
              </w:rPr>
              <w:t>P1</w:t>
            </w:r>
          </w:p>
        </w:tc>
        <w:tc>
          <w:tcPr>
            <w:tcW w:w="2160" w:type="dxa"/>
          </w:tcPr>
          <w:p w14:paraId="4063B0DE" w14:textId="77777777" w:rsidR="00B763B4" w:rsidRPr="00A55246" w:rsidRDefault="00B763B4" w:rsidP="007B71CF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>Mandatory</w:t>
            </w:r>
          </w:p>
        </w:tc>
        <w:tc>
          <w:tcPr>
            <w:tcW w:w="5688" w:type="dxa"/>
          </w:tcPr>
          <w:p w14:paraId="03B276E6" w14:textId="77777777" w:rsidR="00B763B4" w:rsidRDefault="00B763B4" w:rsidP="007B71CF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>Always displayed</w:t>
            </w:r>
          </w:p>
          <w:p w14:paraId="4B85165B" w14:textId="2EC39E96" w:rsidR="00B763B4" w:rsidRPr="00A55246" w:rsidRDefault="00B763B4" w:rsidP="007B71CF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 xml:space="preserve">One line will be displayed for every province that money is locked in against, as well as a line for any voluntary contributions that are not locked in. </w:t>
            </w:r>
          </w:p>
        </w:tc>
      </w:tr>
      <w:tr w:rsidR="00B763B4" w:rsidRPr="00A55246" w14:paraId="46159BE7" w14:textId="77777777" w:rsidTr="007B71CF">
        <w:tc>
          <w:tcPr>
            <w:tcW w:w="1728" w:type="dxa"/>
          </w:tcPr>
          <w:p w14:paraId="5823A489" w14:textId="77777777" w:rsidR="00B763B4" w:rsidRPr="00A55246" w:rsidRDefault="00B763B4" w:rsidP="007B71CF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 w:rsidRPr="00A55246">
              <w:rPr>
                <w:rFonts w:asciiTheme="minorHAnsi" w:eastAsiaTheme="minorEastAsia" w:hAnsiTheme="minorHAnsi"/>
                <w:szCs w:val="22"/>
                <w:lang w:val="en-CA" w:eastAsia="en-CA"/>
              </w:rPr>
              <w:t>P2</w:t>
            </w:r>
          </w:p>
        </w:tc>
        <w:tc>
          <w:tcPr>
            <w:tcW w:w="2160" w:type="dxa"/>
          </w:tcPr>
          <w:p w14:paraId="6A6C1154" w14:textId="3B3633A2" w:rsidR="00B763B4" w:rsidRDefault="005322B0" w:rsidP="007B71CF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>Mandatory</w:t>
            </w:r>
          </w:p>
        </w:tc>
        <w:tc>
          <w:tcPr>
            <w:tcW w:w="5688" w:type="dxa"/>
          </w:tcPr>
          <w:p w14:paraId="2967A226" w14:textId="77777777" w:rsidR="00B763B4" w:rsidRDefault="005322B0" w:rsidP="007B71CF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>Always displayed</w:t>
            </w:r>
          </w:p>
          <w:p w14:paraId="2F099B0E" w14:textId="37DDE9CB" w:rsidR="005322B0" w:rsidRDefault="005322B0" w:rsidP="007B71CF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 xml:space="preserve">Only display available options for Spouse. The following options are conditional: </w:t>
            </w:r>
          </w:p>
          <w:p w14:paraId="5C84B376" w14:textId="77777777" w:rsidR="005322B0" w:rsidRDefault="005322B0" w:rsidP="00736177">
            <w:pPr>
              <w:numPr>
                <w:ilvl w:val="0"/>
                <w:numId w:val="11"/>
              </w:numPr>
              <w:tabs>
                <w:tab w:val="left" w:pos="284"/>
              </w:tabs>
              <w:ind w:left="284" w:hanging="284"/>
              <w:contextualSpacing/>
              <w:rPr>
                <w:rFonts w:ascii="Calibri Light" w:hAnsi="Calibri Light" w:cs="Calibri Light"/>
                <w:szCs w:val="22"/>
              </w:rPr>
            </w:pPr>
            <w:r w:rsidRPr="005322B0">
              <w:rPr>
                <w:rFonts w:ascii="Calibri Light" w:hAnsi="Calibri Light" w:cs="Calibri Light"/>
                <w:szCs w:val="22"/>
              </w:rPr>
              <w:t>Send me an application to transfer the account balance to the PEPP Variable Pension Benefit (</w:t>
            </w:r>
            <w:commentRangeStart w:id="47"/>
            <w:commentRangeStart w:id="48"/>
            <w:r w:rsidRPr="005322B0">
              <w:rPr>
                <w:rFonts w:ascii="Calibri Light" w:hAnsi="Calibri Light" w:cs="Calibri Light"/>
                <w:szCs w:val="22"/>
              </w:rPr>
              <w:t>VPB</w:t>
            </w:r>
            <w:commentRangeEnd w:id="47"/>
            <w:r w:rsidRPr="005322B0">
              <w:rPr>
                <w:rFonts w:ascii="Calibri Light" w:hAnsi="Calibri Light" w:cs="Calibri Light"/>
                <w:szCs w:val="22"/>
              </w:rPr>
              <w:commentReference w:id="47"/>
            </w:r>
            <w:commentRangeEnd w:id="48"/>
            <w:r w:rsidR="008D2ABA">
              <w:rPr>
                <w:rStyle w:val="CommentReference"/>
              </w:rPr>
              <w:commentReference w:id="48"/>
            </w:r>
          </w:p>
          <w:p w14:paraId="6B1691BC" w14:textId="77777777" w:rsidR="005322B0" w:rsidRPr="005322B0" w:rsidRDefault="005322B0" w:rsidP="00736177">
            <w:pPr>
              <w:numPr>
                <w:ilvl w:val="0"/>
                <w:numId w:val="11"/>
              </w:numPr>
              <w:tabs>
                <w:tab w:val="left" w:pos="284"/>
              </w:tabs>
              <w:ind w:left="284" w:hanging="284"/>
              <w:contextualSpacing/>
              <w:rPr>
                <w:rFonts w:ascii="Calibri Light" w:hAnsi="Calibri Light" w:cs="Calibri Light"/>
                <w:szCs w:val="22"/>
              </w:rPr>
            </w:pPr>
            <w:r w:rsidRPr="005322B0">
              <w:rPr>
                <w:rFonts w:ascii="Calibri Light" w:hAnsi="Calibri Light" w:cs="Calibri Light"/>
                <w:szCs w:val="22"/>
              </w:rPr>
              <w:t xml:space="preserve">I am a PEPP member, consolidate this account into my account. I understand the amount is considered a voluntary contribution and is not accessible until I terminate or </w:t>
            </w:r>
            <w:commentRangeStart w:id="49"/>
            <w:r w:rsidRPr="005322B0">
              <w:rPr>
                <w:rFonts w:ascii="Calibri Light" w:hAnsi="Calibri Light" w:cs="Calibri Light"/>
                <w:szCs w:val="22"/>
              </w:rPr>
              <w:t>retire.</w:t>
            </w:r>
            <w:commentRangeEnd w:id="49"/>
            <w:r w:rsidRPr="005322B0">
              <w:rPr>
                <w:rFonts w:ascii="Times" w:hAnsi="Times"/>
                <w:sz w:val="16"/>
                <w:szCs w:val="16"/>
              </w:rPr>
              <w:commentReference w:id="49"/>
            </w:r>
          </w:p>
          <w:p w14:paraId="4EE1C37E" w14:textId="79732187" w:rsidR="005322B0" w:rsidRDefault="005322B0" w:rsidP="007B71CF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</w:p>
        </w:tc>
      </w:tr>
      <w:tr w:rsidR="00B763B4" w:rsidRPr="00A55246" w14:paraId="15F67DA2" w14:textId="77777777" w:rsidTr="007B71CF">
        <w:tc>
          <w:tcPr>
            <w:tcW w:w="1728" w:type="dxa"/>
          </w:tcPr>
          <w:p w14:paraId="460AD2AC" w14:textId="1E8E2BE6" w:rsidR="00B763B4" w:rsidRPr="00A55246" w:rsidRDefault="00B763B4" w:rsidP="007B71CF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 w:rsidRPr="00A55246">
              <w:rPr>
                <w:rFonts w:asciiTheme="minorHAnsi" w:eastAsiaTheme="minorEastAsia" w:hAnsiTheme="minorHAnsi"/>
                <w:szCs w:val="22"/>
                <w:lang w:val="en-CA" w:eastAsia="en-CA"/>
              </w:rPr>
              <w:t>P3</w:t>
            </w:r>
          </w:p>
        </w:tc>
        <w:tc>
          <w:tcPr>
            <w:tcW w:w="2160" w:type="dxa"/>
          </w:tcPr>
          <w:p w14:paraId="2840DD96" w14:textId="13A668F3" w:rsidR="00B763B4" w:rsidRPr="00A55246" w:rsidRDefault="005322B0" w:rsidP="007B71CF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>Mandatory</w:t>
            </w:r>
          </w:p>
        </w:tc>
        <w:tc>
          <w:tcPr>
            <w:tcW w:w="5688" w:type="dxa"/>
          </w:tcPr>
          <w:p w14:paraId="5B8199CF" w14:textId="1B057554" w:rsidR="00B763B4" w:rsidRPr="00A55246" w:rsidRDefault="005322B0" w:rsidP="007B71CF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>Always displayed</w:t>
            </w:r>
            <w:r w:rsidR="00B763B4">
              <w:rPr>
                <w:rFonts w:asciiTheme="minorHAnsi" w:eastAsiaTheme="minorEastAsia" w:hAnsiTheme="minorHAnsi"/>
                <w:szCs w:val="22"/>
                <w:lang w:val="en-CA" w:eastAsia="en-CA"/>
              </w:rPr>
              <w:t xml:space="preserve"> </w:t>
            </w:r>
          </w:p>
        </w:tc>
      </w:tr>
      <w:tr w:rsidR="00B763B4" w:rsidRPr="00A55246" w14:paraId="39FEE54B" w14:textId="77777777" w:rsidTr="007B71CF">
        <w:tc>
          <w:tcPr>
            <w:tcW w:w="1728" w:type="dxa"/>
          </w:tcPr>
          <w:p w14:paraId="2C3E64C1" w14:textId="77777777" w:rsidR="00B763B4" w:rsidRPr="00A55246" w:rsidRDefault="00B763B4" w:rsidP="007B71CF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 w:rsidRPr="00A55246">
              <w:rPr>
                <w:rFonts w:asciiTheme="minorHAnsi" w:eastAsiaTheme="minorEastAsia" w:hAnsiTheme="minorHAnsi"/>
                <w:szCs w:val="22"/>
                <w:lang w:val="en-CA" w:eastAsia="en-CA"/>
              </w:rPr>
              <w:t>P4</w:t>
            </w:r>
          </w:p>
        </w:tc>
        <w:tc>
          <w:tcPr>
            <w:tcW w:w="2160" w:type="dxa"/>
          </w:tcPr>
          <w:p w14:paraId="70ABFCBA" w14:textId="77777777" w:rsidR="00B763B4" w:rsidRPr="00A55246" w:rsidRDefault="00B763B4" w:rsidP="007B71CF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>Mandatory</w:t>
            </w:r>
          </w:p>
        </w:tc>
        <w:tc>
          <w:tcPr>
            <w:tcW w:w="5688" w:type="dxa"/>
          </w:tcPr>
          <w:p w14:paraId="110B69C1" w14:textId="77777777" w:rsidR="00B763B4" w:rsidRDefault="00B763B4" w:rsidP="007B71CF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 xml:space="preserve">Always displayed. </w:t>
            </w:r>
          </w:p>
          <w:p w14:paraId="7DE4C017" w14:textId="575EF12D" w:rsidR="00B763B4" w:rsidRPr="009371C4" w:rsidRDefault="005322B0" w:rsidP="007B71CF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>Only display available options The following options are conditional.</w:t>
            </w:r>
          </w:p>
          <w:p w14:paraId="4BAA2E49" w14:textId="77777777" w:rsidR="00B763B4" w:rsidRPr="009371C4" w:rsidRDefault="00B763B4" w:rsidP="007B71CF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130429D4" w14:textId="77777777" w:rsidR="005322B0" w:rsidRPr="003F02A7" w:rsidRDefault="005322B0" w:rsidP="00736177">
            <w:pPr>
              <w:numPr>
                <w:ilvl w:val="0"/>
                <w:numId w:val="11"/>
              </w:numPr>
              <w:ind w:left="284" w:hanging="284"/>
              <w:contextualSpacing/>
              <w:rPr>
                <w:rFonts w:ascii="Calibri Light" w:hAnsi="Calibri Light" w:cs="Calibri Light"/>
                <w:szCs w:val="22"/>
              </w:rPr>
            </w:pPr>
            <w:r w:rsidRPr="003F02A7">
              <w:rPr>
                <w:rFonts w:ascii="Calibri Light" w:hAnsi="Calibri Light" w:cs="Calibri Light"/>
                <w:szCs w:val="22"/>
              </w:rPr>
              <w:t>a Registered Retirement Savings Plan (</w:t>
            </w:r>
            <w:commentRangeStart w:id="50"/>
            <w:r w:rsidRPr="003F02A7">
              <w:rPr>
                <w:rFonts w:ascii="Calibri Light" w:hAnsi="Calibri Light" w:cs="Calibri Light"/>
                <w:szCs w:val="22"/>
              </w:rPr>
              <w:t>RRSP</w:t>
            </w:r>
            <w:commentRangeEnd w:id="50"/>
            <w:r>
              <w:rPr>
                <w:rStyle w:val="CommentReference"/>
              </w:rPr>
              <w:commentReference w:id="50"/>
            </w:r>
            <w:r w:rsidRPr="003F02A7">
              <w:rPr>
                <w:rFonts w:ascii="Calibri Light" w:hAnsi="Calibri Light" w:cs="Calibri Light"/>
                <w:szCs w:val="22"/>
              </w:rPr>
              <w:t>)*</w:t>
            </w:r>
          </w:p>
          <w:p w14:paraId="21C556E6" w14:textId="77777777" w:rsidR="005322B0" w:rsidRPr="003F02A7" w:rsidRDefault="005322B0" w:rsidP="00736177">
            <w:pPr>
              <w:numPr>
                <w:ilvl w:val="0"/>
                <w:numId w:val="11"/>
              </w:numPr>
              <w:ind w:left="284" w:hanging="284"/>
              <w:contextualSpacing/>
              <w:rPr>
                <w:rFonts w:ascii="Calibri Light" w:hAnsi="Calibri Light" w:cs="Calibri Light"/>
                <w:szCs w:val="22"/>
              </w:rPr>
            </w:pPr>
            <w:r w:rsidRPr="003F02A7">
              <w:rPr>
                <w:rFonts w:ascii="Calibri Light" w:hAnsi="Calibri Light" w:cs="Calibri Light"/>
                <w:szCs w:val="22"/>
              </w:rPr>
              <w:t>a prescribed Registered Retirement Income Fund (</w:t>
            </w:r>
            <w:commentRangeStart w:id="51"/>
            <w:r w:rsidRPr="003F02A7">
              <w:rPr>
                <w:rFonts w:ascii="Calibri Light" w:hAnsi="Calibri Light" w:cs="Calibri Light"/>
                <w:szCs w:val="22"/>
              </w:rPr>
              <w:t>pRRIF)*</w:t>
            </w:r>
            <w:commentRangeEnd w:id="51"/>
            <w:r>
              <w:rPr>
                <w:rStyle w:val="CommentReference"/>
              </w:rPr>
              <w:commentReference w:id="51"/>
            </w:r>
          </w:p>
          <w:p w14:paraId="297EA4FA" w14:textId="77777777" w:rsidR="005322B0" w:rsidRPr="005322B0" w:rsidRDefault="005322B0" w:rsidP="00736177">
            <w:pPr>
              <w:numPr>
                <w:ilvl w:val="0"/>
                <w:numId w:val="11"/>
              </w:numPr>
              <w:ind w:left="284" w:hanging="284"/>
              <w:contextualSpacing/>
              <w:rPr>
                <w:rFonts w:ascii="Calibri Light" w:hAnsi="Calibri Light" w:cs="Calibri Light"/>
                <w:szCs w:val="22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 xml:space="preserve"> </w:t>
            </w:r>
            <w:r w:rsidRPr="005322B0">
              <w:rPr>
                <w:rFonts w:ascii="Calibri Light" w:hAnsi="Calibri Light" w:cs="Calibri Light"/>
                <w:szCs w:val="22"/>
              </w:rPr>
              <w:t xml:space="preserve">a Life Income Fund (LIF)* or Locked-in Retirement Income Fund (LRIF)* (for provinces outside </w:t>
            </w:r>
            <w:commentRangeStart w:id="52"/>
            <w:r w:rsidRPr="005322B0">
              <w:rPr>
                <w:rFonts w:ascii="Calibri Light" w:hAnsi="Calibri Light" w:cs="Calibri Light"/>
                <w:szCs w:val="22"/>
              </w:rPr>
              <w:t>Saskatchewan</w:t>
            </w:r>
            <w:commentRangeEnd w:id="52"/>
            <w:r w:rsidRPr="005322B0">
              <w:rPr>
                <w:rFonts w:ascii="Times" w:hAnsi="Times"/>
                <w:sz w:val="16"/>
                <w:szCs w:val="16"/>
              </w:rPr>
              <w:commentReference w:id="52"/>
            </w:r>
            <w:r w:rsidRPr="005322B0">
              <w:rPr>
                <w:rFonts w:ascii="Calibri Light" w:hAnsi="Calibri Light" w:cs="Calibri Light"/>
                <w:szCs w:val="22"/>
              </w:rPr>
              <w:t>)</w:t>
            </w:r>
          </w:p>
          <w:p w14:paraId="6EC7CAD0" w14:textId="04B0ED39" w:rsidR="00B763B4" w:rsidRDefault="00B763B4" w:rsidP="005322B0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</w:p>
          <w:p w14:paraId="01BC9077" w14:textId="77777777" w:rsidR="00B763B4" w:rsidRPr="00A55246" w:rsidRDefault="00B763B4" w:rsidP="007B71CF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</w:p>
        </w:tc>
      </w:tr>
      <w:tr w:rsidR="005322B0" w:rsidRPr="00A55246" w14:paraId="61531267" w14:textId="77777777" w:rsidTr="007B71CF">
        <w:tc>
          <w:tcPr>
            <w:tcW w:w="1728" w:type="dxa"/>
          </w:tcPr>
          <w:p w14:paraId="60366114" w14:textId="4AF5DE7F" w:rsidR="005322B0" w:rsidRPr="00A55246" w:rsidRDefault="005322B0" w:rsidP="007B71CF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>P5</w:t>
            </w:r>
          </w:p>
        </w:tc>
        <w:tc>
          <w:tcPr>
            <w:tcW w:w="2160" w:type="dxa"/>
          </w:tcPr>
          <w:p w14:paraId="21371AAD" w14:textId="55658940" w:rsidR="005322B0" w:rsidRDefault="005322B0" w:rsidP="007B71CF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>Mandatory</w:t>
            </w:r>
          </w:p>
        </w:tc>
        <w:tc>
          <w:tcPr>
            <w:tcW w:w="5688" w:type="dxa"/>
          </w:tcPr>
          <w:p w14:paraId="5A073397" w14:textId="334F314B" w:rsidR="005322B0" w:rsidRDefault="005322B0" w:rsidP="007B71CF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>Always displayed</w:t>
            </w:r>
          </w:p>
        </w:tc>
      </w:tr>
    </w:tbl>
    <w:p w14:paraId="403C20B5" w14:textId="7EAB44FC" w:rsidR="00416D10" w:rsidRDefault="00416D10">
      <w:pPr>
        <w:pStyle w:val="Heading3"/>
      </w:pPr>
      <w:r>
        <w:t>Paragraph Conditions – Declaration of Death</w:t>
      </w:r>
    </w:p>
    <w:p w14:paraId="0E1D784B" w14:textId="3FB48586" w:rsidR="00E659AB" w:rsidRDefault="008226E5" w:rsidP="00736177">
      <w:pPr>
        <w:pStyle w:val="ListParagraph"/>
        <w:numPr>
          <w:ilvl w:val="0"/>
          <w:numId w:val="13"/>
        </w:numPr>
      </w:pPr>
      <w:r>
        <w:t xml:space="preserve">Entire section is to always be displayed. </w:t>
      </w:r>
      <w:bookmarkEnd w:id="46"/>
      <w:bookmarkEnd w:id="24"/>
      <w:bookmarkEnd w:id="25"/>
    </w:p>
    <w:sectPr w:rsidR="00E659AB" w:rsidSect="00F254D6">
      <w:headerReference w:type="default" r:id="rId17"/>
      <w:footerReference w:type="default" r:id="rId18"/>
      <w:pgSz w:w="12240" w:h="15840"/>
      <w:pgMar w:top="1080" w:right="1080" w:bottom="1440" w:left="1080" w:header="720" w:footer="72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8" w:author="Chris Angel" w:date="2019-06-25T08:57:00Z" w:initials="CA">
    <w:p w14:paraId="16868D2D" w14:textId="1255E403" w:rsidR="0038603D" w:rsidRDefault="0038603D">
      <w:pPr>
        <w:pStyle w:val="CommentText"/>
      </w:pPr>
      <w:r>
        <w:rPr>
          <w:rStyle w:val="CommentReference"/>
        </w:rPr>
        <w:annotationRef/>
      </w:r>
      <w:r>
        <w:t>One row for every fund that the member is currently invested in</w:t>
      </w:r>
    </w:p>
  </w:comment>
  <w:comment w:id="41" w:author="Joanne Moffat" w:date="2019-06-25T13:08:00Z" w:initials="JM">
    <w:p w14:paraId="253C3E1F" w14:textId="7EA98706" w:rsidR="0038603D" w:rsidRDefault="0038603D">
      <w:pPr>
        <w:pStyle w:val="CommentText"/>
      </w:pPr>
      <w:r>
        <w:rPr>
          <w:rStyle w:val="CommentReference"/>
        </w:rPr>
        <w:annotationRef/>
      </w:r>
      <w:r>
        <w:t>Not what is in letter</w:t>
      </w:r>
    </w:p>
  </w:comment>
  <w:comment w:id="42" w:author="Joanne Moffat" w:date="2019-06-25T13:13:00Z" w:initials="JM">
    <w:p w14:paraId="06FA775D" w14:textId="43B0022D" w:rsidR="0038603D" w:rsidRDefault="0038603D">
      <w:pPr>
        <w:pStyle w:val="CommentText"/>
      </w:pPr>
      <w:r>
        <w:rPr>
          <w:rStyle w:val="CommentReference"/>
        </w:rPr>
        <w:annotationRef/>
      </w:r>
      <w:r>
        <w:t>Or NM_FULL?</w:t>
      </w:r>
    </w:p>
  </w:comment>
  <w:comment w:id="44" w:author="Chris Angel" w:date="2019-06-20T15:06:00Z" w:initials="CA">
    <w:p w14:paraId="188D5752" w14:textId="098AE8D7" w:rsidR="0038603D" w:rsidRDefault="0038603D">
      <w:pPr>
        <w:pStyle w:val="CommentText"/>
      </w:pPr>
      <w:r>
        <w:rPr>
          <w:rStyle w:val="CommentReference"/>
        </w:rPr>
        <w:annotationRef/>
      </w:r>
      <w:r>
        <w:t>Only displayed if Marriage Certificate is checked on Person Summary for Spouse</w:t>
      </w:r>
    </w:p>
  </w:comment>
  <w:comment w:id="45" w:author="Chris Angel" w:date="2019-06-20T15:06:00Z" w:initials="CA">
    <w:p w14:paraId="31132D5D" w14:textId="2F53B8F0" w:rsidR="0038603D" w:rsidRDefault="0038603D">
      <w:pPr>
        <w:pStyle w:val="CommentText"/>
      </w:pPr>
      <w:r>
        <w:rPr>
          <w:rStyle w:val="CommentReference"/>
        </w:rPr>
        <w:annotationRef/>
      </w:r>
      <w:r>
        <w:t>Only displayed if Proof of Existence is checked on Person Summary for Spouse</w:t>
      </w:r>
    </w:p>
  </w:comment>
  <w:comment w:id="47" w:author="Chris Angel" w:date="2019-06-25T11:16:00Z" w:initials="CA">
    <w:p w14:paraId="50DA29DC" w14:textId="77777777" w:rsidR="0038603D" w:rsidRDefault="0038603D" w:rsidP="005322B0">
      <w:pPr>
        <w:pStyle w:val="CommentText"/>
      </w:pPr>
      <w:r>
        <w:rPr>
          <w:rStyle w:val="CommentReference"/>
        </w:rPr>
        <w:annotationRef/>
      </w:r>
      <w:r>
        <w:t>This option is only displayed if benefit qualifies for VPB (has money that isn’t locked-in against ON, QB, NF</w:t>
      </w:r>
    </w:p>
  </w:comment>
  <w:comment w:id="48" w:author="Michelle Power" w:date="2019-06-27T10:46:00Z" w:initials="MP">
    <w:p w14:paraId="767EAC4A" w14:textId="7822F2FB" w:rsidR="0038603D" w:rsidRDefault="0038603D">
      <w:pPr>
        <w:pStyle w:val="CommentText"/>
      </w:pPr>
      <w:r>
        <w:rPr>
          <w:rStyle w:val="CommentReference"/>
        </w:rPr>
        <w:annotationRef/>
      </w:r>
      <w:r>
        <w:t>And, if member qualifies for retirement options.</w:t>
      </w:r>
    </w:p>
  </w:comment>
  <w:comment w:id="49" w:author="Chris Angel" w:date="2019-06-25T11:16:00Z" w:initials="CA">
    <w:p w14:paraId="5BE1D560" w14:textId="77777777" w:rsidR="0038603D" w:rsidRDefault="0038603D" w:rsidP="005322B0">
      <w:pPr>
        <w:pStyle w:val="CommentText"/>
      </w:pPr>
      <w:r>
        <w:rPr>
          <w:rStyle w:val="CommentReference"/>
        </w:rPr>
        <w:annotationRef/>
      </w:r>
      <w:r>
        <w:t>This option is only displayed if the Spouse is already a PEPP member with an Investment Account</w:t>
      </w:r>
    </w:p>
  </w:comment>
  <w:comment w:id="50" w:author="Chris Angel" w:date="2019-06-25T11:18:00Z" w:initials="CA">
    <w:p w14:paraId="2AA387D4" w14:textId="77777777" w:rsidR="0038603D" w:rsidRDefault="0038603D" w:rsidP="005322B0">
      <w:pPr>
        <w:pStyle w:val="CommentText"/>
      </w:pPr>
      <w:r>
        <w:rPr>
          <w:rStyle w:val="CommentReference"/>
        </w:rPr>
        <w:annotationRef/>
      </w:r>
      <w:r>
        <w:t xml:space="preserve">Only displayed if portion of money is not locked in against AB, BC, MN, Fed </w:t>
      </w:r>
    </w:p>
  </w:comment>
  <w:comment w:id="51" w:author="Chris Angel" w:date="2019-06-25T11:18:00Z" w:initials="CA">
    <w:p w14:paraId="5E9E946C" w14:textId="77777777" w:rsidR="0038603D" w:rsidRDefault="0038603D" w:rsidP="005322B0">
      <w:pPr>
        <w:pStyle w:val="CommentText"/>
      </w:pPr>
      <w:r>
        <w:rPr>
          <w:rStyle w:val="CommentReference"/>
        </w:rPr>
        <w:annotationRef/>
      </w:r>
      <w:r>
        <w:t>Only displayed if portion of money is locked in against SK</w:t>
      </w:r>
    </w:p>
  </w:comment>
  <w:comment w:id="52" w:author="Chris Angel" w:date="2019-06-25T11:18:00Z" w:initials="CA">
    <w:p w14:paraId="7A8BDCA4" w14:textId="77777777" w:rsidR="0038603D" w:rsidRDefault="0038603D" w:rsidP="005322B0">
      <w:pPr>
        <w:pStyle w:val="CommentText"/>
      </w:pPr>
      <w:r>
        <w:rPr>
          <w:rStyle w:val="CommentReference"/>
        </w:rPr>
        <w:annotationRef/>
      </w:r>
      <w:r>
        <w:t>Only displayed if there is money not locked in against SK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6868D2D" w15:done="0"/>
  <w15:commentEx w15:paraId="253C3E1F" w15:done="0"/>
  <w15:commentEx w15:paraId="06FA775D" w15:done="0"/>
  <w15:commentEx w15:paraId="188D5752" w15:done="0"/>
  <w15:commentEx w15:paraId="31132D5D" w15:done="0"/>
  <w15:commentEx w15:paraId="50DA29DC" w15:done="0"/>
  <w15:commentEx w15:paraId="767EAC4A" w15:done="0"/>
  <w15:commentEx w15:paraId="5BE1D560" w15:done="0"/>
  <w15:commentEx w15:paraId="2AA387D4" w15:done="0"/>
  <w15:commentEx w15:paraId="5E9E946C" w15:done="0"/>
  <w15:commentEx w15:paraId="7A8BDCA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6868D2D" w16cid:durableId="210911FA"/>
  <w16cid:commentId w16cid:paraId="253C3E1F" w16cid:durableId="210911FB"/>
  <w16cid:commentId w16cid:paraId="06FA775D" w16cid:durableId="210911FC"/>
  <w16cid:commentId w16cid:paraId="188D5752" w16cid:durableId="210911FD"/>
  <w16cid:commentId w16cid:paraId="31132D5D" w16cid:durableId="210911FE"/>
  <w16cid:commentId w16cid:paraId="50DA29DC" w16cid:durableId="210911FF"/>
  <w16cid:commentId w16cid:paraId="767EAC4A" w16cid:durableId="21091200"/>
  <w16cid:commentId w16cid:paraId="5BE1D560" w16cid:durableId="21091201"/>
  <w16cid:commentId w16cid:paraId="2AA387D4" w16cid:durableId="21091202"/>
  <w16cid:commentId w16cid:paraId="5E9E946C" w16cid:durableId="21091203"/>
  <w16cid:commentId w16cid:paraId="7A8BDCA4" w16cid:durableId="2109120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6F150" w14:textId="77777777" w:rsidR="0038603D" w:rsidRDefault="0038603D" w:rsidP="00DB6F52">
      <w:r>
        <w:separator/>
      </w:r>
    </w:p>
  </w:endnote>
  <w:endnote w:type="continuationSeparator" w:id="0">
    <w:p w14:paraId="101A5F5A" w14:textId="77777777" w:rsidR="0038603D" w:rsidRDefault="0038603D" w:rsidP="00DB6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MS Reference Sans Serif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AB8A0" w14:textId="77777777" w:rsidR="0038603D" w:rsidRPr="00267289" w:rsidRDefault="0038603D" w:rsidP="003F196B">
    <w:pPr>
      <w:pStyle w:val="Footer"/>
      <w:tabs>
        <w:tab w:val="clear" w:pos="9360"/>
        <w:tab w:val="left" w:pos="270"/>
        <w:tab w:val="right" w:pos="10080"/>
      </w:tabs>
      <w:ind w:firstLine="270"/>
    </w:pPr>
    <w:r>
      <w:rPr>
        <w:noProof/>
      </w:rPr>
      <w:drawing>
        <wp:anchor distT="0" distB="0" distL="114300" distR="114300" simplePos="0" relativeHeight="251671552" behindDoc="1" locked="0" layoutInCell="1" allowOverlap="1" wp14:anchorId="33A254DD" wp14:editId="759E65CB">
          <wp:simplePos x="0" y="0"/>
          <wp:positionH relativeFrom="page">
            <wp:posOffset>390525</wp:posOffset>
          </wp:positionH>
          <wp:positionV relativeFrom="topMargin">
            <wp:posOffset>9286875</wp:posOffset>
          </wp:positionV>
          <wp:extent cx="2809875" cy="352425"/>
          <wp:effectExtent l="19050" t="0" r="9525" b="0"/>
          <wp:wrapTight wrapText="bothSides">
            <wp:wrapPolygon edited="0">
              <wp:start x="-146" y="0"/>
              <wp:lineTo x="-146" y="21016"/>
              <wp:lineTo x="21673" y="21016"/>
              <wp:lineTo x="21673" y="0"/>
              <wp:lineTo x="-146" y="0"/>
            </wp:wrapPolygon>
          </wp:wrapTight>
          <wp:docPr id="2" name="Picture 7" descr="J:\Business Development\JEA Marketing\Logo2009\New JEA-colour-horiz-edi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J:\Business Development\JEA Marketing\Logo2009\New JEA-colour-horiz-edit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9875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D655E" w14:textId="77777777" w:rsidR="0038603D" w:rsidRPr="00BE0180" w:rsidRDefault="0038603D" w:rsidP="00BE0180">
    <w:pPr>
      <w:pStyle w:val="Footer"/>
      <w:tabs>
        <w:tab w:val="clear" w:pos="9360"/>
        <w:tab w:val="left" w:pos="270"/>
        <w:tab w:val="right" w:pos="10080"/>
      </w:tabs>
      <w:ind w:firstLine="270"/>
    </w:pPr>
    <w:r>
      <w:rPr>
        <w:noProof/>
      </w:rPr>
      <w:drawing>
        <wp:anchor distT="0" distB="0" distL="114300" distR="114300" simplePos="0" relativeHeight="251673600" behindDoc="1" locked="0" layoutInCell="1" allowOverlap="1" wp14:anchorId="6EB2B0BF" wp14:editId="58337750">
          <wp:simplePos x="0" y="0"/>
          <wp:positionH relativeFrom="page">
            <wp:posOffset>400050</wp:posOffset>
          </wp:positionH>
          <wp:positionV relativeFrom="topMargin">
            <wp:posOffset>9286875</wp:posOffset>
          </wp:positionV>
          <wp:extent cx="2809875" cy="352425"/>
          <wp:effectExtent l="19050" t="0" r="9525" b="0"/>
          <wp:wrapTight wrapText="bothSides">
            <wp:wrapPolygon edited="0">
              <wp:start x="-146" y="0"/>
              <wp:lineTo x="-146" y="21016"/>
              <wp:lineTo x="21673" y="21016"/>
              <wp:lineTo x="21673" y="0"/>
              <wp:lineTo x="-146" y="0"/>
            </wp:wrapPolygon>
          </wp:wrapTight>
          <wp:docPr id="1" name="Picture 7" descr="J:\Business Development\JEA Marketing\Logo2009\New JEA-colour-horiz-edi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J:\Business Development\JEA Marketing\Logo2009\New JEA-colour-horiz-edit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9875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         </w:t>
    </w:r>
    <w:r w:rsidRPr="00BE0180">
      <w:rPr>
        <w:color w:val="B2B2B2"/>
      </w:rPr>
      <w:tab/>
    </w:r>
    <w:r w:rsidRPr="00BE0180">
      <w:rPr>
        <w:color w:val="B2B2B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4D973" w14:textId="77777777" w:rsidR="0038603D" w:rsidRDefault="0038603D" w:rsidP="00DB6F52">
      <w:r>
        <w:separator/>
      </w:r>
    </w:p>
  </w:footnote>
  <w:footnote w:type="continuationSeparator" w:id="0">
    <w:p w14:paraId="312F3677" w14:textId="77777777" w:rsidR="0038603D" w:rsidRDefault="0038603D" w:rsidP="00DB6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663277" w14:textId="7131C675" w:rsidR="0038603D" w:rsidRPr="00F254D6" w:rsidRDefault="0038603D" w:rsidP="00864703">
    <w:pPr>
      <w:pStyle w:val="Header"/>
      <w:jc w:val="right"/>
    </w:pPr>
    <w:r>
      <w:t>PEPP</w:t>
    </w:r>
    <w:r w:rsidRPr="00F254D6">
      <w:t xml:space="preserve"> Technical Specification</w:t>
    </w:r>
    <w:r>
      <w:t xml:space="preserve"> for</w:t>
    </w:r>
    <w:r w:rsidRPr="00F254D6">
      <w:t xml:space="preserve"> </w:t>
    </w:r>
    <w:r>
      <w:t>Death Option - Spouse Batch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43BC9" w14:textId="77777777" w:rsidR="0038603D" w:rsidRDefault="0038603D" w:rsidP="00DB6F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B40FD6" wp14:editId="0ED05E96">
              <wp:simplePos x="0" y="0"/>
              <wp:positionH relativeFrom="column">
                <wp:posOffset>-1536700</wp:posOffset>
              </wp:positionH>
              <wp:positionV relativeFrom="paragraph">
                <wp:posOffset>2083435</wp:posOffset>
              </wp:positionV>
              <wp:extent cx="1541145" cy="2105025"/>
              <wp:effectExtent l="0" t="0" r="1905" b="9525"/>
              <wp:wrapSquare wrapText="bothSides"/>
              <wp:docPr id="3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1145" cy="21050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0BB95" w14:textId="77777777" w:rsidR="0038603D" w:rsidRPr="00C3121A" w:rsidRDefault="0038603D" w:rsidP="00C3121A">
                          <w:pPr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n-CA"/>
                            </w:rPr>
                          </w:pPr>
                          <w:r w:rsidRPr="00C3121A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n-CA"/>
                            </w:rPr>
                            <w:t>Victoria</w:t>
                          </w:r>
                        </w:p>
                        <w:p w14:paraId="306931E0" w14:textId="77777777" w:rsidR="0038603D" w:rsidRPr="00C3121A" w:rsidRDefault="0038603D" w:rsidP="00C3121A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</w:pPr>
                          <w:r w:rsidRPr="00C3121A"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  <w:t>1205 – 4464 Markham St.</w:t>
                          </w:r>
                        </w:p>
                        <w:p w14:paraId="4EAB23AF" w14:textId="77777777" w:rsidR="0038603D" w:rsidRPr="00C3121A" w:rsidRDefault="0038603D" w:rsidP="00C3121A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</w:pPr>
                          <w:r w:rsidRPr="00C3121A"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  <w:t>Victoria, BC  V8Z 7X8</w:t>
                          </w:r>
                        </w:p>
                        <w:p w14:paraId="1684CB17" w14:textId="77777777" w:rsidR="0038603D" w:rsidRPr="00C3121A" w:rsidRDefault="0038603D" w:rsidP="00C3121A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</w:pPr>
                          <w:r w:rsidRPr="00C3121A"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  <w:t>Tel. 250.380.3811</w:t>
                          </w:r>
                        </w:p>
                        <w:p w14:paraId="7F6FF503" w14:textId="77777777" w:rsidR="0038603D" w:rsidRPr="00C3121A" w:rsidRDefault="0038603D" w:rsidP="00C3121A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</w:pPr>
                          <w:r w:rsidRPr="00C3121A"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  <w:t>Fax.  250.380.0091</w:t>
                          </w:r>
                        </w:p>
                        <w:p w14:paraId="0517751F" w14:textId="77777777" w:rsidR="0038603D" w:rsidRPr="00C3121A" w:rsidRDefault="0038603D" w:rsidP="00C3121A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</w:pPr>
                        </w:p>
                        <w:p w14:paraId="6FF4D1A5" w14:textId="77777777" w:rsidR="0038603D" w:rsidRPr="00C3121A" w:rsidRDefault="0038603D" w:rsidP="00C3121A">
                          <w:pPr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n-CA"/>
                            </w:rPr>
                          </w:pPr>
                          <w:r w:rsidRPr="00C3121A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n-CA"/>
                            </w:rPr>
                            <w:t>Winnipeg</w:t>
                          </w:r>
                        </w:p>
                        <w:p w14:paraId="1E1B874D" w14:textId="77777777" w:rsidR="0038603D" w:rsidRPr="00C3121A" w:rsidRDefault="0038603D" w:rsidP="00C3121A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</w:pPr>
                          <w:r w:rsidRPr="00C3121A"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  <w:t>780 – 330 St. Mary Ave</w:t>
                          </w:r>
                        </w:p>
                        <w:p w14:paraId="21225F3B" w14:textId="77777777" w:rsidR="0038603D" w:rsidRPr="00C3121A" w:rsidRDefault="0038603D" w:rsidP="00C3121A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</w:pPr>
                          <w:r w:rsidRPr="00C3121A"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  <w:t>Winnipeg, MB R3C 3Z5</w:t>
                          </w:r>
                        </w:p>
                        <w:p w14:paraId="3EAC0E22" w14:textId="77777777" w:rsidR="0038603D" w:rsidRPr="00C3121A" w:rsidRDefault="0038603D" w:rsidP="00C3121A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</w:pPr>
                          <w:r w:rsidRPr="00C3121A"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  <w:t>Tel.  204.984.9250</w:t>
                          </w:r>
                        </w:p>
                        <w:p w14:paraId="69A714ED" w14:textId="77777777" w:rsidR="0038603D" w:rsidRPr="00C3121A" w:rsidRDefault="0038603D" w:rsidP="00C3121A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</w:pPr>
                          <w:r w:rsidRPr="00C3121A"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  <w:t>Fax. 204.984.9260</w:t>
                          </w:r>
                        </w:p>
                        <w:p w14:paraId="49DABB7D" w14:textId="77777777" w:rsidR="0038603D" w:rsidRPr="00C3121A" w:rsidRDefault="0038603D" w:rsidP="00C3121A">
                          <w:pPr>
                            <w:rPr>
                              <w:rFonts w:ascii="Arial" w:hAnsi="Arial" w:cs="Arial"/>
                              <w:b/>
                              <w:sz w:val="20"/>
                              <w:lang w:val="en-CA"/>
                            </w:rPr>
                          </w:pPr>
                        </w:p>
                        <w:p w14:paraId="675779C2" w14:textId="77777777" w:rsidR="0038603D" w:rsidRPr="00C3121A" w:rsidRDefault="0038603D" w:rsidP="00C3121A">
                          <w:pPr>
                            <w:rPr>
                              <w:rFonts w:ascii="Arial" w:hAnsi="Arial" w:cs="Arial"/>
                              <w:b/>
                              <w:sz w:val="20"/>
                              <w:lang w:val="en-CA"/>
                            </w:rPr>
                          </w:pPr>
                        </w:p>
                        <w:p w14:paraId="21E6EF08" w14:textId="77777777" w:rsidR="0038603D" w:rsidRPr="00C3121A" w:rsidRDefault="0038603D" w:rsidP="00C3121A">
                          <w:pPr>
                            <w:rPr>
                              <w:rFonts w:ascii="Arial" w:hAnsi="Arial" w:cs="Arial"/>
                              <w:b/>
                              <w:sz w:val="20"/>
                              <w:lang w:val="en-CA"/>
                            </w:rPr>
                          </w:pPr>
                          <w:r w:rsidRPr="00C3121A">
                            <w:rPr>
                              <w:rFonts w:ascii="Arial" w:hAnsi="Arial" w:cs="Arial"/>
                              <w:b/>
                              <w:sz w:val="20"/>
                              <w:lang w:val="en-CA"/>
                            </w:rPr>
                            <w:t>www.jea.ca</w:t>
                          </w:r>
                        </w:p>
                        <w:p w14:paraId="336CBA6F" w14:textId="77777777" w:rsidR="0038603D" w:rsidRPr="00C3121A" w:rsidRDefault="0038603D" w:rsidP="00061E9A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B40FD6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-121pt;margin-top:164.05pt;width:121.35pt;height:16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" stroked="f">
              <v:textbox>
                <w:txbxContent>
                  <w:p w14:paraId="4A40BB95" w14:textId="77777777" w:rsidR="0038603D" w:rsidRPr="00C3121A" w:rsidRDefault="0038603D" w:rsidP="00C3121A">
                    <w:pPr>
                      <w:rPr>
                        <w:rFonts w:ascii="Arial" w:hAnsi="Arial" w:cs="Arial"/>
                        <w:b/>
                        <w:sz w:val="18"/>
                        <w:szCs w:val="18"/>
                        <w:lang w:val="en-CA"/>
                      </w:rPr>
                    </w:pPr>
                    <w:r w:rsidRPr="00C3121A">
                      <w:rPr>
                        <w:rFonts w:ascii="Arial" w:hAnsi="Arial" w:cs="Arial"/>
                        <w:b/>
                        <w:sz w:val="18"/>
                        <w:szCs w:val="18"/>
                        <w:lang w:val="en-CA"/>
                      </w:rPr>
                      <w:t>Victoria</w:t>
                    </w:r>
                  </w:p>
                  <w:p w14:paraId="306931E0" w14:textId="77777777" w:rsidR="0038603D" w:rsidRPr="00C3121A" w:rsidRDefault="0038603D" w:rsidP="00C3121A">
                    <w:pPr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</w:pPr>
                    <w:r w:rsidRPr="00C3121A"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  <w:t>1205 – 4464 Markham St.</w:t>
                    </w:r>
                  </w:p>
                  <w:p w14:paraId="4EAB23AF" w14:textId="77777777" w:rsidR="0038603D" w:rsidRPr="00C3121A" w:rsidRDefault="0038603D" w:rsidP="00C3121A">
                    <w:pPr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</w:pPr>
                    <w:r w:rsidRPr="00C3121A"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  <w:t>Victoria, BC  V8Z 7X8</w:t>
                    </w:r>
                  </w:p>
                  <w:p w14:paraId="1684CB17" w14:textId="77777777" w:rsidR="0038603D" w:rsidRPr="00C3121A" w:rsidRDefault="0038603D" w:rsidP="00C3121A">
                    <w:pPr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</w:pPr>
                    <w:r w:rsidRPr="00C3121A"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  <w:t>Tel. 250.380.3811</w:t>
                    </w:r>
                  </w:p>
                  <w:p w14:paraId="7F6FF503" w14:textId="77777777" w:rsidR="0038603D" w:rsidRPr="00C3121A" w:rsidRDefault="0038603D" w:rsidP="00C3121A">
                    <w:pPr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</w:pPr>
                    <w:r w:rsidRPr="00C3121A"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  <w:t>Fax.  250.380.0091</w:t>
                    </w:r>
                  </w:p>
                  <w:p w14:paraId="0517751F" w14:textId="77777777" w:rsidR="0038603D" w:rsidRPr="00C3121A" w:rsidRDefault="0038603D" w:rsidP="00C3121A">
                    <w:pPr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</w:pPr>
                  </w:p>
                  <w:p w14:paraId="6FF4D1A5" w14:textId="77777777" w:rsidR="0038603D" w:rsidRPr="00C3121A" w:rsidRDefault="0038603D" w:rsidP="00C3121A">
                    <w:pPr>
                      <w:rPr>
                        <w:rFonts w:ascii="Arial" w:hAnsi="Arial" w:cs="Arial"/>
                        <w:b/>
                        <w:sz w:val="18"/>
                        <w:szCs w:val="18"/>
                        <w:lang w:val="en-CA"/>
                      </w:rPr>
                    </w:pPr>
                    <w:r w:rsidRPr="00C3121A">
                      <w:rPr>
                        <w:rFonts w:ascii="Arial" w:hAnsi="Arial" w:cs="Arial"/>
                        <w:b/>
                        <w:sz w:val="18"/>
                        <w:szCs w:val="18"/>
                        <w:lang w:val="en-CA"/>
                      </w:rPr>
                      <w:t>Winnipeg</w:t>
                    </w:r>
                  </w:p>
                  <w:p w14:paraId="1E1B874D" w14:textId="77777777" w:rsidR="0038603D" w:rsidRPr="00C3121A" w:rsidRDefault="0038603D" w:rsidP="00C3121A">
                    <w:pPr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</w:pPr>
                    <w:r w:rsidRPr="00C3121A"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  <w:t>780 – 330 St. Mary Ave</w:t>
                    </w:r>
                  </w:p>
                  <w:p w14:paraId="21225F3B" w14:textId="77777777" w:rsidR="0038603D" w:rsidRPr="00C3121A" w:rsidRDefault="0038603D" w:rsidP="00C3121A">
                    <w:pPr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</w:pPr>
                    <w:r w:rsidRPr="00C3121A"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  <w:t>Winnipeg, MB R3C 3Z5</w:t>
                    </w:r>
                  </w:p>
                  <w:p w14:paraId="3EAC0E22" w14:textId="77777777" w:rsidR="0038603D" w:rsidRPr="00C3121A" w:rsidRDefault="0038603D" w:rsidP="00C3121A">
                    <w:pPr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</w:pPr>
                    <w:r w:rsidRPr="00C3121A"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  <w:t>Tel.  204.984.9250</w:t>
                    </w:r>
                  </w:p>
                  <w:p w14:paraId="69A714ED" w14:textId="77777777" w:rsidR="0038603D" w:rsidRPr="00C3121A" w:rsidRDefault="0038603D" w:rsidP="00C3121A">
                    <w:pPr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</w:pPr>
                    <w:r w:rsidRPr="00C3121A"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  <w:t>Fax. 204.984.9260</w:t>
                    </w:r>
                  </w:p>
                  <w:p w14:paraId="49DABB7D" w14:textId="77777777" w:rsidR="0038603D" w:rsidRPr="00C3121A" w:rsidRDefault="0038603D" w:rsidP="00C3121A">
                    <w:pPr>
                      <w:rPr>
                        <w:rFonts w:ascii="Arial" w:hAnsi="Arial" w:cs="Arial"/>
                        <w:b/>
                        <w:sz w:val="20"/>
                        <w:lang w:val="en-CA"/>
                      </w:rPr>
                    </w:pPr>
                  </w:p>
                  <w:p w14:paraId="675779C2" w14:textId="77777777" w:rsidR="0038603D" w:rsidRPr="00C3121A" w:rsidRDefault="0038603D" w:rsidP="00C3121A">
                    <w:pPr>
                      <w:rPr>
                        <w:rFonts w:ascii="Arial" w:hAnsi="Arial" w:cs="Arial"/>
                        <w:b/>
                        <w:sz w:val="20"/>
                        <w:lang w:val="en-CA"/>
                      </w:rPr>
                    </w:pPr>
                  </w:p>
                  <w:p w14:paraId="21E6EF08" w14:textId="77777777" w:rsidR="0038603D" w:rsidRPr="00C3121A" w:rsidRDefault="0038603D" w:rsidP="00C3121A">
                    <w:pPr>
                      <w:rPr>
                        <w:rFonts w:ascii="Arial" w:hAnsi="Arial" w:cs="Arial"/>
                        <w:b/>
                        <w:sz w:val="20"/>
                        <w:lang w:val="en-CA"/>
                      </w:rPr>
                    </w:pPr>
                    <w:r w:rsidRPr="00C3121A">
                      <w:rPr>
                        <w:rFonts w:ascii="Arial" w:hAnsi="Arial" w:cs="Arial"/>
                        <w:b/>
                        <w:sz w:val="20"/>
                        <w:lang w:val="en-CA"/>
                      </w:rPr>
                      <w:t>www.jea.ca</w:t>
                    </w:r>
                  </w:p>
                  <w:p w14:paraId="336CBA6F" w14:textId="77777777" w:rsidR="0038603D" w:rsidRPr="00C3121A" w:rsidRDefault="0038603D" w:rsidP="00061E9A">
                    <w:pPr>
                      <w:rPr>
                        <w:rFonts w:ascii="Arial" w:hAnsi="Arial" w:cs="Arial"/>
                        <w:b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Pr="00061E9A">
      <w:rPr>
        <w:noProof/>
      </w:rPr>
      <w:drawing>
        <wp:anchor distT="0" distB="0" distL="114300" distR="114300" simplePos="0" relativeHeight="251663360" behindDoc="0" locked="0" layoutInCell="1" allowOverlap="1" wp14:anchorId="6AC94BCC" wp14:editId="476DD0DD">
          <wp:simplePos x="0" y="0"/>
          <wp:positionH relativeFrom="column">
            <wp:posOffset>-1724025</wp:posOffset>
          </wp:positionH>
          <wp:positionV relativeFrom="paragraph">
            <wp:posOffset>47625</wp:posOffset>
          </wp:positionV>
          <wp:extent cx="1543050" cy="1943100"/>
          <wp:effectExtent l="19050" t="0" r="0" b="0"/>
          <wp:wrapSquare wrapText="bothSides"/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050" cy="1943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6EAB1D" w14:textId="77777777" w:rsidR="0038603D" w:rsidRPr="002B04CF" w:rsidRDefault="0038603D" w:rsidP="00864703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0" allowOverlap="1" wp14:anchorId="3C08D867" wp14:editId="3A62C0C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6400800" cy="157480"/>
              <wp:effectExtent l="0" t="0" r="0" b="13970"/>
              <wp:wrapNone/>
              <wp:docPr id="9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073F4A" w14:textId="7D7836D6" w:rsidR="0038603D" w:rsidRDefault="00B81484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 "1"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726BE7">
                            <w:rPr>
                              <w:noProof/>
                            </w:rPr>
                            <w:t>Extract Specification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08D867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7" type="#_x0000_t202" style="position:absolute;left:0;text-align:left;margin-left:0;margin-top:0;width:7in;height:12.4pt;z-index:25167667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" o:allowincell="f" filled="f" stroked="f">
              <v:textbox style="mso-fit-shape-to-text:t" inset=",0,,0">
                <w:txbxContent>
                  <w:p w14:paraId="3D073F4A" w14:textId="7D7836D6" w:rsidR="0038603D" w:rsidRDefault="00B81484">
                    <w:pPr>
                      <w:jc w:val="right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 "1"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726BE7">
                      <w:rPr>
                        <w:noProof/>
                      </w:rPr>
                      <w:t>Extract Specification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0" allowOverlap="1" wp14:anchorId="798B936C" wp14:editId="7AA3885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681355" cy="157480"/>
              <wp:effectExtent l="0" t="0" r="0" b="0"/>
              <wp:wrapNone/>
              <wp:docPr id="10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355" cy="157480"/>
                      </a:xfrm>
                      <a:prstGeom prst="rect">
                        <a:avLst/>
                      </a:prstGeom>
                      <a:solidFill>
                        <a:srgbClr val="B2B2B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BCBCBE" w14:textId="0E83A67A" w:rsidR="0038603D" w:rsidRDefault="0038603D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954FBD">
                            <w:rPr>
                              <w:noProof/>
                            </w:rP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8B936C" id="Text Box 24" o:spid="_x0000_s1028" type="#_x0000_t202" style="position:absolute;left:0;text-align:left;margin-left:2.45pt;margin-top:0;width:53.65pt;height:12.4pt;z-index:25167564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" o:allowincell="f" fillcolor="#b2b2b2" stroked="f">
              <v:textbox style="mso-fit-shape-to-text:t" inset=",0,,0">
                <w:txbxContent>
                  <w:p w14:paraId="44BCBCBE" w14:textId="0E83A67A" w:rsidR="0038603D" w:rsidRDefault="0038603D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954FBD">
                      <w:rPr>
                        <w:noProof/>
                      </w:rP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03984"/>
    <w:multiLevelType w:val="multilevel"/>
    <w:tmpl w:val="0409001D"/>
    <w:numStyleLink w:val="JEABullets"/>
  </w:abstractNum>
  <w:abstractNum w:abstractNumId="1" w15:restartNumberingAfterBreak="0">
    <w:nsid w:val="1CB324BD"/>
    <w:multiLevelType w:val="hybridMultilevel"/>
    <w:tmpl w:val="30B294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A5368"/>
    <w:multiLevelType w:val="multilevel"/>
    <w:tmpl w:val="0409001D"/>
    <w:styleLink w:val="JEABullets"/>
    <w:lvl w:ilvl="0">
      <w:start w:val="1"/>
      <w:numFmt w:val="bullet"/>
      <w:pStyle w:val="FSBullets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  <w:sz w:val="24"/>
      </w:r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AFE123D"/>
    <w:multiLevelType w:val="hybridMultilevel"/>
    <w:tmpl w:val="4AB8D82A"/>
    <w:lvl w:ilvl="0" w:tplc="10090001">
      <w:start w:val="1"/>
      <w:numFmt w:val="bullet"/>
      <w:pStyle w:val="TableBullet"/>
      <w:lvlText w:val=""/>
      <w:lvlJc w:val="left"/>
      <w:pPr>
        <w:tabs>
          <w:tab w:val="num" w:pos="173"/>
        </w:tabs>
        <w:ind w:left="346" w:hanging="317"/>
      </w:pPr>
      <w:rPr>
        <w:rFonts w:ascii="Symbol" w:hAnsi="Symbol" w:hint="default"/>
        <w:color w:val="auto"/>
        <w:sz w:val="22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41659"/>
    <w:multiLevelType w:val="multilevel"/>
    <w:tmpl w:val="FA260DA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8AB365A"/>
    <w:multiLevelType w:val="hybridMultilevel"/>
    <w:tmpl w:val="8A9E359C"/>
    <w:lvl w:ilvl="0" w:tplc="2BE2031C">
      <w:start w:val="1"/>
      <w:numFmt w:val="decimal"/>
      <w:pStyle w:val="ListParagraph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1B0241"/>
    <w:multiLevelType w:val="hybridMultilevel"/>
    <w:tmpl w:val="61824C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1230F"/>
    <w:multiLevelType w:val="hybridMultilevel"/>
    <w:tmpl w:val="7B1AF03C"/>
    <w:lvl w:ilvl="0" w:tplc="34003B6E">
      <w:start w:val="16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5F5219A2"/>
    <w:multiLevelType w:val="hybridMultilevel"/>
    <w:tmpl w:val="53FA11D4"/>
    <w:lvl w:ilvl="0" w:tplc="68D895B6">
      <w:start w:val="1"/>
      <w:numFmt w:val="bullet"/>
      <w:pStyle w:val="List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583516"/>
    <w:multiLevelType w:val="hybridMultilevel"/>
    <w:tmpl w:val="A9606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823CE"/>
    <w:multiLevelType w:val="hybridMultilevel"/>
    <w:tmpl w:val="8BAA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B14BF"/>
    <w:multiLevelType w:val="hybridMultilevel"/>
    <w:tmpl w:val="241A81B4"/>
    <w:lvl w:ilvl="0" w:tplc="0A1AF7E2">
      <w:start w:val="1"/>
      <w:numFmt w:val="bullet"/>
      <w:lvlText w:val=""/>
      <w:lvlJc w:val="left"/>
      <w:pPr>
        <w:ind w:left="1495" w:hanging="360"/>
      </w:pPr>
      <w:rPr>
        <w:rFonts w:ascii="Wingdings" w:eastAsia="Times New Roman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769D5"/>
    <w:multiLevelType w:val="hybridMultilevel"/>
    <w:tmpl w:val="B8A641C4"/>
    <w:lvl w:ilvl="0" w:tplc="A69054BA">
      <w:start w:val="1"/>
      <w:numFmt w:val="bullet"/>
      <w:pStyle w:val="NormalBullet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5"/>
  </w:num>
  <w:num w:numId="4">
    <w:abstractNumId w:val="8"/>
  </w:num>
  <w:num w:numId="5">
    <w:abstractNumId w:val="2"/>
  </w:num>
  <w:num w:numId="6">
    <w:abstractNumId w:val="0"/>
  </w:num>
  <w:num w:numId="7">
    <w:abstractNumId w:val="4"/>
  </w:num>
  <w:num w:numId="8">
    <w:abstractNumId w:val="6"/>
  </w:num>
  <w:num w:numId="9">
    <w:abstractNumId w:val="1"/>
  </w:num>
  <w:num w:numId="10">
    <w:abstractNumId w:val="9"/>
  </w:num>
  <w:num w:numId="11">
    <w:abstractNumId w:val="11"/>
  </w:num>
  <w:num w:numId="12">
    <w:abstractNumId w:val="10"/>
  </w:num>
  <w:num w:numId="13">
    <w:abstractNumId w:val="7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ris Angel [2]">
    <w15:presenceInfo w15:providerId="AD" w15:userId="S-1-5-21-3847173656-2577083546-865704083-7919"/>
  </w15:person>
  <w15:person w15:author="Chris Angel">
    <w15:presenceInfo w15:providerId="AD" w15:userId="S::c_angel@jea.ca::5f155d89-2ee0-4e62-997f-c27b683c92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trackRevisions/>
  <w:defaultTabStop w:val="720"/>
  <w:drawingGridHorizontalSpacing w:val="110"/>
  <w:displayHorizontalDrawingGridEvery w:val="2"/>
  <w:characterSpacingControl w:val="doNotCompress"/>
  <w:hdrShapeDefaults>
    <o:shapedefaults v:ext="edit" spidmax="86017" style="mso-position-horizontal:right;mso-position-horizontal-relative:page;mso-position-vertical:center;mso-position-vertical-relative:top-margin-area;mso-width-percent:1000;mso-width-relative:right-margin-area;v-text-anchor:middle" o:allowincell="f" fillcolor="none [3204]" stroke="f">
      <v:fill color="none [3204]"/>
      <v:stroke on="f"/>
      <v:textbox style="mso-fit-shape-to-text:t" inset=",0,,0"/>
      <o:colormru v:ext="edit" colors="#007dc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E0"/>
    <w:rsid w:val="00000D32"/>
    <w:rsid w:val="00003F69"/>
    <w:rsid w:val="0000538B"/>
    <w:rsid w:val="000068FB"/>
    <w:rsid w:val="000169DD"/>
    <w:rsid w:val="0001711E"/>
    <w:rsid w:val="00017C99"/>
    <w:rsid w:val="000311CC"/>
    <w:rsid w:val="00034D6E"/>
    <w:rsid w:val="00037FEE"/>
    <w:rsid w:val="000404D8"/>
    <w:rsid w:val="00041D5A"/>
    <w:rsid w:val="00043032"/>
    <w:rsid w:val="000437FD"/>
    <w:rsid w:val="000439CB"/>
    <w:rsid w:val="000459C3"/>
    <w:rsid w:val="000503FF"/>
    <w:rsid w:val="00051B18"/>
    <w:rsid w:val="00052E3B"/>
    <w:rsid w:val="00054524"/>
    <w:rsid w:val="000547DE"/>
    <w:rsid w:val="00056499"/>
    <w:rsid w:val="00056575"/>
    <w:rsid w:val="00060B88"/>
    <w:rsid w:val="00061E9A"/>
    <w:rsid w:val="00065716"/>
    <w:rsid w:val="0006780B"/>
    <w:rsid w:val="000762A6"/>
    <w:rsid w:val="00082327"/>
    <w:rsid w:val="00086510"/>
    <w:rsid w:val="00087B88"/>
    <w:rsid w:val="00091AA5"/>
    <w:rsid w:val="00092EEF"/>
    <w:rsid w:val="000960DE"/>
    <w:rsid w:val="000A20ED"/>
    <w:rsid w:val="000A3654"/>
    <w:rsid w:val="000B2476"/>
    <w:rsid w:val="000B42A2"/>
    <w:rsid w:val="000B4B72"/>
    <w:rsid w:val="000B4D01"/>
    <w:rsid w:val="000C03E6"/>
    <w:rsid w:val="000C0557"/>
    <w:rsid w:val="000C3552"/>
    <w:rsid w:val="000C4886"/>
    <w:rsid w:val="000C6513"/>
    <w:rsid w:val="000D1FE3"/>
    <w:rsid w:val="000D3A78"/>
    <w:rsid w:val="000D41C7"/>
    <w:rsid w:val="000D47AE"/>
    <w:rsid w:val="000D652F"/>
    <w:rsid w:val="000E01A9"/>
    <w:rsid w:val="000E0578"/>
    <w:rsid w:val="000E0BE2"/>
    <w:rsid w:val="000E1B21"/>
    <w:rsid w:val="000E2ED8"/>
    <w:rsid w:val="000E3766"/>
    <w:rsid w:val="000E5F3A"/>
    <w:rsid w:val="000E730E"/>
    <w:rsid w:val="000F0E7D"/>
    <w:rsid w:val="000F17CF"/>
    <w:rsid w:val="000F47D3"/>
    <w:rsid w:val="000F4E68"/>
    <w:rsid w:val="000F60FD"/>
    <w:rsid w:val="000F67EE"/>
    <w:rsid w:val="000F78C2"/>
    <w:rsid w:val="00100773"/>
    <w:rsid w:val="001008A3"/>
    <w:rsid w:val="00100CD1"/>
    <w:rsid w:val="00101A88"/>
    <w:rsid w:val="00104A8F"/>
    <w:rsid w:val="001154B8"/>
    <w:rsid w:val="00115FF2"/>
    <w:rsid w:val="001170B9"/>
    <w:rsid w:val="0012071C"/>
    <w:rsid w:val="001211A5"/>
    <w:rsid w:val="00121404"/>
    <w:rsid w:val="00122B41"/>
    <w:rsid w:val="00124918"/>
    <w:rsid w:val="001278FC"/>
    <w:rsid w:val="0013113E"/>
    <w:rsid w:val="00131477"/>
    <w:rsid w:val="00135225"/>
    <w:rsid w:val="001366CA"/>
    <w:rsid w:val="001431CC"/>
    <w:rsid w:val="00147925"/>
    <w:rsid w:val="00153EF4"/>
    <w:rsid w:val="00163B23"/>
    <w:rsid w:val="001645AE"/>
    <w:rsid w:val="001656BE"/>
    <w:rsid w:val="00166E82"/>
    <w:rsid w:val="00170B40"/>
    <w:rsid w:val="00171A25"/>
    <w:rsid w:val="00172697"/>
    <w:rsid w:val="0018181E"/>
    <w:rsid w:val="0018219A"/>
    <w:rsid w:val="001837A6"/>
    <w:rsid w:val="00185066"/>
    <w:rsid w:val="001864FD"/>
    <w:rsid w:val="00190274"/>
    <w:rsid w:val="001913AF"/>
    <w:rsid w:val="00191FAD"/>
    <w:rsid w:val="00195501"/>
    <w:rsid w:val="00197136"/>
    <w:rsid w:val="001A0BB4"/>
    <w:rsid w:val="001A1973"/>
    <w:rsid w:val="001A5871"/>
    <w:rsid w:val="001B06A3"/>
    <w:rsid w:val="001B0DA6"/>
    <w:rsid w:val="001B11DF"/>
    <w:rsid w:val="001B1C35"/>
    <w:rsid w:val="001B2C05"/>
    <w:rsid w:val="001B2F15"/>
    <w:rsid w:val="001B3427"/>
    <w:rsid w:val="001B5EA8"/>
    <w:rsid w:val="001B733E"/>
    <w:rsid w:val="001C0398"/>
    <w:rsid w:val="001C0929"/>
    <w:rsid w:val="001C1B11"/>
    <w:rsid w:val="001C3105"/>
    <w:rsid w:val="001C365F"/>
    <w:rsid w:val="001C590B"/>
    <w:rsid w:val="001C5CB3"/>
    <w:rsid w:val="001C6BAD"/>
    <w:rsid w:val="001C70D8"/>
    <w:rsid w:val="001C7D45"/>
    <w:rsid w:val="001E59B6"/>
    <w:rsid w:val="001F1166"/>
    <w:rsid w:val="001F7F83"/>
    <w:rsid w:val="002016AF"/>
    <w:rsid w:val="00203091"/>
    <w:rsid w:val="002047BC"/>
    <w:rsid w:val="00205785"/>
    <w:rsid w:val="0020674F"/>
    <w:rsid w:val="002114EC"/>
    <w:rsid w:val="002120DD"/>
    <w:rsid w:val="0021627D"/>
    <w:rsid w:val="002213CC"/>
    <w:rsid w:val="00225CAA"/>
    <w:rsid w:val="00226BB9"/>
    <w:rsid w:val="00226EC9"/>
    <w:rsid w:val="00231534"/>
    <w:rsid w:val="002317BA"/>
    <w:rsid w:val="00232C52"/>
    <w:rsid w:val="002331AB"/>
    <w:rsid w:val="0023383C"/>
    <w:rsid w:val="002358C0"/>
    <w:rsid w:val="00240960"/>
    <w:rsid w:val="00241361"/>
    <w:rsid w:val="00241F3D"/>
    <w:rsid w:val="00241FDA"/>
    <w:rsid w:val="00242BB6"/>
    <w:rsid w:val="0025503E"/>
    <w:rsid w:val="002572C1"/>
    <w:rsid w:val="00260D0F"/>
    <w:rsid w:val="00260EC9"/>
    <w:rsid w:val="0026561C"/>
    <w:rsid w:val="002667B9"/>
    <w:rsid w:val="0026712C"/>
    <w:rsid w:val="00267289"/>
    <w:rsid w:val="00270F7E"/>
    <w:rsid w:val="00272370"/>
    <w:rsid w:val="002736F1"/>
    <w:rsid w:val="002747EE"/>
    <w:rsid w:val="0027508F"/>
    <w:rsid w:val="002803D2"/>
    <w:rsid w:val="0028164D"/>
    <w:rsid w:val="00281B69"/>
    <w:rsid w:val="002860BE"/>
    <w:rsid w:val="0029136A"/>
    <w:rsid w:val="00291F2B"/>
    <w:rsid w:val="002930CD"/>
    <w:rsid w:val="00293320"/>
    <w:rsid w:val="0029449D"/>
    <w:rsid w:val="00295278"/>
    <w:rsid w:val="00295921"/>
    <w:rsid w:val="00295E0E"/>
    <w:rsid w:val="00296608"/>
    <w:rsid w:val="00297F22"/>
    <w:rsid w:val="002A0A60"/>
    <w:rsid w:val="002A194F"/>
    <w:rsid w:val="002A31C3"/>
    <w:rsid w:val="002A430C"/>
    <w:rsid w:val="002A49C9"/>
    <w:rsid w:val="002B04CF"/>
    <w:rsid w:val="002B1167"/>
    <w:rsid w:val="002C3DFE"/>
    <w:rsid w:val="002D02DE"/>
    <w:rsid w:val="002D5275"/>
    <w:rsid w:val="002E3693"/>
    <w:rsid w:val="002F1101"/>
    <w:rsid w:val="002F1518"/>
    <w:rsid w:val="002F52A8"/>
    <w:rsid w:val="00301695"/>
    <w:rsid w:val="00303ED7"/>
    <w:rsid w:val="00304E1E"/>
    <w:rsid w:val="00306229"/>
    <w:rsid w:val="00306326"/>
    <w:rsid w:val="00311F9E"/>
    <w:rsid w:val="003126ED"/>
    <w:rsid w:val="00314820"/>
    <w:rsid w:val="00315964"/>
    <w:rsid w:val="00317D74"/>
    <w:rsid w:val="003201F6"/>
    <w:rsid w:val="00320D2E"/>
    <w:rsid w:val="00324423"/>
    <w:rsid w:val="003248D9"/>
    <w:rsid w:val="0032653F"/>
    <w:rsid w:val="00331256"/>
    <w:rsid w:val="00331CF5"/>
    <w:rsid w:val="003336D9"/>
    <w:rsid w:val="00337450"/>
    <w:rsid w:val="00337762"/>
    <w:rsid w:val="00345293"/>
    <w:rsid w:val="00345BE1"/>
    <w:rsid w:val="0034719B"/>
    <w:rsid w:val="00352275"/>
    <w:rsid w:val="00353DAE"/>
    <w:rsid w:val="00353FE9"/>
    <w:rsid w:val="00360F39"/>
    <w:rsid w:val="0036147D"/>
    <w:rsid w:val="003626C3"/>
    <w:rsid w:val="00365980"/>
    <w:rsid w:val="00366CA8"/>
    <w:rsid w:val="003677A9"/>
    <w:rsid w:val="00370DC3"/>
    <w:rsid w:val="00374015"/>
    <w:rsid w:val="00381330"/>
    <w:rsid w:val="00383120"/>
    <w:rsid w:val="00383CAC"/>
    <w:rsid w:val="0038444A"/>
    <w:rsid w:val="0038603D"/>
    <w:rsid w:val="00390C32"/>
    <w:rsid w:val="003A4689"/>
    <w:rsid w:val="003A5010"/>
    <w:rsid w:val="003A6548"/>
    <w:rsid w:val="003B00DC"/>
    <w:rsid w:val="003B093B"/>
    <w:rsid w:val="003B26EA"/>
    <w:rsid w:val="003B3797"/>
    <w:rsid w:val="003B5FAA"/>
    <w:rsid w:val="003B7966"/>
    <w:rsid w:val="003C3679"/>
    <w:rsid w:val="003D4DDD"/>
    <w:rsid w:val="003D6F65"/>
    <w:rsid w:val="003E373F"/>
    <w:rsid w:val="003E4E98"/>
    <w:rsid w:val="003E6A1C"/>
    <w:rsid w:val="003E72F4"/>
    <w:rsid w:val="003E7622"/>
    <w:rsid w:val="003F196B"/>
    <w:rsid w:val="003F6D2F"/>
    <w:rsid w:val="003F71FD"/>
    <w:rsid w:val="00401A38"/>
    <w:rsid w:val="00414EA3"/>
    <w:rsid w:val="00416D10"/>
    <w:rsid w:val="00420F3F"/>
    <w:rsid w:val="00421161"/>
    <w:rsid w:val="00422439"/>
    <w:rsid w:val="004249D4"/>
    <w:rsid w:val="00424FB1"/>
    <w:rsid w:val="00427E54"/>
    <w:rsid w:val="004329E7"/>
    <w:rsid w:val="00433557"/>
    <w:rsid w:val="00435A41"/>
    <w:rsid w:val="00436DFB"/>
    <w:rsid w:val="0043740D"/>
    <w:rsid w:val="004418DF"/>
    <w:rsid w:val="00442955"/>
    <w:rsid w:val="00443882"/>
    <w:rsid w:val="00444CF5"/>
    <w:rsid w:val="00445708"/>
    <w:rsid w:val="00447D4B"/>
    <w:rsid w:val="00450326"/>
    <w:rsid w:val="00452A2F"/>
    <w:rsid w:val="00452D99"/>
    <w:rsid w:val="00453B6C"/>
    <w:rsid w:val="00457F57"/>
    <w:rsid w:val="00461489"/>
    <w:rsid w:val="004644E0"/>
    <w:rsid w:val="00464B34"/>
    <w:rsid w:val="00471875"/>
    <w:rsid w:val="00474329"/>
    <w:rsid w:val="004759E3"/>
    <w:rsid w:val="0047785B"/>
    <w:rsid w:val="00481145"/>
    <w:rsid w:val="0048488A"/>
    <w:rsid w:val="00485555"/>
    <w:rsid w:val="00485AD9"/>
    <w:rsid w:val="0048607D"/>
    <w:rsid w:val="00492DA3"/>
    <w:rsid w:val="004959E4"/>
    <w:rsid w:val="004A0484"/>
    <w:rsid w:val="004A0F2C"/>
    <w:rsid w:val="004A1DCF"/>
    <w:rsid w:val="004A5469"/>
    <w:rsid w:val="004A6977"/>
    <w:rsid w:val="004A6F97"/>
    <w:rsid w:val="004A7D78"/>
    <w:rsid w:val="004B0F8B"/>
    <w:rsid w:val="004B1CF1"/>
    <w:rsid w:val="004B217F"/>
    <w:rsid w:val="004B30F1"/>
    <w:rsid w:val="004B43EA"/>
    <w:rsid w:val="004B49BD"/>
    <w:rsid w:val="004C26E7"/>
    <w:rsid w:val="004C43FB"/>
    <w:rsid w:val="004C68DD"/>
    <w:rsid w:val="004C6EFF"/>
    <w:rsid w:val="004D1391"/>
    <w:rsid w:val="004D3109"/>
    <w:rsid w:val="004E021D"/>
    <w:rsid w:val="004F0821"/>
    <w:rsid w:val="004F496B"/>
    <w:rsid w:val="00501703"/>
    <w:rsid w:val="00502192"/>
    <w:rsid w:val="0050326C"/>
    <w:rsid w:val="0050698F"/>
    <w:rsid w:val="005074AB"/>
    <w:rsid w:val="00515960"/>
    <w:rsid w:val="005173DE"/>
    <w:rsid w:val="0052066D"/>
    <w:rsid w:val="00520FBF"/>
    <w:rsid w:val="00523F15"/>
    <w:rsid w:val="00524576"/>
    <w:rsid w:val="005258F3"/>
    <w:rsid w:val="00525EFB"/>
    <w:rsid w:val="005305B1"/>
    <w:rsid w:val="005322B0"/>
    <w:rsid w:val="005324D6"/>
    <w:rsid w:val="00532835"/>
    <w:rsid w:val="00546E8B"/>
    <w:rsid w:val="00547E0B"/>
    <w:rsid w:val="00552729"/>
    <w:rsid w:val="0055381B"/>
    <w:rsid w:val="00561754"/>
    <w:rsid w:val="005626A7"/>
    <w:rsid w:val="005627B0"/>
    <w:rsid w:val="0056287B"/>
    <w:rsid w:val="00563180"/>
    <w:rsid w:val="00564ED6"/>
    <w:rsid w:val="0056749D"/>
    <w:rsid w:val="00570B14"/>
    <w:rsid w:val="00573C9E"/>
    <w:rsid w:val="005742B5"/>
    <w:rsid w:val="00575014"/>
    <w:rsid w:val="00576DB3"/>
    <w:rsid w:val="00581C02"/>
    <w:rsid w:val="00587036"/>
    <w:rsid w:val="0059088E"/>
    <w:rsid w:val="0059371D"/>
    <w:rsid w:val="005937F5"/>
    <w:rsid w:val="00593AF6"/>
    <w:rsid w:val="005960B1"/>
    <w:rsid w:val="005A1177"/>
    <w:rsid w:val="005A1359"/>
    <w:rsid w:val="005A45A4"/>
    <w:rsid w:val="005A5DB8"/>
    <w:rsid w:val="005B1FD5"/>
    <w:rsid w:val="005B6E5B"/>
    <w:rsid w:val="005C115D"/>
    <w:rsid w:val="005C318A"/>
    <w:rsid w:val="005C49D6"/>
    <w:rsid w:val="005C7E93"/>
    <w:rsid w:val="005D00F4"/>
    <w:rsid w:val="005D716B"/>
    <w:rsid w:val="005E1D9B"/>
    <w:rsid w:val="005E662A"/>
    <w:rsid w:val="005E701E"/>
    <w:rsid w:val="005F363C"/>
    <w:rsid w:val="005F723C"/>
    <w:rsid w:val="005F784A"/>
    <w:rsid w:val="0060236A"/>
    <w:rsid w:val="00610F81"/>
    <w:rsid w:val="006125D1"/>
    <w:rsid w:val="00612779"/>
    <w:rsid w:val="00622E25"/>
    <w:rsid w:val="00623825"/>
    <w:rsid w:val="006240A7"/>
    <w:rsid w:val="00627D6B"/>
    <w:rsid w:val="00632174"/>
    <w:rsid w:val="00641806"/>
    <w:rsid w:val="006433E3"/>
    <w:rsid w:val="0064480B"/>
    <w:rsid w:val="0064519F"/>
    <w:rsid w:val="00650F99"/>
    <w:rsid w:val="0065306E"/>
    <w:rsid w:val="006531A9"/>
    <w:rsid w:val="00666893"/>
    <w:rsid w:val="00666E3D"/>
    <w:rsid w:val="00667E29"/>
    <w:rsid w:val="00673F9C"/>
    <w:rsid w:val="006757CC"/>
    <w:rsid w:val="00676517"/>
    <w:rsid w:val="006777C8"/>
    <w:rsid w:val="00682E2D"/>
    <w:rsid w:val="00683F4F"/>
    <w:rsid w:val="00695A37"/>
    <w:rsid w:val="006A3634"/>
    <w:rsid w:val="006C1451"/>
    <w:rsid w:val="006C2342"/>
    <w:rsid w:val="006C518D"/>
    <w:rsid w:val="006C7196"/>
    <w:rsid w:val="006D1766"/>
    <w:rsid w:val="006D21E4"/>
    <w:rsid w:val="006D2A16"/>
    <w:rsid w:val="006D2F77"/>
    <w:rsid w:val="006D3023"/>
    <w:rsid w:val="006D47F7"/>
    <w:rsid w:val="006D53CA"/>
    <w:rsid w:val="006D60DF"/>
    <w:rsid w:val="006E0E1F"/>
    <w:rsid w:val="006E2691"/>
    <w:rsid w:val="006E29F5"/>
    <w:rsid w:val="006E3DF0"/>
    <w:rsid w:val="006E729B"/>
    <w:rsid w:val="006F2CDF"/>
    <w:rsid w:val="00701DD3"/>
    <w:rsid w:val="0070572A"/>
    <w:rsid w:val="00713703"/>
    <w:rsid w:val="007145A4"/>
    <w:rsid w:val="00720103"/>
    <w:rsid w:val="007219EC"/>
    <w:rsid w:val="007248A4"/>
    <w:rsid w:val="00725544"/>
    <w:rsid w:val="00726BE7"/>
    <w:rsid w:val="007343FB"/>
    <w:rsid w:val="00735DA0"/>
    <w:rsid w:val="00736177"/>
    <w:rsid w:val="00736C71"/>
    <w:rsid w:val="007402BF"/>
    <w:rsid w:val="0074308E"/>
    <w:rsid w:val="00743393"/>
    <w:rsid w:val="007504E8"/>
    <w:rsid w:val="00752A4B"/>
    <w:rsid w:val="00760F7B"/>
    <w:rsid w:val="007675FA"/>
    <w:rsid w:val="00775655"/>
    <w:rsid w:val="00785B7A"/>
    <w:rsid w:val="007941F2"/>
    <w:rsid w:val="007956C4"/>
    <w:rsid w:val="00797E2C"/>
    <w:rsid w:val="007A1C02"/>
    <w:rsid w:val="007B2D74"/>
    <w:rsid w:val="007B4297"/>
    <w:rsid w:val="007B53EF"/>
    <w:rsid w:val="007B679F"/>
    <w:rsid w:val="007B71CF"/>
    <w:rsid w:val="007C0BE1"/>
    <w:rsid w:val="007C2D0B"/>
    <w:rsid w:val="007C4DD6"/>
    <w:rsid w:val="007C5C35"/>
    <w:rsid w:val="007C616E"/>
    <w:rsid w:val="007C72D9"/>
    <w:rsid w:val="007D6DD7"/>
    <w:rsid w:val="007D74B5"/>
    <w:rsid w:val="007D78AE"/>
    <w:rsid w:val="007E29DD"/>
    <w:rsid w:val="007E3B04"/>
    <w:rsid w:val="007F2DD3"/>
    <w:rsid w:val="007F58A5"/>
    <w:rsid w:val="007F6524"/>
    <w:rsid w:val="00800253"/>
    <w:rsid w:val="0080092D"/>
    <w:rsid w:val="00800BCE"/>
    <w:rsid w:val="008022D5"/>
    <w:rsid w:val="00810FCB"/>
    <w:rsid w:val="008113BE"/>
    <w:rsid w:val="00817F62"/>
    <w:rsid w:val="00822451"/>
    <w:rsid w:val="008226E5"/>
    <w:rsid w:val="00822F74"/>
    <w:rsid w:val="00824990"/>
    <w:rsid w:val="00835CED"/>
    <w:rsid w:val="00842F4D"/>
    <w:rsid w:val="00845033"/>
    <w:rsid w:val="0084683B"/>
    <w:rsid w:val="00846910"/>
    <w:rsid w:val="00850CB0"/>
    <w:rsid w:val="00850E64"/>
    <w:rsid w:val="00851AA3"/>
    <w:rsid w:val="00854D56"/>
    <w:rsid w:val="00857655"/>
    <w:rsid w:val="00863A63"/>
    <w:rsid w:val="00864703"/>
    <w:rsid w:val="00864C81"/>
    <w:rsid w:val="00870A23"/>
    <w:rsid w:val="00873DEF"/>
    <w:rsid w:val="00875966"/>
    <w:rsid w:val="00876694"/>
    <w:rsid w:val="00880FC0"/>
    <w:rsid w:val="0089308F"/>
    <w:rsid w:val="00897D9D"/>
    <w:rsid w:val="008A015B"/>
    <w:rsid w:val="008A2BA2"/>
    <w:rsid w:val="008B0576"/>
    <w:rsid w:val="008B69D6"/>
    <w:rsid w:val="008B6AC1"/>
    <w:rsid w:val="008C0262"/>
    <w:rsid w:val="008C0786"/>
    <w:rsid w:val="008C2081"/>
    <w:rsid w:val="008C5EE5"/>
    <w:rsid w:val="008C6E4F"/>
    <w:rsid w:val="008D02B8"/>
    <w:rsid w:val="008D105D"/>
    <w:rsid w:val="008D269F"/>
    <w:rsid w:val="008D2ABA"/>
    <w:rsid w:val="008D339A"/>
    <w:rsid w:val="008D3418"/>
    <w:rsid w:val="008D4E0D"/>
    <w:rsid w:val="008D6BDD"/>
    <w:rsid w:val="008E0AD0"/>
    <w:rsid w:val="008E10D5"/>
    <w:rsid w:val="008E2104"/>
    <w:rsid w:val="008F3205"/>
    <w:rsid w:val="008F74EF"/>
    <w:rsid w:val="00901266"/>
    <w:rsid w:val="00903BF7"/>
    <w:rsid w:val="00910E58"/>
    <w:rsid w:val="0091180D"/>
    <w:rsid w:val="00911B3E"/>
    <w:rsid w:val="009126C4"/>
    <w:rsid w:val="009139EA"/>
    <w:rsid w:val="009153CC"/>
    <w:rsid w:val="00917179"/>
    <w:rsid w:val="00921526"/>
    <w:rsid w:val="00925EC2"/>
    <w:rsid w:val="00926ECF"/>
    <w:rsid w:val="00927795"/>
    <w:rsid w:val="009332B5"/>
    <w:rsid w:val="00935B8B"/>
    <w:rsid w:val="00943CE0"/>
    <w:rsid w:val="00946065"/>
    <w:rsid w:val="00950F84"/>
    <w:rsid w:val="009549F8"/>
    <w:rsid w:val="00954FBD"/>
    <w:rsid w:val="00955A22"/>
    <w:rsid w:val="00956924"/>
    <w:rsid w:val="009579FA"/>
    <w:rsid w:val="009616BA"/>
    <w:rsid w:val="00963C4C"/>
    <w:rsid w:val="0096431A"/>
    <w:rsid w:val="00972204"/>
    <w:rsid w:val="00974410"/>
    <w:rsid w:val="00974955"/>
    <w:rsid w:val="00974EFB"/>
    <w:rsid w:val="009753C5"/>
    <w:rsid w:val="009756F6"/>
    <w:rsid w:val="0097602A"/>
    <w:rsid w:val="009812DD"/>
    <w:rsid w:val="00983886"/>
    <w:rsid w:val="00984AED"/>
    <w:rsid w:val="00990948"/>
    <w:rsid w:val="0099158C"/>
    <w:rsid w:val="00993E6F"/>
    <w:rsid w:val="00995609"/>
    <w:rsid w:val="00995B55"/>
    <w:rsid w:val="009A0FA5"/>
    <w:rsid w:val="009A25A2"/>
    <w:rsid w:val="009A51A4"/>
    <w:rsid w:val="009A6E97"/>
    <w:rsid w:val="009B142B"/>
    <w:rsid w:val="009B237A"/>
    <w:rsid w:val="009B57AE"/>
    <w:rsid w:val="009C02AE"/>
    <w:rsid w:val="009C131C"/>
    <w:rsid w:val="009C2286"/>
    <w:rsid w:val="009C4CBC"/>
    <w:rsid w:val="009D1496"/>
    <w:rsid w:val="009D2696"/>
    <w:rsid w:val="009D3AB1"/>
    <w:rsid w:val="009D74F9"/>
    <w:rsid w:val="009D7A39"/>
    <w:rsid w:val="009E022D"/>
    <w:rsid w:val="009E1347"/>
    <w:rsid w:val="009E1571"/>
    <w:rsid w:val="009E3AD3"/>
    <w:rsid w:val="009E4E5C"/>
    <w:rsid w:val="009E57F1"/>
    <w:rsid w:val="009F1109"/>
    <w:rsid w:val="009F3822"/>
    <w:rsid w:val="009F391D"/>
    <w:rsid w:val="009F760A"/>
    <w:rsid w:val="00A01FF6"/>
    <w:rsid w:val="00A048B6"/>
    <w:rsid w:val="00A073B7"/>
    <w:rsid w:val="00A11754"/>
    <w:rsid w:val="00A13C58"/>
    <w:rsid w:val="00A21E3C"/>
    <w:rsid w:val="00A24070"/>
    <w:rsid w:val="00A26B35"/>
    <w:rsid w:val="00A306AD"/>
    <w:rsid w:val="00A32014"/>
    <w:rsid w:val="00A324B0"/>
    <w:rsid w:val="00A33375"/>
    <w:rsid w:val="00A371CE"/>
    <w:rsid w:val="00A42462"/>
    <w:rsid w:val="00A466E3"/>
    <w:rsid w:val="00A46FC9"/>
    <w:rsid w:val="00A53CBF"/>
    <w:rsid w:val="00A5725E"/>
    <w:rsid w:val="00A62359"/>
    <w:rsid w:val="00A66194"/>
    <w:rsid w:val="00A70286"/>
    <w:rsid w:val="00A766C6"/>
    <w:rsid w:val="00A80A32"/>
    <w:rsid w:val="00A81151"/>
    <w:rsid w:val="00A824D2"/>
    <w:rsid w:val="00A83009"/>
    <w:rsid w:val="00A84C46"/>
    <w:rsid w:val="00A87966"/>
    <w:rsid w:val="00A91562"/>
    <w:rsid w:val="00A915B5"/>
    <w:rsid w:val="00A93970"/>
    <w:rsid w:val="00A95C30"/>
    <w:rsid w:val="00AA4BBA"/>
    <w:rsid w:val="00AA4BEF"/>
    <w:rsid w:val="00AA5B8F"/>
    <w:rsid w:val="00AB0B0D"/>
    <w:rsid w:val="00AB364B"/>
    <w:rsid w:val="00AB59BF"/>
    <w:rsid w:val="00AB6234"/>
    <w:rsid w:val="00AB65FE"/>
    <w:rsid w:val="00AC197E"/>
    <w:rsid w:val="00AC4FA6"/>
    <w:rsid w:val="00AC690C"/>
    <w:rsid w:val="00AC6C64"/>
    <w:rsid w:val="00AD3AF6"/>
    <w:rsid w:val="00AD47D7"/>
    <w:rsid w:val="00AD600A"/>
    <w:rsid w:val="00AD6789"/>
    <w:rsid w:val="00AE1C59"/>
    <w:rsid w:val="00AE21A5"/>
    <w:rsid w:val="00AE2359"/>
    <w:rsid w:val="00AE275B"/>
    <w:rsid w:val="00AE3A97"/>
    <w:rsid w:val="00AE769E"/>
    <w:rsid w:val="00AF2FFC"/>
    <w:rsid w:val="00AF6314"/>
    <w:rsid w:val="00AF6552"/>
    <w:rsid w:val="00AF6C18"/>
    <w:rsid w:val="00AF70EB"/>
    <w:rsid w:val="00AF7937"/>
    <w:rsid w:val="00B018C2"/>
    <w:rsid w:val="00B03DBE"/>
    <w:rsid w:val="00B1412C"/>
    <w:rsid w:val="00B223D7"/>
    <w:rsid w:val="00B317D5"/>
    <w:rsid w:val="00B32927"/>
    <w:rsid w:val="00B32C8C"/>
    <w:rsid w:val="00B33FB6"/>
    <w:rsid w:val="00B346C5"/>
    <w:rsid w:val="00B374AF"/>
    <w:rsid w:val="00B42FDB"/>
    <w:rsid w:val="00B4575D"/>
    <w:rsid w:val="00B51587"/>
    <w:rsid w:val="00B52FF5"/>
    <w:rsid w:val="00B543CB"/>
    <w:rsid w:val="00B5442D"/>
    <w:rsid w:val="00B56BDA"/>
    <w:rsid w:val="00B61054"/>
    <w:rsid w:val="00B66E1D"/>
    <w:rsid w:val="00B70345"/>
    <w:rsid w:val="00B724BF"/>
    <w:rsid w:val="00B72D3E"/>
    <w:rsid w:val="00B7322D"/>
    <w:rsid w:val="00B7325B"/>
    <w:rsid w:val="00B7448A"/>
    <w:rsid w:val="00B7453C"/>
    <w:rsid w:val="00B763B4"/>
    <w:rsid w:val="00B81484"/>
    <w:rsid w:val="00B81816"/>
    <w:rsid w:val="00B836AB"/>
    <w:rsid w:val="00B83A2B"/>
    <w:rsid w:val="00B90BB9"/>
    <w:rsid w:val="00B92E5C"/>
    <w:rsid w:val="00B953CA"/>
    <w:rsid w:val="00B97CD9"/>
    <w:rsid w:val="00BA22B9"/>
    <w:rsid w:val="00BA3114"/>
    <w:rsid w:val="00BA675F"/>
    <w:rsid w:val="00BB0CD2"/>
    <w:rsid w:val="00BB1AFE"/>
    <w:rsid w:val="00BB2DD0"/>
    <w:rsid w:val="00BB2F71"/>
    <w:rsid w:val="00BB7811"/>
    <w:rsid w:val="00BB7F1C"/>
    <w:rsid w:val="00BC1EC4"/>
    <w:rsid w:val="00BC4772"/>
    <w:rsid w:val="00BC48CE"/>
    <w:rsid w:val="00BC624C"/>
    <w:rsid w:val="00BC71CB"/>
    <w:rsid w:val="00BD0CFA"/>
    <w:rsid w:val="00BD1F9D"/>
    <w:rsid w:val="00BD34A7"/>
    <w:rsid w:val="00BD367E"/>
    <w:rsid w:val="00BD7825"/>
    <w:rsid w:val="00BE0180"/>
    <w:rsid w:val="00BE0CB8"/>
    <w:rsid w:val="00BE4053"/>
    <w:rsid w:val="00BE52D3"/>
    <w:rsid w:val="00BE5464"/>
    <w:rsid w:val="00BE795C"/>
    <w:rsid w:val="00BF0FFA"/>
    <w:rsid w:val="00BF3F55"/>
    <w:rsid w:val="00BF7D96"/>
    <w:rsid w:val="00C00507"/>
    <w:rsid w:val="00C05E41"/>
    <w:rsid w:val="00C10297"/>
    <w:rsid w:val="00C108A5"/>
    <w:rsid w:val="00C10E23"/>
    <w:rsid w:val="00C169D9"/>
    <w:rsid w:val="00C21346"/>
    <w:rsid w:val="00C24053"/>
    <w:rsid w:val="00C26CC3"/>
    <w:rsid w:val="00C30D5F"/>
    <w:rsid w:val="00C3121A"/>
    <w:rsid w:val="00C3370C"/>
    <w:rsid w:val="00C35869"/>
    <w:rsid w:val="00C363B8"/>
    <w:rsid w:val="00C374CD"/>
    <w:rsid w:val="00C43D12"/>
    <w:rsid w:val="00C45835"/>
    <w:rsid w:val="00C45A00"/>
    <w:rsid w:val="00C5048B"/>
    <w:rsid w:val="00C5113D"/>
    <w:rsid w:val="00C522B5"/>
    <w:rsid w:val="00C53DB7"/>
    <w:rsid w:val="00C54A81"/>
    <w:rsid w:val="00C5630D"/>
    <w:rsid w:val="00C61B94"/>
    <w:rsid w:val="00C64A7F"/>
    <w:rsid w:val="00C663C2"/>
    <w:rsid w:val="00C66443"/>
    <w:rsid w:val="00C71A17"/>
    <w:rsid w:val="00C747A0"/>
    <w:rsid w:val="00C75B10"/>
    <w:rsid w:val="00C75E42"/>
    <w:rsid w:val="00C80693"/>
    <w:rsid w:val="00C811C0"/>
    <w:rsid w:val="00C81D0B"/>
    <w:rsid w:val="00C83EC3"/>
    <w:rsid w:val="00C8409C"/>
    <w:rsid w:val="00C85B18"/>
    <w:rsid w:val="00C86BA1"/>
    <w:rsid w:val="00C86E6D"/>
    <w:rsid w:val="00C879C7"/>
    <w:rsid w:val="00CA102C"/>
    <w:rsid w:val="00CB0955"/>
    <w:rsid w:val="00CB2DA5"/>
    <w:rsid w:val="00CB4440"/>
    <w:rsid w:val="00CB7909"/>
    <w:rsid w:val="00CC03FE"/>
    <w:rsid w:val="00CC72BC"/>
    <w:rsid w:val="00CD07FB"/>
    <w:rsid w:val="00CD08DC"/>
    <w:rsid w:val="00CD0B4E"/>
    <w:rsid w:val="00CD0BEE"/>
    <w:rsid w:val="00CD1D3F"/>
    <w:rsid w:val="00CD2695"/>
    <w:rsid w:val="00CE017C"/>
    <w:rsid w:val="00CE4B4E"/>
    <w:rsid w:val="00CE562C"/>
    <w:rsid w:val="00CE5F09"/>
    <w:rsid w:val="00CF097B"/>
    <w:rsid w:val="00CF4D3A"/>
    <w:rsid w:val="00CF54C9"/>
    <w:rsid w:val="00CF7127"/>
    <w:rsid w:val="00D02D6A"/>
    <w:rsid w:val="00D04994"/>
    <w:rsid w:val="00D061BE"/>
    <w:rsid w:val="00D10C20"/>
    <w:rsid w:val="00D11752"/>
    <w:rsid w:val="00D1234F"/>
    <w:rsid w:val="00D12C4B"/>
    <w:rsid w:val="00D13CAF"/>
    <w:rsid w:val="00D13D86"/>
    <w:rsid w:val="00D163CB"/>
    <w:rsid w:val="00D1791F"/>
    <w:rsid w:val="00D20AB1"/>
    <w:rsid w:val="00D21665"/>
    <w:rsid w:val="00D21FCF"/>
    <w:rsid w:val="00D22984"/>
    <w:rsid w:val="00D2569A"/>
    <w:rsid w:val="00D27CF7"/>
    <w:rsid w:val="00D33B85"/>
    <w:rsid w:val="00D34EFE"/>
    <w:rsid w:val="00D36DB6"/>
    <w:rsid w:val="00D42AF2"/>
    <w:rsid w:val="00D43082"/>
    <w:rsid w:val="00D435E7"/>
    <w:rsid w:val="00D44137"/>
    <w:rsid w:val="00D44834"/>
    <w:rsid w:val="00D44C86"/>
    <w:rsid w:val="00D50CC9"/>
    <w:rsid w:val="00D53D40"/>
    <w:rsid w:val="00D57D24"/>
    <w:rsid w:val="00D623F7"/>
    <w:rsid w:val="00D6344F"/>
    <w:rsid w:val="00D63AE4"/>
    <w:rsid w:val="00D65F7A"/>
    <w:rsid w:val="00D70CB1"/>
    <w:rsid w:val="00D72C3E"/>
    <w:rsid w:val="00D74007"/>
    <w:rsid w:val="00D748D1"/>
    <w:rsid w:val="00D77EE4"/>
    <w:rsid w:val="00D876D5"/>
    <w:rsid w:val="00D92797"/>
    <w:rsid w:val="00D943BC"/>
    <w:rsid w:val="00D96D20"/>
    <w:rsid w:val="00DA0691"/>
    <w:rsid w:val="00DA136C"/>
    <w:rsid w:val="00DA4582"/>
    <w:rsid w:val="00DA75AD"/>
    <w:rsid w:val="00DA7AB6"/>
    <w:rsid w:val="00DB4A94"/>
    <w:rsid w:val="00DB6F52"/>
    <w:rsid w:val="00DC487E"/>
    <w:rsid w:val="00DC4F4E"/>
    <w:rsid w:val="00DC7A86"/>
    <w:rsid w:val="00DC7E09"/>
    <w:rsid w:val="00DD0044"/>
    <w:rsid w:val="00DD119A"/>
    <w:rsid w:val="00DD34BC"/>
    <w:rsid w:val="00DD6AA4"/>
    <w:rsid w:val="00DD7539"/>
    <w:rsid w:val="00DE3164"/>
    <w:rsid w:val="00DE579F"/>
    <w:rsid w:val="00DF6F0B"/>
    <w:rsid w:val="00DF730E"/>
    <w:rsid w:val="00E02FAA"/>
    <w:rsid w:val="00E03469"/>
    <w:rsid w:val="00E06FCE"/>
    <w:rsid w:val="00E074F9"/>
    <w:rsid w:val="00E07A06"/>
    <w:rsid w:val="00E11F74"/>
    <w:rsid w:val="00E16626"/>
    <w:rsid w:val="00E20F13"/>
    <w:rsid w:val="00E22DE4"/>
    <w:rsid w:val="00E24112"/>
    <w:rsid w:val="00E242E9"/>
    <w:rsid w:val="00E27374"/>
    <w:rsid w:val="00E31B2F"/>
    <w:rsid w:val="00E328E5"/>
    <w:rsid w:val="00E33070"/>
    <w:rsid w:val="00E3448D"/>
    <w:rsid w:val="00E361DB"/>
    <w:rsid w:val="00E4090E"/>
    <w:rsid w:val="00E44161"/>
    <w:rsid w:val="00E44725"/>
    <w:rsid w:val="00E467A9"/>
    <w:rsid w:val="00E50B4F"/>
    <w:rsid w:val="00E51212"/>
    <w:rsid w:val="00E52149"/>
    <w:rsid w:val="00E5565A"/>
    <w:rsid w:val="00E5726E"/>
    <w:rsid w:val="00E63F20"/>
    <w:rsid w:val="00E659AB"/>
    <w:rsid w:val="00E66F7C"/>
    <w:rsid w:val="00E702D7"/>
    <w:rsid w:val="00E711E8"/>
    <w:rsid w:val="00E768D8"/>
    <w:rsid w:val="00E76B7D"/>
    <w:rsid w:val="00E774E5"/>
    <w:rsid w:val="00E8134D"/>
    <w:rsid w:val="00E81C4B"/>
    <w:rsid w:val="00E950CC"/>
    <w:rsid w:val="00E95A05"/>
    <w:rsid w:val="00EA05E5"/>
    <w:rsid w:val="00EA5147"/>
    <w:rsid w:val="00EA5CA9"/>
    <w:rsid w:val="00EA6430"/>
    <w:rsid w:val="00EA7858"/>
    <w:rsid w:val="00EB04EA"/>
    <w:rsid w:val="00EB3481"/>
    <w:rsid w:val="00EB3AE0"/>
    <w:rsid w:val="00EB678B"/>
    <w:rsid w:val="00EB750B"/>
    <w:rsid w:val="00EB7D21"/>
    <w:rsid w:val="00EB7DC8"/>
    <w:rsid w:val="00EC05E5"/>
    <w:rsid w:val="00EC0826"/>
    <w:rsid w:val="00EC326E"/>
    <w:rsid w:val="00ED2016"/>
    <w:rsid w:val="00ED39A5"/>
    <w:rsid w:val="00ED45D5"/>
    <w:rsid w:val="00EE08E2"/>
    <w:rsid w:val="00EE5164"/>
    <w:rsid w:val="00EE6B81"/>
    <w:rsid w:val="00EF1041"/>
    <w:rsid w:val="00EF26C5"/>
    <w:rsid w:val="00EF4CD9"/>
    <w:rsid w:val="00F014F5"/>
    <w:rsid w:val="00F015C3"/>
    <w:rsid w:val="00F018E3"/>
    <w:rsid w:val="00F06F96"/>
    <w:rsid w:val="00F11658"/>
    <w:rsid w:val="00F11F5B"/>
    <w:rsid w:val="00F121AD"/>
    <w:rsid w:val="00F14238"/>
    <w:rsid w:val="00F2032A"/>
    <w:rsid w:val="00F21A8D"/>
    <w:rsid w:val="00F254D6"/>
    <w:rsid w:val="00F262A6"/>
    <w:rsid w:val="00F27A66"/>
    <w:rsid w:val="00F31010"/>
    <w:rsid w:val="00F312E1"/>
    <w:rsid w:val="00F31EAC"/>
    <w:rsid w:val="00F35710"/>
    <w:rsid w:val="00F4164F"/>
    <w:rsid w:val="00F43F5B"/>
    <w:rsid w:val="00F50106"/>
    <w:rsid w:val="00F508C5"/>
    <w:rsid w:val="00F55518"/>
    <w:rsid w:val="00F61C7A"/>
    <w:rsid w:val="00F6336D"/>
    <w:rsid w:val="00F63389"/>
    <w:rsid w:val="00F70F19"/>
    <w:rsid w:val="00F73230"/>
    <w:rsid w:val="00F74462"/>
    <w:rsid w:val="00F76EE5"/>
    <w:rsid w:val="00F77ECA"/>
    <w:rsid w:val="00F83730"/>
    <w:rsid w:val="00F862E9"/>
    <w:rsid w:val="00F875D2"/>
    <w:rsid w:val="00F91473"/>
    <w:rsid w:val="00F9253B"/>
    <w:rsid w:val="00F92808"/>
    <w:rsid w:val="00FA03FE"/>
    <w:rsid w:val="00FA136F"/>
    <w:rsid w:val="00FA4CEF"/>
    <w:rsid w:val="00FA6D9A"/>
    <w:rsid w:val="00FA78B4"/>
    <w:rsid w:val="00FB24D5"/>
    <w:rsid w:val="00FB5ACD"/>
    <w:rsid w:val="00FB6607"/>
    <w:rsid w:val="00FB7714"/>
    <w:rsid w:val="00FC0BD8"/>
    <w:rsid w:val="00FD102B"/>
    <w:rsid w:val="00FD1446"/>
    <w:rsid w:val="00FD182C"/>
    <w:rsid w:val="00FD182D"/>
    <w:rsid w:val="00FE26D9"/>
    <w:rsid w:val="00FE2A46"/>
    <w:rsid w:val="00FE4BAD"/>
    <w:rsid w:val="00FE741A"/>
    <w:rsid w:val="00FE7616"/>
    <w:rsid w:val="00FF023F"/>
    <w:rsid w:val="00FF2002"/>
    <w:rsid w:val="00FF2E81"/>
    <w:rsid w:val="00FF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7" style="mso-position-horizontal:right;mso-position-horizontal-relative:page;mso-position-vertical:center;mso-position-vertical-relative:top-margin-area;mso-width-percent:1000;mso-width-relative:right-margin-area;v-text-anchor:middle" o:allowincell="f" fillcolor="none [3204]" stroke="f">
      <v:fill color="none [3204]"/>
      <v:stroke on="f"/>
      <v:textbox style="mso-fit-shape-to-text:t" inset=",0,,0"/>
      <o:colormru v:ext="edit" colors="#007dcc"/>
    </o:shapedefaults>
    <o:shapelayout v:ext="edit">
      <o:idmap v:ext="edit" data="1"/>
    </o:shapelayout>
  </w:shapeDefaults>
  <w:decimalSymbol w:val="."/>
  <w:listSeparator w:val=","/>
  <w14:docId w14:val="1D1CCEDB"/>
  <w15:docId w15:val="{B6A83CC2-813D-421B-B8EE-713A53414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54D6"/>
    <w:rPr>
      <w:rFonts w:ascii="Times New Roman" w:eastAsia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3557"/>
    <w:pPr>
      <w:keepNext/>
      <w:keepLines/>
      <w:pageBreakBefore/>
      <w:numPr>
        <w:numId w:val="7"/>
      </w:numPr>
      <w:spacing w:before="240"/>
      <w:outlineLvl w:val="0"/>
    </w:pPr>
    <w:rPr>
      <w:rFonts w:asciiTheme="minorHAnsi" w:hAnsiTheme="minorHAnsi"/>
      <w:b/>
      <w:bCs/>
      <w:caps/>
      <w:color w:val="0033CC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01E"/>
    <w:pPr>
      <w:keepNext/>
      <w:keepLines/>
      <w:numPr>
        <w:ilvl w:val="1"/>
        <w:numId w:val="7"/>
      </w:numPr>
      <w:spacing w:before="240" w:after="60"/>
      <w:outlineLvl w:val="1"/>
    </w:pPr>
    <w:rPr>
      <w:rFonts w:asciiTheme="minorHAnsi" w:hAnsiTheme="minorHAnsi"/>
      <w:b/>
      <w:bCs/>
      <w:color w:val="0033CC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701E"/>
    <w:pPr>
      <w:keepNext/>
      <w:numPr>
        <w:ilvl w:val="2"/>
        <w:numId w:val="7"/>
      </w:numPr>
      <w:spacing w:before="240" w:after="60"/>
      <w:outlineLvl w:val="2"/>
    </w:pPr>
    <w:rPr>
      <w:rFonts w:asciiTheme="minorHAnsi" w:hAnsiTheme="minorHAnsi"/>
      <w:bCs/>
      <w:color w:val="0033CC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41F2"/>
    <w:pPr>
      <w:keepNext/>
      <w:numPr>
        <w:ilvl w:val="3"/>
        <w:numId w:val="7"/>
      </w:numPr>
      <w:spacing w:before="240" w:after="60"/>
      <w:outlineLvl w:val="3"/>
    </w:pPr>
    <w:rPr>
      <w:rFonts w:ascii="Calibri" w:hAnsi="Calibri"/>
      <w:bCs/>
      <w:i/>
      <w:color w:val="0033CC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F70F19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F19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1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F19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F19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04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04CF"/>
  </w:style>
  <w:style w:type="paragraph" w:styleId="Footer">
    <w:name w:val="footer"/>
    <w:basedOn w:val="Normal"/>
    <w:link w:val="FooterChar"/>
    <w:uiPriority w:val="99"/>
    <w:unhideWhenUsed/>
    <w:rsid w:val="002B04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04CF"/>
  </w:style>
  <w:style w:type="paragraph" w:styleId="BalloonText">
    <w:name w:val="Balloon Text"/>
    <w:basedOn w:val="Normal"/>
    <w:link w:val="BalloonTextChar"/>
    <w:uiPriority w:val="99"/>
    <w:semiHidden/>
    <w:unhideWhenUsed/>
    <w:rsid w:val="002B04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4CF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2B04CF"/>
    <w:pPr>
      <w:spacing w:before="120"/>
      <w:jc w:val="right"/>
    </w:pPr>
    <w:rPr>
      <w:b/>
      <w:smallCaps/>
      <w:sz w:val="52"/>
    </w:rPr>
  </w:style>
  <w:style w:type="character" w:customStyle="1" w:styleId="BodyText2Char">
    <w:name w:val="Body Text 2 Char"/>
    <w:basedOn w:val="DefaultParagraphFont"/>
    <w:link w:val="BodyText2"/>
    <w:rsid w:val="002B04CF"/>
    <w:rPr>
      <w:rFonts w:ascii="Garamond" w:eastAsia="Times New Roman" w:hAnsi="Garamond" w:cs="Times New Roman"/>
      <w:b/>
      <w:smallCaps/>
      <w:sz w:val="5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33557"/>
    <w:rPr>
      <w:rFonts w:asciiTheme="minorHAnsi" w:eastAsia="Times New Roman" w:hAnsiTheme="minorHAnsi"/>
      <w:b/>
      <w:bCs/>
      <w:caps/>
      <w:color w:val="0033CC"/>
      <w:sz w:val="36"/>
      <w:szCs w:val="32"/>
    </w:rPr>
  </w:style>
  <w:style w:type="paragraph" w:styleId="TOCHeading">
    <w:name w:val="TOC Heading"/>
    <w:basedOn w:val="SectionHeading"/>
    <w:next w:val="Normal"/>
    <w:link w:val="TOCHeadingChar"/>
    <w:autoRedefine/>
    <w:uiPriority w:val="39"/>
    <w:unhideWhenUsed/>
    <w:rsid w:val="00F63389"/>
    <w:pPr>
      <w:spacing w:line="276" w:lineRule="auto"/>
      <w:outlineLvl w:val="9"/>
    </w:pPr>
  </w:style>
  <w:style w:type="paragraph" w:styleId="TOC2">
    <w:name w:val="toc 2"/>
    <w:basedOn w:val="Normal"/>
    <w:next w:val="Normal"/>
    <w:uiPriority w:val="39"/>
    <w:unhideWhenUsed/>
    <w:qFormat/>
    <w:rsid w:val="00F63389"/>
    <w:pPr>
      <w:spacing w:before="120"/>
      <w:ind w:left="360"/>
    </w:pPr>
    <w:rPr>
      <w:szCs w:val="22"/>
    </w:rPr>
  </w:style>
  <w:style w:type="paragraph" w:styleId="TOC1">
    <w:name w:val="toc 1"/>
    <w:basedOn w:val="Normal"/>
    <w:next w:val="Normal"/>
    <w:uiPriority w:val="39"/>
    <w:unhideWhenUsed/>
    <w:qFormat/>
    <w:rsid w:val="00F63389"/>
    <w:pPr>
      <w:tabs>
        <w:tab w:val="right" w:leader="dot" w:pos="10070"/>
      </w:tabs>
      <w:spacing w:before="360" w:line="276" w:lineRule="auto"/>
    </w:pPr>
    <w:rPr>
      <w:b/>
      <w:szCs w:val="22"/>
    </w:rPr>
  </w:style>
  <w:style w:type="paragraph" w:styleId="TOC3">
    <w:name w:val="toc 3"/>
    <w:basedOn w:val="Normal"/>
    <w:next w:val="Normal"/>
    <w:uiPriority w:val="39"/>
    <w:unhideWhenUsed/>
    <w:qFormat/>
    <w:rsid w:val="00E63F20"/>
    <w:pPr>
      <w:spacing w:after="100"/>
      <w:ind w:left="576"/>
    </w:pPr>
    <w:rPr>
      <w:sz w:val="20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E701E"/>
    <w:rPr>
      <w:rFonts w:asciiTheme="minorHAnsi" w:eastAsia="Times New Roman" w:hAnsiTheme="minorHAnsi"/>
      <w:b/>
      <w:bCs/>
      <w:color w:val="0033CC"/>
      <w:sz w:val="28"/>
      <w:szCs w:val="28"/>
    </w:rPr>
  </w:style>
  <w:style w:type="table" w:styleId="TableGrid">
    <w:name w:val="Table Grid"/>
    <w:basedOn w:val="TableNormal"/>
    <w:uiPriority w:val="59"/>
    <w:rsid w:val="00317D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E701E"/>
    <w:rPr>
      <w:rFonts w:asciiTheme="minorHAnsi" w:eastAsia="Times New Roman" w:hAnsiTheme="minorHAnsi"/>
      <w:bCs/>
      <w:color w:val="0033CC"/>
      <w:sz w:val="24"/>
      <w:szCs w:val="24"/>
    </w:rPr>
  </w:style>
  <w:style w:type="paragraph" w:styleId="NoSpacing">
    <w:name w:val="No Spacing"/>
    <w:link w:val="NoSpacingChar"/>
    <w:autoRedefine/>
    <w:uiPriority w:val="1"/>
    <w:rsid w:val="00845033"/>
    <w:rPr>
      <w:rFonts w:ascii="Times New Roman" w:eastAsia="Times New Roman" w:hAnsi="Times New Roman"/>
      <w:sz w:val="22"/>
    </w:rPr>
  </w:style>
  <w:style w:type="paragraph" w:customStyle="1" w:styleId="Address-Header">
    <w:name w:val="Address - Header"/>
    <w:basedOn w:val="NoSpacing"/>
    <w:link w:val="Address-HeaderChar"/>
    <w:qFormat/>
    <w:rsid w:val="00845033"/>
    <w:rPr>
      <w:rFonts w:asciiTheme="minorHAnsi" w:hAnsiTheme="minorHAnsi"/>
      <w:sz w:val="16"/>
      <w:szCs w:val="16"/>
    </w:rPr>
  </w:style>
  <w:style w:type="paragraph" w:customStyle="1" w:styleId="TitlePage-Heading1">
    <w:name w:val="Title Page - Heading 1"/>
    <w:basedOn w:val="SectionHeading"/>
    <w:link w:val="TitlePage-Heading1Char"/>
    <w:qFormat/>
    <w:rsid w:val="001F1166"/>
    <w:pPr>
      <w:pageBreakBefore w:val="0"/>
      <w:numPr>
        <w:numId w:val="0"/>
      </w:numPr>
      <w:ind w:left="432"/>
      <w:jc w:val="right"/>
      <w:outlineLvl w:val="9"/>
    </w:pPr>
    <w:rPr>
      <w:rFonts w:ascii="Times New Roman Bold" w:hAnsi="Times New Roman Bold"/>
      <w:caps w:val="0"/>
      <w:sz w:val="56"/>
      <w:szCs w:val="52"/>
    </w:rPr>
  </w:style>
  <w:style w:type="character" w:customStyle="1" w:styleId="NoSpacingChar">
    <w:name w:val="No Spacing Char"/>
    <w:basedOn w:val="DefaultParagraphFont"/>
    <w:link w:val="NoSpacing"/>
    <w:uiPriority w:val="1"/>
    <w:rsid w:val="00845033"/>
    <w:rPr>
      <w:rFonts w:ascii="Times New Roman" w:eastAsia="Times New Roman" w:hAnsi="Times New Roman"/>
      <w:sz w:val="22"/>
    </w:rPr>
  </w:style>
  <w:style w:type="character" w:customStyle="1" w:styleId="Address-HeaderChar">
    <w:name w:val="Address - Header Char"/>
    <w:basedOn w:val="NoSpacingChar"/>
    <w:link w:val="Address-Header"/>
    <w:rsid w:val="00845033"/>
    <w:rPr>
      <w:rFonts w:asciiTheme="minorHAnsi" w:eastAsia="Times New Roman" w:hAnsiTheme="minorHAnsi"/>
      <w:sz w:val="16"/>
      <w:szCs w:val="16"/>
    </w:rPr>
  </w:style>
  <w:style w:type="paragraph" w:customStyle="1" w:styleId="TitlePage-Heading3">
    <w:name w:val="Title Page - Heading 3"/>
    <w:basedOn w:val="Normal"/>
    <w:link w:val="TitlePage-Heading3Char"/>
    <w:qFormat/>
    <w:rsid w:val="008C0262"/>
    <w:pPr>
      <w:ind w:left="2880"/>
      <w:jc w:val="right"/>
    </w:pPr>
    <w:rPr>
      <w:b/>
      <w:i/>
      <w:color w:val="0033CC"/>
    </w:rPr>
  </w:style>
  <w:style w:type="character" w:customStyle="1" w:styleId="TitlePage-Heading1Char">
    <w:name w:val="Title Page - Heading 1 Char"/>
    <w:basedOn w:val="Heading1Char"/>
    <w:link w:val="TitlePage-Heading1"/>
    <w:rsid w:val="001F1166"/>
    <w:rPr>
      <w:rFonts w:ascii="Times New Roman Bold" w:eastAsia="Times New Roman" w:hAnsi="Times New Roman Bold"/>
      <w:b/>
      <w:bCs/>
      <w:caps w:val="0"/>
      <w:color w:val="0033CC"/>
      <w:sz w:val="56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rsid w:val="008C0262"/>
    <w:pPr>
      <w:numPr>
        <w:ilvl w:val="1"/>
      </w:numPr>
      <w:spacing w:before="360"/>
    </w:pPr>
    <w:rPr>
      <w:rFonts w:asciiTheme="minorHAnsi" w:hAnsiTheme="minorHAnsi"/>
      <w:b/>
      <w:i/>
      <w:iCs/>
      <w:color w:val="0033CC"/>
      <w:spacing w:val="15"/>
      <w:sz w:val="24"/>
      <w:szCs w:val="24"/>
    </w:rPr>
  </w:style>
  <w:style w:type="character" w:customStyle="1" w:styleId="TitlePage-Heading3Char">
    <w:name w:val="Title Page - Heading 3 Char"/>
    <w:basedOn w:val="DefaultParagraphFont"/>
    <w:link w:val="TitlePage-Heading3"/>
    <w:rsid w:val="008C0262"/>
    <w:rPr>
      <w:rFonts w:ascii="Times New Roman" w:eastAsia="Times New Roman" w:hAnsi="Times New Roman"/>
      <w:b/>
      <w:i/>
      <w:color w:val="0033CC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C0262"/>
    <w:rPr>
      <w:rFonts w:asciiTheme="minorHAnsi" w:eastAsia="Times New Roman" w:hAnsiTheme="minorHAnsi"/>
      <w:b/>
      <w:i/>
      <w:iCs/>
      <w:color w:val="0033CC"/>
      <w:spacing w:val="15"/>
      <w:sz w:val="24"/>
      <w:szCs w:val="24"/>
    </w:rPr>
  </w:style>
  <w:style w:type="paragraph" w:customStyle="1" w:styleId="Intro">
    <w:name w:val="Intro"/>
    <w:basedOn w:val="Normal"/>
    <w:link w:val="IntroChar"/>
    <w:autoRedefine/>
    <w:rsid w:val="00203091"/>
  </w:style>
  <w:style w:type="paragraph" w:customStyle="1" w:styleId="Content">
    <w:name w:val="Content"/>
    <w:basedOn w:val="Normal"/>
    <w:link w:val="ContentChar"/>
    <w:autoRedefine/>
    <w:qFormat/>
    <w:rsid w:val="005E662A"/>
  </w:style>
  <w:style w:type="character" w:customStyle="1" w:styleId="IntroChar">
    <w:name w:val="Intro Char"/>
    <w:basedOn w:val="DefaultParagraphFont"/>
    <w:link w:val="Intro"/>
    <w:rsid w:val="00203091"/>
    <w:rPr>
      <w:rFonts w:ascii="Times New Roman" w:eastAsia="Times New Roman" w:hAnsi="Times New Roman"/>
      <w:sz w:val="22"/>
    </w:rPr>
  </w:style>
  <w:style w:type="paragraph" w:customStyle="1" w:styleId="TitlePage-AddressHeader">
    <w:name w:val="Title Page - Address Header"/>
    <w:basedOn w:val="Heading3"/>
    <w:link w:val="TitlePage-AddressHeaderChar"/>
    <w:autoRedefine/>
    <w:rsid w:val="008C0262"/>
    <w:rPr>
      <w:szCs w:val="22"/>
    </w:rPr>
  </w:style>
  <w:style w:type="character" w:customStyle="1" w:styleId="ContentChar">
    <w:name w:val="Content Char"/>
    <w:basedOn w:val="DefaultParagraphFont"/>
    <w:link w:val="Content"/>
    <w:rsid w:val="005E662A"/>
    <w:rPr>
      <w:rFonts w:ascii="Times New Roman" w:eastAsia="Times New Roman" w:hAnsi="Times New Roman"/>
      <w:sz w:val="22"/>
    </w:rPr>
  </w:style>
  <w:style w:type="character" w:styleId="Hyperlink">
    <w:name w:val="Hyperlink"/>
    <w:basedOn w:val="DefaultParagraphFont"/>
    <w:uiPriority w:val="99"/>
    <w:unhideWhenUsed/>
    <w:rsid w:val="00170B40"/>
    <w:rPr>
      <w:color w:val="0000FF"/>
      <w:u w:val="single"/>
    </w:rPr>
  </w:style>
  <w:style w:type="character" w:customStyle="1" w:styleId="TitlePage-AddressHeaderChar">
    <w:name w:val="Title Page - Address Header Char"/>
    <w:basedOn w:val="Heading3Char"/>
    <w:link w:val="TitlePage-AddressHeader"/>
    <w:rsid w:val="008C0262"/>
    <w:rPr>
      <w:rFonts w:asciiTheme="minorHAnsi" w:eastAsia="Times New Roman" w:hAnsiTheme="minorHAnsi"/>
      <w:bCs/>
      <w:color w:val="0033CC"/>
      <w:sz w:val="24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4A7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4A7F"/>
    <w:rPr>
      <w:rFonts w:ascii="Tahoma" w:eastAsia="Times New Roman" w:hAnsi="Tahoma" w:cs="Tahoma"/>
      <w:sz w:val="16"/>
      <w:szCs w:val="1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7941F2"/>
    <w:rPr>
      <w:rFonts w:eastAsia="Times New Roman"/>
      <w:bCs/>
      <w:i/>
      <w:color w:val="0033CC"/>
      <w:sz w:val="24"/>
      <w:szCs w:val="28"/>
    </w:rPr>
  </w:style>
  <w:style w:type="paragraph" w:customStyle="1" w:styleId="SectionHeading">
    <w:name w:val="Section Heading"/>
    <w:basedOn w:val="Heading1"/>
    <w:link w:val="SectionHeadingChar"/>
    <w:autoRedefine/>
    <w:rsid w:val="008C0262"/>
    <w:pPr>
      <w:spacing w:before="480"/>
    </w:pPr>
  </w:style>
  <w:style w:type="character" w:customStyle="1" w:styleId="SectionHeadingChar">
    <w:name w:val="Section Heading Char"/>
    <w:basedOn w:val="Heading1Char"/>
    <w:link w:val="SectionHeading"/>
    <w:rsid w:val="008C0262"/>
    <w:rPr>
      <w:rFonts w:asciiTheme="minorHAnsi" w:eastAsia="Times New Roman" w:hAnsiTheme="minorHAnsi"/>
      <w:b/>
      <w:bCs/>
      <w:caps/>
      <w:color w:val="0033CC"/>
      <w:sz w:val="36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rsid w:val="00845033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5033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rsid w:val="00845033"/>
    <w:rPr>
      <w:rFonts w:asciiTheme="minorHAnsi" w:hAnsiTheme="minorHAnsi"/>
      <w:i/>
      <w:iCs/>
      <w:color w:val="808080" w:themeColor="text1" w:themeTint="7F"/>
      <w:sz w:val="24"/>
    </w:rPr>
  </w:style>
  <w:style w:type="character" w:styleId="Emphasis">
    <w:name w:val="Emphasis"/>
    <w:basedOn w:val="DefaultParagraphFont"/>
    <w:uiPriority w:val="20"/>
    <w:rsid w:val="00845033"/>
    <w:rPr>
      <w:rFonts w:asciiTheme="minorHAnsi" w:hAnsiTheme="minorHAnsi"/>
      <w:i/>
      <w:iCs/>
      <w:sz w:val="24"/>
    </w:rPr>
  </w:style>
  <w:style w:type="character" w:styleId="IntenseEmphasis">
    <w:name w:val="Intense Emphasis"/>
    <w:basedOn w:val="DefaultParagraphFont"/>
    <w:uiPriority w:val="21"/>
    <w:rsid w:val="008C0262"/>
    <w:rPr>
      <w:rFonts w:asciiTheme="minorHAnsi" w:hAnsiTheme="minorHAnsi"/>
      <w:b/>
      <w:bCs/>
      <w:i/>
      <w:iCs/>
      <w:color w:val="0033CC"/>
      <w:sz w:val="22"/>
    </w:rPr>
  </w:style>
  <w:style w:type="character" w:styleId="Strong">
    <w:name w:val="Strong"/>
    <w:basedOn w:val="DefaultParagraphFont"/>
    <w:uiPriority w:val="22"/>
    <w:rsid w:val="00845033"/>
    <w:rPr>
      <w:rFonts w:ascii="Times New Roman" w:hAnsi="Times New Roman"/>
      <w:b/>
      <w:bCs/>
      <w:sz w:val="20"/>
    </w:rPr>
  </w:style>
  <w:style w:type="paragraph" w:styleId="Quote">
    <w:name w:val="Quote"/>
    <w:basedOn w:val="Normal"/>
    <w:next w:val="Normal"/>
    <w:link w:val="QuoteChar"/>
    <w:autoRedefine/>
    <w:uiPriority w:val="29"/>
    <w:rsid w:val="0084503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45033"/>
    <w:rPr>
      <w:rFonts w:ascii="Times New Roman" w:eastAsia="Times New Roman" w:hAnsi="Times New Roman"/>
      <w:i/>
      <w:iCs/>
      <w:color w:val="000000" w:themeColor="text1"/>
      <w:sz w:val="22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rsid w:val="008C02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0033CC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262"/>
    <w:rPr>
      <w:rFonts w:ascii="Times New Roman" w:eastAsia="Times New Roman" w:hAnsi="Times New Roman"/>
      <w:b/>
      <w:bCs/>
      <w:i/>
      <w:iCs/>
      <w:color w:val="0033CC"/>
      <w:sz w:val="22"/>
    </w:rPr>
  </w:style>
  <w:style w:type="character" w:styleId="SubtleReference">
    <w:name w:val="Subtle Reference"/>
    <w:basedOn w:val="DefaultParagraphFont"/>
    <w:uiPriority w:val="31"/>
    <w:rsid w:val="00845033"/>
    <w:rPr>
      <w:rFonts w:asciiTheme="minorHAnsi" w:hAnsiTheme="minorHAnsi"/>
      <w:smallCaps/>
      <w:color w:val="C0504D" w:themeColor="accent2"/>
      <w:sz w:val="22"/>
      <w:u w:val="single"/>
    </w:rPr>
  </w:style>
  <w:style w:type="character" w:styleId="IntenseReference">
    <w:name w:val="Intense Reference"/>
    <w:basedOn w:val="DefaultParagraphFont"/>
    <w:uiPriority w:val="32"/>
    <w:rsid w:val="00845033"/>
    <w:rPr>
      <w:rFonts w:asciiTheme="minorHAnsi" w:hAnsiTheme="minorHAnsi"/>
      <w:b/>
      <w:bCs/>
      <w:smallCaps/>
      <w:color w:val="C0504D" w:themeColor="accent2"/>
      <w:spacing w:val="5"/>
      <w:sz w:val="22"/>
      <w:u w:val="single"/>
    </w:rPr>
  </w:style>
  <w:style w:type="paragraph" w:customStyle="1" w:styleId="PENFAX5">
    <w:name w:val="PENFAX 5"/>
    <w:basedOn w:val="TOCHeading"/>
    <w:link w:val="PENFAX5Char"/>
    <w:qFormat/>
    <w:rsid w:val="008C0262"/>
  </w:style>
  <w:style w:type="character" w:customStyle="1" w:styleId="TOCHeadingChar">
    <w:name w:val="TOC Heading Char"/>
    <w:basedOn w:val="SectionHeadingChar"/>
    <w:link w:val="TOCHeading"/>
    <w:uiPriority w:val="39"/>
    <w:rsid w:val="00F63389"/>
    <w:rPr>
      <w:rFonts w:asciiTheme="minorHAnsi" w:eastAsia="Times New Roman" w:hAnsiTheme="minorHAnsi"/>
      <w:b/>
      <w:bCs/>
      <w:caps/>
      <w:color w:val="0033CC"/>
      <w:sz w:val="36"/>
      <w:szCs w:val="32"/>
    </w:rPr>
  </w:style>
  <w:style w:type="character" w:customStyle="1" w:styleId="PENFAX5Char">
    <w:name w:val="PENFAX 5 Char"/>
    <w:basedOn w:val="TOCHeadingChar"/>
    <w:link w:val="PENFAX5"/>
    <w:rsid w:val="008C0262"/>
    <w:rPr>
      <w:rFonts w:asciiTheme="minorHAnsi" w:eastAsia="Times New Roman" w:hAnsiTheme="minorHAnsi"/>
      <w:b/>
      <w:bCs/>
      <w:caps/>
      <w:color w:val="0033CC"/>
      <w:sz w:val="36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1F2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customStyle="1" w:styleId="NormalBulletLevel1">
    <w:name w:val="Normal Bullet Level 1"/>
    <w:basedOn w:val="Normal"/>
    <w:link w:val="NormalBulletLevel1Char"/>
    <w:rsid w:val="007941F2"/>
    <w:pPr>
      <w:numPr>
        <w:numId w:val="1"/>
      </w:numPr>
      <w:tabs>
        <w:tab w:val="left" w:pos="720"/>
      </w:tabs>
    </w:pPr>
    <w:rPr>
      <w:rFonts w:eastAsia="Calibri"/>
      <w:szCs w:val="22"/>
    </w:rPr>
  </w:style>
  <w:style w:type="character" w:customStyle="1" w:styleId="NormalBulletLevel1Char">
    <w:name w:val="Normal Bullet Level 1 Char"/>
    <w:basedOn w:val="DefaultParagraphFont"/>
    <w:link w:val="NormalBulletLevel1"/>
    <w:rsid w:val="007941F2"/>
    <w:rPr>
      <w:rFonts w:ascii="Times New Roman" w:hAnsi="Times New Roman"/>
      <w:sz w:val="22"/>
      <w:szCs w:val="22"/>
    </w:rPr>
  </w:style>
  <w:style w:type="paragraph" w:styleId="ListParagraph">
    <w:name w:val="List Paragraph"/>
    <w:aliases w:val="Numbered List"/>
    <w:basedOn w:val="Normal"/>
    <w:link w:val="ListParagraphChar"/>
    <w:uiPriority w:val="34"/>
    <w:qFormat/>
    <w:rsid w:val="005A1359"/>
    <w:pPr>
      <w:numPr>
        <w:numId w:val="3"/>
      </w:numPr>
      <w:tabs>
        <w:tab w:val="left" w:pos="720"/>
      </w:tabs>
    </w:pPr>
    <w:rPr>
      <w:rFonts w:eastAsia="Calibri"/>
      <w:szCs w:val="22"/>
    </w:rPr>
  </w:style>
  <w:style w:type="character" w:customStyle="1" w:styleId="ListParagraphChar">
    <w:name w:val="List Paragraph Char"/>
    <w:aliases w:val="Numbered List Char"/>
    <w:basedOn w:val="DefaultParagraphFont"/>
    <w:link w:val="ListParagraph"/>
    <w:uiPriority w:val="34"/>
    <w:rsid w:val="005A1359"/>
    <w:rPr>
      <w:rFonts w:ascii="Times New Roman" w:hAnsi="Times New Roman"/>
      <w:sz w:val="22"/>
      <w:szCs w:val="22"/>
    </w:rPr>
  </w:style>
  <w:style w:type="paragraph" w:customStyle="1" w:styleId="TableText">
    <w:name w:val="Table Text"/>
    <w:link w:val="TableTextCharChar"/>
    <w:qFormat/>
    <w:rsid w:val="00FD1446"/>
    <w:pPr>
      <w:adjustRightInd w:val="0"/>
      <w:spacing w:before="80" w:after="80"/>
      <w:ind w:left="29"/>
    </w:pPr>
    <w:rPr>
      <w:rFonts w:asciiTheme="minorHAnsi" w:eastAsia="Times New Roman" w:hAnsiTheme="minorHAnsi"/>
      <w:color w:val="000000"/>
      <w:sz w:val="22"/>
      <w:szCs w:val="18"/>
      <w:lang w:val="en-CA"/>
    </w:rPr>
  </w:style>
  <w:style w:type="character" w:customStyle="1" w:styleId="TableTextCharChar">
    <w:name w:val="Table Text Char Char"/>
    <w:basedOn w:val="DefaultParagraphFont"/>
    <w:link w:val="TableText"/>
    <w:rsid w:val="00FD1446"/>
    <w:rPr>
      <w:rFonts w:asciiTheme="minorHAnsi" w:eastAsia="Times New Roman" w:hAnsiTheme="minorHAnsi"/>
      <w:color w:val="000000"/>
      <w:sz w:val="22"/>
      <w:szCs w:val="18"/>
      <w:lang w:val="en-CA"/>
    </w:rPr>
  </w:style>
  <w:style w:type="paragraph" w:customStyle="1" w:styleId="TableHeadings">
    <w:name w:val="Table Headings"/>
    <w:basedOn w:val="TableText"/>
    <w:qFormat/>
    <w:rsid w:val="00FD1446"/>
    <w:rPr>
      <w:color w:val="FFFFFF" w:themeColor="background1"/>
    </w:rPr>
  </w:style>
  <w:style w:type="paragraph" w:customStyle="1" w:styleId="TableBullet">
    <w:name w:val="Table Bullet"/>
    <w:rsid w:val="00304E1E"/>
    <w:pPr>
      <w:numPr>
        <w:numId w:val="2"/>
      </w:numPr>
      <w:tabs>
        <w:tab w:val="left" w:pos="360"/>
      </w:tabs>
      <w:spacing w:before="40" w:after="40"/>
    </w:pPr>
    <w:rPr>
      <w:rFonts w:ascii="Garamond" w:eastAsia="Times New Roman" w:hAnsi="Garamond"/>
      <w:color w:val="000000"/>
    </w:rPr>
  </w:style>
  <w:style w:type="paragraph" w:styleId="Caption">
    <w:name w:val="caption"/>
    <w:basedOn w:val="Normal"/>
    <w:next w:val="Normal"/>
    <w:unhideWhenUsed/>
    <w:qFormat/>
    <w:rsid w:val="00FD1446"/>
    <w:pPr>
      <w:keepNext/>
      <w:tabs>
        <w:tab w:val="left" w:pos="720"/>
      </w:tabs>
      <w:spacing w:after="200"/>
      <w:jc w:val="center"/>
    </w:pPr>
    <w:rPr>
      <w:rFonts w:eastAsia="Calibri"/>
      <w:b/>
      <w:bCs/>
      <w:color w:val="0033CC"/>
    </w:rPr>
  </w:style>
  <w:style w:type="paragraph" w:customStyle="1" w:styleId="ListBullets">
    <w:name w:val="List Bullets"/>
    <w:basedOn w:val="ListParagraph"/>
    <w:link w:val="ListBulletsChar"/>
    <w:rsid w:val="00C10E23"/>
    <w:pPr>
      <w:numPr>
        <w:numId w:val="4"/>
      </w:numPr>
      <w:ind w:left="1080"/>
    </w:pPr>
  </w:style>
  <w:style w:type="numbering" w:customStyle="1" w:styleId="JEABullets">
    <w:name w:val="JEA Bullets"/>
    <w:uiPriority w:val="99"/>
    <w:rsid w:val="000B2476"/>
    <w:pPr>
      <w:numPr>
        <w:numId w:val="5"/>
      </w:numPr>
    </w:pPr>
  </w:style>
  <w:style w:type="character" w:customStyle="1" w:styleId="ListBulletsChar">
    <w:name w:val="List Bullets Char"/>
    <w:basedOn w:val="ListParagraphChar"/>
    <w:link w:val="ListBullets"/>
    <w:rsid w:val="00C10E23"/>
    <w:rPr>
      <w:rFonts w:ascii="Times New Roman" w:hAnsi="Times New Roman"/>
      <w:sz w:val="22"/>
      <w:szCs w:val="22"/>
    </w:rPr>
  </w:style>
  <w:style w:type="paragraph" w:customStyle="1" w:styleId="FSBullets">
    <w:name w:val="FS Bullets"/>
    <w:basedOn w:val="ListParagraph"/>
    <w:link w:val="FSBulletsChar"/>
    <w:qFormat/>
    <w:rsid w:val="00FD1446"/>
    <w:pPr>
      <w:numPr>
        <w:numId w:val="6"/>
      </w:numPr>
    </w:pPr>
  </w:style>
  <w:style w:type="table" w:customStyle="1" w:styleId="JEATable">
    <w:name w:val="JEA Table"/>
    <w:basedOn w:val="TableNormal"/>
    <w:uiPriority w:val="99"/>
    <w:qFormat/>
    <w:rsid w:val="004329E7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0033CC"/>
      </w:tcPr>
    </w:tblStylePr>
  </w:style>
  <w:style w:type="character" w:customStyle="1" w:styleId="FSBulletsChar">
    <w:name w:val="FS Bullets Char"/>
    <w:basedOn w:val="ListParagraphChar"/>
    <w:link w:val="FSBullets"/>
    <w:rsid w:val="00FD1446"/>
    <w:rPr>
      <w:rFonts w:ascii="Times New Roman" w:hAnsi="Times New Roman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F19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F19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F1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F1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ppendix">
    <w:name w:val="Appendix"/>
    <w:basedOn w:val="Heading1"/>
    <w:qFormat/>
    <w:rsid w:val="00433557"/>
    <w:pPr>
      <w:numPr>
        <w:numId w:val="0"/>
      </w:numPr>
    </w:pPr>
  </w:style>
  <w:style w:type="paragraph" w:customStyle="1" w:styleId="AppendixH2">
    <w:name w:val="Appendix H2"/>
    <w:basedOn w:val="Heading2"/>
    <w:qFormat/>
    <w:rsid w:val="00433557"/>
    <w:pPr>
      <w:numPr>
        <w:ilvl w:val="0"/>
        <w:numId w:val="0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546E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46E8B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46E8B"/>
    <w:rPr>
      <w:rFonts w:ascii="Times New Roman" w:eastAsia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C43D12"/>
    <w:pPr>
      <w:spacing w:before="100" w:beforeAutospacing="1" w:after="100" w:afterAutospacing="1"/>
    </w:pPr>
    <w:rPr>
      <w:sz w:val="24"/>
      <w:szCs w:val="24"/>
    </w:rPr>
  </w:style>
  <w:style w:type="character" w:customStyle="1" w:styleId="xrefglossterm">
    <w:name w:val="xrefglossterm"/>
    <w:basedOn w:val="DefaultParagraphFont"/>
    <w:rsid w:val="00C43D12"/>
  </w:style>
  <w:style w:type="character" w:customStyle="1" w:styleId="bold">
    <w:name w:val="bold"/>
    <w:basedOn w:val="DefaultParagraphFont"/>
    <w:rsid w:val="00F262A6"/>
  </w:style>
  <w:style w:type="character" w:customStyle="1" w:styleId="italic">
    <w:name w:val="italic"/>
    <w:basedOn w:val="DefaultParagraphFont"/>
    <w:rsid w:val="00E44725"/>
  </w:style>
  <w:style w:type="character" w:styleId="FollowedHyperlink">
    <w:name w:val="FollowedHyperlink"/>
    <w:basedOn w:val="DefaultParagraphFont"/>
    <w:uiPriority w:val="99"/>
    <w:semiHidden/>
    <w:unhideWhenUsed/>
    <w:rsid w:val="00EE6B81"/>
    <w:rPr>
      <w:color w:val="800080" w:themeColor="followedHyperlink"/>
      <w:u w:val="single"/>
    </w:rPr>
  </w:style>
  <w:style w:type="paragraph" w:customStyle="1" w:styleId="Logic">
    <w:name w:val="Logic"/>
    <w:basedOn w:val="Normal"/>
    <w:link w:val="LogicChar"/>
    <w:qFormat/>
    <w:rsid w:val="005B1FD5"/>
    <w:pPr>
      <w:autoSpaceDE w:val="0"/>
      <w:autoSpaceDN w:val="0"/>
      <w:adjustRightInd w:val="0"/>
    </w:pPr>
    <w:rPr>
      <w:rFonts w:ascii="Arial" w:hAnsi="Arial"/>
      <w:sz w:val="20"/>
      <w:szCs w:val="24"/>
      <w:lang w:eastAsia="en-CA"/>
    </w:rPr>
  </w:style>
  <w:style w:type="character" w:customStyle="1" w:styleId="LogicChar">
    <w:name w:val="Logic Char"/>
    <w:basedOn w:val="DefaultParagraphFont"/>
    <w:link w:val="Logic"/>
    <w:rsid w:val="005B1FD5"/>
    <w:rPr>
      <w:rFonts w:ascii="Arial" w:eastAsia="Times New Roman" w:hAnsi="Arial"/>
      <w:szCs w:val="24"/>
      <w:lang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4E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4E98"/>
    <w:rPr>
      <w:rFonts w:ascii="Garamond" w:eastAsia="Times New Roman" w:hAnsi="Garamond"/>
      <w:b/>
      <w:bCs/>
    </w:rPr>
  </w:style>
  <w:style w:type="paragraph" w:customStyle="1" w:styleId="Default">
    <w:name w:val="Default"/>
    <w:rsid w:val="00291F2B"/>
    <w:pPr>
      <w:autoSpaceDE w:val="0"/>
      <w:autoSpaceDN w:val="0"/>
      <w:adjustRightInd w:val="0"/>
    </w:pPr>
    <w:rPr>
      <w:rFonts w:ascii="Calibri Light" w:hAnsi="Calibri Light" w:cs="Calibri Light"/>
      <w:color w:val="000000"/>
      <w:sz w:val="24"/>
      <w:szCs w:val="24"/>
      <w:lang w:val="en-CA"/>
    </w:rPr>
  </w:style>
  <w:style w:type="character" w:customStyle="1" w:styleId="A2">
    <w:name w:val="A2"/>
    <w:uiPriority w:val="99"/>
    <w:rsid w:val="00291F2B"/>
    <w:rPr>
      <w:color w:val="000000"/>
      <w:sz w:val="22"/>
      <w:szCs w:val="22"/>
    </w:rPr>
  </w:style>
  <w:style w:type="paragraph" w:customStyle="1" w:styleId="Pa1">
    <w:name w:val="Pa1"/>
    <w:basedOn w:val="Default"/>
    <w:next w:val="Default"/>
    <w:uiPriority w:val="99"/>
    <w:rsid w:val="00D74007"/>
    <w:pPr>
      <w:spacing w:line="241" w:lineRule="atLeast"/>
    </w:pPr>
    <w:rPr>
      <w:color w:val="auto"/>
    </w:rPr>
  </w:style>
  <w:style w:type="character" w:customStyle="1" w:styleId="A3">
    <w:name w:val="A3"/>
    <w:uiPriority w:val="99"/>
    <w:rsid w:val="00F35710"/>
    <w:rPr>
      <w:rFonts w:cs="Calibri"/>
      <w:b/>
      <w:bCs/>
      <w:color w:val="000000"/>
      <w:sz w:val="28"/>
      <w:szCs w:val="28"/>
    </w:rPr>
  </w:style>
  <w:style w:type="character" w:customStyle="1" w:styleId="A1">
    <w:name w:val="A1"/>
    <w:uiPriority w:val="99"/>
    <w:rsid w:val="00974410"/>
    <w:rPr>
      <w:b/>
      <w:bCs/>
      <w:color w:val="000000"/>
      <w:sz w:val="36"/>
      <w:szCs w:val="36"/>
    </w:rPr>
  </w:style>
  <w:style w:type="paragraph" w:customStyle="1" w:styleId="Pa0">
    <w:name w:val="Pa0"/>
    <w:basedOn w:val="Default"/>
    <w:next w:val="Default"/>
    <w:uiPriority w:val="99"/>
    <w:rsid w:val="00974410"/>
    <w:pPr>
      <w:spacing w:line="241" w:lineRule="atLeast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14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8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13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2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84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75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3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1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8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0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50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0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07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3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73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2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84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65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8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95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16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31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29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96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1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5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2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23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23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8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3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88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7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98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3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25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1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1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54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9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_knudsen\Documents\SHEPP\Tech%20Specs\JEA%20P5%20Functional%20Spe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EFB312B703B14483BBE13F98AE7EEB" ma:contentTypeVersion="0" ma:contentTypeDescription="Create a new document." ma:contentTypeScope="" ma:versionID="b566231fe749c5e63c0742cce0a8a53c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0D82C-929C-4753-A2A5-8ED051D442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EEA2F9-3B15-4122-B71D-4C456C9A53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498F7217-5983-48BF-9069-FE287AE25B14}">
  <ds:schemaRefs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terms/"/>
    <ds:schemaRef ds:uri="http://purl.org/dc/elements/1.1/"/>
    <ds:schemaRef ds:uri="http://www.w3.org/XML/1998/namespace"/>
    <ds:schemaRef ds:uri="http://schemas.microsoft.com/office/2006/documentManagement/types"/>
  </ds:schemaRefs>
</ds:datastoreItem>
</file>

<file path=customXml/itemProps4.xml><?xml version="1.0" encoding="utf-8"?>
<ds:datastoreItem xmlns:ds="http://schemas.openxmlformats.org/officeDocument/2006/customXml" ds:itemID="{16E56B00-065C-489E-AFE7-9E47A8095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JEA P5 Functional Spec Template</Template>
  <TotalTime>1</TotalTime>
  <Pages>19</Pages>
  <Words>3072</Words>
  <Characters>17513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SHEPPWeb Integration Technical Specification</vt:lpstr>
    </vt:vector>
  </TitlesOfParts>
  <Company>JEA Ltd</Company>
  <LinksUpToDate>false</LinksUpToDate>
  <CharactersWithSpaces>20544</CharactersWithSpaces>
  <SharedDoc>false</SharedDoc>
  <HLinks>
    <vt:vector size="72" baseType="variant">
      <vt:variant>
        <vt:i4>1179703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_Toc315435256</vt:lpwstr>
      </vt:variant>
      <vt:variant>
        <vt:i4>1179703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_Toc315435255</vt:lpwstr>
      </vt:variant>
      <vt:variant>
        <vt:i4>1179703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_Toc315435254</vt:lpwstr>
      </vt:variant>
      <vt:variant>
        <vt:i4>1179703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_Toc315435253</vt:lpwstr>
      </vt:variant>
      <vt:variant>
        <vt:i4>1179703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_Toc315435252</vt:lpwstr>
      </vt:variant>
      <vt:variant>
        <vt:i4>1179703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_Toc315435251</vt:lpwstr>
      </vt:variant>
      <vt:variant>
        <vt:i4>1179703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_Toc315435250</vt:lpwstr>
      </vt:variant>
      <vt:variant>
        <vt:i4>1245239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_Toc315435249</vt:lpwstr>
      </vt:variant>
      <vt:variant>
        <vt:i4>1245239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_Toc315435248</vt:lpwstr>
      </vt:variant>
      <vt:variant>
        <vt:i4>1245239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_Toc315435247</vt:lpwstr>
      </vt:variant>
      <vt:variant>
        <vt:i4>1245239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_Toc315435246</vt:lpwstr>
      </vt:variant>
      <vt:variant>
        <vt:i4>1245239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_Toc315435245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SHEPPWeb Integration Technical Specification</dc:title>
  <dc:subject>January 2012</dc:subject>
  <dc:creator>j_turnham@jea.ca</dc:creator>
  <cp:lastModifiedBy>Paus, Janette PEBA</cp:lastModifiedBy>
  <cp:revision>2</cp:revision>
  <cp:lastPrinted>2013-02-08T21:35:00Z</cp:lastPrinted>
  <dcterms:created xsi:type="dcterms:W3CDTF">2022-08-22T15:04:00Z</dcterms:created>
  <dcterms:modified xsi:type="dcterms:W3CDTF">2022-08-22T15:04:00Z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0x01010064EFB312B703B14483BBE13F98AE7EEB</vt:lpwstr>
  </property>
</Properties>
</file>