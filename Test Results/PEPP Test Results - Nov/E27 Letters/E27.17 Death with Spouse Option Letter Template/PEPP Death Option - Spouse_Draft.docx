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ommentsIds.xml" ContentType="application/vnd.openxmlformats-officedocument.wordprocessingml.commentsIds+xml"/>
  <Override PartName="/word/people.xml" ContentType="application/vnd.openxmlformats-officedocument.wordprocessingml.people+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FAB66" w14:textId="77777777" w:rsidR="003A0164" w:rsidRDefault="003A0164"/>
    <w:p w14:paraId="210F5647" w14:textId="77777777" w:rsidR="00FA264E" w:rsidRDefault="00FA264E">
      <w:pPr>
        <w:sectPr w:rsidR="00FA264E" w:rsidSect="00CE646B">
          <w:headerReference w:type="even" r:id="rId8"/>
          <w:headerReference w:type="default" r:id="rId9"/>
          <w:footerReference w:type="default" r:id="rId10"/>
          <w:headerReference w:type="first" r:id="rId11"/>
          <w:pgSz w:w="12240" w:h="15840"/>
          <w:pgMar w:top="1440" w:right="1440" w:bottom="1440" w:left="567" w:header="709" w:footer="709" w:gutter="0"/>
          <w:cols w:space="708"/>
          <w:docGrid w:linePitch="360"/>
        </w:sectPr>
      </w:pPr>
    </w:p>
    <w:p w14:paraId="646D9CAF" w14:textId="77777777" w:rsidR="00FA264E" w:rsidRDefault="00FA264E" w:rsidP="00FA264E">
      <w:pPr>
        <w:rPr>
          <w:rFonts w:ascii="Calibri Light" w:hAnsi="Calibri Light" w:cs="Calibri Light"/>
          <w:color w:val="FF0000"/>
          <w:sz w:val="22"/>
          <w:szCs w:val="22"/>
        </w:rPr>
      </w:pPr>
    </w:p>
    <w:p w14:paraId="0C1CFEBF" w14:textId="645AA662" w:rsidR="00777AA3" w:rsidRDefault="00777AA3" w:rsidP="00777AA3">
      <w:pPr>
        <w:rPr>
          <w:rFonts w:ascii="Calibri Light" w:hAnsi="Calibri Light" w:cs="Calibri Light"/>
          <w:color w:val="FF0000"/>
          <w:sz w:val="22"/>
          <w:szCs w:val="22"/>
        </w:rPr>
      </w:pPr>
      <w:r w:rsidRPr="00FE4C34">
        <w:rPr>
          <w:rFonts w:asciiTheme="minorHAnsi" w:hAnsiTheme="minorHAnsi"/>
          <w:color w:val="FF0000"/>
        </w:rPr>
        <w:t>&lt;</w:t>
      </w:r>
      <w:r w:rsidRPr="001E07FA">
        <w:rPr>
          <w:rFonts w:ascii="Calibri Light" w:hAnsi="Calibri Light" w:cs="Calibri Light"/>
          <w:color w:val="FF0000"/>
          <w:sz w:val="22"/>
          <w:szCs w:val="22"/>
        </w:rPr>
        <w:t>D</w:t>
      </w:r>
      <w:r w:rsidR="00A23B6B">
        <w:rPr>
          <w:rFonts w:ascii="Calibri Light" w:hAnsi="Calibri Light" w:cs="Calibri Light"/>
          <w:color w:val="FF0000"/>
          <w:sz w:val="22"/>
          <w:szCs w:val="22"/>
        </w:rPr>
        <w:t>ATE</w:t>
      </w:r>
      <w:r w:rsidRPr="001E07FA">
        <w:rPr>
          <w:rFonts w:ascii="Calibri Light" w:hAnsi="Calibri Light" w:cs="Calibri Light"/>
          <w:color w:val="FF0000"/>
          <w:sz w:val="22"/>
          <w:szCs w:val="22"/>
        </w:rPr>
        <w:t>&gt;</w:t>
      </w:r>
    </w:p>
    <w:p w14:paraId="21DF19A2" w14:textId="1C50BF1B" w:rsidR="00777AA3" w:rsidRPr="00C736B8" w:rsidRDefault="00C736B8" w:rsidP="00C736B8">
      <w:pPr>
        <w:jc w:val="right"/>
        <w:rPr>
          <w:rFonts w:ascii="Calibri Light" w:hAnsi="Calibri Light" w:cs="Calibri Light"/>
          <w:sz w:val="22"/>
          <w:szCs w:val="22"/>
        </w:rPr>
      </w:pPr>
      <w:r>
        <w:rPr>
          <w:rFonts w:ascii="Calibri Light" w:hAnsi="Calibri Light" w:cs="Calibri Light"/>
          <w:sz w:val="22"/>
          <w:szCs w:val="22"/>
        </w:rPr>
        <w:t>Plan:</w:t>
      </w:r>
      <w:r w:rsidRPr="00C736B8">
        <w:rPr>
          <w:rFonts w:ascii="Calibri Light" w:hAnsi="Calibri Light" w:cs="Calibri Light"/>
          <w:color w:val="FF0000"/>
          <w:sz w:val="22"/>
          <w:szCs w:val="22"/>
        </w:rPr>
        <w:t xml:space="preserve"> </w:t>
      </w:r>
      <w:r w:rsidR="0041767B" w:rsidRPr="0041767B">
        <w:rPr>
          <w:rFonts w:ascii="Calibri Light" w:hAnsi="Calibri Light" w:cs="Calibri Light"/>
          <w:sz w:val="22"/>
          <w:szCs w:val="22"/>
        </w:rPr>
        <w:t xml:space="preserve">Public </w:t>
      </w:r>
      <w:proofErr w:type="spellStart"/>
      <w:r w:rsidR="0041767B" w:rsidRPr="0041767B">
        <w:rPr>
          <w:rFonts w:ascii="Calibri Light" w:hAnsi="Calibri Light" w:cs="Calibri Light"/>
          <w:sz w:val="22"/>
          <w:szCs w:val="22"/>
        </w:rPr>
        <w:t>Employees</w:t>
      </w:r>
      <w:proofErr w:type="spellEnd"/>
      <w:r w:rsidR="0041767B" w:rsidRPr="0041767B">
        <w:rPr>
          <w:rFonts w:ascii="Calibri Light" w:hAnsi="Calibri Light" w:cs="Calibri Light"/>
          <w:sz w:val="22"/>
          <w:szCs w:val="22"/>
        </w:rPr>
        <w:t xml:space="preserve"> Pension Plan</w:t>
      </w:r>
    </w:p>
    <w:p w14:paraId="06E71E51" w14:textId="118DBB36" w:rsidR="00777AA3"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w:t>
      </w:r>
      <w:r w:rsidR="00283989">
        <w:rPr>
          <w:rFonts w:ascii="Calibri Light" w:hAnsi="Calibri Light" w:cs="Calibri Light"/>
          <w:color w:val="FF0000"/>
          <w:sz w:val="22"/>
          <w:szCs w:val="22"/>
        </w:rPr>
        <w:t>SPOUSE</w:t>
      </w:r>
      <w:r w:rsidRPr="001E07FA">
        <w:rPr>
          <w:rFonts w:ascii="Calibri Light" w:hAnsi="Calibri Light" w:cs="Calibri Light"/>
          <w:color w:val="FF0000"/>
          <w:sz w:val="22"/>
          <w:szCs w:val="22"/>
        </w:rPr>
        <w:t>&gt;</w:t>
      </w:r>
    </w:p>
    <w:p w14:paraId="6B82C152"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1&gt;</w:t>
      </w:r>
      <w:r w:rsidRPr="001E07FA">
        <w:rPr>
          <w:rFonts w:ascii="Calibri Light" w:hAnsi="Calibri Light" w:cs="Calibri Light"/>
          <w:color w:val="FF0000"/>
          <w:sz w:val="22"/>
          <w:szCs w:val="22"/>
        </w:rPr>
        <w:tab/>
      </w:r>
    </w:p>
    <w:p w14:paraId="123F53F6"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2 if required&gt;</w:t>
      </w:r>
    </w:p>
    <w:p w14:paraId="2284D0DF"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3 if required&gt;</w:t>
      </w:r>
    </w:p>
    <w:p w14:paraId="5C4DBFF2"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&lt;city&gt; &lt;province</w:t>
      </w:r>
      <w:proofErr w:type="gramStart"/>
      <w:r w:rsidRPr="001E07FA">
        <w:rPr>
          <w:rFonts w:ascii="Calibri Light" w:hAnsi="Calibri Light" w:cs="Calibri Light"/>
          <w:color w:val="FF0000"/>
          <w:sz w:val="22"/>
          <w:szCs w:val="22"/>
        </w:rPr>
        <w:t>&gt;  &lt;</w:t>
      </w:r>
      <w:proofErr w:type="gramEnd"/>
      <w:r w:rsidRPr="001E07FA">
        <w:rPr>
          <w:rFonts w:ascii="Calibri Light" w:hAnsi="Calibri Light" w:cs="Calibri Light"/>
          <w:color w:val="FF0000"/>
          <w:sz w:val="22"/>
          <w:szCs w:val="22"/>
        </w:rPr>
        <w:t>postal code&gt;</w:t>
      </w:r>
    </w:p>
    <w:p w14:paraId="2DC984F3"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&lt;country&gt;</w:t>
      </w:r>
    </w:p>
    <w:p w14:paraId="26FE368B" w14:textId="77777777" w:rsidR="00777AA3" w:rsidRDefault="00777AA3" w:rsidP="00777AA3">
      <w:pPr>
        <w:rPr>
          <w:rFonts w:ascii="Calibri Light" w:hAnsi="Calibri Light" w:cs="Calibri Light"/>
          <w:sz w:val="22"/>
          <w:szCs w:val="22"/>
        </w:rPr>
      </w:pPr>
    </w:p>
    <w:p w14:paraId="1CCA45A1" w14:textId="6C58ED88" w:rsidR="0041767B" w:rsidRPr="0041767B" w:rsidRDefault="0041767B" w:rsidP="0041767B">
      <w:pPr>
        <w:rPr>
          <w:rFonts w:asciiTheme="minorHAnsi" w:hAnsiTheme="minorHAnsi" w:cs="Calibri Light"/>
          <w:sz w:val="22"/>
          <w:szCs w:val="22"/>
        </w:rPr>
      </w:pPr>
      <w:r w:rsidRPr="0041767B">
        <w:rPr>
          <w:rFonts w:asciiTheme="minorHAnsi" w:hAnsiTheme="minorHAnsi" w:cs="Calibri Light"/>
          <w:sz w:val="22"/>
          <w:szCs w:val="22"/>
        </w:rPr>
        <w:t xml:space="preserve">Dear </w:t>
      </w:r>
      <w:r w:rsidRPr="0041767B">
        <w:rPr>
          <w:rFonts w:asciiTheme="minorHAnsi" w:hAnsiTheme="minorHAnsi" w:cs="Calibri Light"/>
          <w:color w:val="FF0000"/>
          <w:sz w:val="22"/>
          <w:szCs w:val="22"/>
        </w:rPr>
        <w:t>&lt;</w:t>
      </w:r>
      <w:r>
        <w:rPr>
          <w:rFonts w:asciiTheme="minorHAnsi" w:hAnsiTheme="minorHAnsi" w:cs="Calibri Light"/>
          <w:color w:val="FF0000"/>
          <w:sz w:val="22"/>
          <w:szCs w:val="22"/>
        </w:rPr>
        <w:t>SPOUSE</w:t>
      </w:r>
      <w:r w:rsidRPr="0041767B">
        <w:rPr>
          <w:rFonts w:asciiTheme="minorHAnsi" w:hAnsiTheme="minorHAnsi" w:cs="Calibri Light"/>
          <w:color w:val="FF0000"/>
          <w:sz w:val="22"/>
          <w:szCs w:val="22"/>
        </w:rPr>
        <w:t>&gt;</w:t>
      </w:r>
    </w:p>
    <w:p w14:paraId="16DDE80A" w14:textId="77777777" w:rsidR="0041767B" w:rsidRDefault="0041767B" w:rsidP="0041767B">
      <w:pPr>
        <w:rPr>
          <w:rFonts w:asciiTheme="minorHAnsi" w:hAnsiTheme="minorHAnsi" w:cs="Calibri Light"/>
          <w:sz w:val="22"/>
          <w:szCs w:val="22"/>
        </w:rPr>
      </w:pPr>
    </w:p>
    <w:p w14:paraId="64BEB1CC" w14:textId="02B7D0EE" w:rsidR="0041767B" w:rsidRPr="0041767B" w:rsidRDefault="0041767B" w:rsidP="0041767B">
      <w:pPr>
        <w:rPr>
          <w:rFonts w:asciiTheme="minorHAnsi" w:hAnsiTheme="minorHAnsi" w:cs="Calibri Light"/>
          <w:b/>
          <w:sz w:val="22"/>
          <w:szCs w:val="22"/>
        </w:rPr>
      </w:pPr>
      <w:r>
        <w:rPr>
          <w:rFonts w:asciiTheme="minorHAnsi" w:hAnsiTheme="minorHAnsi" w:cs="Calibri Light"/>
          <w:b/>
          <w:sz w:val="22"/>
          <w:szCs w:val="22"/>
        </w:rPr>
        <w:t>&lt;P1&gt;</w:t>
      </w:r>
    </w:p>
    <w:p w14:paraId="5A1B8419" w14:textId="72EC0D14" w:rsidR="0041767B" w:rsidRPr="00DF64AD" w:rsidRDefault="0041767B" w:rsidP="0041767B">
      <w:pPr>
        <w:rPr>
          <w:rFonts w:asciiTheme="minorHAnsi" w:hAnsiTheme="minorHAnsi" w:cs="Calibri Light"/>
          <w:sz w:val="22"/>
          <w:szCs w:val="22"/>
        </w:rPr>
      </w:pPr>
      <w:r w:rsidRPr="00DF64AD">
        <w:rPr>
          <w:rFonts w:asciiTheme="minorHAnsi" w:hAnsiTheme="minorHAnsi" w:cs="Calibri Light"/>
          <w:sz w:val="22"/>
          <w:szCs w:val="22"/>
        </w:rPr>
        <w:t xml:space="preserve">The Public </w:t>
      </w:r>
      <w:proofErr w:type="spellStart"/>
      <w:r w:rsidRPr="00DF64AD">
        <w:rPr>
          <w:rFonts w:asciiTheme="minorHAnsi" w:hAnsiTheme="minorHAnsi" w:cs="Calibri Light"/>
          <w:sz w:val="22"/>
          <w:szCs w:val="22"/>
        </w:rPr>
        <w:t>Employees</w:t>
      </w:r>
      <w:proofErr w:type="spellEnd"/>
      <w:r w:rsidRPr="00DF64AD">
        <w:rPr>
          <w:rFonts w:asciiTheme="minorHAnsi" w:hAnsiTheme="minorHAnsi" w:cs="Calibri Light"/>
          <w:sz w:val="22"/>
          <w:szCs w:val="22"/>
        </w:rPr>
        <w:t xml:space="preserve"> Pension Plan (PEPP) has received notice of the death of </w:t>
      </w:r>
      <w:r w:rsidRPr="00DF64AD">
        <w:rPr>
          <w:rFonts w:asciiTheme="minorHAnsi" w:hAnsiTheme="minorHAnsi" w:cs="Calibri Light"/>
          <w:color w:val="FF0000"/>
          <w:sz w:val="22"/>
          <w:szCs w:val="22"/>
        </w:rPr>
        <w:t>&lt;MMB_NAME&gt;</w:t>
      </w:r>
      <w:r w:rsidRPr="00DF64AD">
        <w:rPr>
          <w:rFonts w:asciiTheme="minorHAnsi" w:hAnsiTheme="minorHAnsi" w:cs="Calibri Light"/>
          <w:sz w:val="22"/>
          <w:szCs w:val="22"/>
        </w:rPr>
        <w:t>. Please accept our sincere condolences. As spouse you are the beneficiary.</w:t>
      </w:r>
    </w:p>
    <w:p w14:paraId="3EBCE7BA" w14:textId="7012A3F5" w:rsidR="00EE701A" w:rsidRPr="00DF64AD" w:rsidRDefault="00EE701A" w:rsidP="00EE701A">
      <w:pPr>
        <w:rPr>
          <w:rFonts w:asciiTheme="minorHAnsi" w:hAnsiTheme="minorHAnsi" w:cs="Calibri Light"/>
          <w:b/>
          <w:sz w:val="22"/>
          <w:szCs w:val="22"/>
        </w:rPr>
      </w:pPr>
      <w:r w:rsidRPr="00DF64AD">
        <w:rPr>
          <w:rFonts w:asciiTheme="minorHAnsi" w:hAnsiTheme="minorHAnsi" w:cs="Calibri Light"/>
          <w:b/>
          <w:sz w:val="22"/>
          <w:szCs w:val="22"/>
        </w:rPr>
        <w:t>&lt;/P1&gt;</w:t>
      </w:r>
    </w:p>
    <w:p w14:paraId="23313EC4" w14:textId="77777777" w:rsidR="00FF0289" w:rsidRPr="00DF64AD" w:rsidRDefault="00FF0289" w:rsidP="00777AA3">
      <w:pPr>
        <w:rPr>
          <w:rFonts w:asciiTheme="minorHAnsi" w:hAnsiTheme="minorHAnsi" w:cs="Calibri Light"/>
          <w:sz w:val="22"/>
          <w:szCs w:val="22"/>
        </w:rPr>
      </w:pPr>
    </w:p>
    <w:p w14:paraId="35091F56" w14:textId="3A040939" w:rsidR="00062D4F" w:rsidRPr="00DF64AD" w:rsidRDefault="00062D4F" w:rsidP="00777AA3">
      <w:pPr>
        <w:rPr>
          <w:rFonts w:asciiTheme="minorHAnsi" w:hAnsiTheme="minorHAnsi" w:cs="Calibri Light"/>
          <w:b/>
          <w:sz w:val="22"/>
          <w:szCs w:val="22"/>
        </w:rPr>
      </w:pPr>
      <w:r w:rsidRPr="00DF64AD">
        <w:rPr>
          <w:rFonts w:asciiTheme="minorHAnsi" w:hAnsiTheme="minorHAnsi" w:cs="Calibri Light"/>
          <w:b/>
          <w:sz w:val="22"/>
          <w:szCs w:val="22"/>
        </w:rPr>
        <w:t>&lt;P2&gt;</w:t>
      </w:r>
    </w:p>
    <w:p w14:paraId="49D1D5FE" w14:textId="77777777" w:rsidR="00062D4F" w:rsidRPr="00DF64AD" w:rsidRDefault="00062D4F" w:rsidP="00062D4F">
      <w:pPr>
        <w:rPr>
          <w:rFonts w:asciiTheme="minorHAnsi" w:hAnsiTheme="minorHAnsi" w:cs="Calibri Light"/>
          <w:sz w:val="22"/>
          <w:szCs w:val="22"/>
        </w:rPr>
      </w:pPr>
      <w:r w:rsidRPr="00DF64AD">
        <w:rPr>
          <w:rFonts w:asciiTheme="minorHAnsi" w:hAnsiTheme="minorHAnsi" w:cs="Calibri Light"/>
          <w:sz w:val="22"/>
          <w:szCs w:val="22"/>
        </w:rPr>
        <w:t xml:space="preserve">If you wish to leave the account balance with PEPP, you will be entitled to </w:t>
      </w:r>
      <w:proofErr w:type="gramStart"/>
      <w:r w:rsidRPr="00DF64AD">
        <w:rPr>
          <w:rFonts w:asciiTheme="minorHAnsi" w:hAnsiTheme="minorHAnsi" w:cs="Calibri Light"/>
          <w:sz w:val="22"/>
          <w:szCs w:val="22"/>
        </w:rPr>
        <w:t>all of</w:t>
      </w:r>
      <w:proofErr w:type="gramEnd"/>
      <w:r w:rsidRPr="00DF64AD">
        <w:rPr>
          <w:rFonts w:asciiTheme="minorHAnsi" w:hAnsiTheme="minorHAnsi" w:cs="Calibri Light"/>
          <w:sz w:val="22"/>
          <w:szCs w:val="22"/>
        </w:rPr>
        <w:t xml:space="preserve"> the services associated with the Plan. Some of the key advantages of PEPP are:</w:t>
      </w:r>
    </w:p>
    <w:p w14:paraId="120B565B" w14:textId="77777777" w:rsidR="00062D4F" w:rsidRPr="00DF64AD" w:rsidRDefault="00062D4F" w:rsidP="00062D4F">
      <w:pPr>
        <w:rPr>
          <w:rFonts w:asciiTheme="minorHAnsi" w:hAnsiTheme="minorHAnsi" w:cs="Calibri Light"/>
          <w:sz w:val="22"/>
          <w:szCs w:val="22"/>
        </w:rPr>
      </w:pPr>
    </w:p>
    <w:p w14:paraId="57FC95CF"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lower fees than most retail retirement savings products;</w:t>
      </w:r>
    </w:p>
    <w:p w14:paraId="100BFB3F"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eight investment funds (aggressive to conservative) and ability to transfer among them;</w:t>
      </w:r>
    </w:p>
    <w:p w14:paraId="36B25995" w14:textId="368548EE"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the Variable Pension Benefit (VPB)* – our most popular retirement income choice;</w:t>
      </w:r>
    </w:p>
    <w:p w14:paraId="73237DB8"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the option to transfer outside eligible registered assets into PEPP to consolidate and simplify; and</w:t>
      </w:r>
    </w:p>
    <w:p w14:paraId="339AFED2"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 xml:space="preserve">online tools – </w:t>
      </w:r>
      <w:proofErr w:type="spellStart"/>
      <w:r w:rsidRPr="00DF64AD">
        <w:rPr>
          <w:rFonts w:asciiTheme="minorHAnsi" w:hAnsiTheme="minorHAnsi" w:cs="Calibri Light"/>
          <w:sz w:val="22"/>
          <w:szCs w:val="22"/>
        </w:rPr>
        <w:t>PLANet</w:t>
      </w:r>
      <w:proofErr w:type="spellEnd"/>
      <w:r w:rsidRPr="00DF64AD">
        <w:rPr>
          <w:rFonts w:asciiTheme="minorHAnsi" w:hAnsiTheme="minorHAnsi" w:cs="Calibri Light"/>
          <w:sz w:val="22"/>
          <w:szCs w:val="22"/>
        </w:rPr>
        <w:t xml:space="preserve"> provides you with account information and </w:t>
      </w:r>
      <w:proofErr w:type="spellStart"/>
      <w:r w:rsidRPr="00DF64AD">
        <w:rPr>
          <w:rFonts w:asciiTheme="minorHAnsi" w:hAnsiTheme="minorHAnsi" w:cs="Calibri Light"/>
          <w:sz w:val="22"/>
          <w:szCs w:val="22"/>
        </w:rPr>
        <w:t>Retire@Ease</w:t>
      </w:r>
      <w:proofErr w:type="spellEnd"/>
      <w:r w:rsidRPr="00DF64AD">
        <w:rPr>
          <w:rFonts w:asciiTheme="minorHAnsi" w:hAnsiTheme="minorHAnsi" w:cs="Calibri Light"/>
          <w:sz w:val="22"/>
          <w:szCs w:val="22"/>
        </w:rPr>
        <w:t xml:space="preserve"> is PEPP’s online retirement planning tool. Both are available 24 hours a day, seven days a week.</w:t>
      </w:r>
    </w:p>
    <w:p w14:paraId="612CA45F" w14:textId="054312C0" w:rsidR="00062D4F" w:rsidRPr="00DF64AD" w:rsidRDefault="00062D4F" w:rsidP="00777AA3">
      <w:pPr>
        <w:rPr>
          <w:rFonts w:asciiTheme="minorHAnsi" w:hAnsiTheme="minorHAnsi" w:cs="Calibri Light"/>
          <w:b/>
          <w:sz w:val="22"/>
          <w:szCs w:val="22"/>
        </w:rPr>
      </w:pPr>
      <w:r w:rsidRPr="00DF64AD">
        <w:rPr>
          <w:rFonts w:asciiTheme="minorHAnsi" w:hAnsiTheme="minorHAnsi" w:cs="Calibri Light"/>
          <w:b/>
          <w:sz w:val="22"/>
          <w:szCs w:val="22"/>
        </w:rPr>
        <w:t>&lt;/P2&gt;</w:t>
      </w:r>
    </w:p>
    <w:p w14:paraId="7D5C7149" w14:textId="0831DA97" w:rsidR="00062D4F" w:rsidRPr="00DF64AD" w:rsidRDefault="00062D4F" w:rsidP="00062D4F">
      <w:pPr>
        <w:rPr>
          <w:rFonts w:asciiTheme="minorHAnsi" w:hAnsiTheme="minorHAnsi" w:cs="Calibri Light"/>
          <w:b/>
          <w:sz w:val="22"/>
          <w:szCs w:val="22"/>
        </w:rPr>
      </w:pPr>
      <w:r w:rsidRPr="00DF64AD">
        <w:rPr>
          <w:rFonts w:asciiTheme="minorHAnsi" w:hAnsiTheme="minorHAnsi" w:cs="Calibri Light"/>
          <w:b/>
          <w:sz w:val="22"/>
          <w:szCs w:val="22"/>
        </w:rPr>
        <w:t>&lt;P3&gt;</w:t>
      </w:r>
    </w:p>
    <w:p w14:paraId="5E72E78B" w14:textId="77777777" w:rsidR="00062D4F" w:rsidRPr="00DF64AD" w:rsidRDefault="00062D4F" w:rsidP="00062D4F">
      <w:pPr>
        <w:rPr>
          <w:rFonts w:asciiTheme="minorHAnsi" w:hAnsiTheme="minorHAnsi" w:cs="Calibri Light"/>
          <w:sz w:val="22"/>
          <w:szCs w:val="22"/>
        </w:rPr>
      </w:pPr>
      <w:r w:rsidRPr="00DF64AD">
        <w:rPr>
          <w:rFonts w:asciiTheme="minorHAnsi" w:hAnsiTheme="minorHAnsi" w:cs="Calibri Light"/>
          <w:sz w:val="22"/>
          <w:szCs w:val="22"/>
        </w:rPr>
        <w:t xml:space="preserve">If you wish to leave the account balance with PEPP, you will be entitled to </w:t>
      </w:r>
      <w:proofErr w:type="gramStart"/>
      <w:r w:rsidRPr="00DF64AD">
        <w:rPr>
          <w:rFonts w:asciiTheme="minorHAnsi" w:hAnsiTheme="minorHAnsi" w:cs="Calibri Light"/>
          <w:sz w:val="22"/>
          <w:szCs w:val="22"/>
        </w:rPr>
        <w:t>all of</w:t>
      </w:r>
      <w:proofErr w:type="gramEnd"/>
      <w:r w:rsidRPr="00DF64AD">
        <w:rPr>
          <w:rFonts w:asciiTheme="minorHAnsi" w:hAnsiTheme="minorHAnsi" w:cs="Calibri Light"/>
          <w:sz w:val="22"/>
          <w:szCs w:val="22"/>
        </w:rPr>
        <w:t xml:space="preserve"> the services associated with the Plan. Some of the key advantages of PEPP are:</w:t>
      </w:r>
    </w:p>
    <w:p w14:paraId="7929A5C5" w14:textId="77777777" w:rsidR="00062D4F" w:rsidRPr="00DF64AD" w:rsidRDefault="00062D4F" w:rsidP="00062D4F">
      <w:pPr>
        <w:rPr>
          <w:rFonts w:asciiTheme="minorHAnsi" w:hAnsiTheme="minorHAnsi" w:cs="Calibri Light"/>
          <w:sz w:val="22"/>
          <w:szCs w:val="22"/>
        </w:rPr>
      </w:pPr>
    </w:p>
    <w:p w14:paraId="4DC97472"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lower fees than most retail retirement savings products;</w:t>
      </w:r>
    </w:p>
    <w:p w14:paraId="41266BF0" w14:textId="446587DE"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eight investment funds (aggressive to conservative) and ability to transfer among them;</w:t>
      </w:r>
    </w:p>
    <w:p w14:paraId="7A07BF29"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the option to transfer outside eligible registered assets into PEPP to consolidate and simplify; and</w:t>
      </w:r>
    </w:p>
    <w:p w14:paraId="163D7418" w14:textId="77777777" w:rsidR="00062D4F" w:rsidRPr="00DF64AD" w:rsidRDefault="00062D4F" w:rsidP="00062D4F">
      <w:pPr>
        <w:numPr>
          <w:ilvl w:val="0"/>
          <w:numId w:val="4"/>
        </w:numPr>
        <w:contextualSpacing/>
        <w:rPr>
          <w:rFonts w:asciiTheme="minorHAnsi" w:hAnsiTheme="minorHAnsi" w:cs="Calibri Light"/>
          <w:sz w:val="22"/>
          <w:szCs w:val="22"/>
        </w:rPr>
      </w:pPr>
      <w:r w:rsidRPr="00DF64AD">
        <w:rPr>
          <w:rFonts w:asciiTheme="minorHAnsi" w:hAnsiTheme="minorHAnsi" w:cs="Calibri Light"/>
          <w:sz w:val="22"/>
          <w:szCs w:val="22"/>
        </w:rPr>
        <w:t xml:space="preserve">online tools – </w:t>
      </w:r>
      <w:proofErr w:type="spellStart"/>
      <w:r w:rsidRPr="00DF64AD">
        <w:rPr>
          <w:rFonts w:asciiTheme="minorHAnsi" w:hAnsiTheme="minorHAnsi" w:cs="Calibri Light"/>
          <w:sz w:val="22"/>
          <w:szCs w:val="22"/>
        </w:rPr>
        <w:t>PLANet</w:t>
      </w:r>
      <w:proofErr w:type="spellEnd"/>
      <w:r w:rsidRPr="00DF64AD">
        <w:rPr>
          <w:rFonts w:asciiTheme="minorHAnsi" w:hAnsiTheme="minorHAnsi" w:cs="Calibri Light"/>
          <w:sz w:val="22"/>
          <w:szCs w:val="22"/>
        </w:rPr>
        <w:t xml:space="preserve"> provides you with account information and </w:t>
      </w:r>
      <w:proofErr w:type="spellStart"/>
      <w:r w:rsidRPr="00DF64AD">
        <w:rPr>
          <w:rFonts w:asciiTheme="minorHAnsi" w:hAnsiTheme="minorHAnsi" w:cs="Calibri Light"/>
          <w:sz w:val="22"/>
          <w:szCs w:val="22"/>
        </w:rPr>
        <w:t>Retire@Ease</w:t>
      </w:r>
      <w:proofErr w:type="spellEnd"/>
      <w:r w:rsidRPr="00DF64AD">
        <w:rPr>
          <w:rFonts w:asciiTheme="minorHAnsi" w:hAnsiTheme="minorHAnsi" w:cs="Calibri Light"/>
          <w:sz w:val="22"/>
          <w:szCs w:val="22"/>
        </w:rPr>
        <w:t xml:space="preserve"> is PEPP’s online retirement planning tool. Both are available 24 hours a day, seven days a week.</w:t>
      </w:r>
    </w:p>
    <w:p w14:paraId="4E9B7B49" w14:textId="6E22B423" w:rsidR="00062D4F" w:rsidRPr="00DF64AD" w:rsidRDefault="00062D4F" w:rsidP="00062D4F">
      <w:pPr>
        <w:rPr>
          <w:rFonts w:asciiTheme="minorHAnsi" w:hAnsiTheme="minorHAnsi" w:cs="Calibri Light"/>
          <w:b/>
          <w:sz w:val="22"/>
          <w:szCs w:val="22"/>
        </w:rPr>
      </w:pPr>
      <w:r w:rsidRPr="00DF64AD">
        <w:rPr>
          <w:rFonts w:asciiTheme="minorHAnsi" w:hAnsiTheme="minorHAnsi" w:cs="Calibri Light"/>
          <w:b/>
          <w:sz w:val="22"/>
          <w:szCs w:val="22"/>
        </w:rPr>
        <w:t>&lt;/P3&gt;</w:t>
      </w:r>
    </w:p>
    <w:p w14:paraId="015A397F" w14:textId="77777777" w:rsidR="00062D4F" w:rsidRPr="00DF64AD" w:rsidRDefault="00062D4F" w:rsidP="00777AA3">
      <w:pPr>
        <w:rPr>
          <w:rFonts w:asciiTheme="minorHAnsi" w:hAnsiTheme="minorHAnsi" w:cs="Calibri Light"/>
          <w:b/>
          <w:sz w:val="22"/>
          <w:szCs w:val="22"/>
        </w:rPr>
      </w:pPr>
    </w:p>
    <w:p w14:paraId="1511BCC7" w14:textId="2EDFB214" w:rsidR="001A35F7" w:rsidRPr="00DF64AD" w:rsidRDefault="001A35F7" w:rsidP="00777AA3">
      <w:pPr>
        <w:rPr>
          <w:rFonts w:asciiTheme="minorHAnsi" w:hAnsiTheme="minorHAnsi" w:cs="Calibri Light"/>
          <w:b/>
          <w:sz w:val="22"/>
          <w:szCs w:val="22"/>
        </w:rPr>
      </w:pPr>
      <w:r w:rsidRPr="00DF64AD">
        <w:rPr>
          <w:rFonts w:asciiTheme="minorHAnsi" w:hAnsiTheme="minorHAnsi" w:cs="Calibri Light"/>
          <w:b/>
          <w:sz w:val="22"/>
          <w:szCs w:val="22"/>
        </w:rPr>
        <w:t>&lt;P4&gt;</w:t>
      </w:r>
    </w:p>
    <w:p w14:paraId="01CFA9A9" w14:textId="752DBFDE" w:rsidR="001A35F7" w:rsidRPr="00DF64AD" w:rsidRDefault="001A35F7" w:rsidP="001A35F7">
      <w:pPr>
        <w:rPr>
          <w:rFonts w:asciiTheme="minorHAnsi" w:hAnsiTheme="minorHAnsi" w:cs="Calibri Light"/>
          <w:sz w:val="22"/>
          <w:szCs w:val="22"/>
        </w:rPr>
      </w:pPr>
      <w:r w:rsidRPr="00DF64AD">
        <w:rPr>
          <w:rFonts w:asciiTheme="minorHAnsi" w:hAnsiTheme="minorHAnsi" w:cs="Calibri Light"/>
          <w:sz w:val="22"/>
          <w:szCs w:val="22"/>
        </w:rPr>
        <w:t xml:space="preserve">We’ve enclosed a statement of </w:t>
      </w:r>
      <w:r w:rsidRPr="00DF64AD">
        <w:rPr>
          <w:rFonts w:asciiTheme="minorHAnsi" w:hAnsiTheme="minorHAnsi" w:cs="Calibri Light"/>
          <w:color w:val="FF0000"/>
          <w:sz w:val="22"/>
          <w:szCs w:val="22"/>
        </w:rPr>
        <w:t>&lt;MMB_FN</w:t>
      </w:r>
      <w:r w:rsidRPr="00DF64AD">
        <w:rPr>
          <w:rFonts w:asciiTheme="minorHAnsi" w:hAnsiTheme="minorHAnsi" w:cs="Calibri Light"/>
          <w:sz w:val="22"/>
          <w:szCs w:val="22"/>
        </w:rPr>
        <w:t>&gt; account. Please review it and provide:</w:t>
      </w:r>
    </w:p>
    <w:p w14:paraId="16AC68E0" w14:textId="77777777" w:rsidR="001A35F7" w:rsidRPr="00DF64AD" w:rsidRDefault="001A35F7" w:rsidP="001A35F7">
      <w:pPr>
        <w:rPr>
          <w:rFonts w:asciiTheme="minorHAnsi" w:hAnsiTheme="minorHAnsi" w:cs="Calibri Light"/>
          <w:sz w:val="22"/>
          <w:szCs w:val="22"/>
        </w:rPr>
      </w:pPr>
    </w:p>
    <w:p w14:paraId="6F4020DB" w14:textId="77777777" w:rsidR="001A35F7" w:rsidRPr="001A35F7" w:rsidRDefault="001A35F7" w:rsidP="001A35F7">
      <w:pPr>
        <w:numPr>
          <w:ilvl w:val="0"/>
          <w:numId w:val="7"/>
        </w:numPr>
        <w:contextualSpacing/>
        <w:rPr>
          <w:rFonts w:ascii="Calibri Light" w:hAnsi="Calibri Light" w:cs="Calibri Light"/>
          <w:sz w:val="22"/>
          <w:szCs w:val="22"/>
        </w:rPr>
      </w:pPr>
      <w:r w:rsidRPr="00DF64AD">
        <w:rPr>
          <w:rFonts w:asciiTheme="minorHAnsi" w:hAnsiTheme="minorHAnsi" w:cs="Calibri Light"/>
          <w:sz w:val="22"/>
          <w:szCs w:val="22"/>
        </w:rPr>
        <w:t xml:space="preserve">a </w:t>
      </w:r>
      <w:proofErr w:type="gramStart"/>
      <w:r w:rsidRPr="00DF64AD">
        <w:rPr>
          <w:rFonts w:asciiTheme="minorHAnsi" w:hAnsiTheme="minorHAnsi" w:cs="Calibri Light"/>
          <w:sz w:val="22"/>
          <w:szCs w:val="22"/>
        </w:rPr>
        <w:t xml:space="preserve">completed </w:t>
      </w:r>
      <w:r w:rsidRPr="00DF64AD">
        <w:rPr>
          <w:rFonts w:asciiTheme="minorHAnsi" w:hAnsiTheme="minorHAnsi" w:cs="Calibri Light"/>
          <w:i/>
          <w:sz w:val="22"/>
          <w:szCs w:val="22"/>
        </w:rPr>
        <w:t>Spousal</w:t>
      </w:r>
      <w:r w:rsidRPr="00DF64AD">
        <w:rPr>
          <w:rFonts w:asciiTheme="minorHAnsi" w:hAnsiTheme="minorHAnsi" w:cs="Calibri Light"/>
          <w:sz w:val="22"/>
          <w:szCs w:val="22"/>
        </w:rPr>
        <w:t xml:space="preserve"> </w:t>
      </w:r>
      <w:r w:rsidRPr="00DF64AD">
        <w:rPr>
          <w:rFonts w:asciiTheme="minorHAnsi" w:hAnsiTheme="minorHAnsi" w:cs="Calibri Light"/>
          <w:i/>
          <w:sz w:val="22"/>
          <w:szCs w:val="22"/>
        </w:rPr>
        <w:t>options</w:t>
      </w:r>
      <w:proofErr w:type="gramEnd"/>
      <w:r w:rsidRPr="00DF64AD">
        <w:rPr>
          <w:rFonts w:asciiTheme="minorHAnsi" w:hAnsiTheme="minorHAnsi" w:cs="Calibri Light"/>
          <w:i/>
          <w:sz w:val="22"/>
          <w:szCs w:val="22"/>
        </w:rPr>
        <w:t xml:space="preserve"> on death</w:t>
      </w:r>
      <w:r w:rsidRPr="00DF64AD">
        <w:rPr>
          <w:rFonts w:asciiTheme="minorHAnsi" w:hAnsiTheme="minorHAnsi" w:cs="Calibri Light"/>
          <w:sz w:val="22"/>
          <w:szCs w:val="22"/>
        </w:rPr>
        <w:t xml:space="preserve"> form (enclosed) within 90 days of receipt of this letter</w:t>
      </w:r>
      <w:r w:rsidRPr="001A35F7">
        <w:rPr>
          <w:rFonts w:ascii="Calibri Light" w:hAnsi="Calibri Light" w:cs="Calibri Light"/>
          <w:sz w:val="22"/>
          <w:szCs w:val="22"/>
        </w:rPr>
        <w:t>;</w:t>
      </w:r>
    </w:p>
    <w:p w14:paraId="0A396D58" w14:textId="49A6C0FF" w:rsidR="001A35F7" w:rsidRPr="001A35F7" w:rsidRDefault="001A35F7" w:rsidP="001A35F7">
      <w:pPr>
        <w:numPr>
          <w:ilvl w:val="0"/>
          <w:numId w:val="7"/>
        </w:numPr>
        <w:contextualSpacing/>
        <w:rPr>
          <w:rFonts w:ascii="Calibri Light" w:hAnsi="Calibri Light" w:cs="Calibri Light"/>
          <w:sz w:val="22"/>
          <w:szCs w:val="22"/>
        </w:rPr>
      </w:pPr>
      <w:r w:rsidRPr="001A35F7">
        <w:rPr>
          <w:rFonts w:ascii="Calibri Light" w:hAnsi="Calibri Light" w:cs="Calibri Light"/>
          <w:sz w:val="22"/>
          <w:szCs w:val="22"/>
        </w:rPr>
        <w:lastRenderedPageBreak/>
        <w:t>a certified true copy of the official Death Certificate issued by Vital Statistics or the funeral director’s Statement of Death, or the original document;</w:t>
      </w:r>
      <w:r w:rsidR="00C646BC">
        <w:rPr>
          <w:rFonts w:ascii="Calibri Light" w:hAnsi="Calibri Light" w:cs="Calibri Light"/>
          <w:sz w:val="22"/>
          <w:szCs w:val="22"/>
        </w:rPr>
        <w:t>&gt;</w:t>
      </w:r>
    </w:p>
    <w:p w14:paraId="58247F24" w14:textId="1D46CE61" w:rsidR="001A35F7" w:rsidRPr="001A35F7" w:rsidRDefault="001A35F7" w:rsidP="001A35F7">
      <w:pPr>
        <w:numPr>
          <w:ilvl w:val="0"/>
          <w:numId w:val="7"/>
        </w:numPr>
        <w:contextualSpacing/>
        <w:rPr>
          <w:rFonts w:ascii="Calibri Light" w:hAnsi="Calibri Light" w:cs="Calibri Light"/>
          <w:sz w:val="22"/>
          <w:szCs w:val="22"/>
        </w:rPr>
      </w:pPr>
      <w:r w:rsidRPr="001A35F7">
        <w:rPr>
          <w:rFonts w:ascii="Calibri Light" w:hAnsi="Calibri Light" w:cs="Calibri Light"/>
          <w:sz w:val="22"/>
          <w:szCs w:val="22"/>
        </w:rPr>
        <w:t>a certified copy of your marriage certificate;</w:t>
      </w:r>
      <w:r w:rsidR="00C646BC">
        <w:rPr>
          <w:rFonts w:ascii="Calibri Light" w:hAnsi="Calibri Light" w:cs="Calibri Light"/>
          <w:sz w:val="22"/>
          <w:szCs w:val="22"/>
        </w:rPr>
        <w:t>&gt;</w:t>
      </w:r>
    </w:p>
    <w:p w14:paraId="0B2E6E6F" w14:textId="40682D9D" w:rsidR="001A35F7" w:rsidRPr="001A35F7" w:rsidRDefault="001A35F7" w:rsidP="001A35F7">
      <w:pPr>
        <w:numPr>
          <w:ilvl w:val="0"/>
          <w:numId w:val="7"/>
        </w:numPr>
        <w:contextualSpacing/>
        <w:rPr>
          <w:rFonts w:ascii="Calibri Light" w:hAnsi="Calibri Light" w:cs="Calibri Light"/>
          <w:sz w:val="22"/>
          <w:szCs w:val="22"/>
        </w:rPr>
      </w:pPr>
      <w:r w:rsidRPr="001A35F7">
        <w:rPr>
          <w:rFonts w:ascii="Calibri Light" w:hAnsi="Calibri Light" w:cs="Calibri Light"/>
          <w:sz w:val="22"/>
          <w:szCs w:val="22"/>
        </w:rPr>
        <w:t xml:space="preserve">a certified copy of your birth certificate or proof of age; </w:t>
      </w:r>
      <w:r w:rsidR="00C646BC">
        <w:rPr>
          <w:rFonts w:ascii="Calibri Light" w:hAnsi="Calibri Light" w:cs="Calibri Light"/>
          <w:sz w:val="22"/>
          <w:szCs w:val="22"/>
        </w:rPr>
        <w:t>&gt;</w:t>
      </w:r>
    </w:p>
    <w:p w14:paraId="0F4F5073" w14:textId="77777777" w:rsidR="001A35F7" w:rsidRPr="001A35F7" w:rsidRDefault="001A35F7" w:rsidP="001A35F7">
      <w:pPr>
        <w:numPr>
          <w:ilvl w:val="0"/>
          <w:numId w:val="7"/>
        </w:numPr>
        <w:contextualSpacing/>
        <w:rPr>
          <w:rFonts w:ascii="Calibri Light" w:hAnsi="Calibri Light" w:cs="Calibri Light"/>
          <w:sz w:val="22"/>
          <w:szCs w:val="22"/>
        </w:rPr>
      </w:pPr>
      <w:r w:rsidRPr="001A35F7">
        <w:rPr>
          <w:rFonts w:ascii="Calibri Light" w:hAnsi="Calibri Light" w:cs="Calibri Light"/>
          <w:sz w:val="22"/>
          <w:szCs w:val="22"/>
        </w:rPr>
        <w:t xml:space="preserve">a completed </w:t>
      </w:r>
      <w:r w:rsidRPr="001A35F7">
        <w:rPr>
          <w:rFonts w:ascii="Calibri Light" w:hAnsi="Calibri Light" w:cs="Calibri Light"/>
          <w:i/>
          <w:sz w:val="22"/>
          <w:szCs w:val="22"/>
        </w:rPr>
        <w:t>Declaration upon member’s death</w:t>
      </w:r>
      <w:r w:rsidRPr="001A35F7">
        <w:rPr>
          <w:rFonts w:ascii="Calibri Light" w:hAnsi="Calibri Light" w:cs="Calibri Light"/>
          <w:sz w:val="22"/>
          <w:szCs w:val="22"/>
        </w:rPr>
        <w:t xml:space="preserve"> form (enclosed).</w:t>
      </w:r>
    </w:p>
    <w:p w14:paraId="70CE0120" w14:textId="77268B60" w:rsidR="001A35F7" w:rsidRDefault="001A35F7" w:rsidP="001A35F7">
      <w:pPr>
        <w:rPr>
          <w:rFonts w:ascii="Calibri Light" w:hAnsi="Calibri Light" w:cs="Calibri Light"/>
          <w:b/>
          <w:sz w:val="22"/>
          <w:szCs w:val="22"/>
        </w:rPr>
      </w:pPr>
      <w:r w:rsidRPr="001A35F7">
        <w:rPr>
          <w:rFonts w:ascii="Calibri Light" w:hAnsi="Calibri Light" w:cs="Calibri Light"/>
          <w:b/>
          <w:sz w:val="22"/>
          <w:szCs w:val="22"/>
        </w:rPr>
        <w:t>&lt;/P4&gt;</w:t>
      </w:r>
    </w:p>
    <w:p w14:paraId="1CBDD917" w14:textId="77777777" w:rsidR="001A35F7" w:rsidRDefault="001A35F7" w:rsidP="001A35F7">
      <w:pPr>
        <w:rPr>
          <w:rFonts w:ascii="Calibri Light" w:hAnsi="Calibri Light" w:cs="Calibri Light"/>
          <w:b/>
          <w:sz w:val="22"/>
          <w:szCs w:val="22"/>
        </w:rPr>
      </w:pPr>
    </w:p>
    <w:p w14:paraId="677F178C" w14:textId="11B74907" w:rsidR="003D76C0" w:rsidRPr="001A35F7" w:rsidRDefault="003D76C0" w:rsidP="001A35F7">
      <w:pPr>
        <w:rPr>
          <w:rFonts w:ascii="Calibri Light" w:hAnsi="Calibri Light" w:cs="Calibri Light"/>
          <w:b/>
          <w:sz w:val="22"/>
          <w:szCs w:val="22"/>
        </w:rPr>
      </w:pPr>
      <w:r>
        <w:rPr>
          <w:rFonts w:ascii="Calibri Light" w:hAnsi="Calibri Light" w:cs="Calibri Light"/>
          <w:b/>
          <w:sz w:val="22"/>
          <w:szCs w:val="22"/>
        </w:rPr>
        <w:t>&lt;P5&gt;</w:t>
      </w:r>
    </w:p>
    <w:p w14:paraId="2A0E0F0E" w14:textId="77777777" w:rsidR="001A35F7" w:rsidRPr="001A35F7" w:rsidRDefault="001A35F7" w:rsidP="001A35F7">
      <w:pPr>
        <w:rPr>
          <w:rFonts w:ascii="Calibri Light" w:hAnsi="Calibri Light" w:cs="Calibri Light"/>
          <w:sz w:val="22"/>
          <w:szCs w:val="22"/>
          <w:vertAlign w:val="superscript"/>
        </w:rPr>
      </w:pPr>
      <w:r w:rsidRPr="001A35F7">
        <w:rPr>
          <w:rFonts w:ascii="Calibri Light" w:hAnsi="Calibri Light" w:cs="Calibri Light"/>
          <w:sz w:val="22"/>
          <w:szCs w:val="22"/>
        </w:rPr>
        <w:t xml:space="preserve">Please contact us and make an appointment to have a conversation about your options. We have </w:t>
      </w:r>
      <w:r w:rsidRPr="001A35F7">
        <w:rPr>
          <w:rFonts w:ascii="Calibri Light" w:hAnsi="Calibri Light" w:cs="Calibri Light"/>
          <w:smallCaps/>
          <w:sz w:val="22"/>
          <w:szCs w:val="22"/>
        </w:rPr>
        <w:t>Certified Financial Planner</w:t>
      </w:r>
      <w:r w:rsidRPr="001A35F7">
        <w:rPr>
          <w:rFonts w:ascii="Calibri Light" w:hAnsi="Calibri Light" w:cs="Calibri Light"/>
          <w:sz w:val="22"/>
          <w:szCs w:val="22"/>
          <w:vertAlign w:val="superscript"/>
        </w:rPr>
        <w:t xml:space="preserve">® </w:t>
      </w:r>
      <w:r w:rsidRPr="001A35F7">
        <w:rPr>
          <w:rFonts w:ascii="Calibri Light" w:hAnsi="Calibri Light" w:cs="Calibri Light"/>
          <w:sz w:val="22"/>
          <w:szCs w:val="22"/>
        </w:rPr>
        <w:t>professionals on staff to help you make the decision that is right for you.</w:t>
      </w:r>
    </w:p>
    <w:p w14:paraId="78644B3F" w14:textId="77777777" w:rsidR="001A35F7" w:rsidRPr="001A35F7" w:rsidRDefault="001A35F7" w:rsidP="001A35F7">
      <w:pPr>
        <w:rPr>
          <w:rFonts w:ascii="Calibri Light" w:hAnsi="Calibri Light" w:cs="Calibri Light"/>
          <w:sz w:val="22"/>
          <w:szCs w:val="22"/>
        </w:rPr>
      </w:pPr>
    </w:p>
    <w:p w14:paraId="3AA7B4CF" w14:textId="77777777" w:rsidR="001A35F7" w:rsidRPr="001A35F7" w:rsidRDefault="001A35F7" w:rsidP="001A35F7">
      <w:pPr>
        <w:rPr>
          <w:rFonts w:ascii="Calibri Light" w:hAnsi="Calibri Light" w:cs="Calibri Light"/>
          <w:sz w:val="22"/>
          <w:szCs w:val="22"/>
        </w:rPr>
      </w:pPr>
      <w:r w:rsidRPr="001A35F7">
        <w:rPr>
          <w:rFonts w:ascii="Calibri Light" w:hAnsi="Calibri Light" w:cs="Calibri Light"/>
          <w:sz w:val="22"/>
          <w:szCs w:val="22"/>
        </w:rPr>
        <w:t>Sincerely</w:t>
      </w:r>
    </w:p>
    <w:p w14:paraId="4ED04C07" w14:textId="77777777" w:rsidR="001A35F7" w:rsidRPr="001A35F7" w:rsidRDefault="001A35F7" w:rsidP="001A35F7">
      <w:pPr>
        <w:rPr>
          <w:rFonts w:ascii="Calibri Light" w:hAnsi="Calibri Light" w:cs="Calibri Light"/>
          <w:sz w:val="22"/>
          <w:szCs w:val="22"/>
        </w:rPr>
      </w:pPr>
    </w:p>
    <w:p w14:paraId="280198CA" w14:textId="77777777" w:rsidR="001A35F7" w:rsidRPr="001A35F7" w:rsidRDefault="001A35F7" w:rsidP="001A35F7">
      <w:pPr>
        <w:rPr>
          <w:rFonts w:ascii="Calibri Light" w:hAnsi="Calibri Light" w:cs="Calibri Light"/>
          <w:sz w:val="22"/>
          <w:szCs w:val="22"/>
        </w:rPr>
      </w:pPr>
      <w:r w:rsidRPr="001A35F7">
        <w:rPr>
          <w:rFonts w:ascii="Calibri Light" w:hAnsi="Calibri Light" w:cs="Calibri Light"/>
          <w:sz w:val="22"/>
          <w:szCs w:val="22"/>
        </w:rPr>
        <w:t>PEPP Administration</w:t>
      </w:r>
    </w:p>
    <w:p w14:paraId="6483C9C0" w14:textId="3F794BFD" w:rsidR="001A35F7" w:rsidRDefault="003D76C0" w:rsidP="00777AA3">
      <w:pPr>
        <w:rPr>
          <w:rFonts w:ascii="Calibri Light" w:hAnsi="Calibri Light" w:cs="Calibri Light"/>
          <w:b/>
          <w:sz w:val="22"/>
          <w:szCs w:val="22"/>
        </w:rPr>
      </w:pPr>
      <w:r>
        <w:rPr>
          <w:rFonts w:ascii="Calibri Light" w:hAnsi="Calibri Light" w:cs="Calibri Light"/>
          <w:b/>
          <w:sz w:val="22"/>
          <w:szCs w:val="22"/>
        </w:rPr>
        <w:t>&lt;/P5&gt;</w:t>
      </w:r>
    </w:p>
    <w:p w14:paraId="324BAD33" w14:textId="77777777" w:rsidR="00062D4F" w:rsidRDefault="00062D4F" w:rsidP="00777AA3">
      <w:pPr>
        <w:rPr>
          <w:rFonts w:ascii="Calibri Light" w:hAnsi="Calibri Light" w:cs="Calibri Light"/>
          <w:b/>
          <w:sz w:val="22"/>
          <w:szCs w:val="22"/>
        </w:rPr>
      </w:pPr>
    </w:p>
    <w:p w14:paraId="234F9F8F" w14:textId="2ADCD4EF" w:rsidR="00645B4F" w:rsidRDefault="00645B4F" w:rsidP="00777AA3">
      <w:pPr>
        <w:rPr>
          <w:rFonts w:ascii="Calibri Light" w:hAnsi="Calibri Light" w:cs="Calibri Light"/>
          <w:b/>
          <w:sz w:val="22"/>
          <w:szCs w:val="22"/>
        </w:rPr>
      </w:pPr>
      <w:r>
        <w:rPr>
          <w:rFonts w:ascii="Calibri Light" w:hAnsi="Calibri Light" w:cs="Calibri Light"/>
          <w:b/>
          <w:sz w:val="22"/>
          <w:szCs w:val="22"/>
        </w:rPr>
        <w:t>&lt;P6&gt;</w:t>
      </w:r>
    </w:p>
    <w:p w14:paraId="0C232834" w14:textId="77777777" w:rsidR="00645B4F" w:rsidRPr="00645B4F" w:rsidRDefault="00645B4F" w:rsidP="00645B4F">
      <w:pPr>
        <w:rPr>
          <w:rFonts w:ascii="Calibri Light" w:hAnsi="Calibri Light" w:cs="Calibri Light"/>
          <w:sz w:val="18"/>
          <w:szCs w:val="18"/>
        </w:rPr>
      </w:pPr>
      <w:r w:rsidRPr="00645B4F">
        <w:rPr>
          <w:rFonts w:ascii="Calibri Light" w:hAnsi="Calibri Light" w:cs="Calibri Light"/>
          <w:sz w:val="18"/>
          <w:szCs w:val="18"/>
        </w:rPr>
        <w:t>*The Variable Pension Benefit may not be available in some jurisdictions outside Saskatchewan. See “Working Beyond Saskatchewan” on our website for details.</w:t>
      </w:r>
    </w:p>
    <w:p w14:paraId="40A8E819" w14:textId="3BCA185A" w:rsidR="00645B4F" w:rsidRDefault="00645B4F" w:rsidP="00777AA3">
      <w:pPr>
        <w:rPr>
          <w:rFonts w:ascii="Calibri Light" w:hAnsi="Calibri Light" w:cs="Calibri Light"/>
          <w:b/>
          <w:sz w:val="22"/>
          <w:szCs w:val="22"/>
        </w:rPr>
      </w:pPr>
      <w:r>
        <w:rPr>
          <w:rFonts w:ascii="Calibri Light" w:hAnsi="Calibri Light" w:cs="Calibri Light"/>
          <w:b/>
          <w:sz w:val="22"/>
          <w:szCs w:val="22"/>
        </w:rPr>
        <w:t>&lt;/P6&gt;</w:t>
      </w:r>
    </w:p>
    <w:p w14:paraId="5314F6C8" w14:textId="664C3870" w:rsidR="00645B4F" w:rsidRDefault="00645B4F">
      <w:pPr>
        <w:spacing w:after="160" w:line="259" w:lineRule="auto"/>
        <w:rPr>
          <w:rFonts w:ascii="Calibri Light" w:hAnsi="Calibri Light" w:cs="Calibri Light"/>
          <w:b/>
          <w:sz w:val="22"/>
          <w:szCs w:val="22"/>
        </w:rPr>
      </w:pPr>
      <w:r>
        <w:rPr>
          <w:rFonts w:ascii="Calibri Light" w:hAnsi="Calibri Light" w:cs="Calibri Light"/>
          <w:b/>
          <w:sz w:val="22"/>
          <w:szCs w:val="22"/>
        </w:rPr>
        <w:br w:type="page"/>
      </w:r>
    </w:p>
    <w:p w14:paraId="72DAD4E5" w14:textId="3F4256CB" w:rsidR="00645B4F" w:rsidRPr="00DF64AD" w:rsidRDefault="00645B4F" w:rsidP="00645B4F">
      <w:pPr>
        <w:rPr>
          <w:rFonts w:asciiTheme="minorHAnsi" w:hAnsiTheme="minorHAnsi" w:cs="Calibri Light"/>
          <w:b/>
          <w:color w:val="FF0000"/>
          <w:szCs w:val="23"/>
        </w:rPr>
      </w:pPr>
      <w:r w:rsidRPr="00DF64AD">
        <w:rPr>
          <w:rFonts w:asciiTheme="minorHAnsi" w:hAnsiTheme="minorHAnsi" w:cs="Calibri Light"/>
          <w:b/>
          <w:color w:val="002855"/>
          <w:sz w:val="36"/>
          <w:szCs w:val="36"/>
        </w:rPr>
        <w:lastRenderedPageBreak/>
        <w:t>Statement on death of</w:t>
      </w:r>
      <w:r w:rsidRPr="00DF64AD">
        <w:rPr>
          <w:rFonts w:asciiTheme="minorHAnsi" w:hAnsiTheme="minorHAnsi" w:cs="Calibri Light"/>
          <w:b/>
          <w:sz w:val="36"/>
          <w:szCs w:val="36"/>
        </w:rPr>
        <w:t xml:space="preserve"> </w:t>
      </w:r>
      <w:r w:rsidRPr="00DF64AD">
        <w:rPr>
          <w:rFonts w:asciiTheme="minorHAnsi" w:hAnsiTheme="minorHAnsi" w:cs="Calibri Light"/>
          <w:b/>
          <w:color w:val="FF0000"/>
          <w:sz w:val="36"/>
          <w:szCs w:val="36"/>
        </w:rPr>
        <w:t>&lt;MMB_</w:t>
      </w:r>
      <w:r w:rsidR="00F2267E">
        <w:rPr>
          <w:rFonts w:asciiTheme="minorHAnsi" w:hAnsiTheme="minorHAnsi" w:cs="Calibri Light"/>
          <w:b/>
          <w:color w:val="FF0000"/>
          <w:sz w:val="36"/>
          <w:szCs w:val="36"/>
        </w:rPr>
        <w:t>FN</w:t>
      </w:r>
      <w:r w:rsidRPr="00DF64AD">
        <w:rPr>
          <w:rFonts w:asciiTheme="minorHAnsi" w:hAnsiTheme="minorHAnsi" w:cs="Calibri Light"/>
          <w:b/>
          <w:color w:val="FF0000"/>
          <w:sz w:val="36"/>
          <w:szCs w:val="36"/>
        </w:rPr>
        <w:t>&gt;</w:t>
      </w:r>
    </w:p>
    <w:p w14:paraId="50264A3B" w14:textId="08821F7C" w:rsidR="00645B4F" w:rsidRPr="00DF64AD" w:rsidRDefault="00645B4F" w:rsidP="00645B4F">
      <w:pPr>
        <w:rPr>
          <w:rFonts w:asciiTheme="minorHAnsi" w:hAnsiTheme="minorHAnsi" w:cs="Calibri Light"/>
          <w:b/>
          <w:color w:val="002855"/>
          <w:szCs w:val="23"/>
        </w:rPr>
      </w:pPr>
      <w:r w:rsidRPr="00DF64AD">
        <w:rPr>
          <w:rFonts w:asciiTheme="minorHAnsi" w:hAnsiTheme="minorHAnsi" w:cs="Calibri Light"/>
          <w:b/>
          <w:color w:val="002855"/>
          <w:szCs w:val="23"/>
        </w:rPr>
        <w:t xml:space="preserve">as of </w:t>
      </w:r>
      <w:r w:rsidRPr="00DF64AD">
        <w:rPr>
          <w:rFonts w:asciiTheme="minorHAnsi" w:hAnsiTheme="minorHAnsi" w:cs="Calibri Light"/>
          <w:b/>
          <w:color w:val="FF0000"/>
          <w:szCs w:val="23"/>
        </w:rPr>
        <w:t>&lt;DATE&gt;</w:t>
      </w:r>
    </w:p>
    <w:p w14:paraId="151DFC1A" w14:textId="22666134" w:rsidR="00645B4F" w:rsidRPr="00DF64AD" w:rsidRDefault="00947BE9" w:rsidP="00777AA3">
      <w:pPr>
        <w:rPr>
          <w:rFonts w:asciiTheme="minorHAnsi" w:hAnsiTheme="minorHAnsi" w:cs="Calibri Light"/>
          <w:b/>
          <w:sz w:val="22"/>
          <w:szCs w:val="22"/>
        </w:rPr>
      </w:pPr>
      <w:r w:rsidRPr="00DF64AD">
        <w:rPr>
          <w:rFonts w:asciiTheme="minorHAnsi" w:hAnsiTheme="minorHAnsi" w:cs="Calibri Light"/>
          <w:b/>
          <w:sz w:val="22"/>
          <w:szCs w:val="22"/>
        </w:rPr>
        <w:t>&lt;P1&gt;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11"/>
        <w:gridCol w:w="2307"/>
        <w:gridCol w:w="812"/>
        <w:gridCol w:w="1706"/>
      </w:tblGrid>
      <w:tr w:rsidR="00B45CCE" w:rsidRPr="00DF64AD" w14:paraId="3204433B" w14:textId="77777777" w:rsidTr="00B45CCE">
        <w:tc>
          <w:tcPr>
            <w:tcW w:w="2517" w:type="dxa"/>
          </w:tcPr>
          <w:p w14:paraId="7D2E804E"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birth</w:t>
            </w:r>
          </w:p>
        </w:tc>
        <w:tc>
          <w:tcPr>
            <w:tcW w:w="2517" w:type="dxa"/>
          </w:tcPr>
          <w:p w14:paraId="7BFD3A93" w14:textId="5C103399" w:rsidR="00B45CCE" w:rsidRPr="00DF64AD" w:rsidRDefault="00B45CCE" w:rsidP="00B45CCE">
            <w:pPr>
              <w:rPr>
                <w:rFonts w:asciiTheme="minorHAnsi" w:hAnsiTheme="minorHAnsi" w:cs="Calibri Light"/>
                <w:color w:val="FF0000"/>
                <w:sz w:val="22"/>
                <w:szCs w:val="22"/>
              </w:rPr>
            </w:pPr>
            <w:r w:rsidRPr="00DF64AD">
              <w:rPr>
                <w:rFonts w:asciiTheme="minorHAnsi" w:hAnsiTheme="minorHAnsi" w:cs="Calibri Light"/>
                <w:color w:val="FF0000"/>
                <w:sz w:val="22"/>
                <w:szCs w:val="22"/>
              </w:rPr>
              <w:t>&lt;DOB&gt;</w:t>
            </w:r>
          </w:p>
        </w:tc>
        <w:tc>
          <w:tcPr>
            <w:tcW w:w="2518" w:type="dxa"/>
            <w:gridSpan w:val="2"/>
          </w:tcPr>
          <w:p w14:paraId="3CBD1E8D"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employment</w:t>
            </w:r>
          </w:p>
        </w:tc>
        <w:tc>
          <w:tcPr>
            <w:tcW w:w="2518" w:type="dxa"/>
            <w:gridSpan w:val="2"/>
          </w:tcPr>
          <w:p w14:paraId="3E49D885" w14:textId="386F179C"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EMP_DATE</w:t>
            </w:r>
            <w:r w:rsidRPr="00DF64AD">
              <w:rPr>
                <w:rFonts w:asciiTheme="minorHAnsi" w:hAnsiTheme="minorHAnsi" w:cs="Calibri Light"/>
                <w:color w:val="FF0000"/>
                <w:sz w:val="22"/>
                <w:szCs w:val="22"/>
              </w:rPr>
              <w:t>&gt;</w:t>
            </w:r>
          </w:p>
        </w:tc>
      </w:tr>
      <w:tr w:rsidR="00B45CCE" w:rsidRPr="00DF64AD" w14:paraId="25F97134" w14:textId="77777777" w:rsidTr="00B45CCE">
        <w:tc>
          <w:tcPr>
            <w:tcW w:w="2517" w:type="dxa"/>
          </w:tcPr>
          <w:p w14:paraId="6893EAE6"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death</w:t>
            </w:r>
          </w:p>
        </w:tc>
        <w:tc>
          <w:tcPr>
            <w:tcW w:w="2517" w:type="dxa"/>
          </w:tcPr>
          <w:p w14:paraId="0DA769CD" w14:textId="52A3E513"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DT_DATE</w:t>
            </w:r>
            <w:r w:rsidRPr="00DF64AD">
              <w:rPr>
                <w:rFonts w:asciiTheme="minorHAnsi" w:hAnsiTheme="minorHAnsi" w:cs="Calibri Light"/>
                <w:color w:val="FF0000"/>
                <w:sz w:val="22"/>
                <w:szCs w:val="22"/>
              </w:rPr>
              <w:t>&gt;</w:t>
            </w:r>
          </w:p>
        </w:tc>
        <w:tc>
          <w:tcPr>
            <w:tcW w:w="2518" w:type="dxa"/>
            <w:gridSpan w:val="2"/>
          </w:tcPr>
          <w:p w14:paraId="6A9294B1"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PEPP enrolment date</w:t>
            </w:r>
          </w:p>
        </w:tc>
        <w:tc>
          <w:tcPr>
            <w:tcW w:w="2518" w:type="dxa"/>
            <w:gridSpan w:val="2"/>
          </w:tcPr>
          <w:p w14:paraId="145F457C" w14:textId="01C3C4CE"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MEM_DATE</w:t>
            </w:r>
            <w:r w:rsidRPr="00DF64AD">
              <w:rPr>
                <w:rFonts w:asciiTheme="minorHAnsi" w:hAnsiTheme="minorHAnsi" w:cs="Calibri Light"/>
                <w:color w:val="FF0000"/>
                <w:sz w:val="22"/>
                <w:szCs w:val="22"/>
              </w:rPr>
              <w:t>&gt;</w:t>
            </w:r>
          </w:p>
        </w:tc>
      </w:tr>
      <w:tr w:rsidR="00B45CCE" w:rsidRPr="00DF64AD" w14:paraId="4E873E62" w14:textId="77777777" w:rsidTr="00B45CCE">
        <w:tc>
          <w:tcPr>
            <w:tcW w:w="2517" w:type="dxa"/>
          </w:tcPr>
          <w:p w14:paraId="6D78927B"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Relationship status</w:t>
            </w:r>
          </w:p>
        </w:tc>
        <w:tc>
          <w:tcPr>
            <w:tcW w:w="2517" w:type="dxa"/>
          </w:tcPr>
          <w:p w14:paraId="45987A89" w14:textId="15895931" w:rsidR="00B45CCE" w:rsidRPr="00DF64AD" w:rsidRDefault="00B45CCE" w:rsidP="009716EA">
            <w:pPr>
              <w:rPr>
                <w:rFonts w:asciiTheme="minorHAnsi" w:hAnsiTheme="minorHAnsi" w:cs="Calibri Light"/>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MARITAL_ST</w:t>
            </w:r>
            <w:r w:rsidRPr="00DF64AD">
              <w:rPr>
                <w:rFonts w:asciiTheme="minorHAnsi" w:hAnsiTheme="minorHAnsi" w:cs="Calibri Light"/>
                <w:color w:val="FF0000"/>
                <w:sz w:val="22"/>
                <w:szCs w:val="22"/>
              </w:rPr>
              <w:t>&gt;</w:t>
            </w:r>
          </w:p>
        </w:tc>
        <w:tc>
          <w:tcPr>
            <w:tcW w:w="2518" w:type="dxa"/>
            <w:gridSpan w:val="2"/>
          </w:tcPr>
          <w:p w14:paraId="05A1AB5F"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Vesting status</w:t>
            </w:r>
          </w:p>
        </w:tc>
        <w:tc>
          <w:tcPr>
            <w:tcW w:w="2518" w:type="dxa"/>
            <w:gridSpan w:val="2"/>
          </w:tcPr>
          <w:p w14:paraId="26380792"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Vested</w:t>
            </w:r>
          </w:p>
        </w:tc>
      </w:tr>
      <w:tr w:rsidR="00B45CCE" w:rsidRPr="00DF64AD" w14:paraId="680D0CB7" w14:textId="77777777" w:rsidTr="00B45CCE">
        <w:tc>
          <w:tcPr>
            <w:tcW w:w="2517" w:type="dxa"/>
          </w:tcPr>
          <w:p w14:paraId="35712758"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Spouse’s name</w:t>
            </w:r>
          </w:p>
        </w:tc>
        <w:tc>
          <w:tcPr>
            <w:tcW w:w="7553" w:type="dxa"/>
            <w:gridSpan w:val="5"/>
          </w:tcPr>
          <w:p w14:paraId="50FF2A78" w14:textId="22D226DA"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SPOUSE_NM</w:t>
            </w:r>
            <w:r w:rsidRPr="00DF64AD">
              <w:rPr>
                <w:rFonts w:asciiTheme="minorHAnsi" w:hAnsiTheme="minorHAnsi" w:cs="Calibri Light"/>
                <w:color w:val="FF0000"/>
                <w:sz w:val="22"/>
                <w:szCs w:val="22"/>
              </w:rPr>
              <w:t>&gt;</w:t>
            </w:r>
          </w:p>
        </w:tc>
      </w:tr>
      <w:tr w:rsidR="00B45CCE" w:rsidRPr="00DF64AD" w14:paraId="45999BC6" w14:textId="77777777" w:rsidTr="00B45CCE">
        <w:tc>
          <w:tcPr>
            <w:tcW w:w="2517" w:type="dxa"/>
          </w:tcPr>
          <w:p w14:paraId="57ADC17D"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Beneficiary(</w:t>
            </w:r>
            <w:proofErr w:type="spellStart"/>
            <w:r w:rsidRPr="00DF64AD">
              <w:rPr>
                <w:rFonts w:asciiTheme="minorHAnsi" w:hAnsiTheme="minorHAnsi" w:cs="Calibri Light"/>
                <w:sz w:val="22"/>
                <w:szCs w:val="22"/>
              </w:rPr>
              <w:t>ies</w:t>
            </w:r>
            <w:proofErr w:type="spellEnd"/>
            <w:r w:rsidRPr="00DF64AD">
              <w:rPr>
                <w:rFonts w:asciiTheme="minorHAnsi" w:hAnsiTheme="minorHAnsi" w:cs="Calibri Light"/>
                <w:sz w:val="22"/>
                <w:szCs w:val="22"/>
              </w:rPr>
              <w:t>)</w:t>
            </w:r>
          </w:p>
        </w:tc>
        <w:tc>
          <w:tcPr>
            <w:tcW w:w="7553" w:type="dxa"/>
            <w:gridSpan w:val="5"/>
          </w:tcPr>
          <w:p w14:paraId="3FE4BFA9" w14:textId="77777777" w:rsidR="00B45CCE" w:rsidRPr="00DF64AD" w:rsidRDefault="00B45CCE" w:rsidP="00B45CCE">
            <w:pPr>
              <w:rPr>
                <w:rFonts w:asciiTheme="minorHAnsi" w:hAnsiTheme="minorHAnsi" w:cs="Calibri Light"/>
                <w:color w:val="FF0000"/>
                <w:sz w:val="22"/>
                <w:szCs w:val="22"/>
              </w:rPr>
            </w:pPr>
          </w:p>
        </w:tc>
      </w:tr>
      <w:tr w:rsidR="00B45CCE" w:rsidRPr="00DF64AD" w14:paraId="7DFCC2A7" w14:textId="77777777" w:rsidTr="00B45CCE">
        <w:tc>
          <w:tcPr>
            <w:tcW w:w="5245" w:type="dxa"/>
            <w:gridSpan w:val="3"/>
          </w:tcPr>
          <w:p w14:paraId="30F9CB8E" w14:textId="7FC4D2C1"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BEN1</w:t>
            </w:r>
            <w:r w:rsidRPr="00DF64AD">
              <w:rPr>
                <w:rFonts w:asciiTheme="minorHAnsi" w:hAnsiTheme="minorHAnsi" w:cs="Calibri Light"/>
                <w:color w:val="FF0000"/>
                <w:sz w:val="22"/>
                <w:szCs w:val="22"/>
              </w:rPr>
              <w:t>&gt;</w:t>
            </w:r>
          </w:p>
        </w:tc>
        <w:tc>
          <w:tcPr>
            <w:tcW w:w="3119" w:type="dxa"/>
            <w:gridSpan w:val="2"/>
          </w:tcPr>
          <w:p w14:paraId="7A02CB24" w14:textId="57F78248"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BEN_REL1</w:t>
            </w:r>
            <w:r w:rsidRPr="00DF64AD">
              <w:rPr>
                <w:rFonts w:asciiTheme="minorHAnsi" w:hAnsiTheme="minorHAnsi" w:cs="Calibri Light"/>
                <w:color w:val="FF0000"/>
                <w:sz w:val="22"/>
                <w:szCs w:val="22"/>
              </w:rPr>
              <w:t>&gt;</w:t>
            </w:r>
          </w:p>
        </w:tc>
        <w:tc>
          <w:tcPr>
            <w:tcW w:w="1706" w:type="dxa"/>
          </w:tcPr>
          <w:p w14:paraId="58382BFF" w14:textId="4F68410B"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BEN_PERC1&gt;</w:t>
            </w:r>
          </w:p>
        </w:tc>
      </w:tr>
      <w:tr w:rsidR="00B45CCE" w:rsidRPr="00DF64AD" w14:paraId="3FDDD98B" w14:textId="77777777" w:rsidTr="00B45CCE">
        <w:tc>
          <w:tcPr>
            <w:tcW w:w="5245" w:type="dxa"/>
            <w:gridSpan w:val="3"/>
          </w:tcPr>
          <w:p w14:paraId="64C48BE2" w14:textId="7F1A082D"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BEN2</w:t>
            </w:r>
            <w:r w:rsidRPr="00DF64AD">
              <w:rPr>
                <w:rFonts w:asciiTheme="minorHAnsi" w:hAnsiTheme="minorHAnsi" w:cs="Calibri Light"/>
                <w:color w:val="FF0000"/>
                <w:sz w:val="22"/>
                <w:szCs w:val="22"/>
              </w:rPr>
              <w:t>&gt;</w:t>
            </w:r>
          </w:p>
        </w:tc>
        <w:tc>
          <w:tcPr>
            <w:tcW w:w="3119" w:type="dxa"/>
            <w:gridSpan w:val="2"/>
          </w:tcPr>
          <w:p w14:paraId="633749D2" w14:textId="3F0DF406"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BEN_REL</w:t>
            </w:r>
            <w:r w:rsidRPr="00DF64AD">
              <w:rPr>
                <w:rFonts w:asciiTheme="minorHAnsi" w:hAnsiTheme="minorHAnsi" w:cs="Calibri Light"/>
                <w:color w:val="FF0000"/>
                <w:sz w:val="22"/>
                <w:szCs w:val="22"/>
              </w:rPr>
              <w:t>2&gt;</w:t>
            </w:r>
          </w:p>
        </w:tc>
        <w:tc>
          <w:tcPr>
            <w:tcW w:w="1706" w:type="dxa"/>
          </w:tcPr>
          <w:p w14:paraId="5B17ECA2" w14:textId="67FAC16A" w:rsidR="00B45CCE" w:rsidRPr="00DF64AD" w:rsidRDefault="00B45CCE" w:rsidP="00B45CCE">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3670B" w:rsidRPr="00DF64AD">
              <w:rPr>
                <w:rFonts w:asciiTheme="minorHAnsi" w:hAnsiTheme="minorHAnsi" w:cs="Calibri Light"/>
                <w:color w:val="FF0000"/>
                <w:sz w:val="22"/>
                <w:szCs w:val="22"/>
              </w:rPr>
              <w:t>BEN_PERC2&gt;</w:t>
            </w:r>
          </w:p>
        </w:tc>
      </w:tr>
    </w:tbl>
    <w:p w14:paraId="272E7C6E" w14:textId="77777777" w:rsidR="00BA6F9F" w:rsidRPr="00DF64AD" w:rsidRDefault="00BA6F9F" w:rsidP="00BA6F9F">
      <w:pPr>
        <w:rPr>
          <w:rFonts w:asciiTheme="minorHAnsi" w:hAnsiTheme="minorHAnsi" w:cs="Calibri Light"/>
        </w:rPr>
      </w:pPr>
    </w:p>
    <w:p w14:paraId="7484D6B9" w14:textId="77777777" w:rsidR="00BA6F9F" w:rsidRPr="00DF64AD" w:rsidRDefault="00BA6F9F" w:rsidP="00BA6F9F">
      <w:pPr>
        <w:rPr>
          <w:rFonts w:asciiTheme="minorHAnsi" w:hAnsiTheme="minorHAnsi" w:cs="Calibri Light"/>
          <w:sz w:val="22"/>
          <w:szCs w:val="22"/>
        </w:rPr>
      </w:pPr>
      <w:r w:rsidRPr="00DF64AD">
        <w:rPr>
          <w:rFonts w:asciiTheme="minorHAnsi" w:hAnsiTheme="minorHAnsi" w:cs="Calibri Light"/>
          <w:sz w:val="22"/>
          <w:szCs w:val="22"/>
        </w:rPr>
        <w:t>Until you inform us of your decision, the account will remain invested in the same fund as it is currently and will continue to be valued based on the market value.</w:t>
      </w:r>
    </w:p>
    <w:p w14:paraId="27EE78E9" w14:textId="77777777" w:rsidR="00B45CCE" w:rsidRDefault="00B45CCE" w:rsidP="00777AA3">
      <w:pPr>
        <w:rPr>
          <w:rFonts w:ascii="Calibri Light" w:hAnsi="Calibri Light" w:cs="Calibri Light"/>
          <w:b/>
          <w:sz w:val="22"/>
          <w:szCs w:val="22"/>
        </w:rPr>
      </w:pPr>
    </w:p>
    <w:tbl>
      <w:tblPr>
        <w:tblStyle w:val="TableGrid"/>
        <w:tblW w:w="0" w:type="auto"/>
        <w:tblLook w:val="04A0" w:firstRow="1" w:lastRow="0" w:firstColumn="1" w:lastColumn="0" w:noHBand="0" w:noVBand="1"/>
      </w:tblPr>
      <w:tblGrid>
        <w:gridCol w:w="2204"/>
        <w:gridCol w:w="1753"/>
        <w:gridCol w:w="1764"/>
        <w:gridCol w:w="1878"/>
        <w:gridCol w:w="1751"/>
      </w:tblGrid>
      <w:tr w:rsidR="00BA6F9F" w:rsidRPr="00DF64AD" w14:paraId="512A404F" w14:textId="77777777" w:rsidTr="00BA6F9F">
        <w:tc>
          <w:tcPr>
            <w:tcW w:w="9350" w:type="dxa"/>
            <w:gridSpan w:val="5"/>
            <w:shd w:val="clear" w:color="auto" w:fill="002855"/>
          </w:tcPr>
          <w:p w14:paraId="587D120C" w14:textId="25C45DCD" w:rsidR="00BA6F9F" w:rsidRPr="00DF64AD" w:rsidRDefault="00BA6F9F" w:rsidP="00BA6F9F">
            <w:pPr>
              <w:rPr>
                <w:rFonts w:asciiTheme="minorHAnsi" w:hAnsiTheme="minorHAnsi" w:cs="Calibri Light"/>
                <w:b/>
                <w:color w:val="FFFFFF" w:themeColor="background1"/>
                <w:sz w:val="28"/>
                <w:szCs w:val="28"/>
              </w:rPr>
            </w:pPr>
            <w:r w:rsidRPr="00DF64AD">
              <w:rPr>
                <w:rFonts w:asciiTheme="minorHAnsi" w:hAnsiTheme="minorHAnsi" w:cs="Calibri Light"/>
                <w:b/>
                <w:color w:val="FFFFFF" w:themeColor="background1"/>
                <w:sz w:val="28"/>
                <w:szCs w:val="28"/>
              </w:rPr>
              <w:t xml:space="preserve">PEPP account balance </w:t>
            </w:r>
            <w:proofErr w:type="gramStart"/>
            <w:r w:rsidRPr="00DF64AD">
              <w:rPr>
                <w:rFonts w:asciiTheme="minorHAnsi" w:hAnsiTheme="minorHAnsi" w:cs="Calibri Light"/>
                <w:b/>
                <w:color w:val="FFFFFF" w:themeColor="background1"/>
                <w:sz w:val="28"/>
                <w:szCs w:val="28"/>
              </w:rPr>
              <w:t>as  of</w:t>
            </w:r>
            <w:proofErr w:type="gramEnd"/>
            <w:r w:rsidRPr="00DF64AD">
              <w:rPr>
                <w:rFonts w:asciiTheme="minorHAnsi" w:hAnsiTheme="minorHAnsi" w:cs="Calibri Light"/>
                <w:b/>
                <w:color w:val="FF0000"/>
                <w:sz w:val="28"/>
                <w:szCs w:val="28"/>
              </w:rPr>
              <w:t>&lt;VAL_DATE &gt;</w:t>
            </w:r>
          </w:p>
        </w:tc>
      </w:tr>
      <w:tr w:rsidR="00BA6F9F" w:rsidRPr="00DF64AD" w14:paraId="6D078E6F" w14:textId="77777777" w:rsidTr="00BA6F9F">
        <w:tc>
          <w:tcPr>
            <w:tcW w:w="2204" w:type="dxa"/>
            <w:tcBorders>
              <w:bottom w:val="nil"/>
            </w:tcBorders>
            <w:shd w:val="clear" w:color="auto" w:fill="002855"/>
          </w:tcPr>
          <w:p w14:paraId="5CF1EA65" w14:textId="77777777" w:rsidR="00BA6F9F" w:rsidRPr="00DF64AD" w:rsidRDefault="00BA6F9F" w:rsidP="00BA6F9F">
            <w:pPr>
              <w:jc w:val="center"/>
              <w:rPr>
                <w:rFonts w:asciiTheme="minorHAnsi" w:hAnsiTheme="minorHAnsi" w:cs="Calibri Light"/>
                <w:color w:val="002855"/>
              </w:rPr>
            </w:pPr>
          </w:p>
        </w:tc>
        <w:tc>
          <w:tcPr>
            <w:tcW w:w="1753" w:type="dxa"/>
            <w:tcBorders>
              <w:bottom w:val="nil"/>
            </w:tcBorders>
            <w:shd w:val="clear" w:color="auto" w:fill="002855"/>
          </w:tcPr>
          <w:p w14:paraId="47B9FA69" w14:textId="77777777" w:rsidR="00BA6F9F" w:rsidRPr="00DF64AD" w:rsidRDefault="00BA6F9F" w:rsidP="00BA6F9F">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Member</w:t>
            </w:r>
          </w:p>
        </w:tc>
        <w:tc>
          <w:tcPr>
            <w:tcW w:w="1764" w:type="dxa"/>
            <w:tcBorders>
              <w:bottom w:val="nil"/>
            </w:tcBorders>
            <w:shd w:val="clear" w:color="auto" w:fill="002855"/>
          </w:tcPr>
          <w:p w14:paraId="44C86031" w14:textId="77777777" w:rsidR="00BA6F9F" w:rsidRPr="00DF64AD" w:rsidRDefault="00BA6F9F" w:rsidP="00BA6F9F">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Employer</w:t>
            </w:r>
          </w:p>
        </w:tc>
        <w:tc>
          <w:tcPr>
            <w:tcW w:w="1878" w:type="dxa"/>
            <w:tcBorders>
              <w:bottom w:val="nil"/>
            </w:tcBorders>
            <w:shd w:val="clear" w:color="auto" w:fill="002855"/>
          </w:tcPr>
          <w:p w14:paraId="561F0DAB" w14:textId="77777777" w:rsidR="00BA6F9F" w:rsidRPr="00DF64AD" w:rsidRDefault="00BA6F9F" w:rsidP="00BA6F9F">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Voluntary</w:t>
            </w:r>
          </w:p>
        </w:tc>
        <w:tc>
          <w:tcPr>
            <w:tcW w:w="1751" w:type="dxa"/>
            <w:tcBorders>
              <w:bottom w:val="nil"/>
            </w:tcBorders>
            <w:shd w:val="clear" w:color="auto" w:fill="002855"/>
          </w:tcPr>
          <w:p w14:paraId="005C391C" w14:textId="77777777" w:rsidR="00BA6F9F" w:rsidRPr="00DF64AD" w:rsidRDefault="00BA6F9F" w:rsidP="00BA6F9F">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Total</w:t>
            </w:r>
          </w:p>
        </w:tc>
      </w:tr>
      <w:tr w:rsidR="00BA6F9F" w:rsidRPr="00DF64AD" w14:paraId="1D0EDB48" w14:textId="77777777" w:rsidTr="00BA6F9F">
        <w:tc>
          <w:tcPr>
            <w:tcW w:w="2204" w:type="dxa"/>
            <w:tcBorders>
              <w:top w:val="nil"/>
              <w:left w:val="nil"/>
              <w:bottom w:val="nil"/>
              <w:right w:val="nil"/>
            </w:tcBorders>
            <w:shd w:val="clear" w:color="auto" w:fill="D9E2F3" w:themeFill="accent5" w:themeFillTint="33"/>
          </w:tcPr>
          <w:p w14:paraId="55F0190F" w14:textId="6F3FF037" w:rsidR="00BA6F9F" w:rsidRPr="00DF64AD" w:rsidRDefault="00BA6F9F" w:rsidP="004E7271">
            <w:pPr>
              <w:rPr>
                <w:rFonts w:asciiTheme="minorHAnsi" w:hAnsiTheme="minorHAnsi" w:cs="Calibri Light"/>
                <w:sz w:val="18"/>
                <w:szCs w:val="18"/>
              </w:rPr>
            </w:pPr>
            <w:r w:rsidRPr="00DF64AD">
              <w:rPr>
                <w:rFonts w:asciiTheme="minorHAnsi" w:hAnsiTheme="minorHAnsi" w:cs="Calibri Light"/>
                <w:sz w:val="18"/>
                <w:szCs w:val="18"/>
              </w:rPr>
              <w:t xml:space="preserve">Opening balance at </w:t>
            </w:r>
            <w:r w:rsidRPr="00DF64AD">
              <w:rPr>
                <w:rFonts w:asciiTheme="minorHAnsi" w:hAnsiTheme="minorHAnsi" w:cs="Calibri Light"/>
                <w:color w:val="FF0000"/>
                <w:sz w:val="18"/>
                <w:szCs w:val="18"/>
              </w:rPr>
              <w:t>&lt;</w:t>
            </w:r>
            <w:r w:rsidR="004E7271" w:rsidRPr="00DF64AD">
              <w:rPr>
                <w:rFonts w:asciiTheme="minorHAnsi" w:hAnsiTheme="minorHAnsi" w:cs="Calibri Light"/>
                <w:color w:val="FF0000"/>
                <w:sz w:val="18"/>
                <w:szCs w:val="18"/>
              </w:rPr>
              <w:t>STMNT_DT</w:t>
            </w:r>
            <w:r w:rsidRPr="00DF64AD">
              <w:rPr>
                <w:rFonts w:asciiTheme="minorHAnsi" w:hAnsiTheme="minorHAnsi" w:cs="Calibri Light"/>
                <w:color w:val="FF0000"/>
                <w:sz w:val="18"/>
                <w:szCs w:val="18"/>
              </w:rPr>
              <w:t>&gt;</w:t>
            </w:r>
          </w:p>
        </w:tc>
        <w:tc>
          <w:tcPr>
            <w:tcW w:w="1753" w:type="dxa"/>
            <w:tcBorders>
              <w:top w:val="nil"/>
              <w:left w:val="nil"/>
              <w:bottom w:val="nil"/>
              <w:right w:val="nil"/>
            </w:tcBorders>
            <w:shd w:val="clear" w:color="auto" w:fill="D9E2F3" w:themeFill="accent5" w:themeFillTint="33"/>
          </w:tcPr>
          <w:p w14:paraId="76FE297D" w14:textId="44158F99" w:rsidR="00BA6F9F"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&lt;OP_BAL_EE</w:t>
            </w:r>
            <w:r w:rsidR="00BA6F9F" w:rsidRPr="00DF64AD">
              <w:rPr>
                <w:rFonts w:asciiTheme="minorHAnsi" w:hAnsiTheme="minorHAnsi" w:cs="Calibri Light"/>
                <w:color w:val="FF0000"/>
                <w:sz w:val="18"/>
                <w:szCs w:val="18"/>
              </w:rPr>
              <w:t>&gt;</w:t>
            </w:r>
          </w:p>
        </w:tc>
        <w:tc>
          <w:tcPr>
            <w:tcW w:w="1764" w:type="dxa"/>
            <w:tcBorders>
              <w:top w:val="nil"/>
              <w:left w:val="nil"/>
              <w:bottom w:val="nil"/>
              <w:right w:val="nil"/>
            </w:tcBorders>
            <w:shd w:val="clear" w:color="auto" w:fill="D9E2F3" w:themeFill="accent5" w:themeFillTint="33"/>
          </w:tcPr>
          <w:p w14:paraId="0F8AA6D6" w14:textId="1052AD48" w:rsidR="00BA6F9F" w:rsidRPr="00DF64AD" w:rsidRDefault="00396C20" w:rsidP="00BA6F9F">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&lt;OP_BAL_ER&gt;</w:t>
            </w:r>
          </w:p>
        </w:tc>
        <w:tc>
          <w:tcPr>
            <w:tcW w:w="1878" w:type="dxa"/>
            <w:tcBorders>
              <w:top w:val="nil"/>
              <w:left w:val="nil"/>
              <w:bottom w:val="nil"/>
              <w:right w:val="nil"/>
            </w:tcBorders>
            <w:shd w:val="clear" w:color="auto" w:fill="D9E2F3" w:themeFill="accent5" w:themeFillTint="33"/>
          </w:tcPr>
          <w:p w14:paraId="552F0E1F" w14:textId="2199DA6E" w:rsidR="00BA6F9F"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&lt;OP_BAL_VOL&gt;</w:t>
            </w:r>
          </w:p>
        </w:tc>
        <w:tc>
          <w:tcPr>
            <w:tcW w:w="1751" w:type="dxa"/>
            <w:tcBorders>
              <w:top w:val="nil"/>
              <w:left w:val="nil"/>
              <w:bottom w:val="nil"/>
              <w:right w:val="nil"/>
            </w:tcBorders>
            <w:shd w:val="clear" w:color="auto" w:fill="D9E2F3" w:themeFill="accent5" w:themeFillTint="33"/>
          </w:tcPr>
          <w:p w14:paraId="093DA5D0" w14:textId="4CC8FD8D" w:rsidR="00BA6F9F"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&lt;OP_BAL_TOT&gt;</w:t>
            </w:r>
          </w:p>
        </w:tc>
      </w:tr>
      <w:tr w:rsidR="00BA6F9F" w:rsidRPr="00DF64AD" w14:paraId="36A81064" w14:textId="77777777" w:rsidTr="00BA6F9F">
        <w:tc>
          <w:tcPr>
            <w:tcW w:w="2204" w:type="dxa"/>
            <w:tcBorders>
              <w:top w:val="nil"/>
              <w:left w:val="nil"/>
              <w:bottom w:val="nil"/>
              <w:right w:val="nil"/>
            </w:tcBorders>
            <w:shd w:val="clear" w:color="002855" w:fill="auto"/>
          </w:tcPr>
          <w:p w14:paraId="5DFF0DE7" w14:textId="77777777" w:rsidR="00BA6F9F" w:rsidRPr="00DF64AD" w:rsidRDefault="00BA6F9F" w:rsidP="00BA6F9F">
            <w:pPr>
              <w:rPr>
                <w:rFonts w:asciiTheme="minorHAnsi" w:hAnsiTheme="minorHAnsi" w:cs="Calibri Light"/>
              </w:rPr>
            </w:pPr>
            <w:r w:rsidRPr="00DF64AD">
              <w:rPr>
                <w:rFonts w:asciiTheme="minorHAnsi" w:hAnsiTheme="minorHAnsi" w:cs="Calibri Light"/>
                <w:sz w:val="18"/>
                <w:szCs w:val="18"/>
              </w:rPr>
              <w:t>Contributions/transfers in</w:t>
            </w:r>
          </w:p>
        </w:tc>
        <w:tc>
          <w:tcPr>
            <w:tcW w:w="1753" w:type="dxa"/>
            <w:tcBorders>
              <w:top w:val="nil"/>
              <w:left w:val="nil"/>
              <w:bottom w:val="nil"/>
              <w:right w:val="nil"/>
            </w:tcBorders>
            <w:shd w:val="clear" w:color="002855" w:fill="auto"/>
          </w:tcPr>
          <w:p w14:paraId="1CC55254" w14:textId="58D4E90B" w:rsidR="00BA6F9F"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 xml:space="preserve">&lt;TR_IN_EE </w:t>
            </w:r>
            <w:r w:rsidR="00BA6F9F" w:rsidRPr="00DF64AD">
              <w:rPr>
                <w:rFonts w:asciiTheme="minorHAnsi" w:hAnsiTheme="minorHAnsi" w:cs="Calibri Light"/>
                <w:color w:val="FF0000"/>
                <w:sz w:val="18"/>
                <w:szCs w:val="18"/>
              </w:rPr>
              <w:t>&gt;</w:t>
            </w:r>
          </w:p>
        </w:tc>
        <w:tc>
          <w:tcPr>
            <w:tcW w:w="1764" w:type="dxa"/>
            <w:tcBorders>
              <w:top w:val="nil"/>
              <w:left w:val="nil"/>
              <w:bottom w:val="nil"/>
              <w:right w:val="nil"/>
            </w:tcBorders>
            <w:shd w:val="clear" w:color="002855" w:fill="auto"/>
          </w:tcPr>
          <w:p w14:paraId="58F41A36" w14:textId="6DEAB08E" w:rsidR="00BA6F9F" w:rsidRPr="00DF64AD" w:rsidRDefault="00396C20" w:rsidP="00BA6F9F">
            <w:pPr>
              <w:jc w:val="right"/>
              <w:rPr>
                <w:rFonts w:asciiTheme="minorHAnsi" w:hAnsiTheme="minorHAnsi" w:cs="Calibri Light"/>
                <w:color w:val="FF0000"/>
              </w:rPr>
            </w:pPr>
            <w:r w:rsidRPr="00DF64AD">
              <w:rPr>
                <w:rFonts w:asciiTheme="minorHAnsi" w:hAnsiTheme="minorHAnsi" w:cs="Calibri Light"/>
                <w:color w:val="FF0000"/>
                <w:sz w:val="18"/>
                <w:szCs w:val="18"/>
              </w:rPr>
              <w:t>&lt;TR_IN_ER &gt;</w:t>
            </w:r>
          </w:p>
        </w:tc>
        <w:tc>
          <w:tcPr>
            <w:tcW w:w="1878" w:type="dxa"/>
            <w:tcBorders>
              <w:top w:val="nil"/>
              <w:left w:val="nil"/>
              <w:bottom w:val="nil"/>
              <w:right w:val="nil"/>
            </w:tcBorders>
            <w:shd w:val="clear" w:color="002855" w:fill="auto"/>
          </w:tcPr>
          <w:p w14:paraId="279E5E37" w14:textId="6DC4B90E" w:rsidR="00BA6F9F"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&lt;TR_IN_VOL &gt;</w:t>
            </w:r>
          </w:p>
        </w:tc>
        <w:tc>
          <w:tcPr>
            <w:tcW w:w="1751" w:type="dxa"/>
            <w:tcBorders>
              <w:top w:val="nil"/>
              <w:left w:val="nil"/>
              <w:bottom w:val="nil"/>
              <w:right w:val="nil"/>
            </w:tcBorders>
            <w:shd w:val="clear" w:color="002855" w:fill="auto"/>
          </w:tcPr>
          <w:p w14:paraId="01911A3C" w14:textId="20965BBB" w:rsidR="00BA6F9F"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&lt;TR_IN_TOT &gt;</w:t>
            </w:r>
          </w:p>
        </w:tc>
      </w:tr>
      <w:tr w:rsidR="00396C20" w:rsidRPr="00DF64AD" w14:paraId="07F8EA9E" w14:textId="77777777" w:rsidTr="00BA6F9F">
        <w:tc>
          <w:tcPr>
            <w:tcW w:w="2204" w:type="dxa"/>
            <w:tcBorders>
              <w:top w:val="nil"/>
              <w:left w:val="nil"/>
              <w:bottom w:val="nil"/>
              <w:right w:val="nil"/>
            </w:tcBorders>
            <w:shd w:val="clear" w:color="auto" w:fill="D9E2F3" w:themeFill="accent5" w:themeFillTint="33"/>
          </w:tcPr>
          <w:p w14:paraId="6889A6B1" w14:textId="77777777" w:rsidR="00396C20" w:rsidRPr="00DF64AD" w:rsidRDefault="00396C20" w:rsidP="00BA6F9F">
            <w:pPr>
              <w:rPr>
                <w:rFonts w:asciiTheme="minorHAnsi" w:hAnsiTheme="minorHAnsi" w:cs="Calibri Light"/>
                <w:sz w:val="18"/>
                <w:szCs w:val="18"/>
              </w:rPr>
            </w:pPr>
            <w:r w:rsidRPr="00DF64AD">
              <w:rPr>
                <w:rFonts w:asciiTheme="minorHAnsi" w:hAnsiTheme="minorHAnsi" w:cs="Calibri Light"/>
                <w:sz w:val="18"/>
                <w:szCs w:val="18"/>
              </w:rPr>
              <w:t>Withdrawals/transfers out</w:t>
            </w:r>
          </w:p>
        </w:tc>
        <w:tc>
          <w:tcPr>
            <w:tcW w:w="1753" w:type="dxa"/>
            <w:tcBorders>
              <w:top w:val="nil"/>
              <w:left w:val="nil"/>
              <w:bottom w:val="nil"/>
              <w:right w:val="nil"/>
            </w:tcBorders>
            <w:shd w:val="clear" w:color="auto" w:fill="D9E2F3" w:themeFill="accent5" w:themeFillTint="33"/>
          </w:tcPr>
          <w:p w14:paraId="03CCBBDB" w14:textId="793DEDD0" w:rsidR="00396C20" w:rsidRPr="00DF64AD" w:rsidRDefault="00396C20" w:rsidP="00396C20">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&lt;TR_OUT_EE &gt;</w:t>
            </w:r>
          </w:p>
        </w:tc>
        <w:tc>
          <w:tcPr>
            <w:tcW w:w="1764" w:type="dxa"/>
            <w:tcBorders>
              <w:top w:val="nil"/>
              <w:left w:val="nil"/>
              <w:bottom w:val="nil"/>
              <w:right w:val="nil"/>
            </w:tcBorders>
            <w:shd w:val="clear" w:color="auto" w:fill="D9E2F3" w:themeFill="accent5" w:themeFillTint="33"/>
          </w:tcPr>
          <w:p w14:paraId="604F7515" w14:textId="45F07C5C" w:rsidR="00396C20" w:rsidRPr="00DF64AD" w:rsidRDefault="00396C20" w:rsidP="00396C20">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&lt;TR_OUT_ER &gt;</w:t>
            </w:r>
          </w:p>
        </w:tc>
        <w:tc>
          <w:tcPr>
            <w:tcW w:w="1878" w:type="dxa"/>
            <w:tcBorders>
              <w:top w:val="nil"/>
              <w:left w:val="nil"/>
              <w:bottom w:val="nil"/>
              <w:right w:val="nil"/>
            </w:tcBorders>
            <w:shd w:val="clear" w:color="auto" w:fill="D9E2F3" w:themeFill="accent5" w:themeFillTint="33"/>
          </w:tcPr>
          <w:p w14:paraId="634B8D21" w14:textId="623684CB" w:rsidR="00396C20" w:rsidRPr="00DF64AD" w:rsidRDefault="00396C20" w:rsidP="00396C20">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&lt;TR_OUT_VOL &gt;</w:t>
            </w:r>
          </w:p>
        </w:tc>
        <w:tc>
          <w:tcPr>
            <w:tcW w:w="1751" w:type="dxa"/>
            <w:tcBorders>
              <w:top w:val="nil"/>
              <w:left w:val="nil"/>
              <w:bottom w:val="nil"/>
              <w:right w:val="nil"/>
            </w:tcBorders>
            <w:shd w:val="clear" w:color="auto" w:fill="D9E2F3" w:themeFill="accent5" w:themeFillTint="33"/>
          </w:tcPr>
          <w:p w14:paraId="64721768" w14:textId="413DBFED" w:rsidR="00396C20" w:rsidRPr="00DF64AD" w:rsidRDefault="00396C20" w:rsidP="00396C20">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&lt;TR_OUT_TOT &gt;</w:t>
            </w:r>
          </w:p>
        </w:tc>
      </w:tr>
      <w:tr w:rsidR="00396C20" w:rsidRPr="00DF64AD" w14:paraId="4A3DED9E" w14:textId="77777777" w:rsidTr="00BA6F9F">
        <w:tc>
          <w:tcPr>
            <w:tcW w:w="2204" w:type="dxa"/>
            <w:tcBorders>
              <w:top w:val="nil"/>
              <w:left w:val="nil"/>
              <w:bottom w:val="nil"/>
              <w:right w:val="nil"/>
            </w:tcBorders>
            <w:shd w:val="clear" w:color="002855" w:fill="auto"/>
          </w:tcPr>
          <w:p w14:paraId="734D7035" w14:textId="77777777" w:rsidR="00396C20" w:rsidRPr="00DF64AD" w:rsidRDefault="00396C20" w:rsidP="00BA6F9F">
            <w:pPr>
              <w:rPr>
                <w:rFonts w:asciiTheme="minorHAnsi" w:hAnsiTheme="minorHAnsi" w:cs="Calibri Light"/>
                <w:sz w:val="18"/>
                <w:szCs w:val="18"/>
              </w:rPr>
            </w:pPr>
            <w:r w:rsidRPr="00DF64AD">
              <w:rPr>
                <w:rFonts w:asciiTheme="minorHAnsi" w:hAnsiTheme="minorHAnsi" w:cs="Calibri Light"/>
                <w:sz w:val="18"/>
                <w:szCs w:val="18"/>
              </w:rPr>
              <w:t>Earnings</w:t>
            </w:r>
          </w:p>
        </w:tc>
        <w:tc>
          <w:tcPr>
            <w:tcW w:w="1753" w:type="dxa"/>
            <w:tcBorders>
              <w:top w:val="nil"/>
              <w:left w:val="nil"/>
              <w:bottom w:val="nil"/>
              <w:right w:val="nil"/>
            </w:tcBorders>
            <w:shd w:val="clear" w:color="002855" w:fill="auto"/>
          </w:tcPr>
          <w:p w14:paraId="7CD6A606" w14:textId="7E373DF2" w:rsidR="00396C20"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&lt;ERN_EE &gt;</w:t>
            </w:r>
          </w:p>
        </w:tc>
        <w:tc>
          <w:tcPr>
            <w:tcW w:w="1764" w:type="dxa"/>
            <w:tcBorders>
              <w:top w:val="nil"/>
              <w:left w:val="nil"/>
              <w:bottom w:val="nil"/>
              <w:right w:val="nil"/>
            </w:tcBorders>
            <w:shd w:val="clear" w:color="002855" w:fill="auto"/>
          </w:tcPr>
          <w:p w14:paraId="51AC2F49" w14:textId="308DE89D"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&lt;ERN_ER &gt;</w:t>
            </w:r>
          </w:p>
        </w:tc>
        <w:tc>
          <w:tcPr>
            <w:tcW w:w="1878" w:type="dxa"/>
            <w:tcBorders>
              <w:top w:val="nil"/>
              <w:left w:val="nil"/>
              <w:bottom w:val="nil"/>
              <w:right w:val="nil"/>
            </w:tcBorders>
            <w:shd w:val="clear" w:color="002855" w:fill="auto"/>
          </w:tcPr>
          <w:p w14:paraId="559EEE24" w14:textId="5561B8B3"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&lt;ERN_VOL &gt;</w:t>
            </w:r>
          </w:p>
        </w:tc>
        <w:tc>
          <w:tcPr>
            <w:tcW w:w="1751" w:type="dxa"/>
            <w:tcBorders>
              <w:top w:val="nil"/>
              <w:left w:val="nil"/>
              <w:bottom w:val="nil"/>
              <w:right w:val="nil"/>
            </w:tcBorders>
            <w:shd w:val="clear" w:color="002855" w:fill="auto"/>
          </w:tcPr>
          <w:p w14:paraId="4D22C720" w14:textId="5229F066"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&lt;ERN_TOT &gt;</w:t>
            </w:r>
          </w:p>
        </w:tc>
      </w:tr>
      <w:tr w:rsidR="00396C20" w:rsidRPr="00DF64AD" w14:paraId="3C018DDE" w14:textId="77777777" w:rsidTr="00BA6F9F">
        <w:tc>
          <w:tcPr>
            <w:tcW w:w="2204" w:type="dxa"/>
            <w:tcBorders>
              <w:top w:val="nil"/>
              <w:left w:val="nil"/>
              <w:bottom w:val="nil"/>
              <w:right w:val="nil"/>
            </w:tcBorders>
            <w:shd w:val="clear" w:color="auto" w:fill="D9E2F3" w:themeFill="accent5" w:themeFillTint="33"/>
          </w:tcPr>
          <w:p w14:paraId="44D19BD1" w14:textId="2AC78A68" w:rsidR="00396C20" w:rsidRPr="00DF64AD" w:rsidRDefault="00396C20" w:rsidP="00396C20">
            <w:pPr>
              <w:rPr>
                <w:rFonts w:asciiTheme="minorHAnsi" w:hAnsiTheme="minorHAnsi" w:cs="Calibri Light"/>
              </w:rPr>
            </w:pPr>
            <w:r w:rsidRPr="00DF64AD">
              <w:rPr>
                <w:rFonts w:asciiTheme="minorHAnsi" w:hAnsiTheme="minorHAnsi" w:cs="Calibri Light"/>
                <w:sz w:val="18"/>
                <w:szCs w:val="18"/>
              </w:rPr>
              <w:t xml:space="preserve">Closing balance at </w:t>
            </w:r>
            <w:r w:rsidRPr="00DF64AD">
              <w:rPr>
                <w:rFonts w:asciiTheme="minorHAnsi" w:hAnsiTheme="minorHAnsi" w:cs="Calibri Light"/>
                <w:color w:val="FF0000"/>
                <w:sz w:val="18"/>
                <w:szCs w:val="18"/>
              </w:rPr>
              <w:t>&lt;VAL_DATE&gt;</w:t>
            </w:r>
          </w:p>
        </w:tc>
        <w:tc>
          <w:tcPr>
            <w:tcW w:w="1753" w:type="dxa"/>
            <w:tcBorders>
              <w:top w:val="nil"/>
              <w:left w:val="nil"/>
              <w:bottom w:val="nil"/>
              <w:right w:val="nil"/>
            </w:tcBorders>
            <w:shd w:val="clear" w:color="auto" w:fill="D9E2F3" w:themeFill="accent5" w:themeFillTint="33"/>
          </w:tcPr>
          <w:p w14:paraId="38537D77" w14:textId="75B1FE39" w:rsidR="00396C20" w:rsidRPr="00DF64AD" w:rsidRDefault="00396C20" w:rsidP="00396C20">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&lt;COL_BAL_EE&gt;</w:t>
            </w:r>
          </w:p>
        </w:tc>
        <w:tc>
          <w:tcPr>
            <w:tcW w:w="1764" w:type="dxa"/>
            <w:tcBorders>
              <w:top w:val="nil"/>
              <w:left w:val="nil"/>
              <w:bottom w:val="nil"/>
              <w:right w:val="nil"/>
            </w:tcBorders>
            <w:shd w:val="clear" w:color="auto" w:fill="D9E2F3" w:themeFill="accent5" w:themeFillTint="33"/>
          </w:tcPr>
          <w:p w14:paraId="7600FE37" w14:textId="766F3BB4"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&lt;COL_BAL_ER&gt;</w:t>
            </w:r>
          </w:p>
        </w:tc>
        <w:tc>
          <w:tcPr>
            <w:tcW w:w="1878" w:type="dxa"/>
            <w:tcBorders>
              <w:top w:val="nil"/>
              <w:left w:val="nil"/>
              <w:bottom w:val="nil"/>
              <w:right w:val="nil"/>
            </w:tcBorders>
            <w:shd w:val="clear" w:color="auto" w:fill="D9E2F3" w:themeFill="accent5" w:themeFillTint="33"/>
          </w:tcPr>
          <w:p w14:paraId="1F2588D5" w14:textId="0733102D"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&lt;COL_BAL_VOL&gt;</w:t>
            </w:r>
          </w:p>
        </w:tc>
        <w:tc>
          <w:tcPr>
            <w:tcW w:w="1751" w:type="dxa"/>
            <w:tcBorders>
              <w:top w:val="nil"/>
              <w:left w:val="nil"/>
              <w:bottom w:val="nil"/>
              <w:right w:val="nil"/>
            </w:tcBorders>
            <w:shd w:val="clear" w:color="auto" w:fill="D9E2F3" w:themeFill="accent5" w:themeFillTint="33"/>
          </w:tcPr>
          <w:p w14:paraId="7DFF08CD" w14:textId="1D7432A1" w:rsidR="00396C20" w:rsidRPr="00DF64AD" w:rsidRDefault="00396C20" w:rsidP="00396C20">
            <w:pPr>
              <w:jc w:val="right"/>
              <w:rPr>
                <w:rFonts w:asciiTheme="minorHAnsi" w:hAnsiTheme="minorHAnsi" w:cs="Calibri Light"/>
                <w:color w:val="FF0000"/>
              </w:rPr>
            </w:pPr>
            <w:r w:rsidRPr="00DF64AD">
              <w:rPr>
                <w:rFonts w:asciiTheme="minorHAnsi" w:hAnsiTheme="minorHAnsi" w:cs="Calibri Light"/>
                <w:color w:val="FF0000"/>
                <w:sz w:val="18"/>
                <w:szCs w:val="18"/>
              </w:rPr>
              <w:t>&lt;COL_BAL_TOT&gt;</w:t>
            </w:r>
          </w:p>
        </w:tc>
      </w:tr>
      <w:tr w:rsidR="0076502B" w:rsidRPr="00DF64AD" w14:paraId="0310E260" w14:textId="77777777" w:rsidTr="00BA6F9F">
        <w:tc>
          <w:tcPr>
            <w:tcW w:w="2204" w:type="dxa"/>
            <w:tcBorders>
              <w:top w:val="nil"/>
              <w:left w:val="nil"/>
              <w:bottom w:val="nil"/>
              <w:right w:val="nil"/>
            </w:tcBorders>
          </w:tcPr>
          <w:p w14:paraId="22AC5EFB" w14:textId="61D35C2F" w:rsidR="0076502B" w:rsidRPr="00DF64AD" w:rsidRDefault="0076502B" w:rsidP="0076502B">
            <w:pPr>
              <w:rPr>
                <w:rFonts w:asciiTheme="minorHAnsi" w:hAnsiTheme="minorHAnsi" w:cs="Calibri Light"/>
              </w:rPr>
            </w:pPr>
            <w:r w:rsidRPr="00DF64AD">
              <w:rPr>
                <w:rFonts w:asciiTheme="minorHAnsi" w:hAnsiTheme="minorHAnsi" w:cs="Calibri Light"/>
                <w:sz w:val="18"/>
                <w:szCs w:val="18"/>
              </w:rPr>
              <w:t xml:space="preserve">Amount subject to locking-in requirements </w:t>
            </w:r>
            <w:r>
              <w:rPr>
                <w:rFonts w:asciiTheme="minorHAnsi" w:hAnsiTheme="minorHAnsi" w:cs="Calibri Light"/>
                <w:sz w:val="18"/>
                <w:szCs w:val="18"/>
              </w:rPr>
              <w:t>(SK)</w:t>
            </w:r>
          </w:p>
        </w:tc>
        <w:tc>
          <w:tcPr>
            <w:tcW w:w="1753" w:type="dxa"/>
            <w:tcBorders>
              <w:top w:val="nil"/>
              <w:left w:val="nil"/>
              <w:bottom w:val="nil"/>
              <w:right w:val="nil"/>
            </w:tcBorders>
          </w:tcPr>
          <w:p w14:paraId="49C49B26" w14:textId="614F7409" w:rsidR="0076502B" w:rsidRPr="00DF64AD" w:rsidRDefault="0076502B" w:rsidP="0076502B">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&lt;LK_IN_EE 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&gt;</w:t>
            </w:r>
          </w:p>
        </w:tc>
        <w:tc>
          <w:tcPr>
            <w:tcW w:w="1764" w:type="dxa"/>
            <w:tcBorders>
              <w:top w:val="nil"/>
              <w:left w:val="nil"/>
              <w:bottom w:val="nil"/>
              <w:right w:val="nil"/>
            </w:tcBorders>
          </w:tcPr>
          <w:p w14:paraId="1680E416" w14:textId="6FCB6F3E" w:rsidR="0076502B" w:rsidRPr="00DF64AD" w:rsidRDefault="0076502B" w:rsidP="0076502B">
            <w:pPr>
              <w:jc w:val="right"/>
              <w:rPr>
                <w:rFonts w:asciiTheme="minorHAnsi" w:hAnsiTheme="minorHAnsi" w:cs="Calibri Light"/>
                <w:color w:val="FF0000"/>
              </w:rPr>
            </w:pPr>
            <w:r w:rsidRPr="00DF64AD">
              <w:rPr>
                <w:rFonts w:asciiTheme="minorHAnsi" w:hAnsiTheme="minorHAnsi" w:cs="Calibri Light"/>
                <w:color w:val="FF0000"/>
                <w:sz w:val="18"/>
                <w:szCs w:val="18"/>
              </w:rPr>
              <w:t>&lt;LC_IN_ER_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tc>
          <w:tcPr>
            <w:tcW w:w="1878" w:type="dxa"/>
            <w:tcBorders>
              <w:top w:val="nil"/>
              <w:left w:val="nil"/>
              <w:bottom w:val="nil"/>
              <w:right w:val="nil"/>
            </w:tcBorders>
          </w:tcPr>
          <w:p w14:paraId="69BAED51" w14:textId="0F89BDD8" w:rsidR="0076502B" w:rsidRPr="00DF64AD" w:rsidRDefault="00F8513F" w:rsidP="0076502B">
            <w:pPr>
              <w:jc w:val="right"/>
              <w:rPr>
                <w:rFonts w:asciiTheme="minorHAnsi" w:hAnsiTheme="minorHAnsi" w:cs="Calibri Light"/>
              </w:rPr>
            </w:pPr>
            <w:r w:rsidRPr="00DF64AD">
              <w:rPr>
                <w:rFonts w:asciiTheme="minorHAnsi" w:hAnsiTheme="minorHAnsi" w:cs="Calibri Light"/>
                <w:color w:val="FF0000"/>
                <w:sz w:val="18"/>
                <w:szCs w:val="18"/>
              </w:rPr>
              <w:t>&lt;LC_IN_</w:t>
            </w:r>
            <w:r>
              <w:rPr>
                <w:rFonts w:asciiTheme="minorHAnsi" w:hAnsiTheme="minorHAnsi" w:cs="Calibri Light"/>
                <w:color w:val="FF0000"/>
                <w:sz w:val="18"/>
                <w:szCs w:val="18"/>
              </w:rPr>
              <w:t>VOL</w:t>
            </w:r>
            <w:r w:rsidRPr="00DF64AD">
              <w:rPr>
                <w:rFonts w:asciiTheme="minorHAnsi" w:hAnsiTheme="minorHAnsi" w:cs="Calibri Light"/>
                <w:color w:val="FF0000"/>
                <w:sz w:val="18"/>
                <w:szCs w:val="18"/>
              </w:rPr>
              <w:t>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tc>
          <w:tcPr>
            <w:tcW w:w="1751" w:type="dxa"/>
            <w:tcBorders>
              <w:top w:val="nil"/>
              <w:left w:val="nil"/>
              <w:bottom w:val="nil"/>
              <w:right w:val="nil"/>
            </w:tcBorders>
          </w:tcPr>
          <w:p w14:paraId="432F27A6" w14:textId="32ED57BB" w:rsidR="0076502B" w:rsidRPr="00DF64AD" w:rsidRDefault="0076502B" w:rsidP="0076502B">
            <w:pPr>
              <w:jc w:val="right"/>
              <w:rPr>
                <w:rFonts w:asciiTheme="minorHAnsi" w:hAnsiTheme="minorHAnsi" w:cs="Calibri Light"/>
                <w:color w:val="FF0000"/>
              </w:rPr>
            </w:pPr>
            <w:r w:rsidRPr="00DF64AD">
              <w:rPr>
                <w:rFonts w:asciiTheme="minorHAnsi" w:hAnsiTheme="minorHAnsi" w:cs="Calibri Light"/>
                <w:color w:val="FF0000"/>
                <w:sz w:val="18"/>
                <w:szCs w:val="18"/>
              </w:rPr>
              <w:t>&lt;LK_IN_TOT_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bookmarkStart w:id="0" w:name="_GoBack"/>
        <w:bookmarkEnd w:id="0"/>
      </w:tr>
      <w:tr w:rsidR="0076502B" w:rsidRPr="00DF64AD" w14:paraId="1460892E" w14:textId="77777777" w:rsidTr="0076502B">
        <w:tc>
          <w:tcPr>
            <w:tcW w:w="2204" w:type="dxa"/>
            <w:tcBorders>
              <w:top w:val="nil"/>
              <w:left w:val="nil"/>
              <w:bottom w:val="nil"/>
              <w:right w:val="nil"/>
            </w:tcBorders>
            <w:shd w:val="clear" w:color="auto" w:fill="BDD6EE" w:themeFill="accent1" w:themeFillTint="66"/>
          </w:tcPr>
          <w:p w14:paraId="5817D03A" w14:textId="1CB45BBF" w:rsidR="0076502B" w:rsidRPr="00DF64AD" w:rsidRDefault="0076502B" w:rsidP="0076502B">
            <w:pPr>
              <w:rPr>
                <w:rFonts w:asciiTheme="minorHAnsi" w:hAnsiTheme="minorHAnsi" w:cs="Calibri Light"/>
                <w:sz w:val="18"/>
                <w:szCs w:val="18"/>
              </w:rPr>
            </w:pPr>
            <w:r w:rsidRPr="00DF64AD">
              <w:rPr>
                <w:rFonts w:asciiTheme="minorHAnsi" w:hAnsiTheme="minorHAnsi" w:cs="Calibri Light"/>
                <w:sz w:val="18"/>
                <w:szCs w:val="18"/>
              </w:rPr>
              <w:t>Amount subject to locking-in requirements (</w:t>
            </w:r>
            <w:r w:rsidRPr="00DF64AD">
              <w:rPr>
                <w:rFonts w:asciiTheme="minorHAnsi" w:hAnsiTheme="minorHAnsi" w:cs="Calibri Light"/>
                <w:color w:val="FF0000"/>
                <w:sz w:val="18"/>
                <w:szCs w:val="18"/>
              </w:rPr>
              <w:t>&lt;PR&gt;</w:t>
            </w:r>
            <w:r w:rsidRPr="00DF64AD">
              <w:rPr>
                <w:rFonts w:asciiTheme="minorHAnsi" w:hAnsiTheme="minorHAnsi" w:cs="Calibri Light"/>
                <w:sz w:val="18"/>
                <w:szCs w:val="18"/>
              </w:rPr>
              <w:t>)</w:t>
            </w:r>
          </w:p>
        </w:tc>
        <w:tc>
          <w:tcPr>
            <w:tcW w:w="1753" w:type="dxa"/>
            <w:tcBorders>
              <w:top w:val="nil"/>
              <w:left w:val="nil"/>
              <w:bottom w:val="nil"/>
              <w:right w:val="nil"/>
            </w:tcBorders>
            <w:shd w:val="clear" w:color="auto" w:fill="BDD6EE" w:themeFill="accent1" w:themeFillTint="66"/>
          </w:tcPr>
          <w:p w14:paraId="249C2F71" w14:textId="4E306D40" w:rsidR="0076502B" w:rsidRPr="00DF64AD" w:rsidRDefault="0076502B" w:rsidP="0076502B">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&lt;LK_IN_EE _PR&gt;</w:t>
            </w:r>
          </w:p>
        </w:tc>
        <w:tc>
          <w:tcPr>
            <w:tcW w:w="1764" w:type="dxa"/>
            <w:tcBorders>
              <w:top w:val="nil"/>
              <w:left w:val="nil"/>
              <w:bottom w:val="nil"/>
              <w:right w:val="nil"/>
            </w:tcBorders>
            <w:shd w:val="clear" w:color="auto" w:fill="BDD6EE" w:themeFill="accent1" w:themeFillTint="66"/>
          </w:tcPr>
          <w:p w14:paraId="16D4CAE2" w14:textId="32DC194D" w:rsidR="0076502B" w:rsidRPr="00DF64AD" w:rsidRDefault="0076502B" w:rsidP="0076502B">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&lt;LC_IN_ER_PR &gt;</w:t>
            </w:r>
          </w:p>
        </w:tc>
        <w:tc>
          <w:tcPr>
            <w:tcW w:w="1878" w:type="dxa"/>
            <w:tcBorders>
              <w:top w:val="nil"/>
              <w:left w:val="nil"/>
              <w:bottom w:val="nil"/>
              <w:right w:val="nil"/>
            </w:tcBorders>
            <w:shd w:val="clear" w:color="auto" w:fill="BDD6EE" w:themeFill="accent1" w:themeFillTint="66"/>
          </w:tcPr>
          <w:p w14:paraId="7C7808DB" w14:textId="79F37EDC" w:rsidR="0076502B" w:rsidRPr="00DF64AD" w:rsidRDefault="00F8513F" w:rsidP="0076502B">
            <w:pPr>
              <w:jc w:val="right"/>
              <w:rPr>
                <w:rFonts w:asciiTheme="minorHAnsi" w:hAnsiTheme="minorHAnsi" w:cs="Calibri Light"/>
              </w:rPr>
            </w:pPr>
            <w:r w:rsidRPr="00DF64AD">
              <w:rPr>
                <w:rFonts w:asciiTheme="minorHAnsi" w:hAnsiTheme="minorHAnsi" w:cs="Calibri Light"/>
                <w:color w:val="FF0000"/>
                <w:sz w:val="18"/>
                <w:szCs w:val="18"/>
              </w:rPr>
              <w:t>&lt;LC_IN_</w:t>
            </w:r>
            <w:r>
              <w:rPr>
                <w:rFonts w:asciiTheme="minorHAnsi" w:hAnsiTheme="minorHAnsi" w:cs="Calibri Light"/>
                <w:color w:val="FF0000"/>
                <w:sz w:val="18"/>
                <w:szCs w:val="18"/>
              </w:rPr>
              <w:t>VOL</w:t>
            </w:r>
            <w:r w:rsidRPr="00DF64AD">
              <w:rPr>
                <w:rFonts w:asciiTheme="minorHAnsi" w:hAnsiTheme="minorHAnsi" w:cs="Calibri Light"/>
                <w:color w:val="FF0000"/>
                <w:sz w:val="18"/>
                <w:szCs w:val="18"/>
              </w:rPr>
              <w:t>_</w:t>
            </w:r>
            <w:r>
              <w:rPr>
                <w:rFonts w:asciiTheme="minorHAnsi" w:hAnsiTheme="minorHAnsi" w:cs="Calibri Light"/>
                <w:color w:val="FF0000"/>
                <w:sz w:val="18"/>
                <w:szCs w:val="18"/>
              </w:rPr>
              <w:t>PR</w:t>
            </w:r>
            <w:r w:rsidRPr="00DF64AD">
              <w:rPr>
                <w:rFonts w:asciiTheme="minorHAnsi" w:hAnsiTheme="minorHAnsi" w:cs="Calibri Light"/>
                <w:color w:val="FF0000"/>
                <w:sz w:val="18"/>
                <w:szCs w:val="18"/>
              </w:rPr>
              <w:t xml:space="preserve"> &gt;</w:t>
            </w:r>
          </w:p>
        </w:tc>
        <w:tc>
          <w:tcPr>
            <w:tcW w:w="1751" w:type="dxa"/>
            <w:tcBorders>
              <w:top w:val="nil"/>
              <w:left w:val="nil"/>
              <w:bottom w:val="nil"/>
              <w:right w:val="nil"/>
            </w:tcBorders>
            <w:shd w:val="clear" w:color="auto" w:fill="BDD6EE" w:themeFill="accent1" w:themeFillTint="66"/>
          </w:tcPr>
          <w:p w14:paraId="23F8A1B6" w14:textId="40C36BC6" w:rsidR="0076502B" w:rsidRPr="00DF64AD" w:rsidRDefault="0076502B" w:rsidP="0076502B">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&lt;LK_IN_TOT_PR &gt;</w:t>
            </w:r>
          </w:p>
        </w:tc>
      </w:tr>
    </w:tbl>
    <w:p w14:paraId="085D222E" w14:textId="77777777" w:rsidR="00BA6F9F" w:rsidRPr="00DF64AD" w:rsidRDefault="00BA6F9F" w:rsidP="00777AA3">
      <w:pPr>
        <w:rPr>
          <w:rFonts w:asciiTheme="minorHAnsi" w:hAnsiTheme="minorHAnsi" w:cs="Calibri Light"/>
          <w:b/>
          <w:sz w:val="22"/>
          <w:szCs w:val="22"/>
        </w:rPr>
      </w:pPr>
    </w:p>
    <w:tbl>
      <w:tblPr>
        <w:tblStyle w:val="TableGrid"/>
        <w:tblW w:w="9351" w:type="dxa"/>
        <w:tblLook w:val="04A0" w:firstRow="1" w:lastRow="0" w:firstColumn="1" w:lastColumn="0" w:noHBand="0" w:noVBand="1"/>
      </w:tblPr>
      <w:tblGrid>
        <w:gridCol w:w="2286"/>
        <w:gridCol w:w="1948"/>
        <w:gridCol w:w="2849"/>
        <w:gridCol w:w="2268"/>
      </w:tblGrid>
      <w:tr w:rsidR="006C2CBC" w:rsidRPr="00DF64AD" w14:paraId="3CE979FF" w14:textId="77777777" w:rsidTr="006C2CBC">
        <w:tc>
          <w:tcPr>
            <w:tcW w:w="7083" w:type="dxa"/>
            <w:gridSpan w:val="3"/>
            <w:shd w:val="clear" w:color="auto" w:fill="002855"/>
          </w:tcPr>
          <w:p w14:paraId="2D13DB41" w14:textId="2B8D0588" w:rsidR="006C2CBC" w:rsidRPr="00DF64AD" w:rsidRDefault="006C2CBC" w:rsidP="006C2CBC">
            <w:pPr>
              <w:rPr>
                <w:rFonts w:asciiTheme="minorHAnsi" w:hAnsiTheme="minorHAnsi" w:cs="Calibri Light"/>
                <w:b/>
                <w:color w:val="FFFFFF" w:themeColor="background1"/>
                <w:sz w:val="28"/>
                <w:szCs w:val="28"/>
              </w:rPr>
            </w:pPr>
            <w:r w:rsidRPr="00DF64AD">
              <w:rPr>
                <w:rFonts w:asciiTheme="minorHAnsi" w:hAnsiTheme="minorHAnsi" w:cs="Calibri Light"/>
                <w:b/>
                <w:color w:val="FFFFFF" w:themeColor="background1"/>
                <w:sz w:val="28"/>
                <w:szCs w:val="28"/>
              </w:rPr>
              <w:t xml:space="preserve">Investment summary as at </w:t>
            </w:r>
            <w:r w:rsidRPr="00DF64AD">
              <w:rPr>
                <w:rFonts w:asciiTheme="minorHAnsi" w:hAnsiTheme="minorHAnsi" w:cs="Calibri Light"/>
                <w:b/>
                <w:color w:val="FF0000"/>
                <w:sz w:val="28"/>
                <w:szCs w:val="28"/>
              </w:rPr>
              <w:t>&lt;VAL_DATE &gt;</w:t>
            </w:r>
          </w:p>
        </w:tc>
        <w:tc>
          <w:tcPr>
            <w:tcW w:w="2268" w:type="dxa"/>
            <w:shd w:val="clear" w:color="auto" w:fill="002855"/>
          </w:tcPr>
          <w:p w14:paraId="6DCF1870" w14:textId="77777777" w:rsidR="006C2CBC" w:rsidRPr="00DF64AD" w:rsidRDefault="006C2CBC" w:rsidP="006C2CBC">
            <w:pPr>
              <w:rPr>
                <w:rFonts w:asciiTheme="minorHAnsi" w:hAnsiTheme="minorHAnsi" w:cs="Calibri Light"/>
                <w:color w:val="FFFFFF" w:themeColor="background1"/>
              </w:rPr>
            </w:pPr>
          </w:p>
        </w:tc>
      </w:tr>
      <w:tr w:rsidR="006C2CBC" w:rsidRPr="00DF64AD" w14:paraId="3D08840F" w14:textId="77777777" w:rsidTr="006C2CBC">
        <w:tc>
          <w:tcPr>
            <w:tcW w:w="2286" w:type="dxa"/>
            <w:tcBorders>
              <w:bottom w:val="nil"/>
            </w:tcBorders>
            <w:shd w:val="clear" w:color="auto" w:fill="002855"/>
          </w:tcPr>
          <w:p w14:paraId="63FA0879" w14:textId="77777777" w:rsidR="006C2CBC" w:rsidRPr="00DF64AD" w:rsidRDefault="006C2CBC" w:rsidP="006C2CBC">
            <w:pPr>
              <w:jc w:val="center"/>
              <w:rPr>
                <w:rFonts w:asciiTheme="minorHAnsi" w:hAnsiTheme="minorHAnsi" w:cs="Calibri Light"/>
                <w:color w:val="002855"/>
              </w:rPr>
            </w:pPr>
          </w:p>
        </w:tc>
        <w:tc>
          <w:tcPr>
            <w:tcW w:w="1948" w:type="dxa"/>
            <w:tcBorders>
              <w:bottom w:val="nil"/>
            </w:tcBorders>
            <w:shd w:val="clear" w:color="auto" w:fill="002855"/>
          </w:tcPr>
          <w:p w14:paraId="0A23E5D3"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Balance (units)*</w:t>
            </w:r>
          </w:p>
        </w:tc>
        <w:tc>
          <w:tcPr>
            <w:tcW w:w="2849" w:type="dxa"/>
            <w:tcBorders>
              <w:bottom w:val="nil"/>
            </w:tcBorders>
            <w:shd w:val="clear" w:color="auto" w:fill="002855"/>
          </w:tcPr>
          <w:p w14:paraId="1E34774B"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Unit value*</w:t>
            </w:r>
          </w:p>
        </w:tc>
        <w:tc>
          <w:tcPr>
            <w:tcW w:w="2268" w:type="dxa"/>
            <w:tcBorders>
              <w:bottom w:val="nil"/>
            </w:tcBorders>
            <w:shd w:val="clear" w:color="auto" w:fill="002855"/>
          </w:tcPr>
          <w:p w14:paraId="5DD12F18"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Total</w:t>
            </w:r>
          </w:p>
        </w:tc>
      </w:tr>
      <w:tr w:rsidR="006C2CBC" w:rsidRPr="00DF64AD" w14:paraId="0E896444" w14:textId="77777777" w:rsidTr="006C2CBC">
        <w:tc>
          <w:tcPr>
            <w:tcW w:w="2286" w:type="dxa"/>
            <w:tcBorders>
              <w:top w:val="nil"/>
              <w:left w:val="nil"/>
              <w:bottom w:val="nil"/>
              <w:right w:val="nil"/>
            </w:tcBorders>
            <w:shd w:val="clear" w:color="auto" w:fill="BDD6EE" w:themeFill="accent1" w:themeFillTint="66"/>
          </w:tcPr>
          <w:p w14:paraId="0ABF1336" w14:textId="03097E9C"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&lt;FN_NAME1&gt;</w:t>
            </w:r>
          </w:p>
        </w:tc>
        <w:tc>
          <w:tcPr>
            <w:tcW w:w="1948" w:type="dxa"/>
            <w:tcBorders>
              <w:top w:val="nil"/>
              <w:left w:val="nil"/>
              <w:bottom w:val="nil"/>
              <w:right w:val="nil"/>
            </w:tcBorders>
            <w:shd w:val="clear" w:color="auto" w:fill="BDD6EE" w:themeFill="accent1" w:themeFillTint="66"/>
          </w:tcPr>
          <w:p w14:paraId="5F50B756" w14:textId="6B95016B"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&lt;UNITS1&gt;</w:t>
            </w:r>
          </w:p>
        </w:tc>
        <w:tc>
          <w:tcPr>
            <w:tcW w:w="2849" w:type="dxa"/>
            <w:tcBorders>
              <w:top w:val="nil"/>
              <w:left w:val="nil"/>
              <w:bottom w:val="nil"/>
              <w:right w:val="nil"/>
            </w:tcBorders>
            <w:shd w:val="clear" w:color="auto" w:fill="BDD6EE" w:themeFill="accent1" w:themeFillTint="66"/>
          </w:tcPr>
          <w:p w14:paraId="36964B57" w14:textId="2F79F4B0"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&lt;UNIT_VL1 &gt;</w:t>
            </w:r>
          </w:p>
        </w:tc>
        <w:tc>
          <w:tcPr>
            <w:tcW w:w="2268" w:type="dxa"/>
            <w:tcBorders>
              <w:top w:val="nil"/>
              <w:left w:val="nil"/>
              <w:bottom w:val="nil"/>
              <w:right w:val="nil"/>
            </w:tcBorders>
            <w:shd w:val="clear" w:color="auto" w:fill="BDD6EE" w:themeFill="accent1" w:themeFillTint="66"/>
          </w:tcPr>
          <w:p w14:paraId="3ED50E10" w14:textId="7089115B"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&lt;FND_VL1 &gt;</w:t>
            </w:r>
          </w:p>
        </w:tc>
      </w:tr>
      <w:tr w:rsidR="006C2CBC" w:rsidRPr="00DF64AD" w14:paraId="71CDDB5D" w14:textId="77777777" w:rsidTr="006C2CBC">
        <w:tc>
          <w:tcPr>
            <w:tcW w:w="2286" w:type="dxa"/>
            <w:tcBorders>
              <w:top w:val="nil"/>
              <w:left w:val="nil"/>
              <w:bottom w:val="nil"/>
              <w:right w:val="nil"/>
            </w:tcBorders>
            <w:shd w:val="clear" w:color="auto" w:fill="auto"/>
          </w:tcPr>
          <w:p w14:paraId="47D8401F" w14:textId="2E181ABA"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&lt;FN_NAME2&gt;</w:t>
            </w:r>
          </w:p>
        </w:tc>
        <w:tc>
          <w:tcPr>
            <w:tcW w:w="1948" w:type="dxa"/>
            <w:tcBorders>
              <w:top w:val="nil"/>
              <w:left w:val="nil"/>
              <w:bottom w:val="nil"/>
              <w:right w:val="nil"/>
            </w:tcBorders>
            <w:shd w:val="clear" w:color="auto" w:fill="auto"/>
          </w:tcPr>
          <w:p w14:paraId="4E20C0AC" w14:textId="4484B6CC"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&lt;UNITS2&gt;</w:t>
            </w:r>
          </w:p>
        </w:tc>
        <w:tc>
          <w:tcPr>
            <w:tcW w:w="2849" w:type="dxa"/>
            <w:tcBorders>
              <w:top w:val="nil"/>
              <w:left w:val="nil"/>
              <w:bottom w:val="nil"/>
              <w:right w:val="nil"/>
            </w:tcBorders>
            <w:shd w:val="clear" w:color="auto" w:fill="auto"/>
          </w:tcPr>
          <w:p w14:paraId="598C7766" w14:textId="3BEB1603"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&lt;UNIT_VL2&gt;</w:t>
            </w:r>
          </w:p>
        </w:tc>
        <w:tc>
          <w:tcPr>
            <w:tcW w:w="2268" w:type="dxa"/>
            <w:tcBorders>
              <w:top w:val="nil"/>
              <w:left w:val="nil"/>
              <w:bottom w:val="nil"/>
              <w:right w:val="nil"/>
            </w:tcBorders>
            <w:shd w:val="clear" w:color="auto" w:fill="auto"/>
          </w:tcPr>
          <w:p w14:paraId="7CCD79FD" w14:textId="55EE3B16"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&lt;FND_VL2&gt;</w:t>
            </w:r>
          </w:p>
        </w:tc>
      </w:tr>
      <w:tr w:rsidR="006C2CBC" w:rsidRPr="00DF64AD" w14:paraId="5330215D" w14:textId="77777777" w:rsidTr="006C2CBC">
        <w:tc>
          <w:tcPr>
            <w:tcW w:w="2286" w:type="dxa"/>
            <w:tcBorders>
              <w:top w:val="nil"/>
              <w:left w:val="nil"/>
              <w:bottom w:val="nil"/>
              <w:right w:val="nil"/>
            </w:tcBorders>
            <w:shd w:val="clear" w:color="auto" w:fill="BDD6EE" w:themeFill="accent1" w:themeFillTint="66"/>
          </w:tcPr>
          <w:p w14:paraId="016573C1" w14:textId="6C3038D7"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&lt;FN_NAME3&gt;</w:t>
            </w:r>
          </w:p>
        </w:tc>
        <w:tc>
          <w:tcPr>
            <w:tcW w:w="1948" w:type="dxa"/>
            <w:tcBorders>
              <w:top w:val="nil"/>
              <w:left w:val="nil"/>
              <w:bottom w:val="nil"/>
              <w:right w:val="nil"/>
            </w:tcBorders>
            <w:shd w:val="clear" w:color="auto" w:fill="BDD6EE" w:themeFill="accent1" w:themeFillTint="66"/>
          </w:tcPr>
          <w:p w14:paraId="2C16550F" w14:textId="0813A4A8"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&lt;UNITS3&gt;</w:t>
            </w:r>
          </w:p>
        </w:tc>
        <w:tc>
          <w:tcPr>
            <w:tcW w:w="2849" w:type="dxa"/>
            <w:tcBorders>
              <w:top w:val="nil"/>
              <w:left w:val="nil"/>
              <w:bottom w:val="nil"/>
              <w:right w:val="nil"/>
            </w:tcBorders>
            <w:shd w:val="clear" w:color="auto" w:fill="BDD6EE" w:themeFill="accent1" w:themeFillTint="66"/>
          </w:tcPr>
          <w:p w14:paraId="6FC9DECA" w14:textId="43CFC346"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&lt;UNIT_VL3&gt;</w:t>
            </w:r>
          </w:p>
        </w:tc>
        <w:tc>
          <w:tcPr>
            <w:tcW w:w="2268" w:type="dxa"/>
            <w:tcBorders>
              <w:top w:val="nil"/>
              <w:left w:val="nil"/>
              <w:bottom w:val="nil"/>
              <w:right w:val="nil"/>
            </w:tcBorders>
            <w:shd w:val="clear" w:color="auto" w:fill="BDD6EE" w:themeFill="accent1" w:themeFillTint="66"/>
          </w:tcPr>
          <w:p w14:paraId="2E74D585" w14:textId="52464CA9"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&lt;FND_VL3&gt;</w:t>
            </w:r>
          </w:p>
        </w:tc>
      </w:tr>
      <w:tr w:rsidR="006C2CBC" w:rsidRPr="00DF64AD" w14:paraId="6516AAA8" w14:textId="77777777" w:rsidTr="006C2CBC">
        <w:tc>
          <w:tcPr>
            <w:tcW w:w="2286" w:type="dxa"/>
            <w:tcBorders>
              <w:top w:val="nil"/>
              <w:left w:val="nil"/>
              <w:bottom w:val="nil"/>
              <w:right w:val="nil"/>
            </w:tcBorders>
            <w:shd w:val="clear" w:color="auto" w:fill="auto"/>
          </w:tcPr>
          <w:p w14:paraId="787CC2A6" w14:textId="77777777"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sz w:val="18"/>
                <w:szCs w:val="18"/>
              </w:rPr>
              <w:t>Total</w:t>
            </w:r>
          </w:p>
        </w:tc>
        <w:tc>
          <w:tcPr>
            <w:tcW w:w="1948" w:type="dxa"/>
            <w:tcBorders>
              <w:top w:val="nil"/>
              <w:left w:val="nil"/>
              <w:bottom w:val="nil"/>
              <w:right w:val="nil"/>
            </w:tcBorders>
            <w:shd w:val="clear" w:color="auto" w:fill="auto"/>
          </w:tcPr>
          <w:p w14:paraId="654460A6" w14:textId="77777777" w:rsidR="006C2CBC" w:rsidRPr="00DF64AD" w:rsidRDefault="006C2CBC" w:rsidP="006C2CBC">
            <w:pPr>
              <w:jc w:val="right"/>
              <w:rPr>
                <w:rFonts w:asciiTheme="minorHAnsi" w:hAnsiTheme="minorHAnsi" w:cs="Calibri Light"/>
                <w:color w:val="FF0000"/>
                <w:sz w:val="18"/>
                <w:szCs w:val="18"/>
              </w:rPr>
            </w:pPr>
          </w:p>
        </w:tc>
        <w:tc>
          <w:tcPr>
            <w:tcW w:w="2849" w:type="dxa"/>
            <w:tcBorders>
              <w:top w:val="nil"/>
              <w:left w:val="nil"/>
              <w:bottom w:val="nil"/>
              <w:right w:val="nil"/>
            </w:tcBorders>
            <w:shd w:val="clear" w:color="auto" w:fill="auto"/>
          </w:tcPr>
          <w:p w14:paraId="0B3CB45F" w14:textId="77777777" w:rsidR="006C2CBC" w:rsidRPr="00DF64AD" w:rsidRDefault="006C2CBC" w:rsidP="006C2CBC">
            <w:pPr>
              <w:jc w:val="right"/>
              <w:rPr>
                <w:rFonts w:asciiTheme="minorHAnsi" w:hAnsiTheme="minorHAnsi" w:cs="Calibri Light"/>
                <w:color w:val="FF0000"/>
                <w:sz w:val="18"/>
                <w:szCs w:val="18"/>
              </w:rPr>
            </w:pPr>
          </w:p>
        </w:tc>
        <w:tc>
          <w:tcPr>
            <w:tcW w:w="2268" w:type="dxa"/>
            <w:tcBorders>
              <w:top w:val="nil"/>
              <w:left w:val="nil"/>
              <w:bottom w:val="nil"/>
              <w:right w:val="nil"/>
            </w:tcBorders>
            <w:shd w:val="clear" w:color="auto" w:fill="auto"/>
          </w:tcPr>
          <w:p w14:paraId="32E061DA" w14:textId="5517FA23"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&lt;TOT_VL&gt;</w:t>
            </w:r>
          </w:p>
        </w:tc>
      </w:tr>
    </w:tbl>
    <w:p w14:paraId="0E5B5466" w14:textId="74E383F0" w:rsidR="006C2CBC" w:rsidRPr="00DF64AD" w:rsidRDefault="00947BE9" w:rsidP="00777AA3">
      <w:pPr>
        <w:rPr>
          <w:rFonts w:asciiTheme="minorHAnsi" w:hAnsiTheme="minorHAnsi" w:cs="Calibri Light"/>
          <w:b/>
          <w:sz w:val="22"/>
          <w:szCs w:val="22"/>
        </w:rPr>
      </w:pPr>
      <w:r w:rsidRPr="00DF64AD">
        <w:rPr>
          <w:rFonts w:asciiTheme="minorHAnsi" w:hAnsiTheme="minorHAnsi" w:cs="Calibri Light"/>
          <w:b/>
          <w:sz w:val="22"/>
          <w:szCs w:val="22"/>
        </w:rPr>
        <w:t>&lt;/P1&gt;</w:t>
      </w:r>
    </w:p>
    <w:p w14:paraId="4CABC64E" w14:textId="77777777" w:rsidR="00947BE9" w:rsidRPr="00DF64AD" w:rsidRDefault="00947BE9" w:rsidP="00777AA3">
      <w:pPr>
        <w:rPr>
          <w:rFonts w:asciiTheme="minorHAnsi" w:hAnsiTheme="minorHAnsi" w:cs="Calibri Light"/>
          <w:b/>
          <w:sz w:val="22"/>
          <w:szCs w:val="22"/>
        </w:rPr>
      </w:pPr>
    </w:p>
    <w:p w14:paraId="574973B7" w14:textId="0368CC30" w:rsidR="00947BE9" w:rsidRPr="00DF64AD" w:rsidRDefault="00947BE9" w:rsidP="00777AA3">
      <w:pPr>
        <w:rPr>
          <w:rFonts w:asciiTheme="minorHAnsi" w:hAnsiTheme="minorHAnsi" w:cs="Calibri Light"/>
          <w:b/>
          <w:sz w:val="22"/>
          <w:szCs w:val="22"/>
        </w:rPr>
      </w:pPr>
      <w:r w:rsidRPr="00DF64AD">
        <w:rPr>
          <w:rFonts w:asciiTheme="minorHAnsi" w:hAnsiTheme="minorHAnsi" w:cs="Calibri Light"/>
          <w:b/>
          <w:sz w:val="22"/>
          <w:szCs w:val="22"/>
        </w:rPr>
        <w:t>&lt;P2&gt;</w:t>
      </w:r>
    </w:p>
    <w:p w14:paraId="6194C80E" w14:textId="77777777" w:rsidR="00947BE9" w:rsidRPr="00DF64AD" w:rsidRDefault="00947BE9" w:rsidP="00947BE9">
      <w:pPr>
        <w:rPr>
          <w:rFonts w:asciiTheme="minorHAnsi" w:hAnsiTheme="minorHAnsi" w:cs="Calibri Light"/>
          <w:sz w:val="22"/>
          <w:szCs w:val="22"/>
        </w:rPr>
      </w:pPr>
      <w:r w:rsidRPr="00DF64AD">
        <w:rPr>
          <w:rFonts w:asciiTheme="minorHAnsi" w:hAnsiTheme="minorHAnsi" w:cs="Calibri Light"/>
          <w:sz w:val="22"/>
          <w:szCs w:val="22"/>
        </w:rPr>
        <w:t>PEPP is governed by Saskatchewan legislation. Our records indicate a portion of the</w:t>
      </w:r>
      <w:r w:rsidRPr="00DF64AD">
        <w:rPr>
          <w:rFonts w:asciiTheme="minorHAnsi" w:hAnsiTheme="minorHAnsi" w:cs="Calibri Light"/>
          <w:color w:val="FF0000"/>
          <w:sz w:val="22"/>
          <w:szCs w:val="22"/>
        </w:rPr>
        <w:t xml:space="preserve"> </w:t>
      </w:r>
      <w:r w:rsidRPr="00DF64AD">
        <w:rPr>
          <w:rFonts w:asciiTheme="minorHAnsi" w:hAnsiTheme="minorHAnsi" w:cs="Calibri Light"/>
          <w:sz w:val="22"/>
          <w:szCs w:val="22"/>
        </w:rPr>
        <w:t xml:space="preserve">locked-in money is governed by another province’s legislation. For further details see the </w:t>
      </w:r>
      <w:proofErr w:type="spellStart"/>
      <w:r w:rsidRPr="00DF64AD">
        <w:rPr>
          <w:rFonts w:asciiTheme="minorHAnsi" w:hAnsiTheme="minorHAnsi" w:cs="Calibri Light"/>
          <w:sz w:val="22"/>
          <w:szCs w:val="22"/>
        </w:rPr>
        <w:t>PEPP</w:t>
      </w:r>
      <w:r w:rsidRPr="00DF64AD">
        <w:rPr>
          <w:rFonts w:asciiTheme="minorHAnsi" w:hAnsiTheme="minorHAnsi" w:cs="Calibri Light"/>
          <w:i/>
          <w:sz w:val="22"/>
          <w:szCs w:val="22"/>
        </w:rPr>
        <w:t>Talk</w:t>
      </w:r>
      <w:proofErr w:type="spellEnd"/>
      <w:r w:rsidRPr="00DF64AD">
        <w:rPr>
          <w:rFonts w:asciiTheme="minorHAnsi" w:hAnsiTheme="minorHAnsi" w:cs="Calibri Light"/>
          <w:sz w:val="22"/>
          <w:szCs w:val="22"/>
        </w:rPr>
        <w:t xml:space="preserve"> on </w:t>
      </w:r>
      <w:r w:rsidRPr="00DF64AD">
        <w:rPr>
          <w:rFonts w:asciiTheme="minorHAnsi" w:hAnsiTheme="minorHAnsi" w:cs="Calibri Light"/>
          <w:i/>
          <w:sz w:val="22"/>
          <w:szCs w:val="22"/>
        </w:rPr>
        <w:t>Working Beyond Saskatchewan</w:t>
      </w:r>
      <w:r w:rsidRPr="00DF64AD">
        <w:rPr>
          <w:rFonts w:asciiTheme="minorHAnsi" w:hAnsiTheme="minorHAnsi" w:cs="Calibri Light"/>
          <w:sz w:val="22"/>
          <w:szCs w:val="22"/>
        </w:rPr>
        <w:t xml:space="preserve"> on our website.</w:t>
      </w:r>
    </w:p>
    <w:p w14:paraId="37E9121E" w14:textId="5664D7DD" w:rsidR="00947BE9" w:rsidRPr="00DF64AD" w:rsidRDefault="00947BE9" w:rsidP="00777AA3">
      <w:pPr>
        <w:rPr>
          <w:rFonts w:asciiTheme="minorHAnsi" w:hAnsiTheme="minorHAnsi" w:cs="Calibri Light"/>
          <w:b/>
          <w:sz w:val="22"/>
          <w:szCs w:val="22"/>
        </w:rPr>
      </w:pPr>
      <w:r w:rsidRPr="00DF64AD">
        <w:rPr>
          <w:rFonts w:asciiTheme="minorHAnsi" w:hAnsiTheme="minorHAnsi" w:cs="Calibri Light"/>
          <w:b/>
          <w:sz w:val="22"/>
          <w:szCs w:val="22"/>
        </w:rPr>
        <w:t>&lt;/P2&gt;</w:t>
      </w:r>
    </w:p>
    <w:p w14:paraId="1D6382DB" w14:textId="0D9FBDC4" w:rsidR="0038348C" w:rsidRDefault="0038348C">
      <w:pPr>
        <w:spacing w:after="160" w:line="259" w:lineRule="auto"/>
        <w:rPr>
          <w:rFonts w:ascii="Calibri Light" w:hAnsi="Calibri Light" w:cs="Calibri Light"/>
          <w:b/>
          <w:sz w:val="22"/>
          <w:szCs w:val="22"/>
        </w:rPr>
      </w:pPr>
      <w:r>
        <w:rPr>
          <w:rFonts w:ascii="Calibri Light" w:hAnsi="Calibri Light" w:cs="Calibri Light"/>
          <w:b/>
          <w:sz w:val="22"/>
          <w:szCs w:val="22"/>
        </w:rPr>
        <w:br w:type="page"/>
      </w:r>
    </w:p>
    <w:p w14:paraId="58846F2D" w14:textId="73526C40" w:rsidR="0038348C" w:rsidRPr="00DF64AD" w:rsidRDefault="0038348C" w:rsidP="0038348C">
      <w:pPr>
        <w:rPr>
          <w:rFonts w:asciiTheme="minorHAnsi" w:hAnsiTheme="minorHAnsi" w:cs="Calibri Light"/>
          <w:b/>
          <w:color w:val="002855"/>
          <w:sz w:val="36"/>
          <w:szCs w:val="36"/>
        </w:rPr>
      </w:pPr>
      <w:r w:rsidRPr="00DF64AD">
        <w:rPr>
          <w:rFonts w:asciiTheme="minorHAnsi" w:hAnsiTheme="minorHAnsi" w:cs="Calibri Light"/>
          <w:b/>
          <w:color w:val="002855"/>
          <w:sz w:val="36"/>
          <w:szCs w:val="36"/>
        </w:rPr>
        <w:lastRenderedPageBreak/>
        <w:t xml:space="preserve">Spousal options on death of </w:t>
      </w:r>
      <w:r w:rsidRPr="00DF64AD">
        <w:rPr>
          <w:rFonts w:asciiTheme="minorHAnsi" w:hAnsiTheme="minorHAnsi" w:cs="Calibri Light"/>
          <w:b/>
          <w:color w:val="FF0000"/>
          <w:sz w:val="36"/>
          <w:szCs w:val="36"/>
        </w:rPr>
        <w:t>&lt;</w:t>
      </w:r>
      <w:r w:rsidR="00DF64AD">
        <w:rPr>
          <w:rFonts w:asciiTheme="minorHAnsi" w:hAnsiTheme="minorHAnsi" w:cs="Calibri Light"/>
          <w:b/>
          <w:color w:val="FF0000"/>
          <w:sz w:val="36"/>
          <w:szCs w:val="36"/>
        </w:rPr>
        <w:t>M</w:t>
      </w:r>
      <w:r w:rsidR="00170691">
        <w:rPr>
          <w:rFonts w:asciiTheme="minorHAnsi" w:hAnsiTheme="minorHAnsi" w:cs="Calibri Light"/>
          <w:b/>
          <w:color w:val="FF0000"/>
          <w:sz w:val="36"/>
          <w:szCs w:val="36"/>
        </w:rPr>
        <w:t>MB_FN</w:t>
      </w:r>
      <w:r w:rsidRPr="00DF64AD">
        <w:rPr>
          <w:rFonts w:asciiTheme="minorHAnsi" w:hAnsiTheme="minorHAnsi" w:cs="Calibri Light"/>
          <w:b/>
          <w:color w:val="FF0000"/>
          <w:sz w:val="36"/>
          <w:szCs w:val="36"/>
        </w:rPr>
        <w:t>&gt;</w:t>
      </w:r>
      <w:r w:rsidRPr="00DF64AD">
        <w:rPr>
          <w:rFonts w:asciiTheme="minorHAnsi" w:hAnsiTheme="minorHAnsi" w:cs="Calibri Light"/>
          <w:b/>
          <w:color w:val="002855"/>
          <w:sz w:val="36"/>
          <w:szCs w:val="36"/>
        </w:rPr>
        <w:t xml:space="preserve">: </w:t>
      </w:r>
    </w:p>
    <w:p w14:paraId="6BA9E3C4" w14:textId="7186BEEA" w:rsidR="0038348C" w:rsidRPr="00DF64AD" w:rsidRDefault="0038348C" w:rsidP="0038348C">
      <w:pPr>
        <w:rPr>
          <w:rFonts w:asciiTheme="minorHAnsi" w:hAnsiTheme="minorHAnsi" w:cs="Calibri Light"/>
        </w:rPr>
      </w:pPr>
      <w:r w:rsidRPr="00DF64AD">
        <w:rPr>
          <w:rFonts w:asciiTheme="minorHAnsi" w:hAnsiTheme="minorHAnsi" w:cs="Calibri Light"/>
        </w:rPr>
        <w:t xml:space="preserve">as at </w:t>
      </w:r>
      <w:r w:rsidRPr="00DF64AD">
        <w:rPr>
          <w:rFonts w:asciiTheme="minorHAnsi" w:hAnsiTheme="minorHAnsi" w:cs="Calibri Light"/>
          <w:color w:val="FF0000"/>
        </w:rPr>
        <w:t>&lt;DATE&gt;</w:t>
      </w:r>
    </w:p>
    <w:p w14:paraId="6F93CEE9" w14:textId="77777777" w:rsidR="0038348C" w:rsidRPr="00DF64AD" w:rsidRDefault="0038348C" w:rsidP="0038348C">
      <w:pPr>
        <w:rPr>
          <w:rFonts w:asciiTheme="minorHAnsi" w:hAnsiTheme="minorHAnsi" w:cs="Calibri Light"/>
        </w:rPr>
      </w:pPr>
    </w:p>
    <w:p w14:paraId="1475B277" w14:textId="7E10D9B4" w:rsidR="0038348C" w:rsidRPr="00DF64AD" w:rsidRDefault="0038348C" w:rsidP="0038348C">
      <w:pPr>
        <w:rPr>
          <w:rFonts w:asciiTheme="minorHAnsi" w:hAnsiTheme="minorHAnsi" w:cs="Calibri Light"/>
          <w:sz w:val="22"/>
          <w:szCs w:val="22"/>
        </w:rPr>
      </w:pPr>
      <w:r w:rsidRPr="00DF64AD">
        <w:rPr>
          <w:rFonts w:asciiTheme="minorHAnsi" w:hAnsiTheme="minorHAnsi" w:cs="Calibri Light"/>
          <w:color w:val="FF0000"/>
          <w:sz w:val="22"/>
          <w:szCs w:val="22"/>
        </w:rPr>
        <w:t>&lt;SP_NM&gt;</w:t>
      </w:r>
      <w:r w:rsidRPr="00DF64AD">
        <w:rPr>
          <w:rFonts w:asciiTheme="minorHAnsi" w:hAnsiTheme="minorHAnsi" w:cs="Calibri Light"/>
          <w:sz w:val="22"/>
          <w:szCs w:val="22"/>
        </w:rPr>
        <w:tab/>
      </w:r>
      <w:r w:rsidRPr="00DF64AD">
        <w:rPr>
          <w:rFonts w:asciiTheme="minorHAnsi" w:hAnsiTheme="minorHAnsi" w:cs="Calibri Light"/>
          <w:color w:val="FF0000"/>
          <w:sz w:val="22"/>
          <w:szCs w:val="22"/>
        </w:rPr>
        <w:tab/>
      </w:r>
      <w:r w:rsidRPr="00DF64AD">
        <w:rPr>
          <w:rFonts w:asciiTheme="minorHAnsi" w:hAnsiTheme="minorHAnsi" w:cs="Calibri Light"/>
          <w:color w:val="FF0000"/>
          <w:sz w:val="22"/>
          <w:szCs w:val="22"/>
        </w:rPr>
        <w:tab/>
      </w:r>
      <w:r w:rsidRPr="00DF64AD">
        <w:rPr>
          <w:rFonts w:asciiTheme="minorHAnsi" w:hAnsiTheme="minorHAnsi" w:cs="Calibri Light"/>
          <w:color w:val="FF0000"/>
          <w:sz w:val="22"/>
          <w:szCs w:val="22"/>
        </w:rPr>
        <w:tab/>
      </w:r>
      <w:r w:rsidRPr="00DF64AD">
        <w:rPr>
          <w:rFonts w:asciiTheme="minorHAnsi" w:hAnsiTheme="minorHAnsi" w:cs="Calibri Light"/>
          <w:color w:val="FF0000"/>
          <w:sz w:val="22"/>
          <w:szCs w:val="22"/>
        </w:rPr>
        <w:tab/>
      </w:r>
      <w:r w:rsidRPr="00DF64AD">
        <w:rPr>
          <w:rFonts w:asciiTheme="minorHAnsi" w:hAnsiTheme="minorHAnsi" w:cs="Calibri Light"/>
          <w:color w:val="FF0000"/>
          <w:sz w:val="22"/>
          <w:szCs w:val="22"/>
        </w:rPr>
        <w:tab/>
      </w:r>
      <w:r w:rsidRPr="00DF64AD">
        <w:rPr>
          <w:rFonts w:asciiTheme="minorHAnsi" w:hAnsiTheme="minorHAnsi" w:cs="Calibri Light"/>
          <w:color w:val="FF0000"/>
          <w:sz w:val="22"/>
          <w:szCs w:val="22"/>
        </w:rPr>
        <w:tab/>
      </w:r>
    </w:p>
    <w:p w14:paraId="024C2F6A" w14:textId="0F073D28" w:rsidR="0038348C" w:rsidRPr="00DF64AD" w:rsidRDefault="0038348C" w:rsidP="0038348C">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proofErr w:type="spellStart"/>
      <w:r w:rsidR="00EE18E5" w:rsidRPr="00DF64AD">
        <w:rPr>
          <w:rFonts w:asciiTheme="minorHAnsi" w:hAnsiTheme="minorHAnsi" w:cs="Calibri Light"/>
          <w:color w:val="FF0000"/>
          <w:sz w:val="22"/>
          <w:szCs w:val="22"/>
        </w:rPr>
        <w:t>SP_N</w:t>
      </w:r>
      <w:r w:rsidRPr="00DF64AD">
        <w:rPr>
          <w:rFonts w:asciiTheme="minorHAnsi" w:hAnsiTheme="minorHAnsi" w:cs="Calibri Light"/>
          <w:color w:val="FF0000"/>
          <w:sz w:val="22"/>
          <w:szCs w:val="22"/>
        </w:rPr>
        <w:t>M_address</w:t>
      </w:r>
      <w:proofErr w:type="spellEnd"/>
      <w:r w:rsidRPr="00DF64AD">
        <w:rPr>
          <w:rFonts w:asciiTheme="minorHAnsi" w:hAnsiTheme="minorHAnsi" w:cs="Calibri Light"/>
          <w:color w:val="FF0000"/>
          <w:sz w:val="22"/>
          <w:szCs w:val="22"/>
        </w:rPr>
        <w:t xml:space="preserve"> line 1&gt;</w:t>
      </w:r>
      <w:r w:rsidRPr="00DF64AD">
        <w:rPr>
          <w:rFonts w:asciiTheme="minorHAnsi" w:hAnsiTheme="minorHAnsi" w:cs="Calibri Light"/>
          <w:color w:val="FF0000"/>
          <w:sz w:val="22"/>
          <w:szCs w:val="22"/>
        </w:rPr>
        <w:tab/>
      </w:r>
    </w:p>
    <w:p w14:paraId="3FC3A11E" w14:textId="21868F08" w:rsidR="0038348C" w:rsidRPr="00DF64AD" w:rsidRDefault="0038348C" w:rsidP="0038348C">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proofErr w:type="spellStart"/>
      <w:r w:rsidRPr="00DF64AD">
        <w:rPr>
          <w:rFonts w:asciiTheme="minorHAnsi" w:hAnsiTheme="minorHAnsi" w:cs="Calibri Light"/>
          <w:color w:val="FF0000"/>
          <w:sz w:val="22"/>
          <w:szCs w:val="22"/>
        </w:rPr>
        <w:t>SP_NM_</w:t>
      </w:r>
      <w:r w:rsidR="009A67F7" w:rsidRPr="00DF64AD">
        <w:rPr>
          <w:rFonts w:asciiTheme="minorHAnsi" w:hAnsiTheme="minorHAnsi" w:cs="Calibri Light"/>
          <w:color w:val="FF0000"/>
          <w:sz w:val="22"/>
          <w:szCs w:val="22"/>
        </w:rPr>
        <w:t>address</w:t>
      </w:r>
      <w:proofErr w:type="spellEnd"/>
      <w:r w:rsidR="009A67F7" w:rsidRPr="00DF64AD">
        <w:rPr>
          <w:rFonts w:asciiTheme="minorHAnsi" w:hAnsiTheme="minorHAnsi" w:cs="Calibri Light"/>
          <w:color w:val="FF0000"/>
          <w:sz w:val="22"/>
          <w:szCs w:val="22"/>
        </w:rPr>
        <w:t xml:space="preserve"> line 2</w:t>
      </w:r>
      <w:r w:rsidRPr="00DF64AD">
        <w:rPr>
          <w:rFonts w:asciiTheme="minorHAnsi" w:hAnsiTheme="minorHAnsi" w:cs="Calibri Light"/>
          <w:color w:val="FF0000"/>
          <w:sz w:val="22"/>
          <w:szCs w:val="22"/>
        </w:rPr>
        <w:t>&gt;</w:t>
      </w:r>
    </w:p>
    <w:p w14:paraId="4F08CACD" w14:textId="5EC2AC61" w:rsidR="0038348C" w:rsidRPr="00DF64AD" w:rsidRDefault="0038348C" w:rsidP="0038348C">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proofErr w:type="spellStart"/>
      <w:r w:rsidRPr="00DF64AD">
        <w:rPr>
          <w:rFonts w:asciiTheme="minorHAnsi" w:hAnsiTheme="minorHAnsi" w:cs="Calibri Light"/>
          <w:color w:val="FF0000"/>
          <w:sz w:val="22"/>
          <w:szCs w:val="22"/>
        </w:rPr>
        <w:t>SP_NM_</w:t>
      </w:r>
      <w:r w:rsidR="009A67F7" w:rsidRPr="00DF64AD">
        <w:rPr>
          <w:rFonts w:asciiTheme="minorHAnsi" w:hAnsiTheme="minorHAnsi" w:cs="Calibri Light"/>
          <w:color w:val="FF0000"/>
          <w:sz w:val="22"/>
          <w:szCs w:val="22"/>
        </w:rPr>
        <w:t>address</w:t>
      </w:r>
      <w:proofErr w:type="spellEnd"/>
      <w:r w:rsidR="009A67F7" w:rsidRPr="00DF64AD">
        <w:rPr>
          <w:rFonts w:asciiTheme="minorHAnsi" w:hAnsiTheme="minorHAnsi" w:cs="Calibri Light"/>
          <w:color w:val="FF0000"/>
          <w:sz w:val="22"/>
          <w:szCs w:val="22"/>
        </w:rPr>
        <w:t xml:space="preserve"> line 3 </w:t>
      </w:r>
      <w:r w:rsidRPr="00DF64AD">
        <w:rPr>
          <w:rFonts w:asciiTheme="minorHAnsi" w:hAnsiTheme="minorHAnsi" w:cs="Calibri Light"/>
          <w:color w:val="FF0000"/>
          <w:sz w:val="22"/>
          <w:szCs w:val="22"/>
        </w:rPr>
        <w:t>&gt;</w:t>
      </w:r>
    </w:p>
    <w:p w14:paraId="1F58EF38" w14:textId="0BAC16D7" w:rsidR="0038348C" w:rsidRPr="00DF64AD" w:rsidRDefault="0038348C" w:rsidP="0038348C">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proofErr w:type="spellStart"/>
      <w:r w:rsidR="00EE18E5" w:rsidRPr="00DF64AD">
        <w:rPr>
          <w:rFonts w:asciiTheme="minorHAnsi" w:hAnsiTheme="minorHAnsi" w:cs="Calibri Light"/>
          <w:color w:val="FF0000"/>
          <w:sz w:val="22"/>
          <w:szCs w:val="22"/>
        </w:rPr>
        <w:t>SP_NM_</w:t>
      </w:r>
      <w:r w:rsidRPr="00DF64AD">
        <w:rPr>
          <w:rFonts w:asciiTheme="minorHAnsi" w:hAnsiTheme="minorHAnsi" w:cs="Calibri Light"/>
          <w:color w:val="FF0000"/>
          <w:sz w:val="22"/>
          <w:szCs w:val="22"/>
        </w:rPr>
        <w:t>city</w:t>
      </w:r>
      <w:proofErr w:type="spellEnd"/>
      <w:r w:rsidRPr="00DF64AD">
        <w:rPr>
          <w:rFonts w:asciiTheme="minorHAnsi" w:hAnsiTheme="minorHAnsi" w:cs="Calibri Light"/>
          <w:color w:val="FF0000"/>
          <w:sz w:val="22"/>
          <w:szCs w:val="22"/>
        </w:rPr>
        <w:t>&gt; &lt;</w:t>
      </w:r>
      <w:proofErr w:type="spellStart"/>
      <w:r w:rsidR="00EE18E5" w:rsidRPr="00DF64AD">
        <w:rPr>
          <w:rFonts w:asciiTheme="minorHAnsi" w:hAnsiTheme="minorHAnsi" w:cs="Calibri Light"/>
          <w:color w:val="FF0000"/>
          <w:sz w:val="22"/>
          <w:szCs w:val="22"/>
        </w:rPr>
        <w:t>SP_NM_</w:t>
      </w:r>
      <w:r w:rsidRPr="00DF64AD">
        <w:rPr>
          <w:rFonts w:asciiTheme="minorHAnsi" w:hAnsiTheme="minorHAnsi" w:cs="Calibri Light"/>
          <w:color w:val="FF0000"/>
          <w:sz w:val="22"/>
          <w:szCs w:val="22"/>
        </w:rPr>
        <w:t>province</w:t>
      </w:r>
      <w:proofErr w:type="spellEnd"/>
      <w:proofErr w:type="gramStart"/>
      <w:r w:rsidRPr="00DF64AD">
        <w:rPr>
          <w:rFonts w:asciiTheme="minorHAnsi" w:hAnsiTheme="minorHAnsi" w:cs="Calibri Light"/>
          <w:color w:val="FF0000"/>
          <w:sz w:val="22"/>
          <w:szCs w:val="22"/>
        </w:rPr>
        <w:t>&gt;  &lt;</w:t>
      </w:r>
      <w:proofErr w:type="spellStart"/>
      <w:proofErr w:type="gramEnd"/>
      <w:r w:rsidR="00EE18E5" w:rsidRPr="00DF64AD">
        <w:rPr>
          <w:rFonts w:asciiTheme="minorHAnsi" w:hAnsiTheme="minorHAnsi" w:cs="Calibri Light"/>
          <w:color w:val="FF0000"/>
          <w:sz w:val="22"/>
          <w:szCs w:val="22"/>
        </w:rPr>
        <w:t>SP_NM_</w:t>
      </w:r>
      <w:r w:rsidRPr="00DF64AD">
        <w:rPr>
          <w:rFonts w:asciiTheme="minorHAnsi" w:hAnsiTheme="minorHAnsi" w:cs="Calibri Light"/>
          <w:color w:val="FF0000"/>
          <w:sz w:val="22"/>
          <w:szCs w:val="22"/>
        </w:rPr>
        <w:t>postal</w:t>
      </w:r>
      <w:proofErr w:type="spellEnd"/>
      <w:r w:rsidRPr="00DF64AD">
        <w:rPr>
          <w:rFonts w:asciiTheme="minorHAnsi" w:hAnsiTheme="minorHAnsi" w:cs="Calibri Light"/>
          <w:color w:val="FF0000"/>
          <w:sz w:val="22"/>
          <w:szCs w:val="22"/>
        </w:rPr>
        <w:t xml:space="preserve"> code&gt;</w:t>
      </w:r>
    </w:p>
    <w:p w14:paraId="31DDFB88" w14:textId="5A17FF2C" w:rsidR="0038348C" w:rsidRPr="00DF64AD" w:rsidRDefault="0038348C" w:rsidP="0038348C">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proofErr w:type="spellStart"/>
      <w:r w:rsidR="00EE18E5" w:rsidRPr="00DF64AD">
        <w:rPr>
          <w:rFonts w:asciiTheme="minorHAnsi" w:hAnsiTheme="minorHAnsi" w:cs="Calibri Light"/>
          <w:color w:val="FF0000"/>
          <w:sz w:val="22"/>
          <w:szCs w:val="22"/>
        </w:rPr>
        <w:t>SP_NM_</w:t>
      </w:r>
      <w:r w:rsidRPr="00DF64AD">
        <w:rPr>
          <w:rFonts w:asciiTheme="minorHAnsi" w:hAnsiTheme="minorHAnsi" w:cs="Calibri Light"/>
          <w:color w:val="FF0000"/>
          <w:sz w:val="22"/>
          <w:szCs w:val="22"/>
        </w:rPr>
        <w:t>country</w:t>
      </w:r>
      <w:proofErr w:type="spellEnd"/>
      <w:r w:rsidRPr="00DF64AD">
        <w:rPr>
          <w:rFonts w:asciiTheme="minorHAnsi" w:hAnsiTheme="minorHAnsi" w:cs="Calibri Light"/>
          <w:color w:val="FF0000"/>
          <w:sz w:val="22"/>
          <w:szCs w:val="22"/>
        </w:rPr>
        <w:t>&gt;</w:t>
      </w:r>
    </w:p>
    <w:p w14:paraId="443FB024" w14:textId="77777777" w:rsidR="0038348C" w:rsidRPr="00DF64AD" w:rsidRDefault="0038348C" w:rsidP="00777AA3">
      <w:pPr>
        <w:rPr>
          <w:rFonts w:asciiTheme="minorHAnsi" w:hAnsiTheme="minorHAnsi" w:cs="Calibri Light"/>
          <w:b/>
          <w:sz w:val="22"/>
          <w:szCs w:val="22"/>
        </w:rPr>
      </w:pPr>
    </w:p>
    <w:p w14:paraId="4F9E920B" w14:textId="11558BDD" w:rsidR="00F411E0" w:rsidRPr="00DF64AD" w:rsidRDefault="00F411E0" w:rsidP="00777AA3">
      <w:pPr>
        <w:rPr>
          <w:rFonts w:asciiTheme="minorHAnsi" w:hAnsiTheme="minorHAnsi" w:cs="Calibri Light"/>
          <w:b/>
          <w:sz w:val="22"/>
          <w:szCs w:val="22"/>
        </w:rPr>
      </w:pPr>
      <w:r w:rsidRPr="00DF64AD">
        <w:rPr>
          <w:rFonts w:asciiTheme="minorHAnsi" w:hAnsiTheme="minorHAnsi" w:cs="Calibri Light"/>
          <w:b/>
          <w:sz w:val="22"/>
          <w:szCs w:val="22"/>
        </w:rPr>
        <w:t>&lt;P1&gt;</w:t>
      </w:r>
    </w:p>
    <w:p w14:paraId="42D86130" w14:textId="5C7F5FCF" w:rsidR="00AF25B8" w:rsidRPr="00DF64AD" w:rsidRDefault="00AF25B8" w:rsidP="00AF25B8">
      <w:pPr>
        <w:rPr>
          <w:rFonts w:asciiTheme="minorHAnsi" w:hAnsiTheme="minorHAnsi" w:cs="Calibri Light"/>
          <w:sz w:val="22"/>
          <w:szCs w:val="22"/>
        </w:rPr>
      </w:pPr>
      <w:r w:rsidRPr="00DF64AD">
        <w:rPr>
          <w:rFonts w:asciiTheme="minorHAnsi" w:hAnsiTheme="minorHAnsi" w:cs="Calibri Light"/>
          <w:sz w:val="22"/>
          <w:szCs w:val="22"/>
        </w:rPr>
        <w:t xml:space="preserve">Please let us know what you decide by completing this form and returning it to PEPP by </w:t>
      </w:r>
      <w:r w:rsidRPr="00DF64AD">
        <w:rPr>
          <w:rFonts w:asciiTheme="minorHAnsi" w:hAnsiTheme="minorHAnsi" w:cs="Calibri Light"/>
          <w:color w:val="FF0000"/>
          <w:sz w:val="22"/>
          <w:szCs w:val="22"/>
        </w:rPr>
        <w:t xml:space="preserve">&lt;RTRN_DT&gt;. </w:t>
      </w:r>
      <w:r w:rsidRPr="00DF64AD">
        <w:rPr>
          <w:rFonts w:asciiTheme="minorHAnsi" w:hAnsiTheme="minorHAnsi" w:cs="Calibri Light"/>
          <w:sz w:val="22"/>
          <w:szCs w:val="22"/>
        </w:rPr>
        <w:t>You may choose one option or a combination of options:</w:t>
      </w:r>
    </w:p>
    <w:p w14:paraId="021543B6" w14:textId="77777777" w:rsidR="00AF25B8" w:rsidRPr="00AF25B8" w:rsidRDefault="00AF25B8" w:rsidP="00AF25B8">
      <w:pPr>
        <w:rPr>
          <w:rFonts w:ascii="Calibri Light" w:hAnsi="Calibri Light" w:cs="Calibri Light"/>
        </w:rPr>
      </w:pPr>
    </w:p>
    <w:tbl>
      <w:tblPr>
        <w:tblStyle w:val="TableGrid"/>
        <w:tblW w:w="0" w:type="auto"/>
        <w:tblLook w:val="04A0" w:firstRow="1" w:lastRow="0" w:firstColumn="1" w:lastColumn="0" w:noHBand="0" w:noVBand="1"/>
      </w:tblPr>
      <w:tblGrid>
        <w:gridCol w:w="3116"/>
        <w:gridCol w:w="3117"/>
        <w:gridCol w:w="3117"/>
      </w:tblGrid>
      <w:tr w:rsidR="00AF25B8" w:rsidRPr="00AF25B8" w14:paraId="2747AC71" w14:textId="77777777" w:rsidTr="00AF25B8">
        <w:tc>
          <w:tcPr>
            <w:tcW w:w="3116" w:type="dxa"/>
            <w:tcBorders>
              <w:bottom w:val="nil"/>
            </w:tcBorders>
            <w:shd w:val="clear" w:color="auto" w:fill="002855"/>
          </w:tcPr>
          <w:p w14:paraId="04D3455C" w14:textId="77777777" w:rsidR="00AF25B8" w:rsidRPr="00AF25B8" w:rsidRDefault="00AF25B8" w:rsidP="00AF25B8">
            <w:pPr>
              <w:jc w:val="center"/>
              <w:rPr>
                <w:rFonts w:asciiTheme="minorHAnsi" w:hAnsiTheme="minorHAnsi" w:cs="Calibri Light"/>
                <w:b/>
              </w:rPr>
            </w:pPr>
            <w:r w:rsidRPr="00AF25B8">
              <w:rPr>
                <w:rFonts w:asciiTheme="minorHAnsi" w:hAnsiTheme="minorHAnsi" w:cs="Calibri Light"/>
                <w:b/>
              </w:rPr>
              <w:t>Jurisdiction</w:t>
            </w:r>
          </w:p>
        </w:tc>
        <w:tc>
          <w:tcPr>
            <w:tcW w:w="3117" w:type="dxa"/>
            <w:tcBorders>
              <w:bottom w:val="nil"/>
            </w:tcBorders>
            <w:shd w:val="clear" w:color="auto" w:fill="002855"/>
          </w:tcPr>
          <w:p w14:paraId="38187C4B" w14:textId="77777777" w:rsidR="00AF25B8" w:rsidRPr="00AF25B8" w:rsidRDefault="00AF25B8" w:rsidP="00AF25B8">
            <w:pPr>
              <w:jc w:val="center"/>
              <w:rPr>
                <w:rFonts w:asciiTheme="minorHAnsi" w:hAnsiTheme="minorHAnsi" w:cs="Calibri Light"/>
                <w:b/>
              </w:rPr>
            </w:pPr>
            <w:r w:rsidRPr="00AF25B8">
              <w:rPr>
                <w:rFonts w:asciiTheme="minorHAnsi" w:hAnsiTheme="minorHAnsi" w:cs="Calibri Light"/>
                <w:b/>
              </w:rPr>
              <w:t>Value</w:t>
            </w:r>
          </w:p>
        </w:tc>
        <w:tc>
          <w:tcPr>
            <w:tcW w:w="3117" w:type="dxa"/>
            <w:tcBorders>
              <w:bottom w:val="nil"/>
            </w:tcBorders>
            <w:shd w:val="clear" w:color="auto" w:fill="002855"/>
          </w:tcPr>
          <w:p w14:paraId="1E65179D" w14:textId="77777777" w:rsidR="00AF25B8" w:rsidRPr="00AF25B8" w:rsidRDefault="00AF25B8" w:rsidP="00AF25B8">
            <w:pPr>
              <w:jc w:val="center"/>
              <w:rPr>
                <w:rFonts w:ascii="Calibri Light" w:hAnsi="Calibri Light" w:cs="Calibri Light"/>
                <w:b/>
              </w:rPr>
            </w:pPr>
          </w:p>
        </w:tc>
      </w:tr>
      <w:tr w:rsidR="002C3D8C" w:rsidRPr="002C3D8C" w14:paraId="250E82B6" w14:textId="77777777" w:rsidTr="00AF25B8">
        <w:tc>
          <w:tcPr>
            <w:tcW w:w="3116" w:type="dxa"/>
            <w:tcBorders>
              <w:top w:val="nil"/>
              <w:left w:val="nil"/>
              <w:bottom w:val="nil"/>
              <w:right w:val="nil"/>
            </w:tcBorders>
          </w:tcPr>
          <w:p w14:paraId="03AF2CB1" w14:textId="6EDB8068"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&lt;JURISDICTION&gt;</w:t>
            </w:r>
          </w:p>
        </w:tc>
        <w:tc>
          <w:tcPr>
            <w:tcW w:w="3117" w:type="dxa"/>
            <w:tcBorders>
              <w:top w:val="nil"/>
              <w:left w:val="nil"/>
              <w:bottom w:val="nil"/>
              <w:right w:val="nil"/>
            </w:tcBorders>
          </w:tcPr>
          <w:p w14:paraId="72523A45" w14:textId="73943937"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&lt;JRSDCTN_AMNT&gt;</w:t>
            </w:r>
          </w:p>
        </w:tc>
        <w:tc>
          <w:tcPr>
            <w:tcW w:w="3117" w:type="dxa"/>
            <w:tcBorders>
              <w:top w:val="nil"/>
              <w:left w:val="nil"/>
              <w:bottom w:val="nil"/>
              <w:right w:val="nil"/>
            </w:tcBorders>
          </w:tcPr>
          <w:p w14:paraId="57925D34" w14:textId="73F539DE" w:rsidR="002C3D8C" w:rsidRPr="002C3D8C" w:rsidRDefault="002C3D8C" w:rsidP="00AF25B8">
            <w:pPr>
              <w:jc w:val="center"/>
              <w:rPr>
                <w:rFonts w:asciiTheme="minorHAnsi" w:hAnsiTheme="minorHAnsi" w:cs="Calibri Light"/>
                <w:sz w:val="22"/>
              </w:rPr>
            </w:pPr>
            <w:r w:rsidRPr="002C3D8C">
              <w:rPr>
                <w:rFonts w:asciiTheme="minorHAnsi" w:hAnsiTheme="minorHAnsi" w:cs="Calibri Light"/>
                <w:sz w:val="22"/>
              </w:rPr>
              <w:t>Locked in</w:t>
            </w:r>
          </w:p>
        </w:tc>
      </w:tr>
      <w:tr w:rsidR="002C3D8C" w:rsidRPr="002C3D8C" w14:paraId="0C0DB0B0" w14:textId="77777777" w:rsidTr="00AF25B8">
        <w:tc>
          <w:tcPr>
            <w:tcW w:w="3116" w:type="dxa"/>
            <w:tcBorders>
              <w:top w:val="nil"/>
              <w:left w:val="nil"/>
              <w:bottom w:val="nil"/>
              <w:right w:val="nil"/>
            </w:tcBorders>
          </w:tcPr>
          <w:p w14:paraId="38B94C65" w14:textId="479078A4"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&lt;JURISDICTION2&gt;</w:t>
            </w:r>
          </w:p>
        </w:tc>
        <w:tc>
          <w:tcPr>
            <w:tcW w:w="3117" w:type="dxa"/>
            <w:tcBorders>
              <w:top w:val="nil"/>
              <w:left w:val="nil"/>
              <w:bottom w:val="nil"/>
              <w:right w:val="nil"/>
            </w:tcBorders>
          </w:tcPr>
          <w:p w14:paraId="37B49516" w14:textId="6421CC82"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&lt;JRSDCTN_AMNT2&gt;</w:t>
            </w:r>
          </w:p>
        </w:tc>
        <w:tc>
          <w:tcPr>
            <w:tcW w:w="3117" w:type="dxa"/>
            <w:tcBorders>
              <w:top w:val="nil"/>
              <w:left w:val="nil"/>
              <w:bottom w:val="nil"/>
              <w:right w:val="nil"/>
            </w:tcBorders>
          </w:tcPr>
          <w:p w14:paraId="25C83107" w14:textId="758DBF21" w:rsidR="002C3D8C" w:rsidRPr="002C3D8C" w:rsidRDefault="002C3D8C" w:rsidP="00AF25B8">
            <w:pPr>
              <w:jc w:val="center"/>
              <w:rPr>
                <w:rFonts w:asciiTheme="minorHAnsi" w:hAnsiTheme="minorHAnsi" w:cs="Calibri Light"/>
                <w:sz w:val="22"/>
              </w:rPr>
            </w:pPr>
            <w:r w:rsidRPr="002C3D8C">
              <w:rPr>
                <w:rFonts w:asciiTheme="minorHAnsi" w:hAnsiTheme="minorHAnsi" w:cs="Calibri Light"/>
                <w:sz w:val="22"/>
              </w:rPr>
              <w:t>Locked in</w:t>
            </w:r>
          </w:p>
        </w:tc>
      </w:tr>
      <w:tr w:rsidR="002C3D8C" w:rsidRPr="002C3D8C" w14:paraId="5951E66C" w14:textId="77777777" w:rsidTr="00AF25B8">
        <w:tc>
          <w:tcPr>
            <w:tcW w:w="3116" w:type="dxa"/>
            <w:tcBorders>
              <w:top w:val="nil"/>
              <w:left w:val="nil"/>
              <w:bottom w:val="nil"/>
              <w:right w:val="nil"/>
            </w:tcBorders>
          </w:tcPr>
          <w:p w14:paraId="04400CEF" w14:textId="65E13770"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&lt;JURISDICTION3&gt;</w:t>
            </w:r>
          </w:p>
        </w:tc>
        <w:tc>
          <w:tcPr>
            <w:tcW w:w="3117" w:type="dxa"/>
            <w:tcBorders>
              <w:top w:val="nil"/>
              <w:left w:val="nil"/>
              <w:bottom w:val="nil"/>
              <w:right w:val="nil"/>
            </w:tcBorders>
          </w:tcPr>
          <w:p w14:paraId="283CDAC2" w14:textId="7FAF8272" w:rsidR="002C3D8C" w:rsidRPr="002C3D8C" w:rsidRDefault="002C3D8C" w:rsidP="00AF25B8">
            <w:pPr>
              <w:jc w:val="center"/>
              <w:rPr>
                <w:rFonts w:asciiTheme="minorHAnsi" w:hAnsiTheme="minorHAnsi" w:cs="Calibri Light"/>
                <w:color w:val="FF0000"/>
                <w:sz w:val="22"/>
              </w:rPr>
            </w:pPr>
            <w:r w:rsidRPr="002C3D8C">
              <w:rPr>
                <w:rFonts w:asciiTheme="minorHAnsi" w:hAnsiTheme="minorHAnsi" w:cs="Calibri Light"/>
                <w:color w:val="FF0000"/>
                <w:sz w:val="22"/>
              </w:rPr>
              <w:t>&lt;JRSDCTN_AMNT3&gt;</w:t>
            </w:r>
          </w:p>
        </w:tc>
        <w:tc>
          <w:tcPr>
            <w:tcW w:w="3117" w:type="dxa"/>
            <w:tcBorders>
              <w:top w:val="nil"/>
              <w:left w:val="nil"/>
              <w:bottom w:val="nil"/>
              <w:right w:val="nil"/>
            </w:tcBorders>
          </w:tcPr>
          <w:p w14:paraId="41A10537" w14:textId="0E8DE212" w:rsidR="002C3D8C" w:rsidRPr="002C3D8C" w:rsidRDefault="002C3D8C" w:rsidP="00AF25B8">
            <w:pPr>
              <w:jc w:val="center"/>
              <w:rPr>
                <w:rFonts w:asciiTheme="minorHAnsi" w:hAnsiTheme="minorHAnsi" w:cs="Calibri Light"/>
                <w:sz w:val="22"/>
              </w:rPr>
            </w:pPr>
            <w:r w:rsidRPr="002C3D8C">
              <w:rPr>
                <w:rFonts w:asciiTheme="minorHAnsi" w:hAnsiTheme="minorHAnsi" w:cs="Calibri Light"/>
                <w:sz w:val="22"/>
              </w:rPr>
              <w:t>Locked in</w:t>
            </w:r>
          </w:p>
        </w:tc>
      </w:tr>
      <w:tr w:rsidR="002C3D8C" w:rsidRPr="002C3D8C" w14:paraId="6004F455" w14:textId="77777777" w:rsidTr="00F411E0">
        <w:tc>
          <w:tcPr>
            <w:tcW w:w="3116" w:type="dxa"/>
            <w:tcBorders>
              <w:top w:val="nil"/>
              <w:left w:val="nil"/>
              <w:bottom w:val="nil"/>
              <w:right w:val="nil"/>
            </w:tcBorders>
          </w:tcPr>
          <w:p w14:paraId="3601961A" w14:textId="2C3E9B17" w:rsidR="002C3D8C" w:rsidRPr="002C3D8C" w:rsidRDefault="002C3D8C" w:rsidP="00AF25B8">
            <w:pPr>
              <w:jc w:val="center"/>
              <w:rPr>
                <w:rFonts w:asciiTheme="minorHAnsi" w:hAnsiTheme="minorHAnsi" w:cs="Calibri Light"/>
                <w:sz w:val="22"/>
              </w:rPr>
            </w:pPr>
            <w:r w:rsidRPr="00AF25B8">
              <w:rPr>
                <w:rFonts w:asciiTheme="minorHAnsi" w:hAnsiTheme="minorHAnsi" w:cs="Calibri Light"/>
                <w:sz w:val="22"/>
              </w:rPr>
              <w:t>Voluntary Contributions</w:t>
            </w:r>
          </w:p>
        </w:tc>
        <w:tc>
          <w:tcPr>
            <w:tcW w:w="3117" w:type="dxa"/>
            <w:tcBorders>
              <w:top w:val="nil"/>
              <w:left w:val="nil"/>
              <w:bottom w:val="nil"/>
              <w:right w:val="nil"/>
            </w:tcBorders>
          </w:tcPr>
          <w:p w14:paraId="75E82741" w14:textId="0B762CBA" w:rsidR="002C3D8C" w:rsidRPr="002C3D8C" w:rsidRDefault="002C3D8C" w:rsidP="00F411E0">
            <w:pPr>
              <w:jc w:val="center"/>
              <w:rPr>
                <w:rFonts w:asciiTheme="minorHAnsi" w:hAnsiTheme="minorHAnsi" w:cs="Calibri Light"/>
                <w:color w:val="FF0000"/>
                <w:sz w:val="22"/>
              </w:rPr>
            </w:pPr>
            <w:r w:rsidRPr="002C3D8C">
              <w:rPr>
                <w:rFonts w:asciiTheme="minorHAnsi" w:hAnsiTheme="minorHAnsi" w:cs="Calibri Light"/>
                <w:color w:val="FF0000"/>
                <w:sz w:val="22"/>
              </w:rPr>
              <w:t>&lt;VOL_AMNT&gt;</w:t>
            </w:r>
          </w:p>
        </w:tc>
        <w:tc>
          <w:tcPr>
            <w:tcW w:w="3117" w:type="dxa"/>
            <w:tcBorders>
              <w:top w:val="nil"/>
              <w:left w:val="nil"/>
              <w:bottom w:val="nil"/>
              <w:right w:val="nil"/>
            </w:tcBorders>
          </w:tcPr>
          <w:p w14:paraId="6636D136" w14:textId="566141C3" w:rsidR="002C3D8C" w:rsidRPr="002C3D8C" w:rsidRDefault="002C3D8C" w:rsidP="00AF25B8">
            <w:pPr>
              <w:jc w:val="center"/>
              <w:rPr>
                <w:rFonts w:asciiTheme="minorHAnsi" w:hAnsiTheme="minorHAnsi" w:cs="Calibri Light"/>
                <w:sz w:val="22"/>
              </w:rPr>
            </w:pPr>
            <w:r w:rsidRPr="002C3D8C">
              <w:rPr>
                <w:rFonts w:asciiTheme="minorHAnsi" w:hAnsiTheme="minorHAnsi" w:cs="Calibri Light"/>
                <w:sz w:val="22"/>
              </w:rPr>
              <w:t>Non-locked in</w:t>
            </w:r>
          </w:p>
        </w:tc>
      </w:tr>
    </w:tbl>
    <w:p w14:paraId="0F1F2BC5" w14:textId="19E344ED" w:rsidR="00AF25B8" w:rsidRDefault="00F411E0" w:rsidP="00F411E0">
      <w:pPr>
        <w:rPr>
          <w:rFonts w:asciiTheme="minorHAnsi" w:hAnsiTheme="minorHAnsi" w:cs="Calibri Light"/>
          <w:b/>
          <w:sz w:val="22"/>
        </w:rPr>
      </w:pPr>
      <w:r w:rsidRPr="00F411E0">
        <w:rPr>
          <w:rFonts w:asciiTheme="minorHAnsi" w:hAnsiTheme="minorHAnsi" w:cs="Calibri Light"/>
          <w:b/>
          <w:sz w:val="22"/>
        </w:rPr>
        <w:t>&lt;/P1&gt;</w:t>
      </w:r>
    </w:p>
    <w:p w14:paraId="3ED7EEF2" w14:textId="77777777" w:rsidR="00F411E0" w:rsidRDefault="00F411E0" w:rsidP="00F411E0">
      <w:pPr>
        <w:rPr>
          <w:rFonts w:asciiTheme="minorHAnsi" w:hAnsiTheme="minorHAnsi" w:cs="Calibri Light"/>
          <w:b/>
          <w:sz w:val="22"/>
        </w:rPr>
      </w:pPr>
    </w:p>
    <w:p w14:paraId="7CF69240" w14:textId="6302C6BE" w:rsidR="00F411E0" w:rsidRDefault="00F411E0" w:rsidP="00F411E0">
      <w:pPr>
        <w:rPr>
          <w:rFonts w:asciiTheme="minorHAnsi" w:hAnsiTheme="minorHAnsi" w:cs="Calibri Light"/>
          <w:b/>
          <w:sz w:val="22"/>
        </w:rPr>
      </w:pPr>
      <w:r>
        <w:rPr>
          <w:rFonts w:asciiTheme="minorHAnsi" w:hAnsiTheme="minorHAnsi" w:cs="Calibri Light"/>
          <w:b/>
          <w:sz w:val="22"/>
        </w:rPr>
        <w:t>&lt;P2&gt;</w:t>
      </w:r>
    </w:p>
    <w:p w14:paraId="774C1CDA" w14:textId="77777777" w:rsidR="00F411E0" w:rsidRPr="00DF64AD" w:rsidRDefault="00F411E0" w:rsidP="00F411E0">
      <w:pPr>
        <w:contextualSpacing/>
        <w:rPr>
          <w:rFonts w:asciiTheme="minorHAnsi" w:hAnsiTheme="minorHAnsi" w:cs="Calibri Light"/>
          <w:b/>
          <w:color w:val="94D500"/>
        </w:rPr>
      </w:pPr>
      <w:r w:rsidRPr="00DF64AD">
        <w:rPr>
          <w:rFonts w:asciiTheme="minorHAnsi" w:hAnsiTheme="minorHAnsi" w:cs="Calibri Light"/>
          <w:b/>
          <w:color w:val="94D500"/>
        </w:rPr>
        <w:t>I choose to remain with the Plan</w:t>
      </w:r>
    </w:p>
    <w:p w14:paraId="3DFBD8D2" w14:textId="77777777" w:rsidR="00F411E0" w:rsidRPr="00DF64AD" w:rsidRDefault="00F411E0" w:rsidP="00F411E0">
      <w:pPr>
        <w:numPr>
          <w:ilvl w:val="0"/>
          <w:numId w:val="5"/>
        </w:numPr>
        <w:tabs>
          <w:tab w:val="left" w:pos="284"/>
        </w:tabs>
        <w:ind w:left="284" w:hanging="284"/>
        <w:contextualSpacing/>
        <w:rPr>
          <w:rFonts w:asciiTheme="minorHAnsi" w:hAnsiTheme="minorHAnsi" w:cs="Calibri Light"/>
          <w:i/>
          <w:sz w:val="22"/>
          <w:szCs w:val="22"/>
        </w:rPr>
      </w:pPr>
      <w:r w:rsidRPr="00DF64AD">
        <w:rPr>
          <w:rFonts w:asciiTheme="minorHAnsi" w:hAnsiTheme="minorHAnsi" w:cs="Calibri Light"/>
          <w:sz w:val="22"/>
          <w:szCs w:val="22"/>
        </w:rPr>
        <w:t xml:space="preserve">Leave the account invested as is for now. </w:t>
      </w:r>
      <w:r w:rsidRPr="00DF64AD">
        <w:rPr>
          <w:rFonts w:asciiTheme="minorHAnsi" w:hAnsiTheme="minorHAnsi" w:cs="Calibri Light"/>
          <w:i/>
          <w:sz w:val="22"/>
          <w:szCs w:val="22"/>
        </w:rPr>
        <w:t>This is the default option, should you choose not to respond.</w:t>
      </w:r>
    </w:p>
    <w:p w14:paraId="01B9D36C" w14:textId="1468A1F1" w:rsidR="00F411E0" w:rsidRPr="00DF64AD" w:rsidRDefault="00C646BC" w:rsidP="00F411E0">
      <w:pPr>
        <w:numPr>
          <w:ilvl w:val="0"/>
          <w:numId w:val="5"/>
        </w:numPr>
        <w:tabs>
          <w:tab w:val="left" w:pos="284"/>
        </w:tabs>
        <w:ind w:left="284" w:hanging="284"/>
        <w:contextualSpacing/>
        <w:rPr>
          <w:rFonts w:asciiTheme="minorHAnsi" w:hAnsiTheme="minorHAnsi" w:cs="Calibri Light"/>
          <w:sz w:val="22"/>
          <w:szCs w:val="22"/>
        </w:rPr>
      </w:pPr>
      <w:ins w:id="1" w:author="Joanne Moffat" w:date="2019-06-25T13:17:00Z">
        <w:r w:rsidRPr="00DF64AD">
          <w:rPr>
            <w:rFonts w:asciiTheme="minorHAnsi" w:hAnsiTheme="minorHAnsi" w:cs="Calibri Light"/>
            <w:sz w:val="22"/>
            <w:szCs w:val="22"/>
          </w:rPr>
          <w:t>&lt;</w:t>
        </w:r>
      </w:ins>
      <w:r w:rsidR="00F411E0" w:rsidRPr="00DF64AD">
        <w:rPr>
          <w:rFonts w:asciiTheme="minorHAnsi" w:hAnsiTheme="minorHAnsi" w:cs="Calibri Light"/>
          <w:sz w:val="22"/>
          <w:szCs w:val="22"/>
        </w:rPr>
        <w:t>Send me an application to transfer the account balance to the PEPP Variable Pension Benefit (</w:t>
      </w:r>
      <w:commentRangeStart w:id="2"/>
      <w:r w:rsidR="00F411E0" w:rsidRPr="00DF64AD">
        <w:rPr>
          <w:rFonts w:asciiTheme="minorHAnsi" w:hAnsiTheme="minorHAnsi" w:cs="Calibri Light"/>
          <w:sz w:val="22"/>
          <w:szCs w:val="22"/>
        </w:rPr>
        <w:t>VPB</w:t>
      </w:r>
      <w:commentRangeEnd w:id="2"/>
      <w:r w:rsidR="00322CE8" w:rsidRPr="00DF64AD">
        <w:rPr>
          <w:rStyle w:val="CommentReference"/>
          <w:rFonts w:asciiTheme="minorHAnsi" w:hAnsiTheme="minorHAnsi"/>
        </w:rPr>
        <w:commentReference w:id="2"/>
      </w:r>
      <w:r w:rsidR="00F411E0" w:rsidRPr="00DF64AD">
        <w:rPr>
          <w:rFonts w:asciiTheme="minorHAnsi" w:hAnsiTheme="minorHAnsi" w:cs="Calibri Light"/>
          <w:sz w:val="22"/>
          <w:szCs w:val="22"/>
        </w:rPr>
        <w:t xml:space="preserve">) </w:t>
      </w:r>
      <w:ins w:id="3" w:author="Joanne Moffat" w:date="2019-06-25T13:17:00Z">
        <w:r w:rsidRPr="00DF64AD">
          <w:rPr>
            <w:rFonts w:asciiTheme="minorHAnsi" w:hAnsiTheme="minorHAnsi" w:cs="Calibri Light"/>
            <w:sz w:val="22"/>
            <w:szCs w:val="22"/>
          </w:rPr>
          <w:t>&gt;</w:t>
        </w:r>
      </w:ins>
    </w:p>
    <w:p w14:paraId="50F0959F" w14:textId="1DDEDF36" w:rsidR="00F411E0" w:rsidRPr="00DF64AD" w:rsidRDefault="00C646BC" w:rsidP="00F411E0">
      <w:pPr>
        <w:numPr>
          <w:ilvl w:val="0"/>
          <w:numId w:val="5"/>
        </w:numPr>
        <w:tabs>
          <w:tab w:val="left" w:pos="284"/>
        </w:tabs>
        <w:ind w:left="284" w:hanging="284"/>
        <w:contextualSpacing/>
        <w:rPr>
          <w:rFonts w:asciiTheme="minorHAnsi" w:hAnsiTheme="minorHAnsi" w:cs="Calibri Light"/>
          <w:sz w:val="22"/>
          <w:szCs w:val="22"/>
        </w:rPr>
      </w:pPr>
      <w:ins w:id="4" w:author="Joanne Moffat" w:date="2019-06-25T13:17:00Z">
        <w:r w:rsidRPr="00DF64AD">
          <w:rPr>
            <w:rFonts w:asciiTheme="minorHAnsi" w:hAnsiTheme="minorHAnsi" w:cs="Calibri Light"/>
            <w:sz w:val="22"/>
            <w:szCs w:val="22"/>
          </w:rPr>
          <w:t>&lt;</w:t>
        </w:r>
      </w:ins>
      <w:r w:rsidR="00F411E0" w:rsidRPr="00DF64AD">
        <w:rPr>
          <w:rFonts w:asciiTheme="minorHAnsi" w:hAnsiTheme="minorHAnsi" w:cs="Calibri Light"/>
          <w:sz w:val="22"/>
          <w:szCs w:val="22"/>
        </w:rPr>
        <w:t xml:space="preserve">I am a PEPP member, consolidate this account into my account. I understand the amount is considered a voluntary contribution and is not accessible until I terminate or </w:t>
      </w:r>
      <w:commentRangeStart w:id="5"/>
      <w:r w:rsidR="00F411E0" w:rsidRPr="00DF64AD">
        <w:rPr>
          <w:rFonts w:asciiTheme="minorHAnsi" w:hAnsiTheme="minorHAnsi" w:cs="Calibri Light"/>
          <w:sz w:val="22"/>
          <w:szCs w:val="22"/>
        </w:rPr>
        <w:t>retire.</w:t>
      </w:r>
      <w:commentRangeEnd w:id="5"/>
      <w:r w:rsidR="00322CE8" w:rsidRPr="00DF64AD">
        <w:rPr>
          <w:rStyle w:val="CommentReference"/>
          <w:rFonts w:asciiTheme="minorHAnsi" w:hAnsiTheme="minorHAnsi"/>
        </w:rPr>
        <w:commentReference w:id="5"/>
      </w:r>
      <w:ins w:id="6" w:author="Joanne Moffat" w:date="2019-06-25T13:17:00Z">
        <w:r w:rsidRPr="00DF64AD">
          <w:rPr>
            <w:rFonts w:asciiTheme="minorHAnsi" w:hAnsiTheme="minorHAnsi" w:cs="Calibri Light"/>
            <w:sz w:val="22"/>
            <w:szCs w:val="22"/>
          </w:rPr>
          <w:t>&gt;</w:t>
        </w:r>
      </w:ins>
    </w:p>
    <w:p w14:paraId="38A8E83B" w14:textId="77777777" w:rsidR="00F411E0" w:rsidRPr="00DF64AD" w:rsidRDefault="00F411E0" w:rsidP="00F411E0">
      <w:pPr>
        <w:tabs>
          <w:tab w:val="left" w:pos="284"/>
        </w:tabs>
        <w:ind w:left="284" w:hanging="284"/>
        <w:contextualSpacing/>
        <w:rPr>
          <w:rFonts w:asciiTheme="minorHAnsi" w:hAnsiTheme="minorHAnsi" w:cs="Calibri Light"/>
        </w:rPr>
      </w:pPr>
      <w:r w:rsidRPr="00DF64AD">
        <w:rPr>
          <w:rFonts w:asciiTheme="minorHAnsi" w:hAnsiTheme="minorHAnsi" w:cs="Calibri Light"/>
          <w:szCs w:val="22"/>
        </w:rPr>
        <w:sym w:font="Wingdings" w:char="F06F"/>
      </w:r>
      <w:r w:rsidRPr="00DF64AD">
        <w:rPr>
          <w:rFonts w:asciiTheme="minorHAnsi" w:hAnsiTheme="minorHAnsi" w:cs="Calibri Light"/>
        </w:rPr>
        <w:tab/>
      </w:r>
      <w:r w:rsidRPr="00DF64AD">
        <w:rPr>
          <w:rFonts w:asciiTheme="minorHAnsi" w:hAnsiTheme="minorHAnsi" w:cs="Calibri Light"/>
          <w:sz w:val="22"/>
          <w:szCs w:val="22"/>
        </w:rPr>
        <w:t>Please contact me at _______________________________. I need more information.</w:t>
      </w:r>
    </w:p>
    <w:p w14:paraId="18D29026" w14:textId="60F0D340" w:rsidR="00322CE8" w:rsidRPr="00DF64AD" w:rsidRDefault="00322CE8" w:rsidP="00322CE8">
      <w:pPr>
        <w:rPr>
          <w:rFonts w:asciiTheme="minorHAnsi" w:hAnsiTheme="minorHAnsi" w:cs="Calibri Light"/>
          <w:b/>
          <w:sz w:val="22"/>
        </w:rPr>
      </w:pPr>
      <w:r w:rsidRPr="00DF64AD">
        <w:rPr>
          <w:rFonts w:asciiTheme="minorHAnsi" w:hAnsiTheme="minorHAnsi" w:cs="Calibri Light"/>
          <w:b/>
          <w:sz w:val="22"/>
        </w:rPr>
        <w:t>&lt;/P2&gt;</w:t>
      </w:r>
    </w:p>
    <w:p w14:paraId="18A20462" w14:textId="77777777" w:rsidR="00322CE8" w:rsidRPr="00DF64AD" w:rsidRDefault="00322CE8" w:rsidP="00322CE8">
      <w:pPr>
        <w:rPr>
          <w:rFonts w:asciiTheme="minorHAnsi" w:hAnsiTheme="minorHAnsi" w:cs="Calibri Light"/>
          <w:b/>
          <w:sz w:val="22"/>
        </w:rPr>
      </w:pPr>
    </w:p>
    <w:p w14:paraId="1A8EF02E" w14:textId="78A0E09C" w:rsidR="00322CE8" w:rsidRPr="00DF64AD" w:rsidRDefault="00322CE8" w:rsidP="00322CE8">
      <w:pPr>
        <w:rPr>
          <w:rFonts w:asciiTheme="minorHAnsi" w:hAnsiTheme="minorHAnsi" w:cs="Calibri Light"/>
          <w:b/>
          <w:sz w:val="22"/>
        </w:rPr>
      </w:pPr>
      <w:r w:rsidRPr="00DF64AD">
        <w:rPr>
          <w:rFonts w:asciiTheme="minorHAnsi" w:hAnsiTheme="minorHAnsi" w:cs="Calibri Light"/>
          <w:b/>
          <w:sz w:val="22"/>
        </w:rPr>
        <w:t>&lt;P3&gt;</w:t>
      </w:r>
    </w:p>
    <w:p w14:paraId="70171B11" w14:textId="77777777" w:rsidR="00322CE8" w:rsidRPr="00DF64AD" w:rsidRDefault="00322CE8" w:rsidP="00322CE8">
      <w:pPr>
        <w:rPr>
          <w:rFonts w:asciiTheme="minorHAnsi" w:hAnsiTheme="minorHAnsi" w:cs="Calibri Light"/>
          <w:b/>
          <w:color w:val="94D500"/>
        </w:rPr>
      </w:pPr>
      <w:r w:rsidRPr="00DF64AD">
        <w:rPr>
          <w:rFonts w:asciiTheme="minorHAnsi" w:hAnsiTheme="minorHAnsi" w:cs="Calibri Light"/>
          <w:b/>
          <w:color w:val="94D500"/>
        </w:rPr>
        <w:t>I choose to receive a cash payment</w:t>
      </w:r>
      <w:r w:rsidRPr="00DF64AD">
        <w:rPr>
          <w:rFonts w:asciiTheme="minorHAnsi" w:hAnsiTheme="minorHAnsi"/>
          <w:sz w:val="16"/>
          <w:szCs w:val="16"/>
        </w:rPr>
        <w:t xml:space="preserve"> </w:t>
      </w:r>
      <w:r w:rsidRPr="00DF64AD">
        <w:rPr>
          <w:rFonts w:asciiTheme="minorHAnsi" w:hAnsiTheme="minorHAnsi" w:cs="Calibri Light"/>
          <w:b/>
          <w:color w:val="94D500"/>
        </w:rPr>
        <w:t>(less withholding tax)</w:t>
      </w:r>
    </w:p>
    <w:p w14:paraId="41763EAE" w14:textId="77777777" w:rsidR="00322CE8" w:rsidRPr="00DF64AD" w:rsidRDefault="00322CE8" w:rsidP="00322CE8">
      <w:pPr>
        <w:numPr>
          <w:ilvl w:val="0"/>
          <w:numId w:val="5"/>
        </w:numPr>
        <w:tabs>
          <w:tab w:val="left" w:pos="284"/>
        </w:tabs>
        <w:ind w:left="284" w:hanging="284"/>
        <w:contextualSpacing/>
        <w:rPr>
          <w:rFonts w:asciiTheme="minorHAnsi" w:hAnsiTheme="minorHAnsi" w:cs="Calibri Light"/>
          <w:i/>
          <w:sz w:val="22"/>
          <w:szCs w:val="22"/>
        </w:rPr>
      </w:pPr>
      <w:r w:rsidRPr="00DF64AD">
        <w:rPr>
          <w:rFonts w:asciiTheme="minorHAnsi" w:hAnsiTheme="minorHAnsi" w:cs="Calibri Light"/>
          <w:sz w:val="22"/>
          <w:szCs w:val="22"/>
        </w:rPr>
        <w:t>Please send me the entire account balance</w:t>
      </w:r>
      <w:r w:rsidRPr="00DF64AD">
        <w:rPr>
          <w:rFonts w:asciiTheme="minorHAnsi" w:hAnsiTheme="minorHAnsi" w:cs="Calibri Light"/>
          <w:i/>
          <w:sz w:val="22"/>
          <w:szCs w:val="22"/>
        </w:rPr>
        <w:t>.</w:t>
      </w:r>
    </w:p>
    <w:p w14:paraId="704F7B70" w14:textId="77777777" w:rsidR="00322CE8" w:rsidRPr="00DF64AD" w:rsidRDefault="00322CE8" w:rsidP="00322CE8">
      <w:pPr>
        <w:numPr>
          <w:ilvl w:val="0"/>
          <w:numId w:val="5"/>
        </w:numPr>
        <w:tabs>
          <w:tab w:val="left" w:pos="284"/>
        </w:tabs>
        <w:ind w:left="284" w:hanging="284"/>
        <w:contextualSpacing/>
        <w:rPr>
          <w:rFonts w:asciiTheme="minorHAnsi" w:hAnsiTheme="minorHAnsi" w:cs="Calibri Light"/>
          <w:i/>
          <w:sz w:val="22"/>
          <w:szCs w:val="22"/>
        </w:rPr>
      </w:pPr>
      <w:r w:rsidRPr="00DF64AD">
        <w:rPr>
          <w:rFonts w:asciiTheme="minorHAnsi" w:hAnsiTheme="minorHAnsi" w:cs="Calibri Light"/>
          <w:sz w:val="22"/>
          <w:szCs w:val="22"/>
        </w:rPr>
        <w:t>Please send me $_________________________after tax</w:t>
      </w:r>
      <w:r w:rsidRPr="00DF64AD">
        <w:rPr>
          <w:rFonts w:asciiTheme="minorHAnsi" w:hAnsiTheme="minorHAnsi" w:cs="Calibri Light"/>
          <w:i/>
          <w:sz w:val="22"/>
          <w:szCs w:val="22"/>
        </w:rPr>
        <w:t>.</w:t>
      </w:r>
    </w:p>
    <w:p w14:paraId="4D90A37E" w14:textId="2B86846D" w:rsidR="00322CE8" w:rsidRPr="00DF64AD" w:rsidRDefault="003F02A7" w:rsidP="00322CE8">
      <w:pPr>
        <w:rPr>
          <w:rFonts w:asciiTheme="minorHAnsi" w:hAnsiTheme="minorHAnsi" w:cs="Calibri Light"/>
          <w:b/>
          <w:sz w:val="22"/>
        </w:rPr>
      </w:pPr>
      <w:r w:rsidRPr="00DF64AD">
        <w:rPr>
          <w:rFonts w:asciiTheme="minorHAnsi" w:hAnsiTheme="minorHAnsi" w:cs="Calibri Light"/>
          <w:b/>
          <w:sz w:val="22"/>
        </w:rPr>
        <w:t>&lt;/P3&gt;</w:t>
      </w:r>
    </w:p>
    <w:p w14:paraId="7ABC794D" w14:textId="77777777" w:rsidR="003F02A7" w:rsidRPr="00DF64AD" w:rsidRDefault="003F02A7" w:rsidP="00322CE8">
      <w:pPr>
        <w:rPr>
          <w:rFonts w:asciiTheme="minorHAnsi" w:hAnsiTheme="minorHAnsi" w:cs="Calibri Light"/>
          <w:b/>
          <w:sz w:val="22"/>
        </w:rPr>
      </w:pPr>
    </w:p>
    <w:p w14:paraId="629300F8" w14:textId="568ECA1B" w:rsidR="003F02A7" w:rsidRPr="00DF64AD" w:rsidRDefault="003F02A7" w:rsidP="00322CE8">
      <w:pPr>
        <w:rPr>
          <w:rFonts w:asciiTheme="minorHAnsi" w:hAnsiTheme="minorHAnsi" w:cs="Calibri Light"/>
          <w:b/>
          <w:sz w:val="22"/>
        </w:rPr>
      </w:pPr>
      <w:r w:rsidRPr="00DF64AD">
        <w:rPr>
          <w:rFonts w:asciiTheme="minorHAnsi" w:hAnsiTheme="minorHAnsi" w:cs="Calibri Light"/>
          <w:b/>
          <w:sz w:val="22"/>
        </w:rPr>
        <w:t>&lt;P4&gt;</w:t>
      </w:r>
    </w:p>
    <w:p w14:paraId="49234707" w14:textId="77777777" w:rsidR="003F02A7" w:rsidRPr="00DF64AD" w:rsidRDefault="003F02A7" w:rsidP="003F02A7">
      <w:pPr>
        <w:rPr>
          <w:rFonts w:asciiTheme="minorHAnsi" w:hAnsiTheme="minorHAnsi" w:cs="Calibri Light"/>
          <w:b/>
          <w:color w:val="94D500"/>
        </w:rPr>
      </w:pPr>
      <w:r w:rsidRPr="00DF64AD">
        <w:rPr>
          <w:rFonts w:asciiTheme="minorHAnsi" w:hAnsiTheme="minorHAnsi" w:cs="Calibri Light"/>
          <w:b/>
          <w:color w:val="94D500"/>
        </w:rPr>
        <w:t>I choose to transfer all or a portion of the balance out of PEPP and into one or more of the following options:</w:t>
      </w:r>
    </w:p>
    <w:p w14:paraId="6968B87F" w14:textId="77777777" w:rsidR="003F02A7" w:rsidRPr="00DF64AD" w:rsidRDefault="003F02A7" w:rsidP="003F02A7">
      <w:pPr>
        <w:numPr>
          <w:ilvl w:val="0"/>
          <w:numId w:val="5"/>
        </w:numPr>
        <w:tabs>
          <w:tab w:val="left" w:pos="284"/>
        </w:tabs>
        <w:ind w:left="284" w:hanging="284"/>
        <w:contextualSpacing/>
        <w:rPr>
          <w:rFonts w:asciiTheme="minorHAnsi" w:hAnsiTheme="minorHAnsi" w:cs="Calibri Light"/>
          <w:sz w:val="22"/>
          <w:szCs w:val="22"/>
        </w:rPr>
      </w:pPr>
      <w:r w:rsidRPr="00DF64AD">
        <w:rPr>
          <w:rFonts w:asciiTheme="minorHAnsi" w:hAnsiTheme="minorHAnsi" w:cs="Calibri Light"/>
          <w:sz w:val="22"/>
          <w:szCs w:val="22"/>
        </w:rPr>
        <w:t>an annuity from the Saskatchewan Pension Annuity Fund. Please send me an application.</w:t>
      </w:r>
    </w:p>
    <w:p w14:paraId="717AE1FC" w14:textId="77777777" w:rsidR="003F02A7" w:rsidRPr="00DF64AD" w:rsidRDefault="003F02A7" w:rsidP="003F02A7">
      <w:pPr>
        <w:numPr>
          <w:ilvl w:val="0"/>
          <w:numId w:val="5"/>
        </w:numPr>
        <w:ind w:left="284" w:hanging="284"/>
        <w:contextualSpacing/>
        <w:rPr>
          <w:rFonts w:asciiTheme="minorHAnsi" w:hAnsiTheme="minorHAnsi" w:cs="Calibri Light"/>
          <w:sz w:val="22"/>
          <w:szCs w:val="22"/>
        </w:rPr>
      </w:pPr>
      <w:r w:rsidRPr="00DF64AD">
        <w:rPr>
          <w:rFonts w:asciiTheme="minorHAnsi" w:hAnsiTheme="minorHAnsi" w:cs="Calibri Light"/>
          <w:sz w:val="22"/>
          <w:szCs w:val="22"/>
        </w:rPr>
        <w:t>an annuity* from an outside annuity provider</w:t>
      </w:r>
    </w:p>
    <w:p w14:paraId="123C786F" w14:textId="680F9880" w:rsidR="003F02A7" w:rsidRPr="00DF64AD" w:rsidRDefault="00C646BC" w:rsidP="003F02A7">
      <w:pPr>
        <w:numPr>
          <w:ilvl w:val="0"/>
          <w:numId w:val="5"/>
        </w:numPr>
        <w:ind w:left="284" w:hanging="284"/>
        <w:contextualSpacing/>
        <w:rPr>
          <w:rFonts w:asciiTheme="minorHAnsi" w:hAnsiTheme="minorHAnsi" w:cs="Calibri Light"/>
          <w:sz w:val="22"/>
          <w:szCs w:val="22"/>
        </w:rPr>
      </w:pPr>
      <w:ins w:id="7" w:author="Joanne Moffat" w:date="2019-06-25T13:18:00Z">
        <w:r w:rsidRPr="00DF64AD">
          <w:rPr>
            <w:rFonts w:asciiTheme="minorHAnsi" w:hAnsiTheme="minorHAnsi" w:cs="Calibri Light"/>
            <w:sz w:val="22"/>
            <w:szCs w:val="22"/>
          </w:rPr>
          <w:t>&lt;</w:t>
        </w:r>
      </w:ins>
      <w:r w:rsidR="003F02A7" w:rsidRPr="00DF64AD">
        <w:rPr>
          <w:rFonts w:asciiTheme="minorHAnsi" w:hAnsiTheme="minorHAnsi" w:cs="Calibri Light"/>
          <w:sz w:val="22"/>
          <w:szCs w:val="22"/>
        </w:rPr>
        <w:t>a Registered Retirement Savings Plan (</w:t>
      </w:r>
      <w:commentRangeStart w:id="8"/>
      <w:r w:rsidR="003F02A7" w:rsidRPr="00DF64AD">
        <w:rPr>
          <w:rFonts w:asciiTheme="minorHAnsi" w:hAnsiTheme="minorHAnsi" w:cs="Calibri Light"/>
          <w:sz w:val="22"/>
          <w:szCs w:val="22"/>
        </w:rPr>
        <w:t>RRSP</w:t>
      </w:r>
      <w:commentRangeEnd w:id="8"/>
      <w:r w:rsidR="003F02A7" w:rsidRPr="00DF64AD">
        <w:rPr>
          <w:rStyle w:val="CommentReference"/>
          <w:rFonts w:asciiTheme="minorHAnsi" w:hAnsiTheme="minorHAnsi"/>
        </w:rPr>
        <w:commentReference w:id="8"/>
      </w:r>
      <w:r w:rsidR="003F02A7" w:rsidRPr="00DF64AD">
        <w:rPr>
          <w:rFonts w:asciiTheme="minorHAnsi" w:hAnsiTheme="minorHAnsi" w:cs="Calibri Light"/>
          <w:sz w:val="22"/>
          <w:szCs w:val="22"/>
        </w:rPr>
        <w:t>)*</w:t>
      </w:r>
      <w:ins w:id="9" w:author="Joanne Moffat" w:date="2019-06-25T13:18:00Z">
        <w:r w:rsidRPr="00DF64AD">
          <w:rPr>
            <w:rFonts w:asciiTheme="minorHAnsi" w:hAnsiTheme="minorHAnsi" w:cs="Calibri Light"/>
            <w:sz w:val="22"/>
            <w:szCs w:val="22"/>
          </w:rPr>
          <w:t>&gt;</w:t>
        </w:r>
      </w:ins>
    </w:p>
    <w:p w14:paraId="34E505C7" w14:textId="58E41E70" w:rsidR="003F02A7" w:rsidRPr="00DF64AD" w:rsidRDefault="00C646BC" w:rsidP="003F02A7">
      <w:pPr>
        <w:numPr>
          <w:ilvl w:val="0"/>
          <w:numId w:val="5"/>
        </w:numPr>
        <w:ind w:left="284" w:hanging="284"/>
        <w:contextualSpacing/>
        <w:rPr>
          <w:rFonts w:asciiTheme="minorHAnsi" w:hAnsiTheme="minorHAnsi" w:cs="Calibri Light"/>
          <w:sz w:val="22"/>
          <w:szCs w:val="22"/>
        </w:rPr>
      </w:pPr>
      <w:ins w:id="10" w:author="Joanne Moffat" w:date="2019-06-25T13:18:00Z">
        <w:r w:rsidRPr="00DF64AD">
          <w:rPr>
            <w:rFonts w:asciiTheme="minorHAnsi" w:hAnsiTheme="minorHAnsi" w:cs="Calibri Light"/>
            <w:sz w:val="22"/>
            <w:szCs w:val="22"/>
          </w:rPr>
          <w:t>&lt;</w:t>
        </w:r>
      </w:ins>
      <w:r w:rsidR="003F02A7" w:rsidRPr="00DF64AD">
        <w:rPr>
          <w:rFonts w:asciiTheme="minorHAnsi" w:hAnsiTheme="minorHAnsi" w:cs="Calibri Light"/>
          <w:sz w:val="22"/>
          <w:szCs w:val="22"/>
        </w:rPr>
        <w:t>a prescribed Registered Retirement Income Fund (</w:t>
      </w:r>
      <w:commentRangeStart w:id="11"/>
      <w:proofErr w:type="spellStart"/>
      <w:r w:rsidR="003F02A7" w:rsidRPr="00DF64AD">
        <w:rPr>
          <w:rFonts w:asciiTheme="minorHAnsi" w:hAnsiTheme="minorHAnsi" w:cs="Calibri Light"/>
          <w:sz w:val="22"/>
          <w:szCs w:val="22"/>
        </w:rPr>
        <w:t>pRRIF</w:t>
      </w:r>
      <w:proofErr w:type="spellEnd"/>
      <w:r w:rsidR="003F02A7" w:rsidRPr="00DF64AD">
        <w:rPr>
          <w:rFonts w:asciiTheme="minorHAnsi" w:hAnsiTheme="minorHAnsi" w:cs="Calibri Light"/>
          <w:sz w:val="22"/>
          <w:szCs w:val="22"/>
        </w:rPr>
        <w:t>)*</w:t>
      </w:r>
      <w:commentRangeEnd w:id="11"/>
      <w:r w:rsidR="003F02A7" w:rsidRPr="00DF64AD">
        <w:rPr>
          <w:rStyle w:val="CommentReference"/>
          <w:rFonts w:asciiTheme="minorHAnsi" w:hAnsiTheme="minorHAnsi"/>
        </w:rPr>
        <w:commentReference w:id="11"/>
      </w:r>
      <w:ins w:id="12" w:author="Joanne Moffat" w:date="2019-06-25T13:18:00Z">
        <w:r w:rsidRPr="00DF64AD">
          <w:rPr>
            <w:rFonts w:asciiTheme="minorHAnsi" w:hAnsiTheme="minorHAnsi" w:cs="Calibri Light"/>
            <w:sz w:val="22"/>
            <w:szCs w:val="22"/>
          </w:rPr>
          <w:t>&gt;</w:t>
        </w:r>
      </w:ins>
    </w:p>
    <w:p w14:paraId="511B79C2" w14:textId="72635283" w:rsidR="003F02A7" w:rsidRPr="00DF64AD" w:rsidRDefault="003F02A7" w:rsidP="003F02A7">
      <w:pPr>
        <w:numPr>
          <w:ilvl w:val="0"/>
          <w:numId w:val="5"/>
        </w:numPr>
        <w:ind w:left="284" w:hanging="284"/>
        <w:contextualSpacing/>
        <w:rPr>
          <w:rFonts w:asciiTheme="minorHAnsi" w:hAnsiTheme="minorHAnsi" w:cs="Calibri Light"/>
          <w:sz w:val="22"/>
          <w:szCs w:val="22"/>
        </w:rPr>
      </w:pPr>
      <w:r w:rsidRPr="00DF64AD">
        <w:rPr>
          <w:rFonts w:asciiTheme="minorHAnsi" w:hAnsiTheme="minorHAnsi" w:cs="Calibri Light"/>
          <w:sz w:val="22"/>
          <w:szCs w:val="22"/>
        </w:rPr>
        <w:t>a Locked-in Retirement Account (LIRA)*/Locked-in Registered Retirement Savings Plan (RRSP)*</w:t>
      </w:r>
    </w:p>
    <w:p w14:paraId="261AF8D8" w14:textId="77777777" w:rsidR="003F02A7" w:rsidRPr="00DF64AD" w:rsidRDefault="003F02A7" w:rsidP="003F02A7">
      <w:pPr>
        <w:numPr>
          <w:ilvl w:val="0"/>
          <w:numId w:val="5"/>
        </w:numPr>
        <w:ind w:left="284" w:hanging="284"/>
        <w:contextualSpacing/>
        <w:rPr>
          <w:rFonts w:asciiTheme="minorHAnsi" w:hAnsiTheme="minorHAnsi" w:cs="Calibri Light"/>
          <w:sz w:val="22"/>
          <w:szCs w:val="22"/>
        </w:rPr>
      </w:pPr>
      <w:r w:rsidRPr="00DF64AD">
        <w:rPr>
          <w:rFonts w:asciiTheme="minorHAnsi" w:hAnsiTheme="minorHAnsi" w:cs="Calibri Light"/>
          <w:sz w:val="22"/>
          <w:szCs w:val="22"/>
        </w:rPr>
        <w:lastRenderedPageBreak/>
        <w:t>a Registered Pension Plan*</w:t>
      </w:r>
    </w:p>
    <w:p w14:paraId="73C9497D" w14:textId="205FB1D6" w:rsidR="003F02A7" w:rsidRPr="00DF64AD" w:rsidRDefault="00C646BC" w:rsidP="003F02A7">
      <w:pPr>
        <w:numPr>
          <w:ilvl w:val="0"/>
          <w:numId w:val="5"/>
        </w:numPr>
        <w:ind w:left="284" w:hanging="284"/>
        <w:contextualSpacing/>
        <w:rPr>
          <w:rFonts w:asciiTheme="minorHAnsi" w:hAnsiTheme="minorHAnsi" w:cs="Calibri Light"/>
          <w:sz w:val="22"/>
          <w:szCs w:val="22"/>
        </w:rPr>
      </w:pPr>
      <w:ins w:id="13" w:author="Joanne Moffat" w:date="2019-06-25T13:18:00Z">
        <w:r w:rsidRPr="00DF64AD">
          <w:rPr>
            <w:rFonts w:asciiTheme="minorHAnsi" w:hAnsiTheme="minorHAnsi" w:cs="Calibri Light"/>
            <w:sz w:val="22"/>
            <w:szCs w:val="22"/>
          </w:rPr>
          <w:t>&lt;</w:t>
        </w:r>
      </w:ins>
      <w:r w:rsidR="003F02A7" w:rsidRPr="00DF64AD">
        <w:rPr>
          <w:rFonts w:asciiTheme="minorHAnsi" w:hAnsiTheme="minorHAnsi" w:cs="Calibri Light"/>
          <w:sz w:val="22"/>
          <w:szCs w:val="22"/>
        </w:rPr>
        <w:t xml:space="preserve">a Life Income Fund (LIF)* or Locked-in Retirement Income Fund (LRIF)* (for provinces outside </w:t>
      </w:r>
      <w:commentRangeStart w:id="14"/>
      <w:r w:rsidR="003F02A7" w:rsidRPr="00DF64AD">
        <w:rPr>
          <w:rFonts w:asciiTheme="minorHAnsi" w:hAnsiTheme="minorHAnsi" w:cs="Calibri Light"/>
          <w:sz w:val="22"/>
          <w:szCs w:val="22"/>
        </w:rPr>
        <w:t>Saskatchewan</w:t>
      </w:r>
      <w:commentRangeEnd w:id="14"/>
      <w:r w:rsidR="003F02A7" w:rsidRPr="00DF64AD">
        <w:rPr>
          <w:rStyle w:val="CommentReference"/>
          <w:rFonts w:asciiTheme="minorHAnsi" w:hAnsiTheme="minorHAnsi"/>
        </w:rPr>
        <w:commentReference w:id="14"/>
      </w:r>
      <w:r w:rsidR="003F02A7" w:rsidRPr="00DF64AD">
        <w:rPr>
          <w:rFonts w:asciiTheme="minorHAnsi" w:hAnsiTheme="minorHAnsi" w:cs="Calibri Light"/>
          <w:sz w:val="22"/>
          <w:szCs w:val="22"/>
        </w:rPr>
        <w:t>)</w:t>
      </w:r>
      <w:ins w:id="15" w:author="Joanne Moffat" w:date="2019-06-25T13:18:00Z">
        <w:r w:rsidRPr="00DF64AD">
          <w:rPr>
            <w:rFonts w:asciiTheme="minorHAnsi" w:hAnsiTheme="minorHAnsi" w:cs="Calibri Light"/>
            <w:sz w:val="22"/>
            <w:szCs w:val="22"/>
          </w:rPr>
          <w:t>&gt;</w:t>
        </w:r>
      </w:ins>
    </w:p>
    <w:p w14:paraId="0C152425" w14:textId="77777777" w:rsidR="003F02A7" w:rsidRPr="00DF64AD" w:rsidRDefault="003F02A7" w:rsidP="003F02A7">
      <w:pPr>
        <w:numPr>
          <w:ilvl w:val="0"/>
          <w:numId w:val="5"/>
        </w:numPr>
        <w:ind w:left="284" w:hanging="284"/>
        <w:contextualSpacing/>
        <w:rPr>
          <w:rFonts w:asciiTheme="minorHAnsi" w:hAnsiTheme="minorHAnsi" w:cs="Calibri Light"/>
          <w:sz w:val="22"/>
          <w:szCs w:val="22"/>
        </w:rPr>
      </w:pPr>
      <w:r w:rsidRPr="00DF64AD">
        <w:rPr>
          <w:rFonts w:asciiTheme="minorHAnsi" w:hAnsiTheme="minorHAnsi" w:cs="Calibri Light"/>
          <w:sz w:val="22"/>
          <w:szCs w:val="22"/>
        </w:rPr>
        <w:t xml:space="preserve"> a non-locked in Registered Retirement Income Fund (RRIF)* (</w:t>
      </w:r>
      <w:proofErr w:type="spellStart"/>
      <w:r w:rsidRPr="00DF64AD">
        <w:rPr>
          <w:rFonts w:asciiTheme="minorHAnsi" w:hAnsiTheme="minorHAnsi" w:cs="Calibri Light"/>
          <w:sz w:val="22"/>
          <w:szCs w:val="22"/>
        </w:rPr>
        <w:t>non locked</w:t>
      </w:r>
      <w:proofErr w:type="spellEnd"/>
      <w:r w:rsidRPr="00DF64AD">
        <w:rPr>
          <w:rFonts w:asciiTheme="minorHAnsi" w:hAnsiTheme="minorHAnsi" w:cs="Calibri Light"/>
          <w:sz w:val="22"/>
          <w:szCs w:val="22"/>
        </w:rPr>
        <w:t>-in money only)</w:t>
      </w:r>
    </w:p>
    <w:p w14:paraId="4F9982E7" w14:textId="77777777" w:rsidR="008C50E3" w:rsidRPr="00DF64AD" w:rsidRDefault="008C50E3" w:rsidP="008C50E3">
      <w:pPr>
        <w:contextualSpacing/>
        <w:rPr>
          <w:rFonts w:asciiTheme="minorHAnsi" w:hAnsiTheme="minorHAnsi" w:cs="Calibri Light"/>
          <w:sz w:val="22"/>
          <w:szCs w:val="22"/>
        </w:rPr>
      </w:pPr>
    </w:p>
    <w:p w14:paraId="64F4C235" w14:textId="77777777" w:rsidR="008C50E3" w:rsidRPr="00DF64AD" w:rsidRDefault="008C50E3" w:rsidP="008C50E3">
      <w:pPr>
        <w:ind w:left="426"/>
        <w:rPr>
          <w:rFonts w:asciiTheme="minorHAnsi" w:hAnsiTheme="minorHAnsi" w:cs="Calibri Light"/>
          <w:sz w:val="20"/>
        </w:rPr>
      </w:pPr>
      <w:r w:rsidRPr="00DF64AD">
        <w:rPr>
          <w:rFonts w:asciiTheme="minorHAnsi" w:hAnsiTheme="minorHAnsi" w:cs="Calibri Light"/>
          <w:sz w:val="20"/>
        </w:rPr>
        <w:t>*A Canada Revenue Agency T2151 form completed by your financial institution is required to initiate this transaction. The form is available from your financial institution or PEPP.</w:t>
      </w:r>
    </w:p>
    <w:p w14:paraId="3FBE63F3" w14:textId="1CCB5BB9" w:rsidR="008C50E3" w:rsidRPr="00DF64AD" w:rsidRDefault="008C50E3" w:rsidP="008C50E3">
      <w:pPr>
        <w:contextualSpacing/>
        <w:rPr>
          <w:rFonts w:asciiTheme="minorHAnsi" w:hAnsiTheme="minorHAnsi" w:cs="Calibri Light"/>
          <w:b/>
          <w:sz w:val="22"/>
          <w:szCs w:val="22"/>
        </w:rPr>
      </w:pPr>
      <w:r w:rsidRPr="00DF64AD">
        <w:rPr>
          <w:rFonts w:asciiTheme="minorHAnsi" w:hAnsiTheme="minorHAnsi" w:cs="Calibri Light"/>
          <w:b/>
          <w:sz w:val="22"/>
          <w:szCs w:val="22"/>
        </w:rPr>
        <w:t>&lt;/P4&gt;</w:t>
      </w:r>
    </w:p>
    <w:p w14:paraId="3C990CDA" w14:textId="77777777" w:rsidR="003F02A7" w:rsidRPr="00DF64AD" w:rsidRDefault="003F02A7" w:rsidP="00322CE8">
      <w:pPr>
        <w:rPr>
          <w:rFonts w:asciiTheme="minorHAnsi" w:hAnsiTheme="minorHAnsi" w:cs="Calibri Light"/>
          <w:b/>
          <w:sz w:val="22"/>
        </w:rPr>
      </w:pPr>
    </w:p>
    <w:p w14:paraId="1A55A760" w14:textId="2BD270BB" w:rsidR="00F411E0" w:rsidRPr="00DF64AD" w:rsidRDefault="008A1F69" w:rsidP="00F411E0">
      <w:pPr>
        <w:rPr>
          <w:rFonts w:asciiTheme="minorHAnsi" w:hAnsiTheme="minorHAnsi" w:cs="Calibri Light"/>
          <w:b/>
          <w:sz w:val="22"/>
        </w:rPr>
      </w:pPr>
      <w:r w:rsidRPr="00DF64AD">
        <w:rPr>
          <w:rFonts w:asciiTheme="minorHAnsi" w:hAnsiTheme="minorHAnsi" w:cs="Calibri Light"/>
          <w:b/>
          <w:sz w:val="22"/>
        </w:rPr>
        <w:t>&lt;P5&gt;</w:t>
      </w:r>
    </w:p>
    <w:p w14:paraId="32633899" w14:textId="77777777" w:rsidR="008A1F69" w:rsidRPr="00DF64AD" w:rsidRDefault="008A1F69" w:rsidP="008A1F69">
      <w:pPr>
        <w:rPr>
          <w:rFonts w:asciiTheme="minorHAnsi" w:hAnsiTheme="minorHAnsi" w:cs="Calibri Light"/>
          <w:b/>
          <w:color w:val="002855"/>
          <w:sz w:val="28"/>
          <w:szCs w:val="28"/>
        </w:rPr>
      </w:pPr>
      <w:r w:rsidRPr="00DF64AD">
        <w:rPr>
          <w:rFonts w:asciiTheme="minorHAnsi" w:hAnsiTheme="minorHAnsi" w:cs="Calibri Light"/>
          <w:b/>
          <w:color w:val="002855"/>
          <w:sz w:val="28"/>
          <w:szCs w:val="28"/>
        </w:rPr>
        <w:t>Declaration</w:t>
      </w:r>
    </w:p>
    <w:p w14:paraId="237F1E86" w14:textId="77777777" w:rsidR="008A1F69" w:rsidRPr="00DF64AD" w:rsidRDefault="008A1F69" w:rsidP="008A1F69">
      <w:pPr>
        <w:rPr>
          <w:rFonts w:asciiTheme="minorHAnsi" w:hAnsiTheme="minorHAnsi" w:cs="Calibri Light"/>
        </w:rPr>
      </w:pPr>
    </w:p>
    <w:p w14:paraId="5EC2C575" w14:textId="77777777" w:rsidR="008A1F69" w:rsidRPr="00DF64AD" w:rsidRDefault="008A1F69" w:rsidP="008A1F69">
      <w:pPr>
        <w:rPr>
          <w:rFonts w:asciiTheme="minorHAnsi" w:hAnsiTheme="minorHAnsi" w:cs="Calibri Light"/>
          <w:b/>
          <w:color w:val="94D500"/>
        </w:rPr>
      </w:pPr>
      <w:r w:rsidRPr="00DF64AD">
        <w:rPr>
          <w:rFonts w:asciiTheme="minorHAnsi" w:hAnsiTheme="minorHAnsi" w:cs="Calibri Light"/>
          <w:b/>
          <w:color w:val="94D500"/>
        </w:rPr>
        <w:t xml:space="preserve">By signing </w:t>
      </w:r>
      <w:proofErr w:type="gramStart"/>
      <w:r w:rsidRPr="00DF64AD">
        <w:rPr>
          <w:rFonts w:asciiTheme="minorHAnsi" w:hAnsiTheme="minorHAnsi" w:cs="Calibri Light"/>
          <w:b/>
          <w:color w:val="94D500"/>
        </w:rPr>
        <w:t>below</w:t>
      </w:r>
      <w:proofErr w:type="gramEnd"/>
      <w:r w:rsidRPr="00DF64AD">
        <w:rPr>
          <w:rFonts w:asciiTheme="minorHAnsi" w:hAnsiTheme="minorHAnsi" w:cs="Calibri Light"/>
          <w:b/>
          <w:color w:val="94D500"/>
        </w:rPr>
        <w:t xml:space="preserve"> I acknowledge that:</w:t>
      </w:r>
    </w:p>
    <w:p w14:paraId="711DFDFB" w14:textId="77777777" w:rsidR="008A1F69" w:rsidRPr="00DF64AD" w:rsidRDefault="008A1F69" w:rsidP="008A1F69">
      <w:pPr>
        <w:rPr>
          <w:rFonts w:asciiTheme="minorHAnsi" w:hAnsiTheme="minorHAnsi" w:cs="Calibri Light"/>
          <w:sz w:val="22"/>
          <w:szCs w:val="22"/>
        </w:rPr>
      </w:pPr>
    </w:p>
    <w:p w14:paraId="26A57647" w14:textId="77777777" w:rsidR="008A1F69" w:rsidRPr="00DF64AD" w:rsidRDefault="008A1F69" w:rsidP="008A1F69">
      <w:pPr>
        <w:pStyle w:val="ListParagraph"/>
        <w:numPr>
          <w:ilvl w:val="0"/>
          <w:numId w:val="6"/>
        </w:numPr>
        <w:rPr>
          <w:rFonts w:asciiTheme="minorHAnsi" w:hAnsiTheme="minorHAnsi" w:cs="Calibri Light"/>
          <w:sz w:val="22"/>
          <w:szCs w:val="22"/>
        </w:rPr>
      </w:pPr>
      <w:r w:rsidRPr="00DF64AD">
        <w:rPr>
          <w:rFonts w:asciiTheme="minorHAnsi" w:hAnsiTheme="minorHAnsi" w:cs="Calibri Light"/>
          <w:sz w:val="22"/>
          <w:szCs w:val="22"/>
        </w:rPr>
        <w:t>I have read and understand the options available to me and understand the choices I have made on this application;</w:t>
      </w:r>
    </w:p>
    <w:p w14:paraId="34B75171" w14:textId="77777777" w:rsidR="008A1F69" w:rsidRPr="00DF64AD" w:rsidRDefault="008A1F69" w:rsidP="008A1F69">
      <w:pPr>
        <w:pStyle w:val="ListParagraph"/>
        <w:numPr>
          <w:ilvl w:val="0"/>
          <w:numId w:val="6"/>
        </w:numPr>
        <w:rPr>
          <w:rFonts w:asciiTheme="minorHAnsi" w:hAnsiTheme="minorHAnsi" w:cs="Calibri Light"/>
          <w:sz w:val="22"/>
          <w:szCs w:val="22"/>
        </w:rPr>
      </w:pPr>
      <w:r w:rsidRPr="00DF64AD">
        <w:rPr>
          <w:rFonts w:asciiTheme="minorHAnsi" w:hAnsiTheme="minorHAnsi" w:cs="Calibri Light"/>
          <w:sz w:val="22"/>
          <w:szCs w:val="22"/>
        </w:rPr>
        <w:t>it is my responsibility to seek the appropriate financial counselling in making my decision;</w:t>
      </w:r>
    </w:p>
    <w:p w14:paraId="77BC391C" w14:textId="77777777" w:rsidR="008A1F69" w:rsidRPr="00DF64AD" w:rsidRDefault="008A1F69" w:rsidP="008A1F69">
      <w:pPr>
        <w:pStyle w:val="ListParagraph"/>
        <w:numPr>
          <w:ilvl w:val="0"/>
          <w:numId w:val="6"/>
        </w:numPr>
        <w:rPr>
          <w:rFonts w:asciiTheme="minorHAnsi" w:hAnsiTheme="minorHAnsi" w:cs="Calibri Light"/>
          <w:sz w:val="22"/>
          <w:szCs w:val="22"/>
        </w:rPr>
      </w:pPr>
      <w:r w:rsidRPr="00DF64AD">
        <w:rPr>
          <w:rFonts w:asciiTheme="minorHAnsi" w:hAnsiTheme="minorHAnsi" w:cs="Calibri Light"/>
          <w:sz w:val="22"/>
          <w:szCs w:val="22"/>
        </w:rPr>
        <w:t>if the account remains in PEPP and I do not choose another investment choice, the account balance will continue to be invested according to the investment choice on file with PEPP; and</w:t>
      </w:r>
    </w:p>
    <w:p w14:paraId="0AE7D7F1" w14:textId="77777777" w:rsidR="008A1F69" w:rsidRPr="00DF64AD" w:rsidRDefault="008A1F69" w:rsidP="008A1F69">
      <w:pPr>
        <w:pStyle w:val="ListParagraph"/>
        <w:numPr>
          <w:ilvl w:val="0"/>
          <w:numId w:val="6"/>
        </w:numPr>
        <w:rPr>
          <w:rFonts w:asciiTheme="minorHAnsi" w:hAnsiTheme="minorHAnsi" w:cs="Calibri Light"/>
          <w:sz w:val="22"/>
          <w:szCs w:val="22"/>
        </w:rPr>
      </w:pPr>
      <w:r w:rsidRPr="00DF64AD">
        <w:rPr>
          <w:rFonts w:asciiTheme="minorHAnsi" w:hAnsiTheme="minorHAnsi" w:cs="Calibri Light"/>
          <w:sz w:val="22"/>
          <w:szCs w:val="22"/>
        </w:rPr>
        <w:t>the information provided on this form is accurate and correct as of the date of my signature.</w:t>
      </w:r>
    </w:p>
    <w:p w14:paraId="7B53FA42" w14:textId="77777777" w:rsidR="008A1F69" w:rsidRPr="00DF64AD" w:rsidRDefault="008A1F69" w:rsidP="008A1F69">
      <w:pPr>
        <w:rPr>
          <w:rFonts w:asciiTheme="minorHAnsi" w:hAnsiTheme="minorHAnsi" w:cs="Calibri Light"/>
        </w:rPr>
      </w:pPr>
    </w:p>
    <w:p w14:paraId="5FB4C1A4" w14:textId="77777777" w:rsidR="008A1F69" w:rsidRPr="00DF64AD" w:rsidRDefault="008A1F69" w:rsidP="008A1F69">
      <w:pPr>
        <w:rPr>
          <w:rFonts w:asciiTheme="minorHAnsi" w:hAnsiTheme="minorHAnsi" w:cs="Calibri Light"/>
          <w:b/>
          <w:color w:val="94D500"/>
        </w:rPr>
      </w:pPr>
      <w:r w:rsidRPr="00DF64AD">
        <w:rPr>
          <w:rFonts w:asciiTheme="minorHAnsi" w:hAnsiTheme="minorHAnsi" w:cs="Calibri Light"/>
          <w:b/>
          <w:color w:val="94D500"/>
        </w:rPr>
        <w:t xml:space="preserve">I authorize PEPP to act on the option(s) I selected. </w:t>
      </w:r>
    </w:p>
    <w:p w14:paraId="3475A099" w14:textId="77777777" w:rsidR="008A1F69" w:rsidRPr="00DF64AD" w:rsidRDefault="008A1F69" w:rsidP="008A1F69">
      <w:pPr>
        <w:rPr>
          <w:rFonts w:asciiTheme="minorHAnsi" w:hAnsiTheme="minorHAnsi" w:cs="Calibri Light"/>
          <w:sz w:val="22"/>
          <w:szCs w:val="22"/>
        </w:rPr>
      </w:pPr>
    </w:p>
    <w:p w14:paraId="1F9ED644" w14:textId="77777777" w:rsidR="008A1F69" w:rsidRPr="00DF64AD" w:rsidRDefault="008A1F69" w:rsidP="008A1F69">
      <w:pPr>
        <w:rPr>
          <w:rFonts w:asciiTheme="minorHAnsi" w:hAnsiTheme="minorHAnsi" w:cs="Calibri Light"/>
          <w:sz w:val="22"/>
          <w:szCs w:val="22"/>
        </w:rPr>
      </w:pPr>
    </w:p>
    <w:p w14:paraId="2B8EA986" w14:textId="77777777" w:rsidR="008A1F69" w:rsidRPr="00DF64AD" w:rsidRDefault="008A1F69" w:rsidP="008A1F69">
      <w:pPr>
        <w:rPr>
          <w:rFonts w:asciiTheme="minorHAnsi" w:hAnsiTheme="minorHAnsi" w:cs="Calibri Light"/>
          <w:sz w:val="22"/>
          <w:szCs w:val="22"/>
        </w:rPr>
      </w:pPr>
      <w:r w:rsidRPr="00DF64AD">
        <w:rPr>
          <w:rFonts w:asciiTheme="minorHAnsi" w:hAnsiTheme="minorHAnsi" w:cs="Calibri Light"/>
          <w:sz w:val="22"/>
          <w:szCs w:val="22"/>
        </w:rPr>
        <w:t>_____________________________________</w:t>
      </w:r>
      <w:r w:rsidRPr="00DF64AD">
        <w:rPr>
          <w:rFonts w:asciiTheme="minorHAnsi" w:hAnsiTheme="minorHAnsi" w:cs="Calibri Light"/>
          <w:sz w:val="22"/>
          <w:szCs w:val="22"/>
        </w:rPr>
        <w:tab/>
      </w:r>
      <w:r w:rsidRPr="00DF64AD">
        <w:rPr>
          <w:rFonts w:asciiTheme="minorHAnsi" w:hAnsiTheme="minorHAnsi" w:cs="Calibri Light"/>
          <w:sz w:val="22"/>
          <w:szCs w:val="22"/>
        </w:rPr>
        <w:tab/>
        <w:t>_____________________________</w:t>
      </w:r>
    </w:p>
    <w:p w14:paraId="1B0A43B6" w14:textId="08660585" w:rsidR="008A1F69" w:rsidRPr="00DF64AD" w:rsidRDefault="008A1F69" w:rsidP="008A1F69">
      <w:pPr>
        <w:rPr>
          <w:rFonts w:asciiTheme="minorHAnsi" w:hAnsiTheme="minorHAnsi" w:cs="Calibri Light"/>
          <w:sz w:val="22"/>
          <w:szCs w:val="22"/>
        </w:rPr>
      </w:pPr>
      <w:r w:rsidRPr="00DF64AD">
        <w:rPr>
          <w:rFonts w:asciiTheme="minorHAnsi" w:hAnsiTheme="minorHAnsi" w:cs="Calibri Light"/>
          <w:sz w:val="22"/>
          <w:szCs w:val="22"/>
        </w:rPr>
        <w:t xml:space="preserve">Signature of </w:t>
      </w:r>
      <w:r w:rsidRPr="00DF64AD">
        <w:rPr>
          <w:rFonts w:asciiTheme="minorHAnsi" w:hAnsiTheme="minorHAnsi" w:cs="Calibri Light"/>
          <w:color w:val="FF0000"/>
          <w:sz w:val="22"/>
          <w:szCs w:val="22"/>
        </w:rPr>
        <w:t>&lt;SP_NAM&gt;</w:t>
      </w:r>
      <w:r w:rsidRPr="00DF64AD">
        <w:rPr>
          <w:rFonts w:asciiTheme="minorHAnsi" w:hAnsiTheme="minorHAnsi" w:cs="Calibri Light"/>
          <w:sz w:val="22"/>
          <w:szCs w:val="22"/>
        </w:rPr>
        <w:tab/>
      </w:r>
      <w:r w:rsidRPr="00DF64AD">
        <w:rPr>
          <w:rFonts w:asciiTheme="minorHAnsi" w:hAnsiTheme="minorHAnsi" w:cs="Calibri Light"/>
          <w:sz w:val="22"/>
          <w:szCs w:val="22"/>
        </w:rPr>
        <w:tab/>
      </w:r>
      <w:r w:rsidRPr="00DF64AD">
        <w:rPr>
          <w:rFonts w:asciiTheme="minorHAnsi" w:hAnsiTheme="minorHAnsi" w:cs="Calibri Light"/>
          <w:sz w:val="22"/>
          <w:szCs w:val="22"/>
        </w:rPr>
        <w:tab/>
      </w:r>
      <w:r w:rsidRPr="00DF64AD">
        <w:rPr>
          <w:rFonts w:asciiTheme="minorHAnsi" w:hAnsiTheme="minorHAnsi" w:cs="Calibri Light"/>
          <w:sz w:val="22"/>
          <w:szCs w:val="22"/>
        </w:rPr>
        <w:tab/>
      </w:r>
      <w:r w:rsidRPr="00DF64AD">
        <w:rPr>
          <w:rFonts w:asciiTheme="minorHAnsi" w:hAnsiTheme="minorHAnsi" w:cs="Calibri Light"/>
          <w:sz w:val="22"/>
          <w:szCs w:val="22"/>
        </w:rPr>
        <w:tab/>
        <w:t>Date (Day/month/year)</w:t>
      </w:r>
    </w:p>
    <w:p w14:paraId="73D46246" w14:textId="77777777" w:rsidR="008A1F69" w:rsidRPr="00DF64AD" w:rsidRDefault="008A1F69" w:rsidP="008A1F69">
      <w:pPr>
        <w:rPr>
          <w:rFonts w:asciiTheme="minorHAnsi" w:hAnsiTheme="minorHAnsi" w:cs="Calibri Light"/>
          <w:sz w:val="22"/>
          <w:szCs w:val="22"/>
        </w:rPr>
      </w:pPr>
    </w:p>
    <w:p w14:paraId="35CB0A5F" w14:textId="6B63F21F" w:rsidR="008A1F69" w:rsidRPr="00DF64AD" w:rsidRDefault="008A1F69" w:rsidP="008A1F69">
      <w:pPr>
        <w:rPr>
          <w:rFonts w:asciiTheme="minorHAnsi" w:hAnsiTheme="minorHAnsi" w:cs="Calibri Light"/>
          <w:sz w:val="22"/>
          <w:szCs w:val="22"/>
        </w:rPr>
      </w:pPr>
      <w:r w:rsidRPr="00DF64AD">
        <w:rPr>
          <w:rFonts w:asciiTheme="minorHAnsi" w:hAnsiTheme="minorHAnsi" w:cs="Calibri Light"/>
          <w:sz w:val="22"/>
          <w:szCs w:val="22"/>
        </w:rPr>
        <w:t xml:space="preserve">Member Name: </w:t>
      </w:r>
      <w:r w:rsidRPr="00DF64AD">
        <w:rPr>
          <w:rFonts w:asciiTheme="minorHAnsi" w:hAnsiTheme="minorHAnsi" w:cs="Calibri Light"/>
          <w:color w:val="FF0000"/>
          <w:sz w:val="22"/>
          <w:szCs w:val="22"/>
        </w:rPr>
        <w:t>&lt;</w:t>
      </w:r>
      <w:r w:rsidR="00A839F9" w:rsidRPr="00A839F9">
        <w:rPr>
          <w:rFonts w:asciiTheme="minorHAnsi" w:hAnsiTheme="minorHAnsi" w:cs="Calibri Light"/>
          <w:color w:val="FF0000"/>
          <w:sz w:val="22"/>
          <w:szCs w:val="22"/>
        </w:rPr>
        <w:t>NM_FULL</w:t>
      </w:r>
      <w:r w:rsidRPr="00DF64AD">
        <w:rPr>
          <w:rFonts w:asciiTheme="minorHAnsi" w:hAnsiTheme="minorHAnsi" w:cs="Calibri Light"/>
          <w:color w:val="FF0000"/>
          <w:sz w:val="22"/>
          <w:szCs w:val="22"/>
        </w:rPr>
        <w:t>&gt;</w:t>
      </w:r>
      <w:r w:rsidRPr="00DF64AD">
        <w:rPr>
          <w:rFonts w:asciiTheme="minorHAnsi" w:hAnsiTheme="minorHAnsi" w:cs="Calibri Light"/>
          <w:sz w:val="22"/>
          <w:szCs w:val="22"/>
        </w:rPr>
        <w:tab/>
      </w:r>
    </w:p>
    <w:p w14:paraId="4959AA90" w14:textId="77777777" w:rsidR="008A1F69" w:rsidRPr="00DF64AD" w:rsidRDefault="008A1F69" w:rsidP="008A1F69">
      <w:pPr>
        <w:rPr>
          <w:rFonts w:asciiTheme="minorHAnsi" w:hAnsiTheme="minorHAnsi" w:cs="Calibri Light"/>
          <w:sz w:val="22"/>
          <w:szCs w:val="22"/>
        </w:rPr>
      </w:pPr>
    </w:p>
    <w:p w14:paraId="0FF13E2B" w14:textId="77777777" w:rsidR="008A1F69" w:rsidRPr="00DF64AD" w:rsidRDefault="008A1F69" w:rsidP="008A1F69">
      <w:pPr>
        <w:rPr>
          <w:rFonts w:asciiTheme="minorHAnsi" w:hAnsiTheme="minorHAnsi" w:cs="Calibri Light"/>
          <w:sz w:val="22"/>
          <w:szCs w:val="22"/>
        </w:rPr>
      </w:pPr>
    </w:p>
    <w:p w14:paraId="34EAA1A8" w14:textId="77777777" w:rsidR="008A1F69" w:rsidRPr="00DF64AD" w:rsidRDefault="008A1F69" w:rsidP="008A1F69">
      <w:pPr>
        <w:rPr>
          <w:rFonts w:asciiTheme="minorHAnsi" w:hAnsiTheme="minorHAnsi" w:cs="Calibri Light"/>
          <w:sz w:val="22"/>
          <w:szCs w:val="22"/>
        </w:rPr>
      </w:pPr>
      <w:r w:rsidRPr="00DF64AD">
        <w:rPr>
          <w:rFonts w:asciiTheme="minorHAnsi" w:hAnsiTheme="minorHAnsi" w:cs="Calibri Light"/>
          <w:sz w:val="22"/>
          <w:szCs w:val="22"/>
        </w:rPr>
        <w:t>In order to receive a cash payment of any kind your Social Insurance Number is required for income tax reporting.</w:t>
      </w:r>
    </w:p>
    <w:p w14:paraId="2848800D" w14:textId="77777777" w:rsidR="008A1F69" w:rsidRPr="00DF64AD" w:rsidRDefault="008A1F69" w:rsidP="008A1F69">
      <w:pPr>
        <w:rPr>
          <w:rFonts w:asciiTheme="minorHAnsi" w:hAnsiTheme="minorHAnsi" w:cs="Calibri Light"/>
          <w:sz w:val="22"/>
          <w:szCs w:val="22"/>
        </w:rPr>
      </w:pPr>
    </w:p>
    <w:p w14:paraId="00653A49" w14:textId="77777777" w:rsidR="008A1F69" w:rsidRPr="00DF64AD" w:rsidRDefault="008A1F69" w:rsidP="008A1F69">
      <w:pPr>
        <w:rPr>
          <w:rFonts w:asciiTheme="minorHAnsi" w:hAnsiTheme="minorHAnsi" w:cs="Calibri Light"/>
          <w:sz w:val="22"/>
          <w:szCs w:val="22"/>
        </w:rPr>
      </w:pPr>
      <w:r w:rsidRPr="00DF64AD">
        <w:rPr>
          <w:rFonts w:asciiTheme="minorHAnsi" w:hAnsiTheme="minorHAnsi" w:cs="Calibri Light"/>
          <w:sz w:val="22"/>
          <w:szCs w:val="22"/>
        </w:rPr>
        <w:t>SIN __________________________________</w:t>
      </w:r>
    </w:p>
    <w:p w14:paraId="4679A18A" w14:textId="77777777" w:rsidR="008A1F69" w:rsidRPr="00DF64AD" w:rsidRDefault="008A1F69" w:rsidP="008A1F69">
      <w:pPr>
        <w:rPr>
          <w:rFonts w:asciiTheme="minorHAnsi" w:hAnsiTheme="minorHAnsi" w:cs="Calibri Light"/>
          <w:sz w:val="22"/>
          <w:szCs w:val="22"/>
        </w:rPr>
      </w:pPr>
    </w:p>
    <w:p w14:paraId="43370C9E" w14:textId="77777777" w:rsidR="008A1F69" w:rsidRPr="00DF64AD" w:rsidRDefault="008A1F69" w:rsidP="008A1F69">
      <w:pPr>
        <w:rPr>
          <w:rFonts w:asciiTheme="minorHAnsi" w:hAnsiTheme="minorHAnsi" w:cs="Calibri Light"/>
          <w:sz w:val="22"/>
          <w:szCs w:val="22"/>
        </w:rPr>
      </w:pPr>
    </w:p>
    <w:tbl>
      <w:tblPr>
        <w:tblStyle w:val="TableGrid"/>
        <w:tblW w:w="0" w:type="auto"/>
        <w:tblLook w:val="04A0" w:firstRow="1" w:lastRow="0" w:firstColumn="1" w:lastColumn="0" w:noHBand="0" w:noVBand="1"/>
      </w:tblPr>
      <w:tblGrid>
        <w:gridCol w:w="10070"/>
      </w:tblGrid>
      <w:tr w:rsidR="008A1F69" w:rsidRPr="00DF64AD" w14:paraId="6C953C27" w14:textId="77777777" w:rsidTr="00A4524C">
        <w:tc>
          <w:tcPr>
            <w:tcW w:w="10070" w:type="dxa"/>
            <w:tcBorders>
              <w:bottom w:val="nil"/>
            </w:tcBorders>
          </w:tcPr>
          <w:p w14:paraId="31EBD753" w14:textId="77777777" w:rsidR="008A1F69" w:rsidRPr="00DF64AD" w:rsidRDefault="008A1F69" w:rsidP="00A4524C">
            <w:pPr>
              <w:rPr>
                <w:rFonts w:asciiTheme="minorHAnsi" w:hAnsiTheme="minorHAnsi" w:cs="Calibri Light"/>
                <w:sz w:val="22"/>
              </w:rPr>
            </w:pPr>
            <w:r w:rsidRPr="00DF64AD">
              <w:rPr>
                <w:rFonts w:asciiTheme="minorHAnsi" w:hAnsiTheme="minorHAnsi" w:cs="Calibri Light"/>
                <w:sz w:val="22"/>
              </w:rPr>
              <w:t>To be completed by PEPP Administration</w:t>
            </w:r>
          </w:p>
          <w:p w14:paraId="3FB06165" w14:textId="77777777" w:rsidR="008A1F69" w:rsidRPr="00DF64AD" w:rsidRDefault="008A1F69" w:rsidP="00A4524C">
            <w:pPr>
              <w:rPr>
                <w:rFonts w:asciiTheme="minorHAnsi" w:hAnsiTheme="minorHAnsi" w:cs="Calibri Light"/>
                <w:sz w:val="22"/>
              </w:rPr>
            </w:pPr>
          </w:p>
        </w:tc>
      </w:tr>
      <w:tr w:rsidR="008A1F69" w:rsidRPr="00DF64AD" w14:paraId="5B91DA89" w14:textId="77777777" w:rsidTr="00A4524C">
        <w:tc>
          <w:tcPr>
            <w:tcW w:w="10070" w:type="dxa"/>
            <w:tcBorders>
              <w:top w:val="nil"/>
            </w:tcBorders>
          </w:tcPr>
          <w:p w14:paraId="3431838E" w14:textId="77777777" w:rsidR="008A1F69" w:rsidRPr="00DF64AD" w:rsidRDefault="008A1F69" w:rsidP="00A4524C">
            <w:pPr>
              <w:rPr>
                <w:rFonts w:asciiTheme="minorHAnsi" w:hAnsiTheme="minorHAnsi" w:cs="Calibri Light"/>
                <w:sz w:val="22"/>
              </w:rPr>
            </w:pPr>
            <w:r w:rsidRPr="00DF64AD">
              <w:rPr>
                <w:rFonts w:asciiTheme="minorHAnsi" w:hAnsiTheme="minorHAnsi" w:cs="Calibri Light"/>
                <w:sz w:val="22"/>
              </w:rPr>
              <w:t xml:space="preserve">Entered onto system </w:t>
            </w:r>
            <w:r w:rsidRPr="00DF64AD">
              <w:rPr>
                <w:rFonts w:asciiTheme="minorHAnsi" w:hAnsiTheme="minorHAnsi" w:cs="Calibri Light"/>
                <w:sz w:val="22"/>
              </w:rPr>
              <w:tab/>
              <w:t xml:space="preserve">____________________________ on </w:t>
            </w:r>
            <w:r w:rsidRPr="00DF64AD">
              <w:rPr>
                <w:rFonts w:asciiTheme="minorHAnsi" w:hAnsiTheme="minorHAnsi" w:cs="Calibri Light"/>
                <w:sz w:val="22"/>
              </w:rPr>
              <w:tab/>
              <w:t>__________________________</w:t>
            </w:r>
          </w:p>
          <w:p w14:paraId="6A909AE7" w14:textId="77777777" w:rsidR="008A1F69" w:rsidRPr="00DF64AD" w:rsidRDefault="008A1F69" w:rsidP="00A4524C">
            <w:pPr>
              <w:rPr>
                <w:rFonts w:asciiTheme="minorHAnsi" w:hAnsiTheme="minorHAnsi" w:cs="Calibri Light"/>
                <w:sz w:val="22"/>
              </w:rPr>
            </w:pP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r>
            <w:r w:rsidRPr="00DF64AD">
              <w:rPr>
                <w:rFonts w:asciiTheme="minorHAnsi" w:hAnsiTheme="minorHAnsi" w:cs="Calibri Light"/>
                <w:sz w:val="22"/>
              </w:rPr>
              <w:tab/>
              <w:t>Date (Day/month/year)</w:t>
            </w:r>
          </w:p>
          <w:p w14:paraId="48937239" w14:textId="77777777" w:rsidR="008A1F69" w:rsidRPr="00DF64AD" w:rsidRDefault="008A1F69" w:rsidP="00A4524C">
            <w:pPr>
              <w:rPr>
                <w:rFonts w:asciiTheme="minorHAnsi" w:hAnsiTheme="minorHAnsi" w:cs="Calibri Light"/>
                <w:sz w:val="22"/>
              </w:rPr>
            </w:pPr>
          </w:p>
        </w:tc>
      </w:tr>
    </w:tbl>
    <w:p w14:paraId="2AEEF24E" w14:textId="60960CA1" w:rsidR="008A1F69" w:rsidRPr="00DF64AD" w:rsidRDefault="008A1F69" w:rsidP="008A1F69">
      <w:pPr>
        <w:rPr>
          <w:rFonts w:asciiTheme="minorHAnsi" w:hAnsiTheme="minorHAnsi" w:cs="Calibri Light"/>
          <w:b/>
          <w:sz w:val="22"/>
        </w:rPr>
      </w:pPr>
      <w:r w:rsidRPr="00DF64AD">
        <w:rPr>
          <w:rFonts w:asciiTheme="minorHAnsi" w:hAnsiTheme="minorHAnsi" w:cs="Calibri Light"/>
          <w:b/>
          <w:sz w:val="22"/>
        </w:rPr>
        <w:t xml:space="preserve"> &lt;/P5&gt;</w:t>
      </w:r>
    </w:p>
    <w:p w14:paraId="6B99C072" w14:textId="2BA11270" w:rsidR="00170691" w:rsidRDefault="00170691">
      <w:pPr>
        <w:spacing w:after="160" w:line="259" w:lineRule="auto"/>
        <w:rPr>
          <w:rFonts w:asciiTheme="minorHAnsi" w:hAnsiTheme="minorHAnsi" w:cs="Calibri Light"/>
          <w:b/>
          <w:sz w:val="22"/>
        </w:rPr>
      </w:pPr>
      <w:r>
        <w:rPr>
          <w:rFonts w:asciiTheme="minorHAnsi" w:hAnsiTheme="minorHAnsi" w:cs="Calibri Light"/>
          <w:b/>
          <w:sz w:val="22"/>
        </w:rPr>
        <w:br w:type="page"/>
      </w:r>
    </w:p>
    <w:p w14:paraId="426728A6" w14:textId="77777777" w:rsidR="00170691" w:rsidRDefault="00170691" w:rsidP="00F411E0">
      <w:pPr>
        <w:rPr>
          <w:rFonts w:asciiTheme="minorHAnsi" w:hAnsiTheme="minorHAnsi" w:cs="Calibri Light"/>
          <w:b/>
          <w:sz w:val="22"/>
        </w:rPr>
        <w:sectPr w:rsidR="00170691" w:rsidSect="00FF0289">
          <w:headerReference w:type="default" r:id="rId15"/>
          <w:footerReference w:type="default" r:id="rId16"/>
          <w:type w:val="continuous"/>
          <w:pgSz w:w="12240" w:h="15840"/>
          <w:pgMar w:top="1440" w:right="720" w:bottom="1440" w:left="1332" w:header="709" w:footer="709" w:gutter="0"/>
          <w:cols w:space="708"/>
          <w:docGrid w:linePitch="360"/>
        </w:sectPr>
      </w:pPr>
    </w:p>
    <w:p w14:paraId="0A8F40E0" w14:textId="77777777" w:rsidR="00170691" w:rsidRPr="00304126" w:rsidRDefault="00170691" w:rsidP="00170691">
      <w:pPr>
        <w:spacing w:before="20"/>
        <w:ind w:left="20"/>
        <w:rPr>
          <w:rFonts w:asciiTheme="minorHAnsi" w:hAnsiTheme="minorHAnsi" w:cs="Calibri Light"/>
          <w:b/>
          <w:color w:val="002955"/>
          <w:sz w:val="16"/>
          <w:szCs w:val="16"/>
        </w:rPr>
      </w:pPr>
      <w:r w:rsidRPr="00304126">
        <w:rPr>
          <w:rFonts w:asciiTheme="minorHAnsi" w:hAnsiTheme="minorHAnsi" w:cs="Calibri Light"/>
          <w:b/>
          <w:color w:val="002955"/>
          <w:sz w:val="36"/>
        </w:rPr>
        <w:lastRenderedPageBreak/>
        <w:t>Declaration upon member’s death</w:t>
      </w:r>
    </w:p>
    <w:p w14:paraId="34B87950" w14:textId="77777777" w:rsidR="00170691" w:rsidRPr="007D7F0D" w:rsidRDefault="00170691" w:rsidP="00170691">
      <w:pPr>
        <w:ind w:left="23" w:right="-7"/>
        <w:rPr>
          <w:rFonts w:ascii="Calibri" w:hAnsi="Calibri" w:cs="Calibri Light"/>
          <w:color w:val="231F20"/>
          <w:sz w:val="17"/>
        </w:rPr>
      </w:pPr>
      <w:r w:rsidRPr="007D7F0D">
        <w:rPr>
          <w:rFonts w:ascii="Calibri" w:hAnsi="Calibri" w:cs="Calibri Light"/>
          <w:color w:val="231F20"/>
          <w:sz w:val="17"/>
        </w:rPr>
        <w:t xml:space="preserve">This declaration is to be completed upon the death of a member of the Public </w:t>
      </w:r>
      <w:proofErr w:type="spellStart"/>
      <w:r w:rsidRPr="007D7F0D">
        <w:rPr>
          <w:rFonts w:ascii="Calibri" w:hAnsi="Calibri" w:cs="Calibri Light"/>
          <w:color w:val="231F20"/>
          <w:sz w:val="17"/>
        </w:rPr>
        <w:t>Employees</w:t>
      </w:r>
      <w:proofErr w:type="spellEnd"/>
      <w:r w:rsidRPr="007D7F0D">
        <w:rPr>
          <w:rFonts w:ascii="Calibri" w:hAnsi="Calibri" w:cs="Calibri Light"/>
          <w:color w:val="231F20"/>
          <w:sz w:val="17"/>
        </w:rPr>
        <w:t xml:space="preserve"> Pension Plan by that member’s beneficiary. This form is designed based on Saskatchewan legislation.</w:t>
      </w:r>
    </w:p>
    <w:p w14:paraId="2412C4C9" w14:textId="77777777" w:rsidR="00170691" w:rsidRPr="007D7F0D" w:rsidRDefault="00170691" w:rsidP="00170691">
      <w:pPr>
        <w:ind w:left="23" w:right="-7"/>
        <w:rPr>
          <w:rFonts w:asciiTheme="minorHAnsi" w:hAnsiTheme="minorHAnsi" w:cs="Calibri Light"/>
          <w:sz w:val="16"/>
          <w:szCs w:val="16"/>
        </w:rPr>
      </w:pPr>
    </w:p>
    <w:p w14:paraId="7F141ADF" w14:textId="77777777" w:rsidR="00170691" w:rsidRPr="007D7F0D" w:rsidRDefault="00170691" w:rsidP="00170691">
      <w:pPr>
        <w:ind w:left="23" w:right="179"/>
        <w:rPr>
          <w:rFonts w:ascii="Calibri" w:hAnsi="Calibri" w:cs="Calibri Light"/>
          <w:sz w:val="17"/>
          <w:szCs w:val="17"/>
        </w:rPr>
      </w:pPr>
      <w:r w:rsidRPr="007D7F0D">
        <w:rPr>
          <w:rFonts w:ascii="Calibri" w:hAnsi="Calibri" w:cs="Calibri Light"/>
          <w:sz w:val="17"/>
          <w:szCs w:val="17"/>
        </w:rPr>
        <w:t>This form must be witnessed by a Notary Public or Commissioner for Oaths in and for Saskatchewan. If you reside outside Saskatchewan or Canada, please contact PEPP to determine a suitable witness.</w:t>
      </w:r>
    </w:p>
    <w:p w14:paraId="4157E4A2" w14:textId="77777777" w:rsidR="00170691" w:rsidRDefault="00170691" w:rsidP="00170691">
      <w:pPr>
        <w:ind w:left="23" w:right="179"/>
        <w:rPr>
          <w:rFonts w:asciiTheme="minorHAnsi" w:hAnsiTheme="minorHAnsi" w:cs="Calibri Light"/>
          <w:b/>
          <w:sz w:val="22"/>
        </w:rPr>
      </w:pPr>
    </w:p>
    <w:tbl>
      <w:tblPr>
        <w:tblStyle w:val="TableGrid"/>
        <w:tblW w:w="0" w:type="auto"/>
        <w:tblLayout w:type="fixed"/>
        <w:tblLook w:val="04A0" w:firstRow="1" w:lastRow="0" w:firstColumn="1" w:lastColumn="0" w:noHBand="0" w:noVBand="1"/>
      </w:tblPr>
      <w:tblGrid>
        <w:gridCol w:w="2093"/>
        <w:gridCol w:w="580"/>
        <w:gridCol w:w="1282"/>
        <w:gridCol w:w="1139"/>
        <w:gridCol w:w="854"/>
        <w:gridCol w:w="285"/>
        <w:gridCol w:w="736"/>
        <w:gridCol w:w="544"/>
        <w:gridCol w:w="998"/>
        <w:gridCol w:w="569"/>
        <w:gridCol w:w="1709"/>
      </w:tblGrid>
      <w:tr w:rsidR="00170691" w14:paraId="466C8AF9" w14:textId="77777777" w:rsidTr="003239DC">
        <w:trPr>
          <w:trHeight w:val="353"/>
        </w:trPr>
        <w:tc>
          <w:tcPr>
            <w:tcW w:w="10789" w:type="dxa"/>
            <w:gridSpan w:val="11"/>
            <w:shd w:val="clear" w:color="auto" w:fill="002060"/>
            <w:vAlign w:val="center"/>
          </w:tcPr>
          <w:p w14:paraId="63EAEBFF" w14:textId="77777777" w:rsidR="00170691" w:rsidRPr="00304126" w:rsidRDefault="00170691" w:rsidP="00A74085">
            <w:pPr>
              <w:spacing w:after="160" w:line="259" w:lineRule="auto"/>
              <w:rPr>
                <w:rFonts w:asciiTheme="minorHAnsi" w:hAnsiTheme="minorHAnsi" w:cs="Calibri Light"/>
                <w:b/>
                <w:color w:val="FFFFFF" w:themeColor="background1"/>
                <w:sz w:val="22"/>
              </w:rPr>
            </w:pPr>
            <w:r>
              <w:rPr>
                <w:rFonts w:asciiTheme="minorHAnsi" w:hAnsiTheme="minorHAnsi" w:cs="Calibri Light"/>
                <w:b/>
                <w:color w:val="FFFFFF" w:themeColor="background1"/>
                <w:sz w:val="22"/>
              </w:rPr>
              <w:t>SECTION A: DECEASED MEMBER’S INFORMATION (Please print)</w:t>
            </w:r>
          </w:p>
        </w:tc>
      </w:tr>
      <w:tr w:rsidR="00170691" w14:paraId="5C8A27B8" w14:textId="77777777" w:rsidTr="003239DC">
        <w:trPr>
          <w:trHeight w:val="587"/>
        </w:trPr>
        <w:tc>
          <w:tcPr>
            <w:tcW w:w="2673" w:type="dxa"/>
            <w:gridSpan w:val="2"/>
            <w:tcBorders>
              <w:bottom w:val="single" w:sz="4" w:space="0" w:color="auto"/>
            </w:tcBorders>
          </w:tcPr>
          <w:p w14:paraId="4D1C5D87" w14:textId="77777777" w:rsidR="00170691" w:rsidRPr="00210B3A" w:rsidRDefault="00170691" w:rsidP="00A74085">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PEPP Member Number</w:t>
            </w:r>
          </w:p>
        </w:tc>
        <w:tc>
          <w:tcPr>
            <w:tcW w:w="4296" w:type="dxa"/>
            <w:gridSpan w:val="5"/>
            <w:tcBorders>
              <w:bottom w:val="single" w:sz="4" w:space="0" w:color="auto"/>
            </w:tcBorders>
          </w:tcPr>
          <w:p w14:paraId="543CF389" w14:textId="77777777" w:rsidR="00170691" w:rsidRPr="00210B3A" w:rsidRDefault="00170691" w:rsidP="00A74085">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Last Name</w:t>
            </w:r>
          </w:p>
        </w:tc>
        <w:tc>
          <w:tcPr>
            <w:tcW w:w="3820" w:type="dxa"/>
            <w:gridSpan w:val="4"/>
            <w:tcBorders>
              <w:bottom w:val="single" w:sz="4" w:space="0" w:color="auto"/>
            </w:tcBorders>
          </w:tcPr>
          <w:p w14:paraId="4157B366" w14:textId="77777777" w:rsidR="00170691" w:rsidRPr="00210B3A" w:rsidRDefault="00170691" w:rsidP="00A74085">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First Name and Initial</w:t>
            </w:r>
          </w:p>
        </w:tc>
      </w:tr>
      <w:tr w:rsidR="00170691" w14:paraId="79B4DF30" w14:textId="77777777" w:rsidTr="003239DC">
        <w:trPr>
          <w:trHeight w:val="552"/>
        </w:trPr>
        <w:tc>
          <w:tcPr>
            <w:tcW w:w="6233" w:type="dxa"/>
            <w:gridSpan w:val="6"/>
            <w:tcBorders>
              <w:top w:val="single" w:sz="4" w:space="0" w:color="auto"/>
              <w:left w:val="single" w:sz="4" w:space="0" w:color="auto"/>
              <w:bottom w:val="single" w:sz="4" w:space="0" w:color="auto"/>
              <w:right w:val="nil"/>
            </w:tcBorders>
          </w:tcPr>
          <w:p w14:paraId="3B22AB9D" w14:textId="77777777" w:rsidR="00170691" w:rsidRPr="00210B3A" w:rsidRDefault="00170691" w:rsidP="00A74085">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Social Insurance Number</w:t>
            </w:r>
          </w:p>
        </w:tc>
        <w:tc>
          <w:tcPr>
            <w:tcW w:w="4556" w:type="dxa"/>
            <w:gridSpan w:val="5"/>
            <w:tcBorders>
              <w:top w:val="single" w:sz="4" w:space="0" w:color="auto"/>
              <w:left w:val="nil"/>
              <w:bottom w:val="single" w:sz="4" w:space="0" w:color="auto"/>
              <w:right w:val="single" w:sz="4" w:space="0" w:color="auto"/>
            </w:tcBorders>
          </w:tcPr>
          <w:p w14:paraId="3C1E83D9" w14:textId="77777777" w:rsidR="00170691" w:rsidRPr="00210B3A" w:rsidRDefault="00170691" w:rsidP="00A74085">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Date of Death (day/month/year)</w:t>
            </w:r>
          </w:p>
        </w:tc>
      </w:tr>
      <w:tr w:rsidR="00170691" w14:paraId="6B1955DF" w14:textId="77777777" w:rsidTr="003239DC">
        <w:trPr>
          <w:trHeight w:val="291"/>
        </w:trPr>
        <w:tc>
          <w:tcPr>
            <w:tcW w:w="10789" w:type="dxa"/>
            <w:gridSpan w:val="11"/>
            <w:tcBorders>
              <w:top w:val="single" w:sz="4" w:space="0" w:color="auto"/>
            </w:tcBorders>
            <w:shd w:val="clear" w:color="auto" w:fill="002060"/>
          </w:tcPr>
          <w:p w14:paraId="2AE33FF5" w14:textId="77777777" w:rsidR="00170691" w:rsidRDefault="00170691" w:rsidP="00A74085">
            <w:pPr>
              <w:spacing w:after="160" w:line="259" w:lineRule="auto"/>
              <w:rPr>
                <w:rFonts w:asciiTheme="minorHAnsi" w:hAnsiTheme="minorHAnsi" w:cs="Calibri Light"/>
                <w:b/>
                <w:sz w:val="22"/>
              </w:rPr>
            </w:pPr>
            <w:r>
              <w:rPr>
                <w:rFonts w:asciiTheme="minorHAnsi" w:hAnsiTheme="minorHAnsi" w:cs="Calibri Light"/>
                <w:b/>
                <w:sz w:val="22"/>
              </w:rPr>
              <w:t>SECTION B: DECLARANT’S INFORMATION</w:t>
            </w:r>
          </w:p>
        </w:tc>
      </w:tr>
      <w:tr w:rsidR="00170691" w14:paraId="75F41A39" w14:textId="77777777" w:rsidTr="003239DC">
        <w:trPr>
          <w:trHeight w:val="525"/>
        </w:trPr>
        <w:tc>
          <w:tcPr>
            <w:tcW w:w="5094" w:type="dxa"/>
            <w:gridSpan w:val="4"/>
            <w:tcBorders>
              <w:bottom w:val="single" w:sz="4" w:space="0" w:color="auto"/>
              <w:right w:val="single" w:sz="4" w:space="0" w:color="auto"/>
            </w:tcBorders>
          </w:tcPr>
          <w:p w14:paraId="46002ADF" w14:textId="77777777" w:rsidR="00170691" w:rsidRPr="00210B3A" w:rsidRDefault="00170691" w:rsidP="00A74085">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Last Name</w:t>
            </w:r>
          </w:p>
        </w:tc>
        <w:tc>
          <w:tcPr>
            <w:tcW w:w="3417" w:type="dxa"/>
            <w:gridSpan w:val="5"/>
            <w:tcBorders>
              <w:top w:val="single" w:sz="4" w:space="0" w:color="auto"/>
              <w:left w:val="single" w:sz="4" w:space="0" w:color="auto"/>
              <w:bottom w:val="single" w:sz="4" w:space="0" w:color="auto"/>
              <w:right w:val="nil"/>
            </w:tcBorders>
          </w:tcPr>
          <w:p w14:paraId="0F79855B" w14:textId="77777777" w:rsidR="00170691" w:rsidRPr="00210B3A" w:rsidRDefault="00170691" w:rsidP="00A74085">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First Name and Initial</w:t>
            </w:r>
          </w:p>
        </w:tc>
        <w:tc>
          <w:tcPr>
            <w:tcW w:w="2278" w:type="dxa"/>
            <w:gridSpan w:val="2"/>
            <w:tcBorders>
              <w:top w:val="single" w:sz="4" w:space="0" w:color="auto"/>
              <w:left w:val="nil"/>
              <w:bottom w:val="single" w:sz="4" w:space="0" w:color="auto"/>
              <w:right w:val="single" w:sz="4" w:space="0" w:color="auto"/>
            </w:tcBorders>
          </w:tcPr>
          <w:p w14:paraId="43FDAD74" w14:textId="77777777" w:rsidR="00170691" w:rsidRPr="00210B3A" w:rsidRDefault="00170691" w:rsidP="00A74085">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Birthdate (day/month/year)</w:t>
            </w:r>
          </w:p>
        </w:tc>
      </w:tr>
      <w:tr w:rsidR="00170691" w14:paraId="13C88F93" w14:textId="77777777" w:rsidTr="003239DC">
        <w:trPr>
          <w:trHeight w:val="575"/>
        </w:trPr>
        <w:tc>
          <w:tcPr>
            <w:tcW w:w="3955" w:type="dxa"/>
            <w:gridSpan w:val="3"/>
            <w:tcBorders>
              <w:top w:val="single" w:sz="4" w:space="0" w:color="auto"/>
              <w:left w:val="single" w:sz="4" w:space="0" w:color="auto"/>
              <w:bottom w:val="single" w:sz="4" w:space="0" w:color="auto"/>
              <w:right w:val="nil"/>
            </w:tcBorders>
          </w:tcPr>
          <w:p w14:paraId="309EE9CE"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Mailing Address</w:t>
            </w:r>
          </w:p>
        </w:tc>
        <w:tc>
          <w:tcPr>
            <w:tcW w:w="1993" w:type="dxa"/>
            <w:gridSpan w:val="2"/>
            <w:tcBorders>
              <w:top w:val="single" w:sz="4" w:space="0" w:color="auto"/>
              <w:left w:val="nil"/>
              <w:bottom w:val="single" w:sz="4" w:space="0" w:color="auto"/>
              <w:right w:val="nil"/>
            </w:tcBorders>
          </w:tcPr>
          <w:p w14:paraId="5B7C494B"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City</w:t>
            </w:r>
          </w:p>
        </w:tc>
        <w:tc>
          <w:tcPr>
            <w:tcW w:w="1565" w:type="dxa"/>
            <w:gridSpan w:val="3"/>
            <w:tcBorders>
              <w:top w:val="single" w:sz="4" w:space="0" w:color="auto"/>
              <w:left w:val="nil"/>
              <w:bottom w:val="single" w:sz="4" w:space="0" w:color="auto"/>
              <w:right w:val="nil"/>
            </w:tcBorders>
          </w:tcPr>
          <w:p w14:paraId="4A14AAB2"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Province</w:t>
            </w:r>
          </w:p>
        </w:tc>
        <w:tc>
          <w:tcPr>
            <w:tcW w:w="1567" w:type="dxa"/>
            <w:gridSpan w:val="2"/>
            <w:tcBorders>
              <w:top w:val="single" w:sz="4" w:space="0" w:color="auto"/>
              <w:left w:val="nil"/>
              <w:bottom w:val="single" w:sz="4" w:space="0" w:color="auto"/>
              <w:right w:val="nil"/>
            </w:tcBorders>
          </w:tcPr>
          <w:p w14:paraId="15E55073"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Postal Code</w:t>
            </w:r>
          </w:p>
        </w:tc>
        <w:tc>
          <w:tcPr>
            <w:tcW w:w="1709" w:type="dxa"/>
            <w:tcBorders>
              <w:top w:val="single" w:sz="4" w:space="0" w:color="auto"/>
              <w:left w:val="nil"/>
              <w:bottom w:val="single" w:sz="4" w:space="0" w:color="auto"/>
              <w:right w:val="single" w:sz="4" w:space="0" w:color="auto"/>
            </w:tcBorders>
          </w:tcPr>
          <w:p w14:paraId="194C00D4"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Phone</w:t>
            </w:r>
          </w:p>
        </w:tc>
      </w:tr>
      <w:tr w:rsidR="00170691" w14:paraId="67E99420" w14:textId="77777777" w:rsidTr="003239DC">
        <w:trPr>
          <w:trHeight w:val="555"/>
        </w:trPr>
        <w:tc>
          <w:tcPr>
            <w:tcW w:w="10789" w:type="dxa"/>
            <w:gridSpan w:val="11"/>
            <w:tcBorders>
              <w:top w:val="single" w:sz="4" w:space="0" w:color="auto"/>
            </w:tcBorders>
          </w:tcPr>
          <w:p w14:paraId="1038A39E" w14:textId="77777777" w:rsidR="00170691" w:rsidRPr="00FA1E05" w:rsidRDefault="00170691" w:rsidP="00A7408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Social Insurance Number of Declarant</w:t>
            </w:r>
          </w:p>
        </w:tc>
      </w:tr>
      <w:tr w:rsidR="00170691" w14:paraId="07BC7D38" w14:textId="77777777" w:rsidTr="003239DC">
        <w:tc>
          <w:tcPr>
            <w:tcW w:w="10789" w:type="dxa"/>
            <w:gridSpan w:val="11"/>
            <w:shd w:val="clear" w:color="auto" w:fill="002060"/>
          </w:tcPr>
          <w:p w14:paraId="06E48484" w14:textId="77777777" w:rsidR="00170691" w:rsidRDefault="00170691" w:rsidP="00A74085">
            <w:pPr>
              <w:spacing w:after="160" w:line="259" w:lineRule="auto"/>
              <w:rPr>
                <w:rFonts w:asciiTheme="minorHAnsi" w:hAnsiTheme="minorHAnsi" w:cs="Calibri Light"/>
                <w:b/>
                <w:sz w:val="22"/>
              </w:rPr>
            </w:pPr>
            <w:r>
              <w:rPr>
                <w:rFonts w:asciiTheme="minorHAnsi" w:hAnsiTheme="minorHAnsi" w:cs="Calibri Light"/>
                <w:b/>
                <w:sz w:val="22"/>
              </w:rPr>
              <w:t>SECTION C: DECLARATION</w:t>
            </w:r>
          </w:p>
        </w:tc>
      </w:tr>
      <w:tr w:rsidR="00170691" w14:paraId="12BA5C20" w14:textId="77777777" w:rsidTr="003239DC">
        <w:trPr>
          <w:trHeight w:val="580"/>
        </w:trPr>
        <w:tc>
          <w:tcPr>
            <w:tcW w:w="10789" w:type="dxa"/>
            <w:gridSpan w:val="11"/>
            <w:tcBorders>
              <w:bottom w:val="nil"/>
            </w:tcBorders>
            <w:vAlign w:val="bottom"/>
          </w:tcPr>
          <w:p w14:paraId="651C88D6" w14:textId="77777777" w:rsidR="00170691" w:rsidRPr="00D11206" w:rsidRDefault="00170691" w:rsidP="003239DC">
            <w:pPr>
              <w:spacing w:line="259" w:lineRule="auto"/>
              <w:rPr>
                <w:rFonts w:asciiTheme="minorHAnsi" w:hAnsiTheme="minorHAnsi" w:cs="Calibri Light"/>
                <w:b/>
                <w:sz w:val="22"/>
              </w:rPr>
            </w:pPr>
            <w:r>
              <w:rPr>
                <w:rFonts w:asciiTheme="minorHAnsi" w:hAnsiTheme="minorHAnsi" w:cs="Calibri Light"/>
                <w:sz w:val="22"/>
              </w:rPr>
              <w:t xml:space="preserve">I, </w:t>
            </w:r>
            <w:r>
              <w:rPr>
                <w:rFonts w:asciiTheme="minorHAnsi" w:hAnsiTheme="minorHAnsi" w:cs="Calibri Light"/>
                <w:sz w:val="22"/>
                <w:u w:val="single"/>
              </w:rPr>
              <w:t xml:space="preserve"> ________________________________________________ </w:t>
            </w:r>
            <w:r>
              <w:rPr>
                <w:rFonts w:asciiTheme="minorHAnsi" w:hAnsiTheme="minorHAnsi" w:cs="Calibri Light"/>
                <w:sz w:val="22"/>
              </w:rPr>
              <w:t>of _______________</w:t>
            </w:r>
            <w:r w:rsidRPr="00C37A2B">
              <w:rPr>
                <w:rFonts w:asciiTheme="minorHAnsi" w:hAnsiTheme="minorHAnsi" w:cs="Calibri Light"/>
                <w:sz w:val="22"/>
                <w:u w:val="single"/>
              </w:rPr>
              <w:t>_____________________________</w:t>
            </w:r>
            <w:r>
              <w:rPr>
                <w:rFonts w:asciiTheme="minorHAnsi" w:hAnsiTheme="minorHAnsi" w:cs="Calibri Light"/>
                <w:sz w:val="22"/>
                <w:u w:val="single"/>
              </w:rPr>
              <w:t xml:space="preserve">      </w:t>
            </w:r>
            <w:r w:rsidRPr="00D11206">
              <w:rPr>
                <w:rFonts w:asciiTheme="minorHAnsi" w:hAnsiTheme="minorHAnsi" w:cs="Calibri Light"/>
                <w:sz w:val="22"/>
              </w:rPr>
              <w:t xml:space="preserve">           </w:t>
            </w:r>
            <w:r>
              <w:rPr>
                <w:rFonts w:asciiTheme="minorHAnsi" w:hAnsiTheme="minorHAnsi" w:cs="Calibri Light"/>
                <w:sz w:val="22"/>
              </w:rPr>
              <w:t xml:space="preserve"> </w:t>
            </w:r>
          </w:p>
        </w:tc>
      </w:tr>
      <w:tr w:rsidR="00170691" w14:paraId="3821A730" w14:textId="77777777" w:rsidTr="003239DC">
        <w:trPr>
          <w:trHeight w:val="170"/>
        </w:trPr>
        <w:tc>
          <w:tcPr>
            <w:tcW w:w="2093" w:type="dxa"/>
            <w:tcBorders>
              <w:top w:val="nil"/>
              <w:left w:val="single" w:sz="4" w:space="0" w:color="auto"/>
              <w:bottom w:val="nil"/>
              <w:right w:val="nil"/>
            </w:tcBorders>
          </w:tcPr>
          <w:p w14:paraId="126CFE10" w14:textId="77777777" w:rsidR="00170691" w:rsidRPr="00C37A2B" w:rsidRDefault="00170691" w:rsidP="003239DC">
            <w:pPr>
              <w:spacing w:line="259" w:lineRule="auto"/>
              <w:rPr>
                <w:rFonts w:asciiTheme="minorHAnsi" w:hAnsiTheme="minorHAnsi" w:cs="Calibri Light"/>
                <w:b/>
                <w:sz w:val="16"/>
                <w:szCs w:val="16"/>
              </w:rPr>
            </w:pPr>
          </w:p>
        </w:tc>
        <w:tc>
          <w:tcPr>
            <w:tcW w:w="3001" w:type="dxa"/>
            <w:gridSpan w:val="3"/>
            <w:tcBorders>
              <w:top w:val="nil"/>
              <w:left w:val="nil"/>
              <w:bottom w:val="nil"/>
              <w:right w:val="nil"/>
            </w:tcBorders>
          </w:tcPr>
          <w:p w14:paraId="7A5B5565" w14:textId="77777777" w:rsidR="00170691" w:rsidRPr="009F3D38" w:rsidRDefault="00170691" w:rsidP="003239DC">
            <w:pPr>
              <w:spacing w:line="259" w:lineRule="auto"/>
              <w:rPr>
                <w:rFonts w:asciiTheme="minorHAnsi" w:hAnsiTheme="minorHAnsi" w:cs="Calibri Light"/>
                <w:b/>
                <w:sz w:val="17"/>
                <w:szCs w:val="17"/>
              </w:rPr>
            </w:pPr>
            <w:r w:rsidRPr="009F3D38">
              <w:rPr>
                <w:rFonts w:asciiTheme="minorHAnsi" w:hAnsiTheme="minorHAnsi" w:cs="Calibri Light"/>
                <w:b/>
                <w:sz w:val="17"/>
                <w:szCs w:val="17"/>
              </w:rPr>
              <w:t>Name of Declarant</w:t>
            </w:r>
          </w:p>
        </w:tc>
        <w:tc>
          <w:tcPr>
            <w:tcW w:w="854" w:type="dxa"/>
            <w:tcBorders>
              <w:top w:val="nil"/>
              <w:left w:val="nil"/>
              <w:bottom w:val="nil"/>
              <w:right w:val="nil"/>
            </w:tcBorders>
          </w:tcPr>
          <w:p w14:paraId="1CE7FCA1" w14:textId="77777777" w:rsidR="00170691" w:rsidRPr="009F3D38" w:rsidRDefault="00170691" w:rsidP="003239DC">
            <w:pPr>
              <w:spacing w:line="259" w:lineRule="auto"/>
              <w:rPr>
                <w:rFonts w:asciiTheme="minorHAnsi" w:hAnsiTheme="minorHAnsi" w:cs="Calibri Light"/>
                <w:b/>
                <w:sz w:val="17"/>
                <w:szCs w:val="17"/>
              </w:rPr>
            </w:pPr>
          </w:p>
        </w:tc>
        <w:tc>
          <w:tcPr>
            <w:tcW w:w="1565" w:type="dxa"/>
            <w:gridSpan w:val="3"/>
            <w:tcBorders>
              <w:top w:val="nil"/>
              <w:left w:val="nil"/>
              <w:bottom w:val="nil"/>
              <w:right w:val="nil"/>
            </w:tcBorders>
          </w:tcPr>
          <w:p w14:paraId="0AD36690" w14:textId="77777777" w:rsidR="00170691" w:rsidRPr="009F3D38" w:rsidRDefault="00170691" w:rsidP="003239DC">
            <w:pPr>
              <w:spacing w:line="259" w:lineRule="auto"/>
              <w:rPr>
                <w:rFonts w:asciiTheme="minorHAnsi" w:hAnsiTheme="minorHAnsi" w:cs="Calibri Light"/>
                <w:b/>
                <w:sz w:val="17"/>
                <w:szCs w:val="17"/>
              </w:rPr>
            </w:pPr>
          </w:p>
        </w:tc>
        <w:tc>
          <w:tcPr>
            <w:tcW w:w="3276" w:type="dxa"/>
            <w:gridSpan w:val="3"/>
            <w:tcBorders>
              <w:top w:val="nil"/>
              <w:left w:val="nil"/>
              <w:bottom w:val="nil"/>
              <w:right w:val="single" w:sz="4" w:space="0" w:color="auto"/>
            </w:tcBorders>
          </w:tcPr>
          <w:p w14:paraId="6B124D05" w14:textId="77777777" w:rsidR="00170691" w:rsidRPr="009F3D38" w:rsidRDefault="00170691" w:rsidP="003239DC">
            <w:pPr>
              <w:spacing w:line="259" w:lineRule="auto"/>
              <w:rPr>
                <w:rFonts w:asciiTheme="minorHAnsi" w:hAnsiTheme="minorHAnsi" w:cs="Calibri Light"/>
                <w:b/>
                <w:sz w:val="17"/>
                <w:szCs w:val="17"/>
              </w:rPr>
            </w:pPr>
            <w:r w:rsidRPr="009F3D38">
              <w:rPr>
                <w:rFonts w:asciiTheme="minorHAnsi" w:hAnsiTheme="minorHAnsi" w:cs="Calibri Light"/>
                <w:b/>
                <w:sz w:val="17"/>
                <w:szCs w:val="17"/>
              </w:rPr>
              <w:t>(City/Town/Village)</w:t>
            </w:r>
          </w:p>
        </w:tc>
      </w:tr>
      <w:tr w:rsidR="00170691" w14:paraId="58AAB2B6" w14:textId="77777777" w:rsidTr="003239DC">
        <w:trPr>
          <w:trHeight w:val="4082"/>
        </w:trPr>
        <w:tc>
          <w:tcPr>
            <w:tcW w:w="10789" w:type="dxa"/>
            <w:gridSpan w:val="11"/>
            <w:tcBorders>
              <w:top w:val="nil"/>
              <w:left w:val="single" w:sz="4" w:space="0" w:color="auto"/>
              <w:right w:val="single" w:sz="4" w:space="0" w:color="auto"/>
            </w:tcBorders>
          </w:tcPr>
          <w:p w14:paraId="7E17A557" w14:textId="77777777" w:rsidR="00170691" w:rsidRDefault="00170691" w:rsidP="003239DC">
            <w:pPr>
              <w:spacing w:before="240" w:after="160" w:line="259" w:lineRule="auto"/>
              <w:rPr>
                <w:rFonts w:asciiTheme="minorHAnsi" w:hAnsiTheme="minorHAnsi" w:cs="Calibri Light"/>
                <w:sz w:val="22"/>
                <w:szCs w:val="22"/>
              </w:rPr>
            </w:pPr>
            <w:r w:rsidRPr="00C37A2B">
              <w:rPr>
                <w:rFonts w:asciiTheme="minorHAnsi" w:hAnsiTheme="minorHAnsi" w:cs="Calibri Light"/>
                <w:sz w:val="22"/>
                <w:szCs w:val="22"/>
              </w:rPr>
              <w:t>In the province</w:t>
            </w:r>
            <w:r>
              <w:rPr>
                <w:rFonts w:asciiTheme="minorHAnsi" w:hAnsiTheme="minorHAnsi" w:cs="Calibri Light"/>
                <w:sz w:val="22"/>
                <w:szCs w:val="22"/>
              </w:rPr>
              <w:t xml:space="preserve"> of ___________</w:t>
            </w:r>
            <w:r w:rsidRPr="00C37A2B">
              <w:rPr>
                <w:rFonts w:asciiTheme="minorHAnsi" w:hAnsiTheme="minorHAnsi" w:cs="Calibri Light"/>
                <w:sz w:val="22"/>
                <w:szCs w:val="22"/>
                <w:u w:val="single"/>
              </w:rPr>
              <w:t>________________________</w:t>
            </w:r>
            <w:r>
              <w:rPr>
                <w:rFonts w:asciiTheme="minorHAnsi" w:hAnsiTheme="minorHAnsi" w:cs="Calibri Light"/>
                <w:sz w:val="22"/>
                <w:szCs w:val="22"/>
              </w:rPr>
              <w:t>_, country of ___</w:t>
            </w:r>
            <w:r w:rsidRPr="00C37A2B">
              <w:rPr>
                <w:rFonts w:asciiTheme="minorHAnsi" w:hAnsiTheme="minorHAnsi" w:cs="Calibri Light"/>
                <w:sz w:val="22"/>
                <w:szCs w:val="22"/>
                <w:u w:val="single"/>
              </w:rPr>
              <w:t>_______________________________</w:t>
            </w:r>
            <w:r>
              <w:rPr>
                <w:rFonts w:asciiTheme="minorHAnsi" w:hAnsiTheme="minorHAnsi" w:cs="Calibri Light"/>
                <w:sz w:val="22"/>
                <w:szCs w:val="22"/>
              </w:rPr>
              <w:t>_,</w:t>
            </w:r>
          </w:p>
          <w:p w14:paraId="6C2EF0B1" w14:textId="77777777" w:rsidR="00170691" w:rsidRPr="00C37A2B" w:rsidRDefault="00170691" w:rsidP="00A74085">
            <w:pPr>
              <w:pStyle w:val="BodyText"/>
              <w:tabs>
                <w:tab w:val="left" w:pos="5776"/>
                <w:tab w:val="left" w:pos="10845"/>
              </w:tabs>
              <w:spacing w:before="170" w:line="273" w:lineRule="auto"/>
              <w:ind w:left="58" w:right="168"/>
              <w:rPr>
                <w:rFonts w:asciiTheme="minorHAnsi" w:hAnsiTheme="minorHAnsi" w:cs="Calibri Light"/>
              </w:rPr>
            </w:pPr>
            <w:r w:rsidRPr="00C37A2B">
              <w:rPr>
                <w:rFonts w:asciiTheme="minorHAnsi" w:hAnsiTheme="minorHAnsi" w:cs="Calibri Light"/>
                <w:color w:val="231F20"/>
              </w:rPr>
              <w:t xml:space="preserve">DO </w:t>
            </w:r>
            <w:r w:rsidRPr="00C37A2B">
              <w:rPr>
                <w:rFonts w:asciiTheme="minorHAnsi" w:hAnsiTheme="minorHAnsi" w:cs="Calibri Light"/>
                <w:color w:val="231F20"/>
                <w:spacing w:val="-4"/>
              </w:rPr>
              <w:t xml:space="preserve">SOLEMNLY </w:t>
            </w:r>
            <w:r w:rsidRPr="00C37A2B">
              <w:rPr>
                <w:rFonts w:asciiTheme="minorHAnsi" w:hAnsiTheme="minorHAnsi" w:cs="Calibri Light"/>
                <w:color w:val="231F20"/>
              </w:rPr>
              <w:t>DECLARE</w:t>
            </w:r>
            <w:r w:rsidRPr="00C37A2B">
              <w:rPr>
                <w:rFonts w:asciiTheme="minorHAnsi" w:hAnsiTheme="minorHAnsi" w:cs="Calibri Light"/>
                <w:color w:val="231F20"/>
                <w:spacing w:val="4"/>
              </w:rPr>
              <w:t xml:space="preserve"> </w:t>
            </w:r>
            <w:r w:rsidRPr="00C37A2B">
              <w:rPr>
                <w:rFonts w:asciiTheme="minorHAnsi" w:hAnsiTheme="minorHAnsi" w:cs="Calibri Light"/>
                <w:color w:val="231F20"/>
              </w:rPr>
              <w:t>that:</w:t>
            </w:r>
          </w:p>
          <w:p w14:paraId="5FD49A54" w14:textId="77777777" w:rsidR="00170691" w:rsidRPr="00C37A2B" w:rsidRDefault="00170691" w:rsidP="00A74085">
            <w:pPr>
              <w:pStyle w:val="BodyText"/>
              <w:spacing w:before="42"/>
              <w:ind w:left="374"/>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legal spouse of the deceased member;</w:t>
            </w:r>
          </w:p>
          <w:p w14:paraId="7A31753C" w14:textId="77777777" w:rsidR="00170691" w:rsidRPr="00C37A2B" w:rsidRDefault="00170691" w:rsidP="00A74085">
            <w:pPr>
              <w:pStyle w:val="BodyText"/>
              <w:spacing w:before="57" w:line="271" w:lineRule="auto"/>
              <w:ind w:left="359" w:right="672" w:firstLine="21"/>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common-law spouse of the deceased member and the deceased member was not legally married; I am the personal representative of the deceased member for the purpose of administering the estate and that, to the best of my knowledge and belief:</w:t>
            </w:r>
          </w:p>
          <w:p w14:paraId="566B6E24" w14:textId="77777777" w:rsidR="00170691" w:rsidRPr="00C37A2B" w:rsidRDefault="00170691" w:rsidP="00A74085">
            <w:pPr>
              <w:pStyle w:val="BodyText"/>
              <w:numPr>
                <w:ilvl w:val="0"/>
                <w:numId w:val="9"/>
              </w:numPr>
              <w:tabs>
                <w:tab w:val="left" w:pos="1193"/>
              </w:tabs>
              <w:spacing w:before="0" w:line="230" w:lineRule="exact"/>
              <w:ind w:hanging="390"/>
              <w:rPr>
                <w:rFonts w:asciiTheme="minorHAnsi" w:hAnsiTheme="minorHAnsi" w:cs="Calibri Light"/>
              </w:rPr>
            </w:pPr>
            <w:r w:rsidRPr="00C37A2B">
              <w:rPr>
                <w:rFonts w:asciiTheme="minorHAnsi" w:hAnsiTheme="minorHAnsi" w:cs="Calibri Light"/>
                <w:color w:val="231F20"/>
              </w:rPr>
              <w:t>the deceased member made no designation of a beneficiary of the death benefit from the</w:t>
            </w:r>
            <w:r w:rsidRPr="00C37A2B">
              <w:rPr>
                <w:rFonts w:asciiTheme="minorHAnsi" w:hAnsiTheme="minorHAnsi" w:cs="Calibri Light"/>
                <w:color w:val="231F20"/>
                <w:spacing w:val="-2"/>
              </w:rPr>
              <w:t xml:space="preserve"> </w:t>
            </w:r>
            <w:r w:rsidRPr="00C37A2B">
              <w:rPr>
                <w:rFonts w:asciiTheme="minorHAnsi" w:hAnsiTheme="minorHAnsi" w:cs="Calibri Light"/>
                <w:color w:val="231F20"/>
              </w:rPr>
              <w:t>Public</w:t>
            </w:r>
          </w:p>
          <w:p w14:paraId="726D31EB" w14:textId="77777777" w:rsidR="00170691" w:rsidRPr="00C37A2B" w:rsidRDefault="00170691" w:rsidP="00A74085">
            <w:pPr>
              <w:pStyle w:val="BodyText"/>
              <w:spacing w:before="9"/>
              <w:ind w:left="1193"/>
              <w:rPr>
                <w:rFonts w:asciiTheme="minorHAnsi" w:hAnsiTheme="minorHAnsi" w:cs="Calibri Light"/>
              </w:rPr>
            </w:pPr>
            <w:proofErr w:type="spellStart"/>
            <w:r w:rsidRPr="00C37A2B">
              <w:rPr>
                <w:rFonts w:asciiTheme="minorHAnsi" w:hAnsiTheme="minorHAnsi" w:cs="Calibri Light"/>
                <w:color w:val="231F20"/>
              </w:rPr>
              <w:t>Employees</w:t>
            </w:r>
            <w:proofErr w:type="spellEnd"/>
            <w:r w:rsidRPr="00C37A2B">
              <w:rPr>
                <w:rFonts w:asciiTheme="minorHAnsi" w:hAnsiTheme="minorHAnsi" w:cs="Calibri Light"/>
                <w:color w:val="231F20"/>
              </w:rPr>
              <w:t xml:space="preserve"> Pension Plan; and</w:t>
            </w:r>
          </w:p>
          <w:p w14:paraId="6220F237" w14:textId="77777777" w:rsidR="00170691" w:rsidRPr="00C37A2B" w:rsidRDefault="00170691" w:rsidP="00A74085">
            <w:pPr>
              <w:pStyle w:val="BodyText"/>
              <w:numPr>
                <w:ilvl w:val="0"/>
                <w:numId w:val="9"/>
              </w:numPr>
              <w:tabs>
                <w:tab w:val="left" w:pos="1193"/>
              </w:tabs>
              <w:spacing w:before="8" w:line="247" w:lineRule="auto"/>
              <w:ind w:left="1193" w:right="891"/>
              <w:rPr>
                <w:rFonts w:asciiTheme="minorHAnsi" w:hAnsiTheme="minorHAnsi" w:cs="Calibri Light"/>
              </w:rPr>
            </w:pPr>
            <w:r w:rsidRPr="00C37A2B">
              <w:rPr>
                <w:rFonts w:asciiTheme="minorHAnsi" w:hAnsiTheme="minorHAnsi" w:cs="Calibri Light"/>
                <w:color w:val="231F20"/>
              </w:rPr>
              <w:t xml:space="preserve">the deceased member was not married and had no common-law spouse at the time of death </w:t>
            </w:r>
            <w:r w:rsidRPr="00C37A2B">
              <w:rPr>
                <w:rFonts w:asciiTheme="minorHAnsi" w:hAnsiTheme="minorHAnsi" w:cs="Calibri Light"/>
                <w:color w:val="231F20"/>
                <w:spacing w:val="-9"/>
              </w:rPr>
              <w:t xml:space="preserve">or </w:t>
            </w:r>
            <w:r w:rsidRPr="00C37A2B">
              <w:rPr>
                <w:rFonts w:asciiTheme="minorHAnsi" w:hAnsiTheme="minorHAnsi" w:cs="Calibri Light"/>
                <w:color w:val="231F20"/>
              </w:rPr>
              <w:t>within 90 days prior to the time of death;</w:t>
            </w:r>
          </w:p>
          <w:p w14:paraId="24F90CE9" w14:textId="77777777" w:rsidR="00170691" w:rsidRPr="00C37A2B" w:rsidRDefault="00170691" w:rsidP="00A74085">
            <w:pPr>
              <w:pStyle w:val="BodyText"/>
              <w:spacing w:before="50" w:line="247" w:lineRule="auto"/>
              <w:ind w:left="359" w:right="168" w:hanging="41"/>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person designated by the deceased member as beneficiary of the death benefit from the Public </w:t>
            </w:r>
            <w:proofErr w:type="spellStart"/>
            <w:r w:rsidRPr="00C37A2B">
              <w:rPr>
                <w:rFonts w:asciiTheme="minorHAnsi" w:hAnsiTheme="minorHAnsi" w:cs="Calibri Light"/>
                <w:color w:val="231F20"/>
              </w:rPr>
              <w:t>Employees</w:t>
            </w:r>
            <w:proofErr w:type="spellEnd"/>
            <w:r w:rsidRPr="00C37A2B">
              <w:rPr>
                <w:rFonts w:asciiTheme="minorHAnsi" w:hAnsiTheme="minorHAnsi" w:cs="Calibri Light"/>
                <w:color w:val="231F20"/>
              </w:rPr>
              <w:t xml:space="preserve"> Pension Plan and that, to the best of my knowledge and belief:</w:t>
            </w:r>
          </w:p>
          <w:p w14:paraId="017113D3" w14:textId="77777777" w:rsidR="00170691" w:rsidRPr="00C37A2B" w:rsidRDefault="00170691" w:rsidP="00A74085">
            <w:pPr>
              <w:pStyle w:val="BodyText"/>
              <w:numPr>
                <w:ilvl w:val="0"/>
                <w:numId w:val="8"/>
              </w:numPr>
              <w:tabs>
                <w:tab w:val="left" w:pos="1193"/>
              </w:tabs>
              <w:spacing w:before="2" w:line="247" w:lineRule="auto"/>
              <w:ind w:right="1001"/>
              <w:rPr>
                <w:rFonts w:asciiTheme="minorHAnsi" w:hAnsiTheme="minorHAnsi" w:cs="Calibri Light"/>
              </w:rPr>
            </w:pPr>
            <w:r w:rsidRPr="00C37A2B">
              <w:rPr>
                <w:rFonts w:asciiTheme="minorHAnsi" w:hAnsiTheme="minorHAnsi" w:cs="Calibri Light"/>
                <w:color w:val="231F20"/>
              </w:rPr>
              <w:t xml:space="preserve">the deceased member made no other beneficiary designation subsequent to the one in which </w:t>
            </w:r>
            <w:r w:rsidRPr="00C37A2B">
              <w:rPr>
                <w:rFonts w:asciiTheme="minorHAnsi" w:hAnsiTheme="minorHAnsi" w:cs="Calibri Light"/>
                <w:color w:val="231F20"/>
                <w:spacing w:val="-17"/>
              </w:rPr>
              <w:t xml:space="preserve">I </w:t>
            </w:r>
            <w:r w:rsidRPr="00C37A2B">
              <w:rPr>
                <w:rFonts w:asciiTheme="minorHAnsi" w:hAnsiTheme="minorHAnsi" w:cs="Calibri Light"/>
                <w:color w:val="231F20"/>
              </w:rPr>
              <w:t>was named; and</w:t>
            </w:r>
          </w:p>
          <w:p w14:paraId="6A123C93" w14:textId="77777777" w:rsidR="00170691" w:rsidRPr="009F3D38" w:rsidRDefault="00170691" w:rsidP="00A74085">
            <w:pPr>
              <w:pStyle w:val="BodyText"/>
              <w:numPr>
                <w:ilvl w:val="0"/>
                <w:numId w:val="8"/>
              </w:numPr>
              <w:tabs>
                <w:tab w:val="left" w:pos="1193"/>
              </w:tabs>
              <w:spacing w:before="2" w:line="247" w:lineRule="auto"/>
              <w:ind w:right="891"/>
              <w:rPr>
                <w:rFonts w:asciiTheme="minorHAnsi" w:hAnsiTheme="minorHAnsi" w:cs="Calibri Light"/>
              </w:rPr>
            </w:pPr>
            <w:r w:rsidRPr="00C37A2B">
              <w:rPr>
                <w:rFonts w:asciiTheme="minorHAnsi" w:hAnsiTheme="minorHAnsi" w:cs="Calibri Light"/>
                <w:color w:val="231F20"/>
              </w:rPr>
              <w:t xml:space="preserve">the deceased member was not married and had no common-law spouse at the time of death </w:t>
            </w:r>
            <w:r w:rsidRPr="00C37A2B">
              <w:rPr>
                <w:rFonts w:asciiTheme="minorHAnsi" w:hAnsiTheme="minorHAnsi" w:cs="Calibri Light"/>
                <w:color w:val="231F20"/>
                <w:spacing w:val="-9"/>
              </w:rPr>
              <w:t xml:space="preserve">or </w:t>
            </w:r>
            <w:r w:rsidRPr="00C37A2B">
              <w:rPr>
                <w:rFonts w:asciiTheme="minorHAnsi" w:hAnsiTheme="minorHAnsi" w:cs="Calibri Light"/>
                <w:color w:val="231F20"/>
              </w:rPr>
              <w:t>within 90 days prior to the time of death.</w:t>
            </w:r>
          </w:p>
        </w:tc>
      </w:tr>
    </w:tbl>
    <w:p w14:paraId="2796D738" w14:textId="77777777" w:rsidR="00170691" w:rsidRPr="009F3D38" w:rsidRDefault="00170691" w:rsidP="00170691">
      <w:pPr>
        <w:spacing w:after="160" w:line="259" w:lineRule="auto"/>
        <w:jc w:val="center"/>
        <w:rPr>
          <w:rFonts w:asciiTheme="minorHAnsi" w:hAnsiTheme="minorHAnsi" w:cs="Calibri Light"/>
          <w:b/>
          <w:sz w:val="36"/>
          <w:szCs w:val="36"/>
        </w:rPr>
      </w:pPr>
      <w:r>
        <w:rPr>
          <w:rFonts w:asciiTheme="minorHAnsi" w:hAnsiTheme="minorHAnsi" w:cs="Calibri Light"/>
          <w:b/>
          <w:sz w:val="36"/>
          <w:szCs w:val="36"/>
        </w:rPr>
        <w:t>Turn to reverse for signature box</w:t>
      </w:r>
    </w:p>
    <w:tbl>
      <w:tblPr>
        <w:tblStyle w:val="TableGrid"/>
        <w:tblW w:w="0" w:type="auto"/>
        <w:tblLook w:val="04A0" w:firstRow="1" w:lastRow="0" w:firstColumn="1" w:lastColumn="0" w:noHBand="0" w:noVBand="1"/>
      </w:tblPr>
      <w:tblGrid>
        <w:gridCol w:w="1241"/>
        <w:gridCol w:w="1241"/>
        <w:gridCol w:w="1241"/>
        <w:gridCol w:w="1347"/>
        <w:gridCol w:w="283"/>
        <w:gridCol w:w="852"/>
        <w:gridCol w:w="1241"/>
        <w:gridCol w:w="1241"/>
        <w:gridCol w:w="1241"/>
        <w:gridCol w:w="245"/>
        <w:gridCol w:w="567"/>
      </w:tblGrid>
      <w:tr w:rsidR="00170691" w14:paraId="73CD35E2" w14:textId="77777777" w:rsidTr="00A74085">
        <w:trPr>
          <w:trHeight w:val="547"/>
        </w:trPr>
        <w:tc>
          <w:tcPr>
            <w:tcW w:w="10740" w:type="dxa"/>
            <w:gridSpan w:val="11"/>
            <w:shd w:val="clear" w:color="auto" w:fill="002060"/>
          </w:tcPr>
          <w:p w14:paraId="60CB56C9" w14:textId="7CACDD93" w:rsidR="00170691" w:rsidRPr="00D06833" w:rsidRDefault="00170691" w:rsidP="00170691">
            <w:pPr>
              <w:rPr>
                <w:rFonts w:asciiTheme="minorHAnsi" w:hAnsiTheme="minorHAnsi" w:cs="Calibri Light"/>
                <w:b/>
                <w:color w:val="FFFFFF" w:themeColor="background1"/>
                <w:sz w:val="22"/>
              </w:rPr>
            </w:pPr>
            <w:r>
              <w:rPr>
                <w:rFonts w:asciiTheme="minorHAnsi" w:hAnsiTheme="minorHAnsi" w:cs="Calibri Light"/>
                <w:b/>
                <w:color w:val="FFFFFF" w:themeColor="background1"/>
                <w:sz w:val="22"/>
              </w:rPr>
              <w:lastRenderedPageBreak/>
              <w:t xml:space="preserve">SECTION D: DECALARATION on death of </w:t>
            </w:r>
            <w:r w:rsidRPr="00D06833">
              <w:rPr>
                <w:rFonts w:asciiTheme="minorHAnsi" w:hAnsiTheme="minorHAnsi" w:cs="Calibri Light"/>
                <w:b/>
                <w:color w:val="FF0000"/>
                <w:sz w:val="22"/>
              </w:rPr>
              <w:t>&lt;</w:t>
            </w:r>
            <w:r>
              <w:rPr>
                <w:rFonts w:asciiTheme="minorHAnsi" w:hAnsiTheme="minorHAnsi" w:cs="Calibri Light"/>
                <w:b/>
                <w:color w:val="FF0000"/>
                <w:sz w:val="22"/>
              </w:rPr>
              <w:t>FULL_NM</w:t>
            </w:r>
            <w:r w:rsidRPr="00D06833">
              <w:rPr>
                <w:rFonts w:asciiTheme="minorHAnsi" w:hAnsiTheme="minorHAnsi" w:cs="Calibri Light"/>
                <w:b/>
                <w:color w:val="FF0000"/>
                <w:sz w:val="22"/>
              </w:rPr>
              <w:t>&gt;</w:t>
            </w:r>
          </w:p>
        </w:tc>
      </w:tr>
      <w:tr w:rsidR="00170691" w14:paraId="5D3CF991" w14:textId="77777777" w:rsidTr="00A74085">
        <w:trPr>
          <w:trHeight w:val="1940"/>
        </w:trPr>
        <w:tc>
          <w:tcPr>
            <w:tcW w:w="10740" w:type="dxa"/>
            <w:gridSpan w:val="11"/>
            <w:tcBorders>
              <w:bottom w:val="nil"/>
            </w:tcBorders>
          </w:tcPr>
          <w:p w14:paraId="22990947" w14:textId="77777777" w:rsidR="00170691" w:rsidRDefault="00170691" w:rsidP="00A74085">
            <w:pPr>
              <w:spacing w:before="228" w:line="242" w:lineRule="auto"/>
              <w:ind w:left="121" w:right="518"/>
              <w:rPr>
                <w:rFonts w:ascii="Calibri" w:hAnsi="Calibri" w:cs="Calibri Light"/>
                <w:b/>
                <w:color w:val="231F20"/>
                <w:sz w:val="24"/>
              </w:rPr>
            </w:pPr>
            <w:r w:rsidRPr="00D06833">
              <w:rPr>
                <w:rFonts w:ascii="Calibri" w:hAnsi="Calibri" w:cs="Calibri Light"/>
                <w:b/>
                <w:color w:val="231F20"/>
                <w:sz w:val="24"/>
              </w:rPr>
              <w:t xml:space="preserve">I make this Solemn Declaration conscientiously believing it to be true and knowing that it is of the same force and effect as if made under oath and by virtue of the </w:t>
            </w:r>
            <w:r w:rsidRPr="00D06833">
              <w:rPr>
                <w:rFonts w:ascii="Calibri" w:hAnsi="Calibri" w:cs="Calibri Light"/>
                <w:b/>
                <w:i/>
                <w:color w:val="231F20"/>
                <w:sz w:val="24"/>
              </w:rPr>
              <w:t>Canada Evidence Act</w:t>
            </w:r>
            <w:r w:rsidRPr="00D06833">
              <w:rPr>
                <w:rFonts w:ascii="Calibri" w:hAnsi="Calibri" w:cs="Calibri Light"/>
                <w:b/>
                <w:color w:val="231F20"/>
                <w:sz w:val="24"/>
              </w:rPr>
              <w:t>.</w:t>
            </w:r>
          </w:p>
          <w:p w14:paraId="6405AB1A" w14:textId="77777777" w:rsidR="00170691" w:rsidRPr="00D06833" w:rsidRDefault="00170691" w:rsidP="00A74085">
            <w:pPr>
              <w:spacing w:before="228" w:line="242" w:lineRule="auto"/>
              <w:ind w:left="121" w:right="518"/>
              <w:rPr>
                <w:rFonts w:ascii="Calibri" w:hAnsi="Calibri" w:cs="Calibri Light"/>
                <w:b/>
                <w:sz w:val="24"/>
              </w:rPr>
            </w:pPr>
          </w:p>
          <w:p w14:paraId="4881FB22" w14:textId="77777777" w:rsidR="00170691" w:rsidRPr="009C093F" w:rsidRDefault="00170691" w:rsidP="00A74085">
            <w:pPr>
              <w:pStyle w:val="BodyText"/>
              <w:spacing w:before="0"/>
              <w:ind w:left="0"/>
              <w:rPr>
                <w:rFonts w:ascii="Calibri Light" w:hAnsi="Calibri Light" w:cs="Calibri Light"/>
                <w:sz w:val="30"/>
              </w:rPr>
            </w:pPr>
            <w:r>
              <w:rPr>
                <w:rFonts w:ascii="Calibri Light" w:hAnsi="Calibri Light" w:cs="Calibri Light"/>
                <w:sz w:val="30"/>
              </w:rPr>
              <w:t>____________________________</w:t>
            </w:r>
          </w:p>
          <w:p w14:paraId="3D8C1667" w14:textId="77777777" w:rsidR="00170691" w:rsidRPr="00D06833" w:rsidRDefault="00170691" w:rsidP="00A74085">
            <w:pPr>
              <w:spacing w:before="1"/>
              <w:ind w:left="110"/>
              <w:rPr>
                <w:rFonts w:asciiTheme="minorHAnsi" w:hAnsiTheme="minorHAnsi" w:cs="Calibri Light"/>
                <w:sz w:val="18"/>
              </w:rPr>
            </w:pPr>
            <w:r w:rsidRPr="00D06833">
              <w:rPr>
                <w:rFonts w:asciiTheme="minorHAnsi" w:hAnsiTheme="minorHAnsi" w:cs="Calibri Light"/>
                <w:color w:val="231F20"/>
                <w:sz w:val="18"/>
              </w:rPr>
              <w:t>Signature of Declarant</w:t>
            </w:r>
          </w:p>
          <w:p w14:paraId="42443919" w14:textId="77777777" w:rsidR="00170691" w:rsidRDefault="00170691" w:rsidP="00A74085">
            <w:pPr>
              <w:rPr>
                <w:rFonts w:asciiTheme="minorHAnsi" w:hAnsiTheme="minorHAnsi" w:cs="Calibri Light"/>
                <w:b/>
                <w:sz w:val="22"/>
              </w:rPr>
            </w:pPr>
          </w:p>
          <w:p w14:paraId="4E4F3917" w14:textId="77777777" w:rsidR="00170691" w:rsidRDefault="00170691" w:rsidP="00A74085">
            <w:pPr>
              <w:spacing w:line="360" w:lineRule="auto"/>
              <w:rPr>
                <w:rFonts w:ascii="Calibri" w:hAnsi="Calibri" w:cs="Calibri Light"/>
                <w:color w:val="231F20"/>
                <w:sz w:val="24"/>
              </w:rPr>
            </w:pPr>
            <w:r w:rsidRPr="00D06833">
              <w:rPr>
                <w:rFonts w:ascii="Calibri" w:hAnsi="Calibri" w:cs="Calibri Light"/>
                <w:color w:val="231F20"/>
                <w:sz w:val="24"/>
              </w:rPr>
              <w:t>Declared before me at the</w:t>
            </w:r>
            <w:r w:rsidRPr="00D06833">
              <w:rPr>
                <w:rFonts w:ascii="Calibri" w:hAnsi="Calibri" w:cs="Calibri Light"/>
                <w:color w:val="231F20"/>
                <w:spacing w:val="-7"/>
                <w:sz w:val="24"/>
              </w:rPr>
              <w:t xml:space="preserve"> </w:t>
            </w:r>
            <w:r w:rsidRPr="00D06833">
              <w:rPr>
                <w:rFonts w:ascii="Calibri" w:hAnsi="Calibri" w:cs="Calibri Light"/>
                <w:color w:val="231F20"/>
                <w:sz w:val="24"/>
              </w:rPr>
              <w:t>city/town/village</w:t>
            </w:r>
            <w:r w:rsidRPr="00D06833">
              <w:rPr>
                <w:rFonts w:ascii="Calibri" w:hAnsi="Calibri" w:cs="Calibri Light"/>
                <w:color w:val="231F20"/>
                <w:spacing w:val="-1"/>
                <w:sz w:val="24"/>
              </w:rPr>
              <w:t xml:space="preserve"> </w:t>
            </w:r>
            <w:r w:rsidRPr="00D06833">
              <w:rPr>
                <w:rFonts w:ascii="Calibri" w:hAnsi="Calibri" w:cs="Calibri Light"/>
                <w:color w:val="231F20"/>
                <w:sz w:val="24"/>
              </w:rPr>
              <w:t>of</w:t>
            </w:r>
            <w:r>
              <w:rPr>
                <w:rFonts w:ascii="Calibri" w:hAnsi="Calibri" w:cs="Calibri Light"/>
                <w:color w:val="231F20"/>
                <w:sz w:val="24"/>
              </w:rPr>
              <w:t xml:space="preserve"> _________________________________________ in the province of ___________________________________, country of _______________________________ this______ day of _____________________________, 20_____.</w:t>
            </w:r>
          </w:p>
          <w:p w14:paraId="504E0C5C" w14:textId="77777777" w:rsidR="00170691" w:rsidRDefault="00170691" w:rsidP="00A74085">
            <w:pPr>
              <w:rPr>
                <w:rFonts w:asciiTheme="minorHAnsi" w:hAnsiTheme="minorHAnsi" w:cs="Calibri Light"/>
                <w:b/>
                <w:sz w:val="22"/>
              </w:rPr>
            </w:pPr>
          </w:p>
        </w:tc>
      </w:tr>
      <w:tr w:rsidR="00170691" w14:paraId="4DD45A0D" w14:textId="77777777" w:rsidTr="00A74085">
        <w:tc>
          <w:tcPr>
            <w:tcW w:w="5353" w:type="dxa"/>
            <w:gridSpan w:val="5"/>
            <w:tcBorders>
              <w:top w:val="nil"/>
              <w:left w:val="single" w:sz="4" w:space="0" w:color="auto"/>
              <w:bottom w:val="nil"/>
              <w:right w:val="nil"/>
            </w:tcBorders>
          </w:tcPr>
          <w:p w14:paraId="073F08D8" w14:textId="77777777" w:rsidR="00170691" w:rsidRDefault="00170691" w:rsidP="00A74085">
            <w:pPr>
              <w:pBdr>
                <w:bottom w:val="single" w:sz="12" w:space="1" w:color="auto"/>
              </w:pBdr>
              <w:rPr>
                <w:rFonts w:asciiTheme="minorHAnsi" w:hAnsiTheme="minorHAnsi" w:cs="Calibri Light"/>
                <w:b/>
                <w:sz w:val="22"/>
              </w:rPr>
            </w:pPr>
          </w:p>
          <w:p w14:paraId="1842FFCB" w14:textId="77777777" w:rsidR="00170691" w:rsidRDefault="00170691" w:rsidP="00A74085">
            <w:pPr>
              <w:rPr>
                <w:rFonts w:asciiTheme="minorHAnsi" w:hAnsiTheme="minorHAnsi" w:cs="Calibri Light"/>
                <w:b/>
                <w:sz w:val="22"/>
              </w:rPr>
            </w:pPr>
            <w:r>
              <w:rPr>
                <w:rFonts w:asciiTheme="minorHAnsi" w:hAnsiTheme="minorHAnsi" w:cs="Calibri Light"/>
                <w:sz w:val="18"/>
                <w:szCs w:val="18"/>
              </w:rPr>
              <w:t>Signature of Notary Public / Justice of the Peace / Commissioner for Oaths in and for Saskatchewan</w:t>
            </w:r>
          </w:p>
        </w:tc>
        <w:tc>
          <w:tcPr>
            <w:tcW w:w="5387" w:type="dxa"/>
            <w:gridSpan w:val="6"/>
            <w:tcBorders>
              <w:top w:val="nil"/>
              <w:left w:val="nil"/>
              <w:bottom w:val="nil"/>
              <w:right w:val="single" w:sz="4" w:space="0" w:color="auto"/>
            </w:tcBorders>
          </w:tcPr>
          <w:p w14:paraId="5D5BC07F" w14:textId="77777777" w:rsidR="00170691" w:rsidRDefault="00170691" w:rsidP="00A74085">
            <w:pPr>
              <w:pBdr>
                <w:bottom w:val="single" w:sz="12" w:space="1" w:color="auto"/>
              </w:pBdr>
              <w:rPr>
                <w:rFonts w:asciiTheme="minorHAnsi" w:hAnsiTheme="minorHAnsi" w:cs="Calibri Light"/>
                <w:b/>
                <w:sz w:val="22"/>
              </w:rPr>
            </w:pPr>
          </w:p>
          <w:p w14:paraId="23F4B95B" w14:textId="77777777" w:rsidR="00170691" w:rsidRDefault="00170691" w:rsidP="00A74085">
            <w:pPr>
              <w:rPr>
                <w:rFonts w:asciiTheme="minorHAnsi" w:hAnsiTheme="minorHAnsi" w:cs="Calibri Light"/>
                <w:sz w:val="18"/>
                <w:szCs w:val="18"/>
              </w:rPr>
            </w:pPr>
          </w:p>
          <w:p w14:paraId="7E779D24" w14:textId="77777777" w:rsidR="00170691" w:rsidRPr="00CB6526" w:rsidRDefault="00170691" w:rsidP="00A74085">
            <w:pPr>
              <w:rPr>
                <w:rFonts w:asciiTheme="minorHAnsi" w:hAnsiTheme="minorHAnsi" w:cs="Calibri Light"/>
                <w:sz w:val="18"/>
                <w:szCs w:val="18"/>
              </w:rPr>
            </w:pPr>
            <w:r w:rsidRPr="00CB6526">
              <w:rPr>
                <w:rFonts w:asciiTheme="minorHAnsi" w:hAnsiTheme="minorHAnsi" w:cs="Calibri Light"/>
                <w:sz w:val="18"/>
                <w:szCs w:val="18"/>
              </w:rPr>
              <w:t>Print Name</w:t>
            </w:r>
          </w:p>
        </w:tc>
      </w:tr>
      <w:tr w:rsidR="00170691" w14:paraId="0A9D7627" w14:textId="77777777" w:rsidTr="00A74085">
        <w:trPr>
          <w:trHeight w:val="537"/>
        </w:trPr>
        <w:tc>
          <w:tcPr>
            <w:tcW w:w="5353" w:type="dxa"/>
            <w:gridSpan w:val="5"/>
            <w:tcBorders>
              <w:top w:val="nil"/>
              <w:left w:val="single" w:sz="4" w:space="0" w:color="auto"/>
              <w:bottom w:val="nil"/>
              <w:right w:val="nil"/>
            </w:tcBorders>
          </w:tcPr>
          <w:p w14:paraId="668F74D2" w14:textId="77777777" w:rsidR="00170691" w:rsidRPr="00CB6526" w:rsidRDefault="00170691" w:rsidP="00A74085">
            <w:pPr>
              <w:rPr>
                <w:rFonts w:asciiTheme="minorHAnsi" w:hAnsiTheme="minorHAnsi" w:cs="Calibri Light"/>
                <w:sz w:val="18"/>
                <w:szCs w:val="18"/>
              </w:rPr>
            </w:pPr>
          </w:p>
        </w:tc>
        <w:tc>
          <w:tcPr>
            <w:tcW w:w="5387" w:type="dxa"/>
            <w:gridSpan w:val="6"/>
            <w:tcBorders>
              <w:top w:val="nil"/>
              <w:left w:val="nil"/>
              <w:bottom w:val="nil"/>
              <w:right w:val="single" w:sz="4" w:space="0" w:color="auto"/>
            </w:tcBorders>
          </w:tcPr>
          <w:p w14:paraId="28817CCC" w14:textId="77777777" w:rsidR="00170691" w:rsidRPr="00CB6526" w:rsidRDefault="00170691" w:rsidP="00A74085">
            <w:pPr>
              <w:rPr>
                <w:rFonts w:asciiTheme="minorHAnsi" w:hAnsiTheme="minorHAnsi" w:cs="Calibri Light"/>
                <w:sz w:val="18"/>
                <w:szCs w:val="18"/>
              </w:rPr>
            </w:pPr>
            <w:r>
              <w:rPr>
                <w:rFonts w:asciiTheme="minorHAnsi" w:hAnsiTheme="minorHAnsi" w:cs="Calibri Light"/>
                <w:sz w:val="18"/>
                <w:szCs w:val="18"/>
              </w:rPr>
              <w:t>Phone Number ____________________________________________</w:t>
            </w:r>
          </w:p>
        </w:tc>
      </w:tr>
      <w:tr w:rsidR="00170691" w14:paraId="2CD4312B" w14:textId="77777777" w:rsidTr="00A74085">
        <w:tc>
          <w:tcPr>
            <w:tcW w:w="5070" w:type="dxa"/>
            <w:gridSpan w:val="4"/>
            <w:tcBorders>
              <w:top w:val="nil"/>
              <w:left w:val="single" w:sz="4" w:space="0" w:color="auto"/>
              <w:bottom w:val="nil"/>
              <w:right w:val="nil"/>
            </w:tcBorders>
          </w:tcPr>
          <w:p w14:paraId="55CA7A0D" w14:textId="77777777" w:rsidR="00170691" w:rsidRDefault="00170691" w:rsidP="00A74085">
            <w:pPr>
              <w:pBdr>
                <w:bottom w:val="single" w:sz="12" w:space="1" w:color="auto"/>
              </w:pBdr>
              <w:rPr>
                <w:rFonts w:asciiTheme="minorHAnsi" w:hAnsiTheme="minorHAnsi" w:cs="Calibri Light"/>
                <w:b/>
                <w:sz w:val="22"/>
              </w:rPr>
            </w:pPr>
          </w:p>
          <w:p w14:paraId="53B9344A" w14:textId="77777777" w:rsidR="00170691" w:rsidRPr="00C159F6" w:rsidRDefault="00170691" w:rsidP="00A74085">
            <w:pPr>
              <w:jc w:val="center"/>
              <w:rPr>
                <w:rFonts w:asciiTheme="minorHAnsi" w:hAnsiTheme="minorHAnsi" w:cs="Calibri Light"/>
                <w:sz w:val="18"/>
                <w:szCs w:val="18"/>
              </w:rPr>
            </w:pPr>
            <w:r>
              <w:rPr>
                <w:rFonts w:asciiTheme="minorHAnsi" w:hAnsiTheme="minorHAnsi" w:cs="Calibri Light"/>
                <w:sz w:val="18"/>
                <w:szCs w:val="18"/>
              </w:rPr>
              <w:t>Date Signed (day/month/year)</w:t>
            </w:r>
          </w:p>
        </w:tc>
        <w:tc>
          <w:tcPr>
            <w:tcW w:w="283" w:type="dxa"/>
            <w:tcBorders>
              <w:top w:val="nil"/>
              <w:left w:val="nil"/>
              <w:bottom w:val="nil"/>
              <w:right w:val="single" w:sz="12" w:space="0" w:color="auto"/>
            </w:tcBorders>
          </w:tcPr>
          <w:p w14:paraId="0317E67C" w14:textId="77777777" w:rsidR="00170691" w:rsidRDefault="00170691" w:rsidP="00A74085">
            <w:pPr>
              <w:rPr>
                <w:rFonts w:asciiTheme="minorHAnsi" w:hAnsiTheme="minorHAnsi" w:cs="Calibri Light"/>
                <w:b/>
                <w:sz w:val="22"/>
              </w:rPr>
            </w:pPr>
          </w:p>
        </w:tc>
        <w:tc>
          <w:tcPr>
            <w:tcW w:w="4820" w:type="dxa"/>
            <w:gridSpan w:val="5"/>
            <w:tcBorders>
              <w:top w:val="single" w:sz="12" w:space="0" w:color="auto"/>
              <w:left w:val="single" w:sz="12" w:space="0" w:color="auto"/>
              <w:bottom w:val="nil"/>
              <w:right w:val="single" w:sz="12" w:space="0" w:color="auto"/>
            </w:tcBorders>
          </w:tcPr>
          <w:p w14:paraId="46F1D03B" w14:textId="77777777" w:rsidR="00170691" w:rsidRDefault="00170691" w:rsidP="00A74085">
            <w:pPr>
              <w:rPr>
                <w:rFonts w:asciiTheme="minorHAnsi" w:hAnsiTheme="minorHAnsi" w:cs="Calibri Light"/>
                <w:b/>
                <w:sz w:val="22"/>
              </w:rPr>
            </w:pPr>
          </w:p>
          <w:p w14:paraId="45CE2F38" w14:textId="77777777" w:rsidR="00170691" w:rsidRPr="00C159F6" w:rsidRDefault="00170691" w:rsidP="00A74085">
            <w:pPr>
              <w:jc w:val="center"/>
              <w:rPr>
                <w:rFonts w:asciiTheme="minorHAnsi" w:hAnsiTheme="minorHAnsi" w:cs="Calibri Light"/>
                <w:b/>
                <w:sz w:val="24"/>
                <w:szCs w:val="24"/>
              </w:rPr>
            </w:pPr>
            <w:r w:rsidRPr="00C159F6">
              <w:rPr>
                <w:rFonts w:asciiTheme="minorHAnsi" w:hAnsiTheme="minorHAnsi" w:cs="Calibri Light"/>
                <w:b/>
                <w:sz w:val="24"/>
                <w:szCs w:val="24"/>
              </w:rPr>
              <w:t>Stamp area</w:t>
            </w:r>
          </w:p>
          <w:p w14:paraId="11F64246" w14:textId="77777777" w:rsidR="00170691" w:rsidRDefault="00170691" w:rsidP="00A74085">
            <w:pPr>
              <w:rPr>
                <w:rFonts w:asciiTheme="minorHAnsi" w:hAnsiTheme="minorHAnsi" w:cs="Calibri Light"/>
                <w:b/>
                <w:sz w:val="22"/>
              </w:rPr>
            </w:pPr>
          </w:p>
          <w:p w14:paraId="2F59437C"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0E7EAD8A" w14:textId="77777777" w:rsidR="00170691" w:rsidRDefault="00170691" w:rsidP="00A74085">
            <w:pPr>
              <w:rPr>
                <w:rFonts w:asciiTheme="minorHAnsi" w:hAnsiTheme="minorHAnsi" w:cs="Calibri Light"/>
                <w:b/>
                <w:sz w:val="22"/>
              </w:rPr>
            </w:pPr>
          </w:p>
        </w:tc>
      </w:tr>
      <w:tr w:rsidR="00170691" w14:paraId="2B8DE055" w14:textId="77777777" w:rsidTr="00A74085">
        <w:tc>
          <w:tcPr>
            <w:tcW w:w="1241" w:type="dxa"/>
            <w:tcBorders>
              <w:top w:val="nil"/>
              <w:left w:val="single" w:sz="4" w:space="0" w:color="auto"/>
              <w:bottom w:val="nil"/>
              <w:right w:val="nil"/>
            </w:tcBorders>
          </w:tcPr>
          <w:p w14:paraId="636F14A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7779F2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320C71A"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1B82EB91"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0893D939"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B010506"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12A7C30"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35EB2271"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18951D33" w14:textId="77777777" w:rsidR="00170691" w:rsidRDefault="00170691" w:rsidP="00A74085">
            <w:pPr>
              <w:rPr>
                <w:rFonts w:asciiTheme="minorHAnsi" w:hAnsiTheme="minorHAnsi" w:cs="Calibri Light"/>
                <w:b/>
                <w:sz w:val="22"/>
              </w:rPr>
            </w:pPr>
          </w:p>
        </w:tc>
      </w:tr>
      <w:tr w:rsidR="00170691" w14:paraId="55326631" w14:textId="77777777" w:rsidTr="00A74085">
        <w:tc>
          <w:tcPr>
            <w:tcW w:w="1241" w:type="dxa"/>
            <w:tcBorders>
              <w:top w:val="nil"/>
              <w:left w:val="single" w:sz="4" w:space="0" w:color="auto"/>
              <w:bottom w:val="nil"/>
              <w:right w:val="nil"/>
            </w:tcBorders>
          </w:tcPr>
          <w:p w14:paraId="7CE3D632"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4B9D3AA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9DF96CB"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41A8D532"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0507A4C7"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11490FF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AF5DD2E"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053309E0"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120E99E3" w14:textId="77777777" w:rsidR="00170691" w:rsidRDefault="00170691" w:rsidP="00A74085">
            <w:pPr>
              <w:rPr>
                <w:rFonts w:asciiTheme="minorHAnsi" w:hAnsiTheme="minorHAnsi" w:cs="Calibri Light"/>
                <w:b/>
                <w:sz w:val="22"/>
              </w:rPr>
            </w:pPr>
          </w:p>
        </w:tc>
      </w:tr>
      <w:tr w:rsidR="00170691" w14:paraId="2496683D" w14:textId="77777777" w:rsidTr="00A74085">
        <w:tc>
          <w:tcPr>
            <w:tcW w:w="1241" w:type="dxa"/>
            <w:tcBorders>
              <w:top w:val="nil"/>
              <w:left w:val="single" w:sz="4" w:space="0" w:color="auto"/>
              <w:bottom w:val="nil"/>
              <w:right w:val="nil"/>
            </w:tcBorders>
          </w:tcPr>
          <w:p w14:paraId="09873FA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4A14841"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5A5D98A3"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53B599CD"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78DA3F96"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7C64FD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DF17F69"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74B1C199"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625CFE58" w14:textId="77777777" w:rsidR="00170691" w:rsidRDefault="00170691" w:rsidP="00A74085">
            <w:pPr>
              <w:rPr>
                <w:rFonts w:asciiTheme="minorHAnsi" w:hAnsiTheme="minorHAnsi" w:cs="Calibri Light"/>
                <w:b/>
                <w:sz w:val="22"/>
              </w:rPr>
            </w:pPr>
          </w:p>
        </w:tc>
      </w:tr>
      <w:tr w:rsidR="00170691" w14:paraId="5356DBBD" w14:textId="77777777" w:rsidTr="00A74085">
        <w:tc>
          <w:tcPr>
            <w:tcW w:w="1241" w:type="dxa"/>
            <w:tcBorders>
              <w:top w:val="nil"/>
              <w:left w:val="single" w:sz="4" w:space="0" w:color="auto"/>
              <w:bottom w:val="nil"/>
              <w:right w:val="nil"/>
            </w:tcBorders>
          </w:tcPr>
          <w:p w14:paraId="39299FB6"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CE0E1C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A41A4BF"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335A01FD"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1F0B0F2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650B5D1"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15BCF51"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1A2D3FB4"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54F197BC" w14:textId="77777777" w:rsidR="00170691" w:rsidRDefault="00170691" w:rsidP="00A74085">
            <w:pPr>
              <w:rPr>
                <w:rFonts w:asciiTheme="minorHAnsi" w:hAnsiTheme="minorHAnsi" w:cs="Calibri Light"/>
                <w:b/>
                <w:sz w:val="22"/>
              </w:rPr>
            </w:pPr>
          </w:p>
        </w:tc>
      </w:tr>
      <w:tr w:rsidR="00170691" w14:paraId="2E50D2C0" w14:textId="77777777" w:rsidTr="00A74085">
        <w:tc>
          <w:tcPr>
            <w:tcW w:w="1241" w:type="dxa"/>
            <w:tcBorders>
              <w:top w:val="nil"/>
              <w:left w:val="single" w:sz="4" w:space="0" w:color="auto"/>
              <w:bottom w:val="nil"/>
              <w:right w:val="nil"/>
            </w:tcBorders>
          </w:tcPr>
          <w:p w14:paraId="4638D6B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D91603B"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1D256AB0"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3F7A9EB4"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5E274524"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394698B"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FA1CFD1"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4DAE41FE"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3126888A" w14:textId="77777777" w:rsidR="00170691" w:rsidRDefault="00170691" w:rsidP="00A74085">
            <w:pPr>
              <w:rPr>
                <w:rFonts w:asciiTheme="minorHAnsi" w:hAnsiTheme="minorHAnsi" w:cs="Calibri Light"/>
                <w:b/>
                <w:sz w:val="22"/>
              </w:rPr>
            </w:pPr>
          </w:p>
        </w:tc>
      </w:tr>
      <w:tr w:rsidR="00170691" w14:paraId="3D4D277E" w14:textId="77777777" w:rsidTr="00A74085">
        <w:tc>
          <w:tcPr>
            <w:tcW w:w="1241" w:type="dxa"/>
            <w:tcBorders>
              <w:top w:val="nil"/>
              <w:left w:val="single" w:sz="4" w:space="0" w:color="auto"/>
              <w:bottom w:val="nil"/>
              <w:right w:val="nil"/>
            </w:tcBorders>
          </w:tcPr>
          <w:p w14:paraId="6DB1E790"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5D0D7B0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9354475"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3B902DF2"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253F76E8"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0EC15B88"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AE11B31"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18DCF5C7"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6FCD9800" w14:textId="77777777" w:rsidR="00170691" w:rsidRDefault="00170691" w:rsidP="00A74085">
            <w:pPr>
              <w:rPr>
                <w:rFonts w:asciiTheme="minorHAnsi" w:hAnsiTheme="minorHAnsi" w:cs="Calibri Light"/>
                <w:b/>
                <w:sz w:val="22"/>
              </w:rPr>
            </w:pPr>
          </w:p>
        </w:tc>
      </w:tr>
      <w:tr w:rsidR="00170691" w14:paraId="396F032A" w14:textId="77777777" w:rsidTr="00A74085">
        <w:tc>
          <w:tcPr>
            <w:tcW w:w="1241" w:type="dxa"/>
            <w:tcBorders>
              <w:top w:val="nil"/>
              <w:left w:val="single" w:sz="4" w:space="0" w:color="auto"/>
              <w:bottom w:val="nil"/>
              <w:right w:val="nil"/>
            </w:tcBorders>
          </w:tcPr>
          <w:p w14:paraId="53F0F167"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5D69D41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FFA1766"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786081DD"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2962E50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51F862F4"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40F913B1"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2E753A1B"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6242D840" w14:textId="77777777" w:rsidR="00170691" w:rsidRDefault="00170691" w:rsidP="00A74085">
            <w:pPr>
              <w:rPr>
                <w:rFonts w:asciiTheme="minorHAnsi" w:hAnsiTheme="minorHAnsi" w:cs="Calibri Light"/>
                <w:b/>
                <w:sz w:val="22"/>
              </w:rPr>
            </w:pPr>
          </w:p>
        </w:tc>
      </w:tr>
      <w:tr w:rsidR="00170691" w14:paraId="24873CB4" w14:textId="77777777" w:rsidTr="00A74085">
        <w:tc>
          <w:tcPr>
            <w:tcW w:w="1241" w:type="dxa"/>
            <w:tcBorders>
              <w:top w:val="nil"/>
              <w:left w:val="single" w:sz="4" w:space="0" w:color="auto"/>
              <w:bottom w:val="nil"/>
              <w:right w:val="nil"/>
            </w:tcBorders>
          </w:tcPr>
          <w:p w14:paraId="72D93C05"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12E07CE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4923C7B0"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7CB07FC1"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1A2200A2"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57F0186"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146A2DC6"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486AD255"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4513D2B5" w14:textId="77777777" w:rsidR="00170691" w:rsidRDefault="00170691" w:rsidP="00A74085">
            <w:pPr>
              <w:rPr>
                <w:rFonts w:asciiTheme="minorHAnsi" w:hAnsiTheme="minorHAnsi" w:cs="Calibri Light"/>
                <w:b/>
                <w:sz w:val="22"/>
              </w:rPr>
            </w:pPr>
          </w:p>
        </w:tc>
      </w:tr>
      <w:tr w:rsidR="00170691" w14:paraId="4610241C" w14:textId="77777777" w:rsidTr="00A74085">
        <w:tc>
          <w:tcPr>
            <w:tcW w:w="1241" w:type="dxa"/>
            <w:tcBorders>
              <w:top w:val="nil"/>
              <w:left w:val="single" w:sz="4" w:space="0" w:color="auto"/>
              <w:bottom w:val="nil"/>
              <w:right w:val="nil"/>
            </w:tcBorders>
          </w:tcPr>
          <w:p w14:paraId="73307BC9"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609C947"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607B7AFD"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7C2A1FB6"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nil"/>
              <w:right w:val="nil"/>
            </w:tcBorders>
          </w:tcPr>
          <w:p w14:paraId="770F8738"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9C36429"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47E63343" w14:textId="77777777" w:rsidR="00170691" w:rsidRDefault="00170691" w:rsidP="00A74085">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65497E49"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4F7E9467" w14:textId="77777777" w:rsidR="00170691" w:rsidRDefault="00170691" w:rsidP="00A74085">
            <w:pPr>
              <w:rPr>
                <w:rFonts w:asciiTheme="minorHAnsi" w:hAnsiTheme="minorHAnsi" w:cs="Calibri Light"/>
                <w:b/>
                <w:sz w:val="22"/>
              </w:rPr>
            </w:pPr>
          </w:p>
        </w:tc>
      </w:tr>
      <w:tr w:rsidR="00170691" w14:paraId="2D4AC5A1" w14:textId="77777777" w:rsidTr="00A74085">
        <w:tc>
          <w:tcPr>
            <w:tcW w:w="1241" w:type="dxa"/>
            <w:tcBorders>
              <w:top w:val="nil"/>
              <w:left w:val="single" w:sz="4" w:space="0" w:color="auto"/>
              <w:bottom w:val="nil"/>
              <w:right w:val="nil"/>
            </w:tcBorders>
          </w:tcPr>
          <w:p w14:paraId="74462733"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425AD859"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22A9BE2"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27AB06DE" w14:textId="77777777" w:rsidR="00170691" w:rsidRDefault="00170691" w:rsidP="00A74085">
            <w:pPr>
              <w:rPr>
                <w:rFonts w:asciiTheme="minorHAnsi" w:hAnsiTheme="minorHAnsi" w:cs="Calibri Light"/>
                <w:b/>
                <w:sz w:val="22"/>
              </w:rPr>
            </w:pPr>
          </w:p>
        </w:tc>
        <w:tc>
          <w:tcPr>
            <w:tcW w:w="852" w:type="dxa"/>
            <w:tcBorders>
              <w:top w:val="nil"/>
              <w:left w:val="single" w:sz="12" w:space="0" w:color="auto"/>
              <w:bottom w:val="single" w:sz="12" w:space="0" w:color="auto"/>
              <w:right w:val="nil"/>
            </w:tcBorders>
          </w:tcPr>
          <w:p w14:paraId="67333D5A" w14:textId="77777777" w:rsidR="00170691" w:rsidRDefault="00170691" w:rsidP="00A74085">
            <w:pPr>
              <w:rPr>
                <w:rFonts w:asciiTheme="minorHAnsi" w:hAnsiTheme="minorHAnsi" w:cs="Calibri Light"/>
                <w:b/>
                <w:sz w:val="22"/>
              </w:rPr>
            </w:pPr>
          </w:p>
        </w:tc>
        <w:tc>
          <w:tcPr>
            <w:tcW w:w="1241" w:type="dxa"/>
            <w:tcBorders>
              <w:top w:val="nil"/>
              <w:left w:val="nil"/>
              <w:bottom w:val="single" w:sz="12" w:space="0" w:color="auto"/>
              <w:right w:val="nil"/>
            </w:tcBorders>
          </w:tcPr>
          <w:p w14:paraId="33C58335" w14:textId="77777777" w:rsidR="00170691" w:rsidRDefault="00170691" w:rsidP="00A74085">
            <w:pPr>
              <w:rPr>
                <w:rFonts w:asciiTheme="minorHAnsi" w:hAnsiTheme="minorHAnsi" w:cs="Calibri Light"/>
                <w:b/>
                <w:sz w:val="22"/>
              </w:rPr>
            </w:pPr>
          </w:p>
        </w:tc>
        <w:tc>
          <w:tcPr>
            <w:tcW w:w="1241" w:type="dxa"/>
            <w:tcBorders>
              <w:top w:val="nil"/>
              <w:left w:val="nil"/>
              <w:bottom w:val="single" w:sz="12" w:space="0" w:color="auto"/>
              <w:right w:val="nil"/>
            </w:tcBorders>
          </w:tcPr>
          <w:p w14:paraId="3B47561B" w14:textId="77777777" w:rsidR="00170691" w:rsidRDefault="00170691" w:rsidP="00A74085">
            <w:pPr>
              <w:rPr>
                <w:rFonts w:asciiTheme="minorHAnsi" w:hAnsiTheme="minorHAnsi" w:cs="Calibri Light"/>
                <w:b/>
                <w:sz w:val="22"/>
              </w:rPr>
            </w:pPr>
          </w:p>
        </w:tc>
        <w:tc>
          <w:tcPr>
            <w:tcW w:w="1486" w:type="dxa"/>
            <w:gridSpan w:val="2"/>
            <w:tcBorders>
              <w:top w:val="nil"/>
              <w:left w:val="nil"/>
              <w:bottom w:val="single" w:sz="12" w:space="0" w:color="auto"/>
              <w:right w:val="single" w:sz="12" w:space="0" w:color="auto"/>
            </w:tcBorders>
          </w:tcPr>
          <w:p w14:paraId="3ABF1915" w14:textId="77777777" w:rsidR="00170691" w:rsidRDefault="00170691" w:rsidP="00A74085">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50321B36" w14:textId="77777777" w:rsidR="00170691" w:rsidRDefault="00170691" w:rsidP="00A74085">
            <w:pPr>
              <w:rPr>
                <w:rFonts w:asciiTheme="minorHAnsi" w:hAnsiTheme="minorHAnsi" w:cs="Calibri Light"/>
                <w:b/>
                <w:sz w:val="22"/>
              </w:rPr>
            </w:pPr>
          </w:p>
        </w:tc>
      </w:tr>
      <w:tr w:rsidR="00170691" w14:paraId="5E4A473F" w14:textId="77777777" w:rsidTr="00A74085">
        <w:tc>
          <w:tcPr>
            <w:tcW w:w="1241" w:type="dxa"/>
            <w:tcBorders>
              <w:top w:val="nil"/>
              <w:left w:val="single" w:sz="4" w:space="0" w:color="auto"/>
              <w:bottom w:val="nil"/>
              <w:right w:val="nil"/>
            </w:tcBorders>
          </w:tcPr>
          <w:p w14:paraId="288C7141"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EE19432"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1EFF03E1" w14:textId="77777777" w:rsidR="00170691" w:rsidRDefault="00170691" w:rsidP="00A74085">
            <w:pPr>
              <w:rPr>
                <w:rFonts w:asciiTheme="minorHAnsi" w:hAnsiTheme="minorHAnsi" w:cs="Calibri Light"/>
                <w:b/>
                <w:sz w:val="22"/>
              </w:rPr>
            </w:pPr>
          </w:p>
        </w:tc>
        <w:tc>
          <w:tcPr>
            <w:tcW w:w="1630" w:type="dxa"/>
            <w:gridSpan w:val="2"/>
            <w:tcBorders>
              <w:top w:val="nil"/>
              <w:left w:val="nil"/>
              <w:bottom w:val="nil"/>
              <w:right w:val="nil"/>
            </w:tcBorders>
          </w:tcPr>
          <w:p w14:paraId="38448DAE" w14:textId="77777777" w:rsidR="00170691" w:rsidRDefault="00170691" w:rsidP="00A74085">
            <w:pPr>
              <w:rPr>
                <w:rFonts w:asciiTheme="minorHAnsi" w:hAnsiTheme="minorHAnsi" w:cs="Calibri Light"/>
                <w:b/>
                <w:sz w:val="22"/>
              </w:rPr>
            </w:pPr>
          </w:p>
        </w:tc>
        <w:tc>
          <w:tcPr>
            <w:tcW w:w="852" w:type="dxa"/>
            <w:tcBorders>
              <w:top w:val="nil"/>
              <w:left w:val="nil"/>
              <w:bottom w:val="nil"/>
              <w:right w:val="nil"/>
            </w:tcBorders>
          </w:tcPr>
          <w:p w14:paraId="38FC15DE"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39DFAE54"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552FADB2" w14:textId="77777777" w:rsidR="00170691" w:rsidRDefault="00170691" w:rsidP="00A74085">
            <w:pPr>
              <w:rPr>
                <w:rFonts w:asciiTheme="minorHAnsi" w:hAnsiTheme="minorHAnsi" w:cs="Calibri Light"/>
                <w:b/>
                <w:sz w:val="22"/>
              </w:rPr>
            </w:pPr>
          </w:p>
        </w:tc>
        <w:tc>
          <w:tcPr>
            <w:tcW w:w="1241" w:type="dxa"/>
            <w:tcBorders>
              <w:top w:val="nil"/>
              <w:left w:val="nil"/>
              <w:bottom w:val="nil"/>
              <w:right w:val="nil"/>
            </w:tcBorders>
          </w:tcPr>
          <w:p w14:paraId="2127760F" w14:textId="77777777" w:rsidR="00170691" w:rsidRDefault="00170691" w:rsidP="00A74085">
            <w:pPr>
              <w:rPr>
                <w:rFonts w:asciiTheme="minorHAnsi" w:hAnsiTheme="minorHAnsi" w:cs="Calibri Light"/>
                <w:b/>
                <w:sz w:val="22"/>
              </w:rPr>
            </w:pPr>
          </w:p>
        </w:tc>
        <w:tc>
          <w:tcPr>
            <w:tcW w:w="812" w:type="dxa"/>
            <w:gridSpan w:val="2"/>
            <w:tcBorders>
              <w:top w:val="nil"/>
              <w:left w:val="nil"/>
              <w:bottom w:val="nil"/>
              <w:right w:val="single" w:sz="2" w:space="0" w:color="auto"/>
            </w:tcBorders>
          </w:tcPr>
          <w:p w14:paraId="01E8E29D" w14:textId="77777777" w:rsidR="00170691" w:rsidRDefault="00170691" w:rsidP="00A74085">
            <w:pPr>
              <w:rPr>
                <w:rFonts w:asciiTheme="minorHAnsi" w:hAnsiTheme="minorHAnsi" w:cs="Calibri Light"/>
                <w:b/>
                <w:sz w:val="22"/>
              </w:rPr>
            </w:pPr>
          </w:p>
        </w:tc>
      </w:tr>
      <w:tr w:rsidR="00170691" w14:paraId="63942B58" w14:textId="77777777" w:rsidTr="00A74085">
        <w:tc>
          <w:tcPr>
            <w:tcW w:w="1241" w:type="dxa"/>
            <w:tcBorders>
              <w:top w:val="nil"/>
              <w:left w:val="single" w:sz="4" w:space="0" w:color="auto"/>
              <w:bottom w:val="single" w:sz="4" w:space="0" w:color="auto"/>
              <w:right w:val="nil"/>
            </w:tcBorders>
          </w:tcPr>
          <w:p w14:paraId="629C2E27" w14:textId="77777777" w:rsidR="00170691" w:rsidRDefault="00170691" w:rsidP="00A74085">
            <w:pPr>
              <w:rPr>
                <w:rFonts w:asciiTheme="minorHAnsi" w:hAnsiTheme="minorHAnsi" w:cs="Calibri Light"/>
                <w:b/>
                <w:sz w:val="22"/>
              </w:rPr>
            </w:pPr>
          </w:p>
        </w:tc>
        <w:tc>
          <w:tcPr>
            <w:tcW w:w="1241" w:type="dxa"/>
            <w:tcBorders>
              <w:top w:val="nil"/>
              <w:left w:val="nil"/>
              <w:bottom w:val="single" w:sz="4" w:space="0" w:color="auto"/>
              <w:right w:val="nil"/>
            </w:tcBorders>
          </w:tcPr>
          <w:p w14:paraId="1CA37F16" w14:textId="77777777" w:rsidR="00170691" w:rsidRDefault="00170691" w:rsidP="00A74085">
            <w:pPr>
              <w:rPr>
                <w:rFonts w:asciiTheme="minorHAnsi" w:hAnsiTheme="minorHAnsi" w:cs="Calibri Light"/>
                <w:b/>
                <w:sz w:val="22"/>
              </w:rPr>
            </w:pPr>
          </w:p>
        </w:tc>
        <w:tc>
          <w:tcPr>
            <w:tcW w:w="1241" w:type="dxa"/>
            <w:tcBorders>
              <w:top w:val="nil"/>
              <w:left w:val="nil"/>
              <w:bottom w:val="single" w:sz="4" w:space="0" w:color="auto"/>
              <w:right w:val="nil"/>
            </w:tcBorders>
          </w:tcPr>
          <w:p w14:paraId="474F3E91" w14:textId="77777777" w:rsidR="00170691" w:rsidRDefault="00170691" w:rsidP="00A74085">
            <w:pPr>
              <w:rPr>
                <w:rFonts w:asciiTheme="minorHAnsi" w:hAnsiTheme="minorHAnsi" w:cs="Calibri Light"/>
                <w:b/>
                <w:sz w:val="22"/>
              </w:rPr>
            </w:pPr>
          </w:p>
        </w:tc>
        <w:tc>
          <w:tcPr>
            <w:tcW w:w="1630" w:type="dxa"/>
            <w:gridSpan w:val="2"/>
            <w:tcBorders>
              <w:top w:val="nil"/>
              <w:left w:val="nil"/>
              <w:bottom w:val="single" w:sz="4" w:space="0" w:color="auto"/>
              <w:right w:val="nil"/>
            </w:tcBorders>
          </w:tcPr>
          <w:p w14:paraId="462016C5" w14:textId="77777777" w:rsidR="00170691" w:rsidRDefault="00170691" w:rsidP="00A74085">
            <w:pPr>
              <w:rPr>
                <w:rFonts w:asciiTheme="minorHAnsi" w:hAnsiTheme="minorHAnsi" w:cs="Calibri Light"/>
                <w:b/>
                <w:sz w:val="22"/>
              </w:rPr>
            </w:pPr>
          </w:p>
        </w:tc>
        <w:tc>
          <w:tcPr>
            <w:tcW w:w="852" w:type="dxa"/>
            <w:tcBorders>
              <w:top w:val="nil"/>
              <w:left w:val="nil"/>
              <w:bottom w:val="single" w:sz="4" w:space="0" w:color="auto"/>
              <w:right w:val="nil"/>
            </w:tcBorders>
          </w:tcPr>
          <w:p w14:paraId="58165217" w14:textId="77777777" w:rsidR="00170691" w:rsidRDefault="00170691" w:rsidP="00A74085">
            <w:pPr>
              <w:rPr>
                <w:rFonts w:asciiTheme="minorHAnsi" w:hAnsiTheme="minorHAnsi" w:cs="Calibri Light"/>
                <w:b/>
                <w:sz w:val="22"/>
              </w:rPr>
            </w:pPr>
          </w:p>
        </w:tc>
        <w:tc>
          <w:tcPr>
            <w:tcW w:w="1241" w:type="dxa"/>
            <w:tcBorders>
              <w:top w:val="nil"/>
              <w:left w:val="nil"/>
              <w:bottom w:val="single" w:sz="4" w:space="0" w:color="auto"/>
              <w:right w:val="nil"/>
            </w:tcBorders>
          </w:tcPr>
          <w:p w14:paraId="6B5823FB" w14:textId="77777777" w:rsidR="00170691" w:rsidRDefault="00170691" w:rsidP="00A74085">
            <w:pPr>
              <w:rPr>
                <w:rFonts w:asciiTheme="minorHAnsi" w:hAnsiTheme="minorHAnsi" w:cs="Calibri Light"/>
                <w:b/>
                <w:sz w:val="22"/>
              </w:rPr>
            </w:pPr>
          </w:p>
        </w:tc>
        <w:tc>
          <w:tcPr>
            <w:tcW w:w="1241" w:type="dxa"/>
            <w:tcBorders>
              <w:top w:val="nil"/>
              <w:left w:val="nil"/>
              <w:bottom w:val="single" w:sz="4" w:space="0" w:color="auto"/>
              <w:right w:val="nil"/>
            </w:tcBorders>
          </w:tcPr>
          <w:p w14:paraId="2F69360B" w14:textId="77777777" w:rsidR="00170691" w:rsidRDefault="00170691" w:rsidP="00A74085">
            <w:pPr>
              <w:rPr>
                <w:rFonts w:asciiTheme="minorHAnsi" w:hAnsiTheme="minorHAnsi" w:cs="Calibri Light"/>
                <w:b/>
                <w:sz w:val="22"/>
              </w:rPr>
            </w:pPr>
          </w:p>
        </w:tc>
        <w:tc>
          <w:tcPr>
            <w:tcW w:w="1241" w:type="dxa"/>
            <w:tcBorders>
              <w:top w:val="nil"/>
              <w:left w:val="nil"/>
              <w:bottom w:val="single" w:sz="4" w:space="0" w:color="auto"/>
              <w:right w:val="nil"/>
            </w:tcBorders>
          </w:tcPr>
          <w:p w14:paraId="724B0029" w14:textId="77777777" w:rsidR="00170691" w:rsidRDefault="00170691" w:rsidP="00A74085">
            <w:pPr>
              <w:rPr>
                <w:rFonts w:asciiTheme="minorHAnsi" w:hAnsiTheme="minorHAnsi" w:cs="Calibri Light"/>
                <w:b/>
                <w:sz w:val="22"/>
              </w:rPr>
            </w:pPr>
          </w:p>
        </w:tc>
        <w:tc>
          <w:tcPr>
            <w:tcW w:w="812" w:type="dxa"/>
            <w:gridSpan w:val="2"/>
            <w:tcBorders>
              <w:top w:val="nil"/>
              <w:left w:val="nil"/>
              <w:bottom w:val="single" w:sz="4" w:space="0" w:color="auto"/>
              <w:right w:val="single" w:sz="2" w:space="0" w:color="auto"/>
            </w:tcBorders>
          </w:tcPr>
          <w:p w14:paraId="42521FA1" w14:textId="77777777" w:rsidR="00170691" w:rsidRDefault="00170691" w:rsidP="00A74085">
            <w:pPr>
              <w:rPr>
                <w:rFonts w:asciiTheme="minorHAnsi" w:hAnsiTheme="minorHAnsi" w:cs="Calibri Light"/>
                <w:b/>
                <w:sz w:val="22"/>
              </w:rPr>
            </w:pPr>
          </w:p>
        </w:tc>
      </w:tr>
    </w:tbl>
    <w:p w14:paraId="464FB03A" w14:textId="77777777" w:rsidR="00170691" w:rsidRPr="00DF64AD" w:rsidRDefault="00170691" w:rsidP="00170691">
      <w:pPr>
        <w:rPr>
          <w:rFonts w:asciiTheme="minorHAnsi" w:hAnsiTheme="minorHAnsi" w:cs="Calibri Light"/>
          <w:b/>
          <w:sz w:val="22"/>
        </w:rPr>
      </w:pPr>
    </w:p>
    <w:p w14:paraId="5D4D1E97" w14:textId="2377B4FE" w:rsidR="008A1F69" w:rsidRPr="00DF64AD" w:rsidRDefault="008A1F69" w:rsidP="00F411E0">
      <w:pPr>
        <w:rPr>
          <w:rFonts w:asciiTheme="minorHAnsi" w:hAnsiTheme="minorHAnsi" w:cs="Calibri Light"/>
          <w:b/>
          <w:sz w:val="22"/>
        </w:rPr>
      </w:pPr>
    </w:p>
    <w:sectPr w:rsidR="008A1F69" w:rsidRPr="00DF64AD" w:rsidSect="009F3D38">
      <w:type w:val="continuous"/>
      <w:pgSz w:w="12240" w:h="15840"/>
      <w:pgMar w:top="851" w:right="720" w:bottom="1440" w:left="567" w:header="62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 Angel" w:date="2019-06-25T09:59:00Z" w:initials="CA">
    <w:p w14:paraId="1AD79F5F" w14:textId="516D32C3" w:rsidR="00F2267E" w:rsidRDefault="00F2267E">
      <w:pPr>
        <w:pStyle w:val="CommentText"/>
      </w:pPr>
      <w:r>
        <w:rPr>
          <w:rStyle w:val="CommentReference"/>
        </w:rPr>
        <w:annotationRef/>
      </w:r>
      <w:r>
        <w:t>This option is only displayed if benefit qualifies for VPB (has money that isn’t locked-in against ON, QB, NF</w:t>
      </w:r>
    </w:p>
  </w:comment>
  <w:comment w:id="5" w:author="Chris Angel" w:date="2019-06-25T10:00:00Z" w:initials="CA">
    <w:p w14:paraId="654151E2" w14:textId="1382B68D" w:rsidR="00F2267E" w:rsidRDefault="00F2267E">
      <w:pPr>
        <w:pStyle w:val="CommentText"/>
      </w:pPr>
      <w:r>
        <w:rPr>
          <w:rStyle w:val="CommentReference"/>
        </w:rPr>
        <w:annotationRef/>
      </w:r>
      <w:r>
        <w:t>This option is only displayed if the Spouse is already a PEPP member with an Investment Account</w:t>
      </w:r>
    </w:p>
  </w:comment>
  <w:comment w:id="8" w:author="Chris Angel" w:date="2019-06-25T10:09:00Z" w:initials="CA">
    <w:p w14:paraId="1F014E43" w14:textId="323219C3" w:rsidR="00F2267E" w:rsidRDefault="00F2267E">
      <w:pPr>
        <w:pStyle w:val="CommentText"/>
      </w:pPr>
      <w:r>
        <w:rPr>
          <w:rStyle w:val="CommentReference"/>
        </w:rPr>
        <w:annotationRef/>
      </w:r>
      <w:r>
        <w:t xml:space="preserve">Only displayed if portion of money is not locked in against AB, BC, MN, Fed </w:t>
      </w:r>
    </w:p>
  </w:comment>
  <w:comment w:id="11" w:author="Chris Angel" w:date="2019-06-25T10:09:00Z" w:initials="CA">
    <w:p w14:paraId="4379004F" w14:textId="76C447F8" w:rsidR="00F2267E" w:rsidRDefault="00F2267E">
      <w:pPr>
        <w:pStyle w:val="CommentText"/>
      </w:pPr>
      <w:r>
        <w:rPr>
          <w:rStyle w:val="CommentReference"/>
        </w:rPr>
        <w:annotationRef/>
      </w:r>
      <w:r>
        <w:t>Only displayed if portion of money is locked in against SK</w:t>
      </w:r>
    </w:p>
  </w:comment>
  <w:comment w:id="14" w:author="Chris Angel" w:date="2019-06-25T10:12:00Z" w:initials="CA">
    <w:p w14:paraId="6309F49F" w14:textId="2CA78117" w:rsidR="00F2267E" w:rsidRDefault="00F2267E">
      <w:pPr>
        <w:pStyle w:val="CommentText"/>
      </w:pPr>
      <w:r>
        <w:rPr>
          <w:rStyle w:val="CommentReference"/>
        </w:rPr>
        <w:annotationRef/>
      </w:r>
      <w:r>
        <w:t>Only displayed if there is money not locked in against 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79F5F" w15:done="0"/>
  <w15:commentEx w15:paraId="654151E2" w15:done="0"/>
  <w15:commentEx w15:paraId="1F014E43" w15:done="0"/>
  <w15:commentEx w15:paraId="4379004F" w15:done="0"/>
  <w15:commentEx w15:paraId="6309F4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79F5F" w16cid:durableId="21090EAA"/>
  <w16cid:commentId w16cid:paraId="654151E2" w16cid:durableId="21090EAB"/>
  <w16cid:commentId w16cid:paraId="1F014E43" w16cid:durableId="21090EAC"/>
  <w16cid:commentId w16cid:paraId="4379004F" w16cid:durableId="21090EAD"/>
  <w16cid:commentId w16cid:paraId="6309F49F" w16cid:durableId="21090E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091FD" w14:textId="77777777" w:rsidR="00F2267E" w:rsidRDefault="00F2267E" w:rsidP="00707316">
      <w:r>
        <w:separator/>
      </w:r>
    </w:p>
  </w:endnote>
  <w:endnote w:type="continuationSeparator" w:id="0">
    <w:p w14:paraId="755FC7F0" w14:textId="77777777" w:rsidR="00F2267E" w:rsidRDefault="00F2267E" w:rsidP="0070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3043" w14:textId="20BD0186" w:rsidR="00F2267E" w:rsidRDefault="00F2267E">
    <w:pPr>
      <w:pStyle w:val="Footer"/>
    </w:pPr>
    <w:r>
      <w:rPr>
        <w:noProof/>
        <w:lang w:eastAsia="en-CA"/>
      </w:rPr>
      <w:drawing>
        <wp:anchor distT="0" distB="0" distL="114300" distR="114300" simplePos="0" relativeHeight="251668480" behindDoc="1" locked="0" layoutInCell="1" allowOverlap="1" wp14:anchorId="0DF03318" wp14:editId="1E4F7B19">
          <wp:simplePos x="0" y="0"/>
          <wp:positionH relativeFrom="column">
            <wp:posOffset>-103505</wp:posOffset>
          </wp:positionH>
          <wp:positionV relativeFrom="paragraph">
            <wp:posOffset>22225</wp:posOffset>
          </wp:positionV>
          <wp:extent cx="7352991" cy="375920"/>
          <wp:effectExtent l="0" t="0" r="635"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7BE5" w14:textId="77777777" w:rsidR="00F2267E" w:rsidRDefault="00F2267E" w:rsidP="00DB6752">
    <w:pPr>
      <w:pStyle w:val="Footer"/>
      <w:ind w:left="-630" w:right="-270"/>
    </w:pPr>
    <w:r>
      <w:rPr>
        <w:noProof/>
        <w:lang w:eastAsia="en-CA"/>
      </w:rPr>
      <w:drawing>
        <wp:anchor distT="0" distB="0" distL="114300" distR="114300" simplePos="0" relativeHeight="251666432" behindDoc="1" locked="0" layoutInCell="1" allowOverlap="1" wp14:anchorId="197C8BF0" wp14:editId="5A1147B5">
          <wp:simplePos x="0" y="0"/>
          <wp:positionH relativeFrom="column">
            <wp:posOffset>-676910</wp:posOffset>
          </wp:positionH>
          <wp:positionV relativeFrom="paragraph">
            <wp:posOffset>39370</wp:posOffset>
          </wp:positionV>
          <wp:extent cx="7352991" cy="375920"/>
          <wp:effectExtent l="0" t="0" r="63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F75E" w14:textId="77777777" w:rsidR="00F2267E" w:rsidRDefault="00F2267E" w:rsidP="00707316">
      <w:r>
        <w:separator/>
      </w:r>
    </w:p>
  </w:footnote>
  <w:footnote w:type="continuationSeparator" w:id="0">
    <w:p w14:paraId="2D8F9773" w14:textId="77777777" w:rsidR="00F2267E" w:rsidRDefault="00F2267E" w:rsidP="00707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2E9E" w14:textId="77777777" w:rsidR="00F2267E" w:rsidRDefault="00F8513F">
    <w:pPr>
      <w:pStyle w:val="Header"/>
    </w:pPr>
    <w:r>
      <w:rPr>
        <w:noProof/>
        <w:lang w:eastAsia="en-CA"/>
      </w:rPr>
      <w:pict w14:anchorId="16572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9" o:spid="_x0000_s2059" type="#_x0000_t75" style="position:absolute;margin-left:0;margin-top:0;width:467.95pt;height:72.55pt;z-index:-251654144;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94E5" w14:textId="77777777" w:rsidR="00F2267E" w:rsidRDefault="00F2267E" w:rsidP="00FA264E">
    <w:pPr>
      <w:pStyle w:val="Header"/>
    </w:pPr>
    <w:r>
      <w:rPr>
        <w:noProof/>
        <w:lang w:eastAsia="en-CA"/>
      </w:rPr>
      <w:drawing>
        <wp:anchor distT="0" distB="0" distL="114300" distR="114300" simplePos="0" relativeHeight="251663360" behindDoc="0" locked="0" layoutInCell="1" allowOverlap="1" wp14:anchorId="35FB67A9" wp14:editId="50992030">
          <wp:simplePos x="0" y="0"/>
          <wp:positionH relativeFrom="margin">
            <wp:posOffset>4074160</wp:posOffset>
          </wp:positionH>
          <wp:positionV relativeFrom="margin">
            <wp:posOffset>-808990</wp:posOffset>
          </wp:positionV>
          <wp:extent cx="2913380" cy="716280"/>
          <wp:effectExtent l="0" t="0" r="127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3380" cy="716280"/>
                  </a:xfrm>
                  <a:prstGeom prst="rect">
                    <a:avLst/>
                  </a:prstGeom>
                  <a:noFill/>
                  <a:ln>
                    <a:noFill/>
                  </a:ln>
                </pic:spPr>
              </pic:pic>
            </a:graphicData>
          </a:graphic>
          <wp14:sizeRelH relativeFrom="margin">
            <wp14:pctWidth>0</wp14:pctWidth>
          </wp14:sizeRelH>
        </wp:anchor>
      </w:drawing>
    </w:r>
    <w:r>
      <w:rPr>
        <w:noProof/>
        <w:lang w:eastAsia="en-CA"/>
      </w:rPr>
      <w:drawing>
        <wp:inline distT="0" distB="0" distL="0" distR="0" wp14:anchorId="77D4D5B1" wp14:editId="3B16E003">
          <wp:extent cx="1322614" cy="7141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69658" cy="739543"/>
                  </a:xfrm>
                  <a:prstGeom prst="rect">
                    <a:avLst/>
                  </a:prstGeom>
                </pic:spPr>
              </pic:pic>
            </a:graphicData>
          </a:graphic>
        </wp:inline>
      </w:drawing>
    </w:r>
  </w:p>
  <w:p w14:paraId="017EC47A" w14:textId="77777777" w:rsidR="00F2267E" w:rsidRDefault="00F2267E" w:rsidP="00FA26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15E98" w14:textId="77777777" w:rsidR="00F2267E" w:rsidRDefault="00F8513F">
    <w:pPr>
      <w:pStyle w:val="Header"/>
    </w:pPr>
    <w:r>
      <w:rPr>
        <w:noProof/>
        <w:lang w:eastAsia="en-CA"/>
      </w:rPr>
      <w:pict w14:anchorId="574CD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8" o:spid="_x0000_s2058" type="#_x0000_t75" style="position:absolute;margin-left:0;margin-top:0;width:467.95pt;height:72.55pt;z-index:-251655168;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66AC" w14:textId="6A5056E4" w:rsidR="00F2267E" w:rsidRDefault="00F2267E" w:rsidP="00FA264E">
    <w:pPr>
      <w:pStyle w:val="Header"/>
    </w:pPr>
    <w:r>
      <w:rPr>
        <w:noProof/>
        <w:lang w:eastAsia="en-CA"/>
      </w:rPr>
      <w:drawing>
        <wp:inline distT="0" distB="0" distL="0" distR="0" wp14:anchorId="27226210" wp14:editId="38C6C17E">
          <wp:extent cx="1371733" cy="7406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733" cy="740664"/>
                  </a:xfrm>
                  <a:prstGeom prst="rect">
                    <a:avLst/>
                  </a:prstGeom>
                </pic:spPr>
              </pic:pic>
            </a:graphicData>
          </a:graphic>
        </wp:inline>
      </w:drawing>
    </w:r>
    <w:r>
      <w:rPr>
        <w:noProof/>
        <w:lang w:eastAsia="en-CA"/>
      </w:rPr>
      <w:drawing>
        <wp:anchor distT="0" distB="0" distL="114300" distR="114300" simplePos="0" relativeHeight="251670528" behindDoc="0" locked="0" layoutInCell="1" allowOverlap="1" wp14:anchorId="02A1DC7C" wp14:editId="68EDAEF7">
          <wp:simplePos x="0" y="0"/>
          <wp:positionH relativeFrom="margin">
            <wp:posOffset>3540760</wp:posOffset>
          </wp:positionH>
          <wp:positionV relativeFrom="margin">
            <wp:posOffset>-1209040</wp:posOffset>
          </wp:positionV>
          <wp:extent cx="2913380" cy="716280"/>
          <wp:effectExtent l="0" t="0" r="127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13380" cy="716280"/>
                  </a:xfrm>
                  <a:prstGeom prst="rect">
                    <a:avLst/>
                  </a:prstGeom>
                  <a:noFill/>
                  <a:ln>
                    <a:noFill/>
                  </a:ln>
                </pic:spPr>
              </pic:pic>
            </a:graphicData>
          </a:graphic>
          <wp14:sizeRelH relativeFrom="margin">
            <wp14:pctWidth>0</wp14:pctWidth>
          </wp14:sizeRelH>
        </wp:anchor>
      </w:drawing>
    </w:r>
  </w:p>
  <w:p w14:paraId="1E24BE36" w14:textId="77777777" w:rsidR="00F2267E" w:rsidRDefault="00F2267E" w:rsidP="00FA264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54A"/>
    <w:multiLevelType w:val="hybridMultilevel"/>
    <w:tmpl w:val="DC8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7471B"/>
    <w:multiLevelType w:val="hybridMultilevel"/>
    <w:tmpl w:val="EF88E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4F6312"/>
    <w:multiLevelType w:val="hybridMultilevel"/>
    <w:tmpl w:val="D8363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E7C2823"/>
    <w:multiLevelType w:val="hybridMultilevel"/>
    <w:tmpl w:val="F07AF884"/>
    <w:lvl w:ilvl="0" w:tplc="82FC85F8">
      <w:start w:val="1"/>
      <w:numFmt w:val="lowerLetter"/>
      <w:lvlText w:val="%1)"/>
      <w:lvlJc w:val="left"/>
      <w:pPr>
        <w:ind w:left="1192" w:hanging="391"/>
      </w:pPr>
      <w:rPr>
        <w:rFonts w:ascii="Frutiger LT Std 45 Light" w:eastAsia="Times New Roman" w:hAnsi="Frutiger LT Std 45 Light" w:cs="Frutiger LT Std 45 Light" w:hint="default"/>
        <w:color w:val="231F20"/>
        <w:spacing w:val="-4"/>
        <w:w w:val="100"/>
        <w:sz w:val="22"/>
        <w:szCs w:val="22"/>
      </w:rPr>
    </w:lvl>
    <w:lvl w:ilvl="1" w:tplc="FABA52C4">
      <w:numFmt w:val="bullet"/>
      <w:lvlText w:val="•"/>
      <w:lvlJc w:val="left"/>
      <w:pPr>
        <w:ind w:left="2189" w:hanging="391"/>
      </w:pPr>
      <w:rPr>
        <w:rFonts w:hint="default"/>
      </w:rPr>
    </w:lvl>
    <w:lvl w:ilvl="2" w:tplc="ACD85788">
      <w:numFmt w:val="bullet"/>
      <w:lvlText w:val="•"/>
      <w:lvlJc w:val="left"/>
      <w:pPr>
        <w:ind w:left="3179" w:hanging="391"/>
      </w:pPr>
      <w:rPr>
        <w:rFonts w:hint="default"/>
      </w:rPr>
    </w:lvl>
    <w:lvl w:ilvl="3" w:tplc="803855D6">
      <w:numFmt w:val="bullet"/>
      <w:lvlText w:val="•"/>
      <w:lvlJc w:val="left"/>
      <w:pPr>
        <w:ind w:left="4168" w:hanging="391"/>
      </w:pPr>
      <w:rPr>
        <w:rFonts w:hint="default"/>
      </w:rPr>
    </w:lvl>
    <w:lvl w:ilvl="4" w:tplc="79808C00">
      <w:numFmt w:val="bullet"/>
      <w:lvlText w:val="•"/>
      <w:lvlJc w:val="left"/>
      <w:pPr>
        <w:ind w:left="5158" w:hanging="391"/>
      </w:pPr>
      <w:rPr>
        <w:rFonts w:hint="default"/>
      </w:rPr>
    </w:lvl>
    <w:lvl w:ilvl="5" w:tplc="7618DA48">
      <w:numFmt w:val="bullet"/>
      <w:lvlText w:val="•"/>
      <w:lvlJc w:val="left"/>
      <w:pPr>
        <w:ind w:left="6148" w:hanging="391"/>
      </w:pPr>
      <w:rPr>
        <w:rFonts w:hint="default"/>
      </w:rPr>
    </w:lvl>
    <w:lvl w:ilvl="6" w:tplc="97FC2B8A">
      <w:numFmt w:val="bullet"/>
      <w:lvlText w:val="•"/>
      <w:lvlJc w:val="left"/>
      <w:pPr>
        <w:ind w:left="7137" w:hanging="391"/>
      </w:pPr>
      <w:rPr>
        <w:rFonts w:hint="default"/>
      </w:rPr>
    </w:lvl>
    <w:lvl w:ilvl="7" w:tplc="CDE8DFC8">
      <w:numFmt w:val="bullet"/>
      <w:lvlText w:val="•"/>
      <w:lvlJc w:val="left"/>
      <w:pPr>
        <w:ind w:left="8127" w:hanging="391"/>
      </w:pPr>
      <w:rPr>
        <w:rFonts w:hint="default"/>
      </w:rPr>
    </w:lvl>
    <w:lvl w:ilvl="8" w:tplc="B6F0A5F4">
      <w:numFmt w:val="bullet"/>
      <w:lvlText w:val="•"/>
      <w:lvlJc w:val="left"/>
      <w:pPr>
        <w:ind w:left="9116" w:hanging="391"/>
      </w:pPr>
      <w:rPr>
        <w:rFonts w:hint="default"/>
      </w:rPr>
    </w:lvl>
  </w:abstractNum>
  <w:abstractNum w:abstractNumId="4" w15:restartNumberingAfterBreak="0">
    <w:nsid w:val="51F021A0"/>
    <w:multiLevelType w:val="hybridMultilevel"/>
    <w:tmpl w:val="784ED79C"/>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5" w15:restartNumberingAfterBreak="0">
    <w:nsid w:val="5EF47E73"/>
    <w:multiLevelType w:val="hybridMultilevel"/>
    <w:tmpl w:val="906CEB8A"/>
    <w:lvl w:ilvl="0" w:tplc="BF22F434">
      <w:start w:val="1"/>
      <w:numFmt w:val="lowerLetter"/>
      <w:lvlText w:val="%1)"/>
      <w:lvlJc w:val="left"/>
      <w:pPr>
        <w:ind w:left="1193" w:hanging="391"/>
      </w:pPr>
      <w:rPr>
        <w:rFonts w:ascii="Frutiger LT Std 45 Light" w:eastAsia="Times New Roman" w:hAnsi="Frutiger LT Std 45 Light" w:cs="Frutiger LT Std 45 Light" w:hint="default"/>
        <w:color w:val="231F20"/>
        <w:spacing w:val="-17"/>
        <w:w w:val="100"/>
        <w:sz w:val="22"/>
        <w:szCs w:val="22"/>
      </w:rPr>
    </w:lvl>
    <w:lvl w:ilvl="1" w:tplc="FF4A4A52">
      <w:numFmt w:val="bullet"/>
      <w:lvlText w:val="•"/>
      <w:lvlJc w:val="left"/>
      <w:pPr>
        <w:ind w:left="2189" w:hanging="391"/>
      </w:pPr>
      <w:rPr>
        <w:rFonts w:hint="default"/>
      </w:rPr>
    </w:lvl>
    <w:lvl w:ilvl="2" w:tplc="93F0D1EC">
      <w:numFmt w:val="bullet"/>
      <w:lvlText w:val="•"/>
      <w:lvlJc w:val="left"/>
      <w:pPr>
        <w:ind w:left="3179" w:hanging="391"/>
      </w:pPr>
      <w:rPr>
        <w:rFonts w:hint="default"/>
      </w:rPr>
    </w:lvl>
    <w:lvl w:ilvl="3" w:tplc="CD920D8A">
      <w:numFmt w:val="bullet"/>
      <w:lvlText w:val="•"/>
      <w:lvlJc w:val="left"/>
      <w:pPr>
        <w:ind w:left="4168" w:hanging="391"/>
      </w:pPr>
      <w:rPr>
        <w:rFonts w:hint="default"/>
      </w:rPr>
    </w:lvl>
    <w:lvl w:ilvl="4" w:tplc="B5783EC8">
      <w:numFmt w:val="bullet"/>
      <w:lvlText w:val="•"/>
      <w:lvlJc w:val="left"/>
      <w:pPr>
        <w:ind w:left="5158" w:hanging="391"/>
      </w:pPr>
      <w:rPr>
        <w:rFonts w:hint="default"/>
      </w:rPr>
    </w:lvl>
    <w:lvl w:ilvl="5" w:tplc="F704ECAA">
      <w:numFmt w:val="bullet"/>
      <w:lvlText w:val="•"/>
      <w:lvlJc w:val="left"/>
      <w:pPr>
        <w:ind w:left="6148" w:hanging="391"/>
      </w:pPr>
      <w:rPr>
        <w:rFonts w:hint="default"/>
      </w:rPr>
    </w:lvl>
    <w:lvl w:ilvl="6" w:tplc="B7C46EBE">
      <w:numFmt w:val="bullet"/>
      <w:lvlText w:val="•"/>
      <w:lvlJc w:val="left"/>
      <w:pPr>
        <w:ind w:left="7137" w:hanging="391"/>
      </w:pPr>
      <w:rPr>
        <w:rFonts w:hint="default"/>
      </w:rPr>
    </w:lvl>
    <w:lvl w:ilvl="7" w:tplc="029451F8">
      <w:numFmt w:val="bullet"/>
      <w:lvlText w:val="•"/>
      <w:lvlJc w:val="left"/>
      <w:pPr>
        <w:ind w:left="8127" w:hanging="391"/>
      </w:pPr>
      <w:rPr>
        <w:rFonts w:hint="default"/>
      </w:rPr>
    </w:lvl>
    <w:lvl w:ilvl="8" w:tplc="03A651DA">
      <w:numFmt w:val="bullet"/>
      <w:lvlText w:val="•"/>
      <w:lvlJc w:val="left"/>
      <w:pPr>
        <w:ind w:left="9116" w:hanging="391"/>
      </w:pPr>
      <w:rPr>
        <w:rFonts w:hint="default"/>
      </w:rPr>
    </w:lvl>
  </w:abstractNum>
  <w:abstractNum w:abstractNumId="6" w15:restartNumberingAfterBreak="0">
    <w:nsid w:val="6BE627DD"/>
    <w:multiLevelType w:val="hybridMultilevel"/>
    <w:tmpl w:val="00D42C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F2B14BF"/>
    <w:multiLevelType w:val="hybridMultilevel"/>
    <w:tmpl w:val="241A81B4"/>
    <w:lvl w:ilvl="0" w:tplc="0A1AF7E2">
      <w:start w:val="1"/>
      <w:numFmt w:val="bullet"/>
      <w:lvlText w:val=""/>
      <w:lvlJc w:val="left"/>
      <w:pPr>
        <w:ind w:left="1495" w:hanging="360"/>
      </w:pPr>
      <w:rPr>
        <w:rFonts w:ascii="Wingdings" w:eastAsia="Times New Roman" w:hAnsi="Wingdings"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0F0B3C"/>
    <w:multiLevelType w:val="hybridMultilevel"/>
    <w:tmpl w:val="45C856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67C32DF"/>
    <w:multiLevelType w:val="hybridMultilevel"/>
    <w:tmpl w:val="B4BC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2"/>
  </w:num>
  <w:num w:numId="5">
    <w:abstractNumId w:val="7"/>
  </w:num>
  <w:num w:numId="6">
    <w:abstractNumId w:val="8"/>
  </w:num>
  <w:num w:numId="7">
    <w:abstractNumId w:val="4"/>
  </w:num>
  <w:num w:numId="8">
    <w:abstractNumId w:val="5"/>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Angel">
    <w15:presenceInfo w15:providerId="AD" w15:userId="S::c_angel@jea.ca::5f155d89-2ee0-4e62-997f-c27b683c9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64E"/>
    <w:rsid w:val="000115BA"/>
    <w:rsid w:val="00015D2D"/>
    <w:rsid w:val="00037603"/>
    <w:rsid w:val="00044AFA"/>
    <w:rsid w:val="000466CA"/>
    <w:rsid w:val="00062D4F"/>
    <w:rsid w:val="00075AF4"/>
    <w:rsid w:val="000D3BE5"/>
    <w:rsid w:val="00125A45"/>
    <w:rsid w:val="00170691"/>
    <w:rsid w:val="0018610E"/>
    <w:rsid w:val="00194EE7"/>
    <w:rsid w:val="001A35F7"/>
    <w:rsid w:val="001F29DD"/>
    <w:rsid w:val="001F41AE"/>
    <w:rsid w:val="00283989"/>
    <w:rsid w:val="002C3D8C"/>
    <w:rsid w:val="0031703E"/>
    <w:rsid w:val="00322CE8"/>
    <w:rsid w:val="003239DC"/>
    <w:rsid w:val="0038348C"/>
    <w:rsid w:val="00383FA3"/>
    <w:rsid w:val="00396C20"/>
    <w:rsid w:val="003A0164"/>
    <w:rsid w:val="003C150F"/>
    <w:rsid w:val="003D76C0"/>
    <w:rsid w:val="003F02A7"/>
    <w:rsid w:val="003F26BE"/>
    <w:rsid w:val="004002D8"/>
    <w:rsid w:val="00405455"/>
    <w:rsid w:val="004107DF"/>
    <w:rsid w:val="0041767B"/>
    <w:rsid w:val="004409CF"/>
    <w:rsid w:val="00447FA0"/>
    <w:rsid w:val="004E7271"/>
    <w:rsid w:val="00537996"/>
    <w:rsid w:val="00551BDF"/>
    <w:rsid w:val="0058490B"/>
    <w:rsid w:val="005911D1"/>
    <w:rsid w:val="005D393B"/>
    <w:rsid w:val="005D4244"/>
    <w:rsid w:val="00645B4F"/>
    <w:rsid w:val="00651998"/>
    <w:rsid w:val="00671708"/>
    <w:rsid w:val="006B41B9"/>
    <w:rsid w:val="006C2CBC"/>
    <w:rsid w:val="006F1722"/>
    <w:rsid w:val="00707316"/>
    <w:rsid w:val="007609C4"/>
    <w:rsid w:val="0076502B"/>
    <w:rsid w:val="00772698"/>
    <w:rsid w:val="00777AA3"/>
    <w:rsid w:val="00790821"/>
    <w:rsid w:val="007A7271"/>
    <w:rsid w:val="00810789"/>
    <w:rsid w:val="008464BB"/>
    <w:rsid w:val="0085067F"/>
    <w:rsid w:val="008516D3"/>
    <w:rsid w:val="00864C41"/>
    <w:rsid w:val="00890356"/>
    <w:rsid w:val="008A1F69"/>
    <w:rsid w:val="008C17FC"/>
    <w:rsid w:val="008C50E3"/>
    <w:rsid w:val="008D1A85"/>
    <w:rsid w:val="008D32A4"/>
    <w:rsid w:val="0093670B"/>
    <w:rsid w:val="00947BE9"/>
    <w:rsid w:val="00960E1D"/>
    <w:rsid w:val="009716EA"/>
    <w:rsid w:val="00987904"/>
    <w:rsid w:val="009A67F7"/>
    <w:rsid w:val="009D644E"/>
    <w:rsid w:val="009E1304"/>
    <w:rsid w:val="00A23B6B"/>
    <w:rsid w:val="00A3660D"/>
    <w:rsid w:val="00A4524C"/>
    <w:rsid w:val="00A558D1"/>
    <w:rsid w:val="00A839F9"/>
    <w:rsid w:val="00AB0007"/>
    <w:rsid w:val="00AC3875"/>
    <w:rsid w:val="00AF25B8"/>
    <w:rsid w:val="00B45CCE"/>
    <w:rsid w:val="00B5603F"/>
    <w:rsid w:val="00BA6F9F"/>
    <w:rsid w:val="00C30491"/>
    <w:rsid w:val="00C607DF"/>
    <w:rsid w:val="00C6284B"/>
    <w:rsid w:val="00C646BC"/>
    <w:rsid w:val="00C6479D"/>
    <w:rsid w:val="00C736B8"/>
    <w:rsid w:val="00CE1E07"/>
    <w:rsid w:val="00CE646B"/>
    <w:rsid w:val="00CF3C8B"/>
    <w:rsid w:val="00D32127"/>
    <w:rsid w:val="00D33A0E"/>
    <w:rsid w:val="00D65214"/>
    <w:rsid w:val="00D7353A"/>
    <w:rsid w:val="00DB6752"/>
    <w:rsid w:val="00DD1F8F"/>
    <w:rsid w:val="00DF64AD"/>
    <w:rsid w:val="00E17442"/>
    <w:rsid w:val="00EC673D"/>
    <w:rsid w:val="00EE18E5"/>
    <w:rsid w:val="00EE701A"/>
    <w:rsid w:val="00F0786C"/>
    <w:rsid w:val="00F2267E"/>
    <w:rsid w:val="00F331EC"/>
    <w:rsid w:val="00F411E0"/>
    <w:rsid w:val="00F8513F"/>
    <w:rsid w:val="00F9724B"/>
    <w:rsid w:val="00FA264E"/>
    <w:rsid w:val="00FC7ED1"/>
    <w:rsid w:val="00FF02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3F8DC91"/>
  <w15:docId w15:val="{B6A83CC2-813D-421B-B8EE-713A5341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4E"/>
    <w:pPr>
      <w:spacing w:after="0" w:line="240" w:lineRule="auto"/>
    </w:pPr>
    <w:rPr>
      <w:rFonts w:ascii="Times" w:eastAsia="Times New Roman" w:hAnsi="Times" w:cs="Times New Roman"/>
      <w:sz w:val="2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707316"/>
  </w:style>
  <w:style w:type="paragraph" w:styleId="Footer">
    <w:name w:val="footer"/>
    <w:basedOn w:val="Normal"/>
    <w:link w:val="Foot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707316"/>
  </w:style>
  <w:style w:type="character" w:styleId="CommentReference">
    <w:name w:val="annotation reference"/>
    <w:basedOn w:val="DefaultParagraphFont"/>
    <w:uiPriority w:val="99"/>
    <w:semiHidden/>
    <w:unhideWhenUsed/>
    <w:rsid w:val="00FA264E"/>
    <w:rPr>
      <w:sz w:val="16"/>
      <w:szCs w:val="16"/>
    </w:rPr>
  </w:style>
  <w:style w:type="paragraph" w:styleId="CommentText">
    <w:name w:val="annotation text"/>
    <w:basedOn w:val="Normal"/>
    <w:link w:val="CommentTextChar"/>
    <w:uiPriority w:val="99"/>
    <w:semiHidden/>
    <w:unhideWhenUsed/>
    <w:rsid w:val="00FA264E"/>
    <w:rPr>
      <w:sz w:val="20"/>
    </w:rPr>
  </w:style>
  <w:style w:type="character" w:customStyle="1" w:styleId="CommentTextChar">
    <w:name w:val="Comment Text Char"/>
    <w:basedOn w:val="DefaultParagraphFont"/>
    <w:link w:val="CommentText"/>
    <w:uiPriority w:val="99"/>
    <w:semiHidden/>
    <w:rsid w:val="00FA264E"/>
    <w:rPr>
      <w:rFonts w:ascii="Times" w:eastAsia="Times New Roman" w:hAnsi="Times" w:cs="Times New Roman"/>
      <w:sz w:val="20"/>
      <w:szCs w:val="20"/>
      <w:lang w:val="en-US"/>
    </w:rPr>
  </w:style>
  <w:style w:type="table" w:styleId="TableGrid">
    <w:name w:val="Table Grid"/>
    <w:basedOn w:val="TableNormal"/>
    <w:uiPriority w:val="39"/>
    <w:rsid w:val="00FA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264E"/>
    <w:pPr>
      <w:autoSpaceDE w:val="0"/>
      <w:autoSpaceDN w:val="0"/>
      <w:adjustRightInd w:val="0"/>
      <w:spacing w:after="0" w:line="240" w:lineRule="auto"/>
    </w:pPr>
    <w:rPr>
      <w:rFonts w:ascii="Myriad Pro" w:eastAsia="Times New Roman" w:hAnsi="Myriad Pro" w:cs="Myriad Pro"/>
      <w:color w:val="000000"/>
      <w:sz w:val="24"/>
      <w:szCs w:val="24"/>
    </w:rPr>
  </w:style>
  <w:style w:type="paragraph" w:styleId="BalloonText">
    <w:name w:val="Balloon Text"/>
    <w:basedOn w:val="Normal"/>
    <w:link w:val="BalloonTextChar"/>
    <w:uiPriority w:val="99"/>
    <w:semiHidden/>
    <w:unhideWhenUsed/>
    <w:rsid w:val="00FA2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4E"/>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516D3"/>
    <w:rPr>
      <w:b/>
      <w:bCs/>
    </w:rPr>
  </w:style>
  <w:style w:type="character" w:customStyle="1" w:styleId="CommentSubjectChar">
    <w:name w:val="Comment Subject Char"/>
    <w:basedOn w:val="CommentTextChar"/>
    <w:link w:val="CommentSubject"/>
    <w:uiPriority w:val="99"/>
    <w:semiHidden/>
    <w:rsid w:val="008516D3"/>
    <w:rPr>
      <w:rFonts w:ascii="Times" w:eastAsia="Times New Roman" w:hAnsi="Times" w:cs="Times New Roman"/>
      <w:b/>
      <w:bCs/>
      <w:sz w:val="20"/>
      <w:szCs w:val="20"/>
      <w:lang w:val="en-US"/>
    </w:rPr>
  </w:style>
  <w:style w:type="paragraph" w:styleId="ListParagraph">
    <w:name w:val="List Paragraph"/>
    <w:basedOn w:val="Normal"/>
    <w:uiPriority w:val="34"/>
    <w:qFormat/>
    <w:rsid w:val="00810789"/>
    <w:pPr>
      <w:ind w:left="720"/>
      <w:contextualSpacing/>
    </w:pPr>
  </w:style>
  <w:style w:type="paragraph" w:customStyle="1" w:styleId="BasicParagraph">
    <w:name w:val="[Basic Paragraph]"/>
    <w:basedOn w:val="Normal"/>
    <w:uiPriority w:val="99"/>
    <w:rsid w:val="00F331EC"/>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odyText">
    <w:name w:val="Body Text"/>
    <w:basedOn w:val="Normal"/>
    <w:link w:val="BodyTextChar"/>
    <w:uiPriority w:val="1"/>
    <w:qFormat/>
    <w:rsid w:val="00FF0289"/>
    <w:pPr>
      <w:widowControl w:val="0"/>
      <w:autoSpaceDE w:val="0"/>
      <w:autoSpaceDN w:val="0"/>
      <w:spacing w:before="4"/>
      <w:ind w:left="40"/>
    </w:pPr>
    <w:rPr>
      <w:rFonts w:ascii="Frutiger LT Std 45 Light" w:hAnsi="Frutiger LT Std 45 Light" w:cs="Frutiger LT Std 45 Light"/>
      <w:sz w:val="22"/>
      <w:szCs w:val="22"/>
    </w:rPr>
  </w:style>
  <w:style w:type="character" w:customStyle="1" w:styleId="BodyTextChar">
    <w:name w:val="Body Text Char"/>
    <w:basedOn w:val="DefaultParagraphFont"/>
    <w:link w:val="BodyText"/>
    <w:uiPriority w:val="1"/>
    <w:rsid w:val="00FF0289"/>
    <w:rPr>
      <w:rFonts w:ascii="Frutiger LT Std 45 Light" w:eastAsia="Times New Roman" w:hAnsi="Frutiger LT Std 45 Light" w:cs="Frutiger LT Std 45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ension%20and%20Benefits%20Information%20Services\PLAN%20Communications\PEPP\projects\PEPP%20letters%20for%20JEA\PEPP%20letterhead%20for%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4EFB312B703B14483BBE13F98AE7EEB" ma:contentTypeVersion="0" ma:contentTypeDescription="Create a new document." ma:contentTypeScope="" ma:versionID="b566231fe749c5e63c0742cce0a8a5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A9A296F-ED58-4794-B492-515CD791A6CA}"/>
</file>

<file path=customXml/itemProps2.xml><?xml version="1.0" encoding="utf-8"?>
<ds:datastoreItem xmlns:ds="http://schemas.openxmlformats.org/officeDocument/2006/customXml" ds:itemID="{E75A99FC-9196-4EB5-80B6-F6F8704DFFE8}"/>
</file>

<file path=customXml/itemProps3.xml><?xml version="1.0" encoding="utf-8"?>
<ds:datastoreItem xmlns:ds="http://schemas.openxmlformats.org/officeDocument/2006/customXml" ds:itemID="{BE9B0418-A4E3-44AE-A91C-EB625603BC32}"/>
</file>

<file path=customXml/itemProps4.xml><?xml version="1.0" encoding="utf-8"?>
<ds:datastoreItem xmlns:ds="http://schemas.openxmlformats.org/officeDocument/2006/customXml" ds:itemID="{CE274147-F5CE-428F-B7BC-62A3140D6E20}"/>
</file>

<file path=docProps/app.xml><?xml version="1.0" encoding="utf-8"?>
<Properties xmlns="http://schemas.openxmlformats.org/officeDocument/2006/extended-properties" xmlns:vt="http://schemas.openxmlformats.org/officeDocument/2006/docPropsVTypes">
  <Template>PEPP letterhead for word.dotx</Template>
  <TotalTime>67</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Butts, Cheryl PEBA</dc:creator>
  <cp:lastModifiedBy>Chris Angel</cp:lastModifiedBy>
  <cp:revision>7</cp:revision>
  <dcterms:created xsi:type="dcterms:W3CDTF">2019-06-27T15:56:00Z</dcterms:created>
  <dcterms:modified xsi:type="dcterms:W3CDTF">2020-04-22T12:40:00Z</dcterms:modified>
</cp:coreProperties>
</file>