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D2692" w14:textId="16A33969" w:rsidR="00E371E7" w:rsidRPr="00BB7593" w:rsidRDefault="00E371E7" w:rsidP="00E371E7">
      <w:pPr>
        <w:rPr>
          <w:rFonts w:ascii="Calibri Light" w:hAnsi="Calibri Light" w:cs="Calibri Light"/>
          <w:color w:val="FF0000"/>
          <w:sz w:val="22"/>
          <w:szCs w:val="22"/>
        </w:rPr>
      </w:pPr>
      <w:r w:rsidRPr="00BB7593">
        <w:rPr>
          <w:rFonts w:ascii="Calibri Light" w:hAnsi="Calibri Light" w:cs="Calibri Light"/>
          <w:color w:val="FF0000"/>
          <w:sz w:val="22"/>
          <w:szCs w:val="22"/>
        </w:rPr>
        <w:t>&lt;Date&gt;</w:t>
      </w:r>
    </w:p>
    <w:p w14:paraId="7A9DA952" w14:textId="3DA9AABB" w:rsidR="00E371E7" w:rsidRPr="00BB7593" w:rsidRDefault="00E371E7" w:rsidP="00E371E7">
      <w:pPr>
        <w:jc w:val="right"/>
        <w:rPr>
          <w:rFonts w:ascii="Calibri Light" w:hAnsi="Calibri Light" w:cs="Calibri Light"/>
          <w:color w:val="FF0000"/>
          <w:sz w:val="22"/>
          <w:szCs w:val="22"/>
        </w:rPr>
      </w:pPr>
      <w:r w:rsidRPr="00C94A04">
        <w:rPr>
          <w:rFonts w:ascii="Calibri Light" w:hAnsi="Calibri Light" w:cs="Calibri Light"/>
          <w:sz w:val="22"/>
          <w:szCs w:val="22"/>
        </w:rPr>
        <w:t xml:space="preserve">Member </w:t>
      </w:r>
      <w:del w:id="0" w:author="Paus, Janette PEBA" w:date="2022-05-09T14:05:00Z">
        <w:r w:rsidR="005F1388" w:rsidRPr="00C94A04" w:rsidDel="009237ED">
          <w:rPr>
            <w:rFonts w:ascii="Calibri Light" w:hAnsi="Calibri Light" w:cs="Calibri Light"/>
            <w:sz w:val="22"/>
            <w:szCs w:val="22"/>
          </w:rPr>
          <w:delText>n</w:delText>
        </w:r>
      </w:del>
      <w:ins w:id="1" w:author="Paus, Janette PEBA" w:date="2022-05-09T14:05:00Z">
        <w:r w:rsidR="009237ED" w:rsidRPr="00C94A04">
          <w:rPr>
            <w:rFonts w:ascii="Calibri Light" w:hAnsi="Calibri Light" w:cs="Calibri Light"/>
            <w:sz w:val="22"/>
            <w:szCs w:val="22"/>
          </w:rPr>
          <w:t>N</w:t>
        </w:r>
      </w:ins>
      <w:r w:rsidRPr="00C94A04">
        <w:rPr>
          <w:rFonts w:ascii="Calibri Light" w:hAnsi="Calibri Light" w:cs="Calibri Light"/>
          <w:sz w:val="22"/>
          <w:szCs w:val="22"/>
        </w:rPr>
        <w:t>umber:</w:t>
      </w:r>
      <w:r w:rsidRPr="00C94A04">
        <w:rPr>
          <w:rFonts w:ascii="Calibri Light" w:hAnsi="Calibri Light" w:cs="Calibri Light"/>
          <w:color w:val="FF0000"/>
          <w:sz w:val="22"/>
          <w:szCs w:val="22"/>
        </w:rPr>
        <w:t xml:space="preserve"> </w:t>
      </w:r>
      <w:r w:rsidRPr="00BB7593">
        <w:rPr>
          <w:rFonts w:ascii="Calibri Light" w:hAnsi="Calibri Light" w:cs="Calibri Light"/>
          <w:b/>
          <w:color w:val="FF0000"/>
          <w:sz w:val="22"/>
          <w:szCs w:val="22"/>
        </w:rPr>
        <w:t>&lt;member number&gt;</w:t>
      </w:r>
    </w:p>
    <w:p w14:paraId="2E5830D0" w14:textId="0F52BC71" w:rsidR="001D2CFD" w:rsidRPr="00BB7593" w:rsidRDefault="001D2CFD" w:rsidP="001D2CFD">
      <w:pPr>
        <w:jc w:val="right"/>
        <w:rPr>
          <w:rFonts w:ascii="Calibri Light" w:hAnsi="Calibri Light" w:cs="Calibri Light"/>
          <w:sz w:val="22"/>
          <w:szCs w:val="22"/>
        </w:rPr>
      </w:pPr>
      <w:r w:rsidRPr="00BB7593">
        <w:rPr>
          <w:rFonts w:ascii="Calibri Light" w:hAnsi="Calibri Light" w:cs="Calibri Light"/>
          <w:sz w:val="22"/>
          <w:szCs w:val="22"/>
        </w:rPr>
        <w:t xml:space="preserve">Plan: </w:t>
      </w:r>
      <w:r w:rsidRPr="00BB7593">
        <w:rPr>
          <w:rFonts w:ascii="Calibri Light" w:hAnsi="Calibri Light" w:cs="Calibri Light"/>
          <w:color w:val="FF0000"/>
          <w:sz w:val="22"/>
          <w:szCs w:val="22"/>
        </w:rPr>
        <w:t>Public Employees Pension Plan</w:t>
      </w:r>
    </w:p>
    <w:p w14:paraId="283FE2FB" w14:textId="4F6F74B6" w:rsidR="00E371E7" w:rsidRPr="00BB7593" w:rsidRDefault="00E371E7" w:rsidP="00E371E7">
      <w:pPr>
        <w:rPr>
          <w:rFonts w:ascii="Calibri Light" w:hAnsi="Calibri Light" w:cs="Calibri Light"/>
          <w:color w:val="FF0000"/>
          <w:sz w:val="22"/>
          <w:szCs w:val="22"/>
        </w:rPr>
      </w:pPr>
      <w:r w:rsidRPr="00BB7593">
        <w:rPr>
          <w:rFonts w:ascii="Calibri Light" w:hAnsi="Calibri Light" w:cs="Calibri Light"/>
          <w:color w:val="FF0000"/>
          <w:sz w:val="22"/>
          <w:szCs w:val="22"/>
        </w:rPr>
        <w:t>&lt;member name&gt;</w:t>
      </w:r>
    </w:p>
    <w:p w14:paraId="3FBA37AA" w14:textId="597BF1A7" w:rsidR="00E371E7" w:rsidRPr="00BB7593" w:rsidRDefault="00E371E7" w:rsidP="00E371E7">
      <w:pPr>
        <w:rPr>
          <w:rFonts w:ascii="Calibri Light" w:hAnsi="Calibri Light" w:cs="Calibri Light"/>
          <w:color w:val="FF0000"/>
          <w:sz w:val="22"/>
          <w:szCs w:val="22"/>
        </w:rPr>
      </w:pPr>
      <w:r w:rsidRPr="00BB7593">
        <w:rPr>
          <w:rFonts w:ascii="Calibri Light" w:hAnsi="Calibri Light" w:cs="Calibri Light"/>
          <w:color w:val="FF0000"/>
          <w:sz w:val="22"/>
          <w:szCs w:val="22"/>
        </w:rPr>
        <w:t>&lt;address line 1&gt;</w:t>
      </w:r>
      <w:r w:rsidRPr="00BB7593">
        <w:rPr>
          <w:rFonts w:ascii="Calibri Light" w:hAnsi="Calibri Light" w:cs="Calibri Light"/>
          <w:color w:val="FF0000"/>
          <w:sz w:val="22"/>
          <w:szCs w:val="22"/>
        </w:rPr>
        <w:tab/>
      </w:r>
    </w:p>
    <w:p w14:paraId="65F64634" w14:textId="07DA7B5F" w:rsidR="00E371E7" w:rsidRPr="00BB7593" w:rsidRDefault="00E371E7" w:rsidP="00E371E7">
      <w:pPr>
        <w:rPr>
          <w:rFonts w:ascii="Calibri Light" w:hAnsi="Calibri Light" w:cs="Calibri Light"/>
          <w:color w:val="FF0000"/>
          <w:sz w:val="22"/>
          <w:szCs w:val="22"/>
        </w:rPr>
      </w:pPr>
      <w:r w:rsidRPr="00BB7593">
        <w:rPr>
          <w:rFonts w:ascii="Calibri Light" w:hAnsi="Calibri Light" w:cs="Calibri Light"/>
          <w:color w:val="FF0000"/>
          <w:sz w:val="22"/>
          <w:szCs w:val="22"/>
        </w:rPr>
        <w:t>&lt;address line 2 if required&gt;</w:t>
      </w:r>
    </w:p>
    <w:p w14:paraId="33F023BD" w14:textId="3BC576CF" w:rsidR="00E371E7" w:rsidRPr="00BB7593" w:rsidRDefault="00E371E7" w:rsidP="00E371E7">
      <w:pPr>
        <w:rPr>
          <w:rFonts w:ascii="Calibri Light" w:hAnsi="Calibri Light" w:cs="Calibri Light"/>
          <w:color w:val="FF0000"/>
          <w:sz w:val="22"/>
          <w:szCs w:val="22"/>
        </w:rPr>
      </w:pPr>
      <w:r w:rsidRPr="00BB7593">
        <w:rPr>
          <w:rFonts w:ascii="Calibri Light" w:hAnsi="Calibri Light" w:cs="Calibri Light"/>
          <w:color w:val="FF0000"/>
          <w:sz w:val="22"/>
          <w:szCs w:val="22"/>
        </w:rPr>
        <w:t>&lt;address line 3 if required&gt;</w:t>
      </w:r>
    </w:p>
    <w:p w14:paraId="1E97E440" w14:textId="77777777" w:rsidR="00E371E7" w:rsidRPr="00BB7593" w:rsidRDefault="00E371E7" w:rsidP="00E371E7">
      <w:pPr>
        <w:rPr>
          <w:rFonts w:ascii="Calibri Light" w:hAnsi="Calibri Light" w:cs="Calibri Light"/>
          <w:color w:val="FF0000"/>
          <w:sz w:val="22"/>
          <w:szCs w:val="22"/>
        </w:rPr>
      </w:pPr>
      <w:r w:rsidRPr="00BB7593">
        <w:rPr>
          <w:rFonts w:ascii="Calibri Light" w:hAnsi="Calibri Light" w:cs="Calibri Light"/>
          <w:color w:val="FF0000"/>
          <w:sz w:val="22"/>
          <w:szCs w:val="22"/>
        </w:rPr>
        <w:t>&lt;city&gt; &lt;province</w:t>
      </w:r>
      <w:proofErr w:type="gramStart"/>
      <w:r w:rsidRPr="00BB7593">
        <w:rPr>
          <w:rFonts w:ascii="Calibri Light" w:hAnsi="Calibri Light" w:cs="Calibri Light"/>
          <w:color w:val="FF0000"/>
          <w:sz w:val="22"/>
          <w:szCs w:val="22"/>
        </w:rPr>
        <w:t>&gt;  &lt;</w:t>
      </w:r>
      <w:proofErr w:type="gramEnd"/>
      <w:r w:rsidRPr="00BB7593">
        <w:rPr>
          <w:rFonts w:ascii="Calibri Light" w:hAnsi="Calibri Light" w:cs="Calibri Light"/>
          <w:color w:val="FF0000"/>
          <w:sz w:val="22"/>
          <w:szCs w:val="22"/>
        </w:rPr>
        <w:t>postal code&gt;</w:t>
      </w:r>
    </w:p>
    <w:p w14:paraId="441C35E1" w14:textId="77777777" w:rsidR="00E371E7" w:rsidRPr="00BB7593" w:rsidRDefault="00E371E7" w:rsidP="00E371E7">
      <w:pPr>
        <w:rPr>
          <w:rFonts w:ascii="Calibri Light" w:hAnsi="Calibri Light" w:cs="Calibri Light"/>
          <w:color w:val="FF0000"/>
          <w:sz w:val="22"/>
          <w:szCs w:val="22"/>
        </w:rPr>
      </w:pPr>
      <w:r w:rsidRPr="00BB7593">
        <w:rPr>
          <w:rFonts w:ascii="Calibri Light" w:hAnsi="Calibri Light" w:cs="Calibri Light"/>
          <w:color w:val="FF0000"/>
          <w:sz w:val="22"/>
          <w:szCs w:val="22"/>
        </w:rPr>
        <w:t>&lt;country&gt;</w:t>
      </w:r>
    </w:p>
    <w:p w14:paraId="094BCF49" w14:textId="77777777" w:rsidR="00E371E7" w:rsidRPr="00BB7593" w:rsidRDefault="00E371E7" w:rsidP="00E371E7">
      <w:pPr>
        <w:rPr>
          <w:rFonts w:ascii="Calibri Light" w:hAnsi="Calibri Light" w:cs="Calibri Light"/>
          <w:sz w:val="22"/>
          <w:szCs w:val="22"/>
        </w:rPr>
      </w:pPr>
    </w:p>
    <w:p w14:paraId="3C5BCF21" w14:textId="77777777" w:rsidR="00E371E7" w:rsidRPr="00BB7593" w:rsidRDefault="00E371E7" w:rsidP="00E371E7">
      <w:pPr>
        <w:rPr>
          <w:rFonts w:ascii="Calibri Light" w:hAnsi="Calibri Light" w:cs="Calibri Light"/>
          <w:sz w:val="22"/>
          <w:szCs w:val="22"/>
        </w:rPr>
      </w:pPr>
    </w:p>
    <w:p w14:paraId="2925F3E4" w14:textId="77777777" w:rsidR="00E371E7" w:rsidRPr="00BB7593" w:rsidRDefault="00E371E7" w:rsidP="00E371E7">
      <w:pPr>
        <w:rPr>
          <w:rFonts w:ascii="Calibri Light" w:hAnsi="Calibri Light" w:cs="Calibri Light"/>
          <w:sz w:val="22"/>
          <w:szCs w:val="22"/>
        </w:rPr>
      </w:pPr>
      <w:r w:rsidRPr="00BB7593">
        <w:rPr>
          <w:rFonts w:ascii="Calibri Light" w:hAnsi="Calibri Light" w:cs="Calibri Light"/>
          <w:sz w:val="22"/>
          <w:szCs w:val="22"/>
        </w:rPr>
        <w:t xml:space="preserve">Dear </w:t>
      </w:r>
      <w:r w:rsidRPr="00BB7593">
        <w:rPr>
          <w:rFonts w:ascii="Calibri Light" w:hAnsi="Calibri Light" w:cs="Calibri Light"/>
          <w:color w:val="FF0000"/>
          <w:sz w:val="22"/>
          <w:szCs w:val="22"/>
        </w:rPr>
        <w:t>&lt;member first name&gt;</w:t>
      </w:r>
    </w:p>
    <w:p w14:paraId="34CCE234" w14:textId="5C986EBD" w:rsidR="004E2340" w:rsidRDefault="004E2340" w:rsidP="004E2340">
      <w:pPr>
        <w:rPr>
          <w:rFonts w:ascii="Calibri Light" w:hAnsi="Calibri Light" w:cs="Calibri Light"/>
          <w:sz w:val="22"/>
          <w:szCs w:val="22"/>
        </w:rPr>
      </w:pPr>
    </w:p>
    <w:p w14:paraId="0EBA9708" w14:textId="424BDF1B" w:rsidR="008544D0" w:rsidRPr="00BB7593" w:rsidRDefault="00324F1D" w:rsidP="008544D0">
      <w:pPr>
        <w:rPr>
          <w:rFonts w:ascii="Calibri Light" w:hAnsi="Calibri Light" w:cs="Calibri Light"/>
          <w:sz w:val="22"/>
          <w:szCs w:val="22"/>
        </w:rPr>
      </w:pPr>
      <w:r w:rsidRPr="00BB7593">
        <w:rPr>
          <w:rFonts w:ascii="Calibri Light" w:hAnsi="Calibri Light" w:cs="Calibri Light"/>
          <w:sz w:val="22"/>
          <w:szCs w:val="22"/>
        </w:rPr>
        <w:t>Congratulations on qualifying for retirement</w:t>
      </w:r>
      <w:r w:rsidR="007D5D78">
        <w:rPr>
          <w:rFonts w:ascii="Calibri Light" w:hAnsi="Calibri Light" w:cs="Calibri Light"/>
          <w:sz w:val="22"/>
          <w:szCs w:val="22"/>
        </w:rPr>
        <w:t>!</w:t>
      </w:r>
      <w:r w:rsidRPr="00BB7593">
        <w:rPr>
          <w:rFonts w:ascii="Calibri Light" w:hAnsi="Calibri Light" w:cs="Calibri Light"/>
          <w:sz w:val="22"/>
          <w:szCs w:val="22"/>
        </w:rPr>
        <w:t xml:space="preserve"> </w:t>
      </w:r>
      <w:r w:rsidR="00682467" w:rsidRPr="00BB7593">
        <w:rPr>
          <w:rFonts w:ascii="Calibri Light" w:hAnsi="Calibri Light" w:cs="Calibri Light"/>
          <w:sz w:val="22"/>
          <w:szCs w:val="22"/>
        </w:rPr>
        <w:t>Y</w:t>
      </w:r>
      <w:r w:rsidR="00DC5992" w:rsidRPr="00BB7593">
        <w:rPr>
          <w:rFonts w:ascii="Calibri Light" w:hAnsi="Calibri Light" w:cs="Calibri Light"/>
          <w:sz w:val="22"/>
          <w:szCs w:val="22"/>
        </w:rPr>
        <w:t xml:space="preserve">ou have several </w:t>
      </w:r>
      <w:r w:rsidR="00682467" w:rsidRPr="00BB7593">
        <w:rPr>
          <w:rFonts w:ascii="Calibri Light" w:hAnsi="Calibri Light" w:cs="Calibri Light"/>
          <w:sz w:val="22"/>
          <w:szCs w:val="22"/>
        </w:rPr>
        <w:t xml:space="preserve">retirement </w:t>
      </w:r>
      <w:r w:rsidR="00B74481">
        <w:rPr>
          <w:rFonts w:ascii="Calibri Light" w:hAnsi="Calibri Light" w:cs="Calibri Light"/>
          <w:sz w:val="22"/>
          <w:szCs w:val="22"/>
        </w:rPr>
        <w:t>choices</w:t>
      </w:r>
      <w:r w:rsidR="00DC5992" w:rsidRPr="00BB7593">
        <w:rPr>
          <w:rFonts w:ascii="Calibri Light" w:hAnsi="Calibri Light" w:cs="Calibri Light"/>
          <w:sz w:val="22"/>
          <w:szCs w:val="22"/>
        </w:rPr>
        <w:t xml:space="preserve"> available to you.</w:t>
      </w:r>
      <w:r w:rsidR="00491021" w:rsidRPr="00BB7593">
        <w:rPr>
          <w:rFonts w:ascii="Calibri Light" w:hAnsi="Calibri Light" w:cs="Calibri Light"/>
          <w:sz w:val="22"/>
          <w:szCs w:val="22"/>
        </w:rPr>
        <w:t xml:space="preserve"> We’ve </w:t>
      </w:r>
      <w:r w:rsidRPr="00BB7593">
        <w:rPr>
          <w:rFonts w:ascii="Calibri Light" w:hAnsi="Calibri Light" w:cs="Calibri Light"/>
          <w:sz w:val="22"/>
          <w:szCs w:val="22"/>
        </w:rPr>
        <w:t xml:space="preserve">prepared </w:t>
      </w:r>
      <w:r w:rsidR="006B622A">
        <w:rPr>
          <w:rFonts w:ascii="Calibri Light" w:hAnsi="Calibri Light" w:cs="Calibri Light"/>
          <w:sz w:val="22"/>
          <w:szCs w:val="22"/>
        </w:rPr>
        <w:t>a</w:t>
      </w:r>
      <w:r w:rsidRPr="00BB7593">
        <w:rPr>
          <w:rFonts w:ascii="Calibri Light" w:hAnsi="Calibri Light" w:cs="Calibri Light"/>
          <w:sz w:val="22"/>
          <w:szCs w:val="22"/>
        </w:rPr>
        <w:t xml:space="preserve"> package of materials t</w:t>
      </w:r>
      <w:r w:rsidR="00491021" w:rsidRPr="00BB7593">
        <w:rPr>
          <w:rFonts w:ascii="Calibri Light" w:hAnsi="Calibri Light" w:cs="Calibri Light"/>
          <w:sz w:val="22"/>
          <w:szCs w:val="22"/>
        </w:rPr>
        <w:t xml:space="preserve">o help you assess your </w:t>
      </w:r>
      <w:r w:rsidR="00930F60">
        <w:rPr>
          <w:rFonts w:ascii="Calibri Light" w:hAnsi="Calibri Light" w:cs="Calibri Light"/>
          <w:sz w:val="22"/>
          <w:szCs w:val="22"/>
        </w:rPr>
        <w:t xml:space="preserve">retirement </w:t>
      </w:r>
      <w:r w:rsidR="00491021" w:rsidRPr="00BB7593">
        <w:rPr>
          <w:rFonts w:ascii="Calibri Light" w:hAnsi="Calibri Light" w:cs="Calibri Light"/>
          <w:sz w:val="22"/>
          <w:szCs w:val="22"/>
        </w:rPr>
        <w:t>options.</w:t>
      </w:r>
    </w:p>
    <w:p w14:paraId="6DD09C9E" w14:textId="77777777" w:rsidR="00DC5992" w:rsidRPr="004F281F" w:rsidRDefault="00DC5992" w:rsidP="008544D0">
      <w:pPr>
        <w:rPr>
          <w:rFonts w:ascii="Calibri Light" w:hAnsi="Calibri Light" w:cs="Calibri Light"/>
          <w:sz w:val="16"/>
          <w:szCs w:val="16"/>
        </w:rPr>
      </w:pPr>
    </w:p>
    <w:p w14:paraId="27D7705D" w14:textId="496DBDBF" w:rsidR="00491021" w:rsidRDefault="00DC5992" w:rsidP="00491021">
      <w:pPr>
        <w:pStyle w:val="ListParagraph"/>
        <w:numPr>
          <w:ilvl w:val="0"/>
          <w:numId w:val="10"/>
        </w:numPr>
        <w:rPr>
          <w:rFonts w:ascii="Calibri Light" w:hAnsi="Calibri Light" w:cs="Calibri Light"/>
          <w:sz w:val="22"/>
          <w:szCs w:val="22"/>
        </w:rPr>
      </w:pPr>
      <w:r w:rsidRPr="00BB7593">
        <w:rPr>
          <w:rFonts w:ascii="Calibri Light" w:hAnsi="Calibri Light" w:cs="Calibri Light"/>
          <w:sz w:val="22"/>
          <w:szCs w:val="22"/>
        </w:rPr>
        <w:t xml:space="preserve">The personalized </w:t>
      </w:r>
      <w:r w:rsidR="00491021" w:rsidRPr="00BB7593">
        <w:rPr>
          <w:rFonts w:ascii="Calibri Light" w:hAnsi="Calibri Light" w:cs="Calibri Light"/>
          <w:b/>
          <w:i/>
          <w:color w:val="94D500"/>
          <w:sz w:val="22"/>
          <w:szCs w:val="22"/>
        </w:rPr>
        <w:t>S</w:t>
      </w:r>
      <w:r w:rsidRPr="00BB7593">
        <w:rPr>
          <w:rFonts w:ascii="Calibri Light" w:hAnsi="Calibri Light" w:cs="Calibri Light"/>
          <w:b/>
          <w:i/>
          <w:color w:val="94D500"/>
          <w:sz w:val="22"/>
          <w:szCs w:val="22"/>
        </w:rPr>
        <w:t>tatement</w:t>
      </w:r>
      <w:r w:rsidR="00491021" w:rsidRPr="00BB7593">
        <w:rPr>
          <w:rFonts w:ascii="Calibri Light" w:hAnsi="Calibri Light" w:cs="Calibri Light"/>
          <w:b/>
          <w:i/>
          <w:color w:val="94D500"/>
          <w:sz w:val="22"/>
          <w:szCs w:val="22"/>
        </w:rPr>
        <w:t xml:space="preserve"> on </w:t>
      </w:r>
      <w:r w:rsidR="00A54FDF" w:rsidRPr="00BB7593">
        <w:rPr>
          <w:rFonts w:ascii="Calibri Light" w:hAnsi="Calibri Light" w:cs="Calibri Light"/>
          <w:b/>
          <w:i/>
          <w:color w:val="94D500"/>
          <w:sz w:val="22"/>
          <w:szCs w:val="22"/>
        </w:rPr>
        <w:t>r</w:t>
      </w:r>
      <w:r w:rsidR="00491021" w:rsidRPr="00BB7593">
        <w:rPr>
          <w:rFonts w:ascii="Calibri Light" w:hAnsi="Calibri Light" w:cs="Calibri Light"/>
          <w:b/>
          <w:i/>
          <w:color w:val="94D500"/>
          <w:sz w:val="22"/>
          <w:szCs w:val="22"/>
        </w:rPr>
        <w:t>etirement</w:t>
      </w:r>
      <w:r w:rsidRPr="00BB7593">
        <w:rPr>
          <w:rFonts w:ascii="Calibri Light" w:hAnsi="Calibri Light" w:cs="Calibri Light"/>
          <w:color w:val="94D500"/>
          <w:sz w:val="22"/>
          <w:szCs w:val="22"/>
        </w:rPr>
        <w:t xml:space="preserve"> </w:t>
      </w:r>
      <w:r w:rsidRPr="00BB7593">
        <w:rPr>
          <w:rFonts w:ascii="Calibri Light" w:hAnsi="Calibri Light" w:cs="Calibri Light"/>
          <w:sz w:val="22"/>
          <w:szCs w:val="22"/>
        </w:rPr>
        <w:t>provides up-to-date information about your account</w:t>
      </w:r>
      <w:r w:rsidR="00F96374" w:rsidRPr="00BB7593">
        <w:rPr>
          <w:rFonts w:ascii="Calibri Light" w:hAnsi="Calibri Light" w:cs="Calibri Light"/>
          <w:sz w:val="22"/>
          <w:szCs w:val="22"/>
        </w:rPr>
        <w:t>.</w:t>
      </w:r>
    </w:p>
    <w:p w14:paraId="12152E24" w14:textId="54937A74" w:rsidR="004479C5" w:rsidRPr="004479C5" w:rsidRDefault="004479C5" w:rsidP="004479C5">
      <w:pPr>
        <w:pStyle w:val="ListParagraph"/>
        <w:numPr>
          <w:ilvl w:val="0"/>
          <w:numId w:val="10"/>
        </w:numPr>
        <w:rPr>
          <w:rFonts w:ascii="Calibri Light" w:hAnsi="Calibri Light" w:cs="Calibri Light"/>
          <w:sz w:val="22"/>
          <w:szCs w:val="22"/>
        </w:rPr>
      </w:pPr>
      <w:r>
        <w:rPr>
          <w:rFonts w:ascii="Calibri Light" w:hAnsi="Calibri Light" w:cs="Calibri Light"/>
          <w:sz w:val="22"/>
          <w:szCs w:val="22"/>
        </w:rPr>
        <w:t>The</w:t>
      </w:r>
      <w:r w:rsidRPr="00BB7593">
        <w:rPr>
          <w:rFonts w:ascii="Calibri Light" w:hAnsi="Calibri Light" w:cs="Calibri Light"/>
          <w:sz w:val="22"/>
          <w:szCs w:val="22"/>
        </w:rPr>
        <w:t xml:space="preserve"> </w:t>
      </w:r>
      <w:r w:rsidRPr="00BB7593">
        <w:rPr>
          <w:rFonts w:ascii="Calibri Light" w:hAnsi="Calibri Light" w:cs="Calibri Light"/>
          <w:i/>
          <w:sz w:val="22"/>
          <w:szCs w:val="22"/>
        </w:rPr>
        <w:t>Retirement Income Options</w:t>
      </w:r>
      <w:r w:rsidRPr="00BB7593">
        <w:rPr>
          <w:rFonts w:ascii="Calibri Light" w:hAnsi="Calibri Light" w:cs="Calibri Light"/>
          <w:sz w:val="22"/>
          <w:szCs w:val="22"/>
        </w:rPr>
        <w:t xml:space="preserve"> </w:t>
      </w:r>
      <w:r>
        <w:rPr>
          <w:rFonts w:ascii="Calibri Light" w:hAnsi="Calibri Light" w:cs="Calibri Light"/>
          <w:sz w:val="22"/>
          <w:szCs w:val="22"/>
        </w:rPr>
        <w:t xml:space="preserve">booklet </w:t>
      </w:r>
      <w:r w:rsidRPr="00BB7593">
        <w:rPr>
          <w:rFonts w:ascii="Calibri Light" w:hAnsi="Calibri Light" w:cs="Calibri Light"/>
          <w:sz w:val="22"/>
          <w:szCs w:val="22"/>
        </w:rPr>
        <w:t>provide</w:t>
      </w:r>
      <w:r>
        <w:rPr>
          <w:rFonts w:ascii="Calibri Light" w:hAnsi="Calibri Light" w:cs="Calibri Light"/>
          <w:sz w:val="22"/>
          <w:szCs w:val="22"/>
        </w:rPr>
        <w:t>s</w:t>
      </w:r>
      <w:r w:rsidRPr="00BB7593">
        <w:rPr>
          <w:rFonts w:ascii="Calibri Light" w:hAnsi="Calibri Light" w:cs="Calibri Light"/>
          <w:sz w:val="22"/>
          <w:szCs w:val="22"/>
        </w:rPr>
        <w:t xml:space="preserve"> you with more details on the </w:t>
      </w:r>
      <w:r>
        <w:rPr>
          <w:rFonts w:ascii="Calibri Light" w:hAnsi="Calibri Light" w:cs="Calibri Light"/>
          <w:sz w:val="22"/>
          <w:szCs w:val="22"/>
        </w:rPr>
        <w:t>different</w:t>
      </w:r>
      <w:r w:rsidRPr="00BB7593">
        <w:rPr>
          <w:rFonts w:ascii="Calibri Light" w:hAnsi="Calibri Light" w:cs="Calibri Light"/>
          <w:sz w:val="22"/>
          <w:szCs w:val="22"/>
        </w:rPr>
        <w:t xml:space="preserve"> retirement income options</w:t>
      </w:r>
      <w:r>
        <w:rPr>
          <w:rFonts w:ascii="Calibri Light" w:hAnsi="Calibri Light" w:cs="Calibri Light"/>
          <w:sz w:val="22"/>
          <w:szCs w:val="22"/>
        </w:rPr>
        <w:t>.</w:t>
      </w:r>
    </w:p>
    <w:p w14:paraId="77155A1F" w14:textId="4DC5634B" w:rsidR="00DC5992" w:rsidRPr="00BB7593" w:rsidRDefault="00491021" w:rsidP="00491021">
      <w:pPr>
        <w:pStyle w:val="ListParagraph"/>
        <w:numPr>
          <w:ilvl w:val="0"/>
          <w:numId w:val="10"/>
        </w:numPr>
        <w:rPr>
          <w:rFonts w:ascii="Calibri Light" w:hAnsi="Calibri Light" w:cs="Calibri Light"/>
          <w:sz w:val="22"/>
          <w:szCs w:val="22"/>
        </w:rPr>
      </w:pPr>
      <w:r w:rsidRPr="00BB7593">
        <w:rPr>
          <w:rFonts w:ascii="Calibri Light" w:hAnsi="Calibri Light" w:cs="Calibri Light"/>
          <w:sz w:val="22"/>
          <w:szCs w:val="22"/>
        </w:rPr>
        <w:t xml:space="preserve">The </w:t>
      </w:r>
      <w:r w:rsidRPr="00BB7593">
        <w:rPr>
          <w:rFonts w:ascii="Calibri Light" w:hAnsi="Calibri Light" w:cs="Calibri Light"/>
          <w:b/>
          <w:i/>
          <w:color w:val="94D500"/>
          <w:sz w:val="22"/>
          <w:szCs w:val="22"/>
        </w:rPr>
        <w:t xml:space="preserve">Retirement </w:t>
      </w:r>
      <w:r w:rsidR="00A54FDF" w:rsidRPr="00BB7593">
        <w:rPr>
          <w:rFonts w:ascii="Calibri Light" w:hAnsi="Calibri Light" w:cs="Calibri Light"/>
          <w:b/>
          <w:i/>
          <w:color w:val="94D500"/>
          <w:sz w:val="22"/>
          <w:szCs w:val="22"/>
        </w:rPr>
        <w:t>o</w:t>
      </w:r>
      <w:r w:rsidRPr="00BB7593">
        <w:rPr>
          <w:rFonts w:ascii="Calibri Light" w:hAnsi="Calibri Light" w:cs="Calibri Light"/>
          <w:b/>
          <w:i/>
          <w:color w:val="94D500"/>
          <w:sz w:val="22"/>
          <w:szCs w:val="22"/>
        </w:rPr>
        <w:t>ption</w:t>
      </w:r>
      <w:r w:rsidR="00B74481">
        <w:rPr>
          <w:rFonts w:ascii="Calibri Light" w:hAnsi="Calibri Light" w:cs="Calibri Light"/>
          <w:b/>
          <w:i/>
          <w:color w:val="94D500"/>
          <w:sz w:val="22"/>
          <w:szCs w:val="22"/>
        </w:rPr>
        <w:t>s: My choice</w:t>
      </w:r>
      <w:r w:rsidRPr="00BB7593">
        <w:rPr>
          <w:rFonts w:ascii="Calibri Light" w:hAnsi="Calibri Light" w:cs="Calibri Light"/>
          <w:color w:val="94D500"/>
          <w:sz w:val="22"/>
          <w:szCs w:val="22"/>
        </w:rPr>
        <w:t xml:space="preserve"> </w:t>
      </w:r>
      <w:r w:rsidR="0055114C" w:rsidRPr="00BB7593">
        <w:rPr>
          <w:rFonts w:ascii="Calibri Light" w:hAnsi="Calibri Light" w:cs="Calibri Light"/>
          <w:sz w:val="22"/>
          <w:szCs w:val="22"/>
        </w:rPr>
        <w:t>f</w:t>
      </w:r>
      <w:r w:rsidRPr="00BB7593">
        <w:rPr>
          <w:rFonts w:ascii="Calibri Light" w:hAnsi="Calibri Light" w:cs="Calibri Light"/>
          <w:sz w:val="22"/>
          <w:szCs w:val="22"/>
        </w:rPr>
        <w:t>orm. Please complete this and return to PEPP. If we do not receive your form within 30 days, we will assume you wish to delay your retirement income decision. Simply contact us when you are ready.</w:t>
      </w:r>
    </w:p>
    <w:p w14:paraId="2477EDDE" w14:textId="77777777" w:rsidR="00F96374" w:rsidRPr="00BB7593" w:rsidRDefault="00F96374" w:rsidP="008544D0">
      <w:pPr>
        <w:rPr>
          <w:rFonts w:ascii="Calibri Light" w:hAnsi="Calibri Light" w:cs="Calibri Light"/>
          <w:sz w:val="22"/>
          <w:szCs w:val="22"/>
        </w:rPr>
      </w:pPr>
    </w:p>
    <w:p w14:paraId="12AC0EE7" w14:textId="138B62A9" w:rsidR="00773CE0" w:rsidRPr="00BB7593" w:rsidRDefault="00324F1D" w:rsidP="00773CE0">
      <w:pPr>
        <w:rPr>
          <w:rFonts w:ascii="Calibri Light" w:hAnsi="Calibri Light" w:cs="Calibri Light"/>
          <w:sz w:val="22"/>
          <w:szCs w:val="22"/>
        </w:rPr>
      </w:pPr>
      <w:r w:rsidRPr="00BB7593">
        <w:rPr>
          <w:rFonts w:ascii="Calibri Light" w:hAnsi="Calibri Light" w:cs="Calibri Light"/>
          <w:sz w:val="22"/>
          <w:szCs w:val="22"/>
        </w:rPr>
        <w:t>W</w:t>
      </w:r>
      <w:r w:rsidR="00773CE0" w:rsidRPr="00BB7593">
        <w:rPr>
          <w:rFonts w:ascii="Calibri Light" w:hAnsi="Calibri Light" w:cs="Calibri Light"/>
          <w:sz w:val="22"/>
          <w:szCs w:val="22"/>
        </w:rPr>
        <w:t>e hope PEPP and our services will continue to be</w:t>
      </w:r>
      <w:r w:rsidR="00820EA1">
        <w:rPr>
          <w:rFonts w:ascii="Calibri Light" w:hAnsi="Calibri Light" w:cs="Calibri Light"/>
          <w:sz w:val="22"/>
          <w:szCs w:val="22"/>
        </w:rPr>
        <w:t xml:space="preserve"> a</w:t>
      </w:r>
      <w:r w:rsidR="00773CE0" w:rsidRPr="00BB7593">
        <w:rPr>
          <w:rFonts w:ascii="Calibri Light" w:hAnsi="Calibri Light" w:cs="Calibri Light"/>
          <w:sz w:val="22"/>
          <w:szCs w:val="22"/>
        </w:rPr>
        <w:t xml:space="preserve"> part </w:t>
      </w:r>
      <w:r w:rsidR="00820EA1">
        <w:rPr>
          <w:rFonts w:ascii="Calibri Light" w:hAnsi="Calibri Light" w:cs="Calibri Light"/>
          <w:sz w:val="22"/>
          <w:szCs w:val="22"/>
        </w:rPr>
        <w:t xml:space="preserve">of your life’s next </w:t>
      </w:r>
      <w:r w:rsidR="00773CE0" w:rsidRPr="00BB7593">
        <w:rPr>
          <w:rFonts w:ascii="Calibri Light" w:hAnsi="Calibri Light" w:cs="Calibri Light"/>
          <w:sz w:val="22"/>
          <w:szCs w:val="22"/>
        </w:rPr>
        <w:t>phase. By choosing to stay in PEPP</w:t>
      </w:r>
      <w:r w:rsidR="00820EA1">
        <w:rPr>
          <w:rFonts w:ascii="Calibri Light" w:hAnsi="Calibri Light" w:cs="Calibri Light"/>
          <w:sz w:val="22"/>
          <w:szCs w:val="22"/>
        </w:rPr>
        <w:t>,</w:t>
      </w:r>
      <w:r w:rsidR="00773CE0" w:rsidRPr="00BB7593">
        <w:rPr>
          <w:rFonts w:ascii="Calibri Light" w:hAnsi="Calibri Light" w:cs="Calibri Light"/>
          <w:sz w:val="22"/>
          <w:szCs w:val="22"/>
        </w:rPr>
        <w:t xml:space="preserve"> you will continue to have access to:</w:t>
      </w:r>
    </w:p>
    <w:p w14:paraId="277209F3" w14:textId="77777777" w:rsidR="00324F1D" w:rsidRPr="004F281F" w:rsidRDefault="00324F1D" w:rsidP="00773CE0">
      <w:pPr>
        <w:rPr>
          <w:rFonts w:ascii="Calibri Light" w:hAnsi="Calibri Light" w:cs="Calibri Light"/>
          <w:sz w:val="16"/>
          <w:szCs w:val="16"/>
        </w:rPr>
      </w:pPr>
    </w:p>
    <w:p w14:paraId="6DC48104" w14:textId="77777777" w:rsidR="00773CE0" w:rsidRPr="00BB7593" w:rsidRDefault="00773CE0" w:rsidP="00773CE0">
      <w:pPr>
        <w:pStyle w:val="ListParagraph"/>
        <w:numPr>
          <w:ilvl w:val="0"/>
          <w:numId w:val="5"/>
        </w:numPr>
        <w:rPr>
          <w:rFonts w:ascii="Calibri Light" w:hAnsi="Calibri Light" w:cs="Calibri Light"/>
          <w:sz w:val="22"/>
          <w:szCs w:val="22"/>
        </w:rPr>
      </w:pPr>
      <w:r w:rsidRPr="00BB7593">
        <w:rPr>
          <w:rFonts w:ascii="Calibri Light" w:hAnsi="Calibri Light" w:cs="Calibri Light"/>
          <w:sz w:val="22"/>
          <w:szCs w:val="22"/>
        </w:rPr>
        <w:t>lower fees than most retail retirement savings products;</w:t>
      </w:r>
    </w:p>
    <w:p w14:paraId="26967323" w14:textId="1C6E7F03" w:rsidR="00773CE0" w:rsidRPr="00BB7593" w:rsidRDefault="00773CE0" w:rsidP="00773CE0">
      <w:pPr>
        <w:pStyle w:val="ListParagraph"/>
        <w:numPr>
          <w:ilvl w:val="0"/>
          <w:numId w:val="5"/>
        </w:numPr>
        <w:rPr>
          <w:rFonts w:ascii="Calibri Light" w:hAnsi="Calibri Light" w:cs="Calibri Light"/>
          <w:sz w:val="22"/>
          <w:szCs w:val="22"/>
        </w:rPr>
      </w:pPr>
      <w:r w:rsidRPr="00BB7593">
        <w:rPr>
          <w:rFonts w:ascii="Calibri Light" w:hAnsi="Calibri Light" w:cs="Calibri Light"/>
          <w:sz w:val="22"/>
          <w:szCs w:val="22"/>
        </w:rPr>
        <w:t>eight investment funds (aggressive to conservative</w:t>
      </w:r>
      <w:r w:rsidR="00D9271A">
        <w:rPr>
          <w:rFonts w:ascii="Calibri Light" w:hAnsi="Calibri Light" w:cs="Calibri Light"/>
          <w:sz w:val="22"/>
          <w:szCs w:val="22"/>
        </w:rPr>
        <w:t xml:space="preserve"> including a lifecy</w:t>
      </w:r>
      <w:r w:rsidR="008979EC">
        <w:rPr>
          <w:rFonts w:ascii="Calibri Light" w:hAnsi="Calibri Light" w:cs="Calibri Light"/>
          <w:sz w:val="22"/>
          <w:szCs w:val="22"/>
        </w:rPr>
        <w:t>c</w:t>
      </w:r>
      <w:r w:rsidR="00D9271A">
        <w:rPr>
          <w:rFonts w:ascii="Calibri Light" w:hAnsi="Calibri Light" w:cs="Calibri Light"/>
          <w:sz w:val="22"/>
          <w:szCs w:val="22"/>
        </w:rPr>
        <w:t>le fund</w:t>
      </w:r>
      <w:r w:rsidRPr="00BB7593">
        <w:rPr>
          <w:rFonts w:ascii="Calibri Light" w:hAnsi="Calibri Light" w:cs="Calibri Light"/>
          <w:sz w:val="22"/>
          <w:szCs w:val="22"/>
        </w:rPr>
        <w:t xml:space="preserve">) and </w:t>
      </w:r>
      <w:r w:rsidR="00A225D4">
        <w:rPr>
          <w:rFonts w:ascii="Calibri Light" w:hAnsi="Calibri Light" w:cs="Calibri Light"/>
          <w:sz w:val="22"/>
          <w:szCs w:val="22"/>
        </w:rPr>
        <w:t xml:space="preserve">the </w:t>
      </w:r>
      <w:r w:rsidRPr="00BB7593">
        <w:rPr>
          <w:rFonts w:ascii="Calibri Light" w:hAnsi="Calibri Light" w:cs="Calibri Light"/>
          <w:sz w:val="22"/>
          <w:szCs w:val="22"/>
        </w:rPr>
        <w:t>ability to transfer among them;</w:t>
      </w:r>
    </w:p>
    <w:p w14:paraId="7A37DABF" w14:textId="1EF813FC" w:rsidR="00773CE0" w:rsidRPr="00945603" w:rsidRDefault="00945603" w:rsidP="00945603">
      <w:pPr>
        <w:pStyle w:val="ListParagraph"/>
        <w:numPr>
          <w:ilvl w:val="0"/>
          <w:numId w:val="5"/>
        </w:numPr>
        <w:rPr>
          <w:rFonts w:ascii="Calibri Light" w:hAnsi="Calibri Light" w:cs="Calibri Light"/>
          <w:b/>
          <w:sz w:val="22"/>
          <w:szCs w:val="18"/>
        </w:rPr>
      </w:pPr>
      <w:r w:rsidRPr="00945603">
        <w:rPr>
          <w:rFonts w:ascii="Calibri Light" w:hAnsi="Calibri Light" w:cs="Calibri Light"/>
          <w:b/>
          <w:sz w:val="22"/>
          <w:szCs w:val="18"/>
        </w:rPr>
        <w:t>&lt;P</w:t>
      </w:r>
      <w:r w:rsidR="008F3E5A">
        <w:rPr>
          <w:rFonts w:ascii="Calibri Light" w:hAnsi="Calibri Light" w:cs="Calibri Light"/>
          <w:b/>
          <w:sz w:val="22"/>
          <w:szCs w:val="18"/>
        </w:rPr>
        <w:t>1</w:t>
      </w:r>
      <w:r w:rsidRPr="00945603">
        <w:rPr>
          <w:rFonts w:ascii="Calibri Light" w:hAnsi="Calibri Light" w:cs="Calibri Light"/>
          <w:b/>
          <w:sz w:val="22"/>
          <w:szCs w:val="18"/>
        </w:rPr>
        <w:t>&gt;</w:t>
      </w:r>
      <w:commentRangeStart w:id="2"/>
      <w:r w:rsidR="00773CE0" w:rsidRPr="00945603">
        <w:rPr>
          <w:rFonts w:ascii="Calibri Light" w:hAnsi="Calibri Light" w:cs="Calibri Light"/>
          <w:color w:val="FF0000"/>
          <w:sz w:val="22"/>
          <w:szCs w:val="22"/>
        </w:rPr>
        <w:t>the Variable Pension Benefit (VPB)</w:t>
      </w:r>
      <w:r w:rsidR="00734F15" w:rsidRPr="00945603">
        <w:rPr>
          <w:rFonts w:ascii="Calibri Light" w:hAnsi="Calibri Light" w:cs="Calibri Light"/>
          <w:color w:val="FF0000"/>
          <w:sz w:val="22"/>
          <w:szCs w:val="22"/>
        </w:rPr>
        <w:t>*</w:t>
      </w:r>
      <w:r w:rsidR="00773CE0" w:rsidRPr="00945603">
        <w:rPr>
          <w:rFonts w:ascii="Calibri Light" w:hAnsi="Calibri Light" w:cs="Calibri Light"/>
          <w:color w:val="FF0000"/>
          <w:sz w:val="22"/>
          <w:szCs w:val="22"/>
        </w:rPr>
        <w:t xml:space="preserve"> – our most popular retirement income choice;</w:t>
      </w:r>
      <w:commentRangeEnd w:id="2"/>
      <w:r w:rsidR="00773CE0" w:rsidRPr="005F1388">
        <w:rPr>
          <w:rStyle w:val="CommentReference"/>
          <w:rFonts w:ascii="Calibri Light" w:hAnsi="Calibri Light" w:cs="Calibri Light"/>
          <w:color w:val="FF0000"/>
          <w:sz w:val="22"/>
          <w:szCs w:val="22"/>
        </w:rPr>
        <w:commentReference w:id="2"/>
      </w:r>
      <w:r w:rsidRPr="00945603">
        <w:rPr>
          <w:rFonts w:ascii="Calibri Light" w:hAnsi="Calibri Light" w:cs="Calibri Light"/>
          <w:b/>
          <w:sz w:val="22"/>
          <w:szCs w:val="18"/>
        </w:rPr>
        <w:t>&lt;P</w:t>
      </w:r>
      <w:r w:rsidR="008F3E5A">
        <w:rPr>
          <w:rFonts w:ascii="Calibri Light" w:hAnsi="Calibri Light" w:cs="Calibri Light"/>
          <w:b/>
          <w:sz w:val="22"/>
          <w:szCs w:val="18"/>
        </w:rPr>
        <w:t>1</w:t>
      </w:r>
      <w:r w:rsidRPr="00945603">
        <w:rPr>
          <w:rFonts w:ascii="Calibri Light" w:hAnsi="Calibri Light" w:cs="Calibri Light"/>
          <w:b/>
          <w:sz w:val="22"/>
          <w:szCs w:val="18"/>
        </w:rPr>
        <w:t>&gt;</w:t>
      </w:r>
    </w:p>
    <w:p w14:paraId="74CBC2C7" w14:textId="6554B4E0" w:rsidR="00773CE0" w:rsidRPr="00BB7593" w:rsidRDefault="00773CE0" w:rsidP="00773CE0">
      <w:pPr>
        <w:pStyle w:val="ListParagraph"/>
        <w:numPr>
          <w:ilvl w:val="0"/>
          <w:numId w:val="5"/>
        </w:numPr>
        <w:rPr>
          <w:rFonts w:ascii="Calibri Light" w:hAnsi="Calibri Light" w:cs="Calibri Light"/>
          <w:sz w:val="22"/>
          <w:szCs w:val="22"/>
        </w:rPr>
      </w:pPr>
      <w:r w:rsidRPr="00BB7593">
        <w:rPr>
          <w:rFonts w:ascii="Calibri Light" w:hAnsi="Calibri Light" w:cs="Calibri Light"/>
          <w:sz w:val="22"/>
          <w:szCs w:val="22"/>
        </w:rPr>
        <w:t xml:space="preserve">the option to transfer </w:t>
      </w:r>
      <w:r w:rsidR="00556B7B">
        <w:rPr>
          <w:rFonts w:ascii="Calibri Light" w:hAnsi="Calibri Light" w:cs="Calibri Light"/>
          <w:sz w:val="22"/>
          <w:szCs w:val="22"/>
        </w:rPr>
        <w:t xml:space="preserve">outside </w:t>
      </w:r>
      <w:r w:rsidRPr="00BB7593">
        <w:rPr>
          <w:rFonts w:ascii="Calibri Light" w:hAnsi="Calibri Light" w:cs="Calibri Light"/>
          <w:sz w:val="22"/>
          <w:szCs w:val="22"/>
        </w:rPr>
        <w:t xml:space="preserve">eligible registered assets into PEPP to consolidate and simplify; </w:t>
      </w:r>
    </w:p>
    <w:p w14:paraId="47FC4DEB" w14:textId="6AE73E18" w:rsidR="00773CE0" w:rsidRDefault="00773CE0" w:rsidP="00773CE0">
      <w:pPr>
        <w:pStyle w:val="ListParagraph"/>
        <w:numPr>
          <w:ilvl w:val="0"/>
          <w:numId w:val="5"/>
        </w:numPr>
        <w:rPr>
          <w:rFonts w:ascii="Calibri Light" w:hAnsi="Calibri Light" w:cs="Calibri Light"/>
          <w:sz w:val="22"/>
          <w:szCs w:val="22"/>
        </w:rPr>
      </w:pPr>
      <w:r w:rsidRPr="00BB7593">
        <w:rPr>
          <w:rFonts w:ascii="Calibri Light" w:hAnsi="Calibri Light" w:cs="Calibri Light"/>
          <w:sz w:val="22"/>
          <w:szCs w:val="22"/>
        </w:rPr>
        <w:t>online tools</w:t>
      </w:r>
      <w:r w:rsidR="00A225D4">
        <w:rPr>
          <w:rFonts w:ascii="Calibri Light" w:hAnsi="Calibri Light" w:cs="Calibri Light"/>
          <w:sz w:val="22"/>
          <w:szCs w:val="22"/>
        </w:rPr>
        <w:t xml:space="preserve">, such as </w:t>
      </w:r>
      <w:r w:rsidRPr="00BB7593">
        <w:rPr>
          <w:rFonts w:ascii="Calibri Light" w:hAnsi="Calibri Light" w:cs="Calibri Light"/>
          <w:sz w:val="22"/>
          <w:szCs w:val="22"/>
        </w:rPr>
        <w:t>P</w:t>
      </w:r>
      <w:r w:rsidR="004123E9">
        <w:rPr>
          <w:rFonts w:ascii="Calibri Light" w:hAnsi="Calibri Light" w:cs="Calibri Light"/>
          <w:sz w:val="22"/>
          <w:szCs w:val="22"/>
        </w:rPr>
        <w:t>LANet</w:t>
      </w:r>
      <w:r w:rsidRPr="00BB7593">
        <w:rPr>
          <w:rFonts w:ascii="Calibri Light" w:hAnsi="Calibri Light" w:cs="Calibri Light"/>
          <w:sz w:val="22"/>
          <w:szCs w:val="22"/>
        </w:rPr>
        <w:t xml:space="preserve"> </w:t>
      </w:r>
      <w:r w:rsidR="00A225D4">
        <w:rPr>
          <w:rFonts w:ascii="Calibri Light" w:hAnsi="Calibri Light" w:cs="Calibri Light"/>
          <w:sz w:val="22"/>
          <w:szCs w:val="22"/>
        </w:rPr>
        <w:t>which allows you to manage your account</w:t>
      </w:r>
      <w:r w:rsidRPr="00BB7593">
        <w:rPr>
          <w:rFonts w:ascii="Calibri Light" w:hAnsi="Calibri Light" w:cs="Calibri Light"/>
          <w:sz w:val="22"/>
          <w:szCs w:val="22"/>
        </w:rPr>
        <w:t xml:space="preserve"> and </w:t>
      </w:r>
      <w:r w:rsidR="00A225D4" w:rsidRPr="00930D40">
        <w:rPr>
          <w:rFonts w:ascii="Calibri Light" w:hAnsi="Calibri Light" w:cs="Calibri Light"/>
          <w:sz w:val="22"/>
          <w:szCs w:val="22"/>
        </w:rPr>
        <w:t>PEPP’s</w:t>
      </w:r>
      <w:r w:rsidRPr="00930D40">
        <w:rPr>
          <w:rFonts w:ascii="Calibri Light" w:hAnsi="Calibri Light" w:cs="Calibri Light"/>
          <w:sz w:val="22"/>
          <w:szCs w:val="22"/>
        </w:rPr>
        <w:t xml:space="preserve"> </w:t>
      </w:r>
      <w:r w:rsidR="00125507" w:rsidRPr="00930D40">
        <w:rPr>
          <w:rFonts w:ascii="Calibri Light" w:hAnsi="Calibri Light" w:cs="Calibri Light"/>
          <w:sz w:val="22"/>
          <w:szCs w:val="22"/>
        </w:rPr>
        <w:t>R</w:t>
      </w:r>
      <w:r w:rsidRPr="00930D40">
        <w:rPr>
          <w:rFonts w:ascii="Calibri Light" w:hAnsi="Calibri Light" w:cs="Calibri Light"/>
          <w:sz w:val="22"/>
          <w:szCs w:val="22"/>
        </w:rPr>
        <w:t xml:space="preserve">etirement </w:t>
      </w:r>
      <w:r w:rsidR="003E57BF" w:rsidRPr="00930D40">
        <w:rPr>
          <w:rFonts w:ascii="Calibri Light" w:hAnsi="Calibri Light" w:cs="Calibri Light"/>
          <w:sz w:val="22"/>
          <w:szCs w:val="22"/>
        </w:rPr>
        <w:t>P</w:t>
      </w:r>
      <w:r w:rsidRPr="00930D40">
        <w:rPr>
          <w:rFonts w:ascii="Calibri Light" w:hAnsi="Calibri Light" w:cs="Calibri Light"/>
          <w:sz w:val="22"/>
          <w:szCs w:val="22"/>
        </w:rPr>
        <w:t>lann</w:t>
      </w:r>
      <w:r w:rsidR="003E57BF" w:rsidRPr="00930D40">
        <w:rPr>
          <w:rFonts w:ascii="Calibri Light" w:hAnsi="Calibri Light" w:cs="Calibri Light"/>
          <w:sz w:val="22"/>
          <w:szCs w:val="22"/>
        </w:rPr>
        <w:t>er</w:t>
      </w:r>
      <w:r w:rsidR="003E57BF">
        <w:rPr>
          <w:rFonts w:ascii="Calibri Light" w:hAnsi="Calibri Light" w:cs="Calibri Light"/>
          <w:sz w:val="22"/>
          <w:szCs w:val="22"/>
        </w:rPr>
        <w:t xml:space="preserve">; </w:t>
      </w:r>
      <w:r w:rsidR="00820EA1">
        <w:rPr>
          <w:rFonts w:ascii="Calibri Light" w:hAnsi="Calibri Light" w:cs="Calibri Light"/>
          <w:sz w:val="22"/>
          <w:szCs w:val="22"/>
        </w:rPr>
        <w:t>and</w:t>
      </w:r>
    </w:p>
    <w:p w14:paraId="7CCFF264" w14:textId="265A6C5F" w:rsidR="00D9271A" w:rsidRPr="00BB7593" w:rsidRDefault="00D9271A" w:rsidP="00D9271A">
      <w:pPr>
        <w:pStyle w:val="ListParagraph"/>
        <w:numPr>
          <w:ilvl w:val="0"/>
          <w:numId w:val="5"/>
        </w:numPr>
        <w:rPr>
          <w:rFonts w:ascii="Calibri Light" w:hAnsi="Calibri Light" w:cs="Calibri Light"/>
          <w:sz w:val="22"/>
          <w:szCs w:val="22"/>
        </w:rPr>
      </w:pPr>
      <w:r>
        <w:rPr>
          <w:rFonts w:ascii="Calibri Light" w:hAnsi="Calibri Light" w:cs="Calibri Light"/>
          <w:sz w:val="22"/>
          <w:szCs w:val="22"/>
        </w:rPr>
        <w:t>knowledgeable staff to answer calls and emails.</w:t>
      </w:r>
      <w:r w:rsidRPr="00A11667">
        <w:rPr>
          <w:rFonts w:ascii="Calibri Light" w:hAnsi="Calibri Light" w:cs="Calibri Light"/>
          <w:sz w:val="22"/>
          <w:szCs w:val="22"/>
        </w:rPr>
        <w:t xml:space="preserve"> </w:t>
      </w:r>
      <w:r w:rsidRPr="00BB7593">
        <w:rPr>
          <w:rFonts w:ascii="Calibri Light" w:hAnsi="Calibri Light" w:cs="Calibri Light"/>
          <w:sz w:val="22"/>
          <w:szCs w:val="22"/>
        </w:rPr>
        <w:t xml:space="preserve">We have </w:t>
      </w:r>
      <w:r>
        <w:rPr>
          <w:rFonts w:ascii="Calibri Light" w:hAnsi="Calibri Light" w:cs="Calibri Light"/>
          <w:smallCaps/>
          <w:sz w:val="22"/>
          <w:szCs w:val="22"/>
        </w:rPr>
        <w:t>Certified Financial Planner®</w:t>
      </w:r>
      <w:r w:rsidRPr="00BB7593">
        <w:rPr>
          <w:rFonts w:ascii="Calibri Light" w:hAnsi="Calibri Light" w:cs="Calibri Light"/>
          <w:sz w:val="22"/>
          <w:szCs w:val="22"/>
        </w:rPr>
        <w:t xml:space="preserve"> </w:t>
      </w:r>
      <w:r w:rsidR="00A225D4">
        <w:rPr>
          <w:rFonts w:ascii="Calibri Light" w:hAnsi="Calibri Light" w:cs="Calibri Light"/>
          <w:sz w:val="22"/>
          <w:szCs w:val="22"/>
        </w:rPr>
        <w:t xml:space="preserve">and </w:t>
      </w:r>
      <w:r w:rsidR="00A225D4" w:rsidRPr="003E57BF">
        <w:rPr>
          <w:rFonts w:ascii="Calibri Light" w:hAnsi="Calibri Light" w:cs="Calibri Light"/>
          <w:smallCaps/>
          <w:sz w:val="22"/>
          <w:szCs w:val="22"/>
        </w:rPr>
        <w:t>Qualified associate Financial Planner™</w:t>
      </w:r>
      <w:r w:rsidR="00E22320" w:rsidRPr="003E57BF">
        <w:rPr>
          <w:rFonts w:ascii="Calibri Light" w:hAnsi="Calibri Light" w:cs="Calibri Light"/>
          <w:smallCaps/>
          <w:sz w:val="22"/>
          <w:szCs w:val="22"/>
        </w:rPr>
        <w:t xml:space="preserve"> </w:t>
      </w:r>
      <w:r w:rsidRPr="003E57BF">
        <w:rPr>
          <w:rFonts w:ascii="Calibri Light" w:hAnsi="Calibri Light" w:cs="Calibri Light"/>
          <w:sz w:val="22"/>
          <w:szCs w:val="22"/>
        </w:rPr>
        <w:t>professionals</w:t>
      </w:r>
      <w:r w:rsidRPr="00BB7593">
        <w:rPr>
          <w:rFonts w:ascii="Calibri Light" w:hAnsi="Calibri Light" w:cs="Calibri Light"/>
          <w:sz w:val="22"/>
          <w:szCs w:val="22"/>
        </w:rPr>
        <w:t xml:space="preserve"> who are happy to</w:t>
      </w:r>
      <w:r>
        <w:rPr>
          <w:rFonts w:ascii="Calibri Light" w:hAnsi="Calibri Light" w:cs="Calibri Light"/>
          <w:sz w:val="22"/>
          <w:szCs w:val="22"/>
        </w:rPr>
        <w:t xml:space="preserve"> </w:t>
      </w:r>
      <w:r w:rsidR="00820EA1">
        <w:rPr>
          <w:rFonts w:ascii="Calibri Light" w:hAnsi="Calibri Light" w:cs="Calibri Light"/>
          <w:sz w:val="22"/>
          <w:szCs w:val="22"/>
        </w:rPr>
        <w:t>meet with you to discuss</w:t>
      </w:r>
      <w:r w:rsidRPr="00BB7593">
        <w:rPr>
          <w:rFonts w:ascii="Calibri Light" w:hAnsi="Calibri Light" w:cs="Calibri Light"/>
          <w:sz w:val="22"/>
          <w:szCs w:val="22"/>
        </w:rPr>
        <w:t xml:space="preserve"> your options</w:t>
      </w:r>
      <w:r w:rsidR="00820EA1">
        <w:rPr>
          <w:rFonts w:ascii="Calibri Light" w:hAnsi="Calibri Light" w:cs="Calibri Light"/>
          <w:sz w:val="22"/>
          <w:szCs w:val="22"/>
        </w:rPr>
        <w:t xml:space="preserve"> </w:t>
      </w:r>
      <w:r w:rsidRPr="00BB7593">
        <w:rPr>
          <w:rFonts w:ascii="Calibri Light" w:hAnsi="Calibri Light" w:cs="Calibri Light"/>
          <w:sz w:val="22"/>
          <w:szCs w:val="22"/>
        </w:rPr>
        <w:t>for free!</w:t>
      </w:r>
    </w:p>
    <w:p w14:paraId="5092EA6D" w14:textId="77777777" w:rsidR="00D9271A" w:rsidRPr="00BB7593" w:rsidRDefault="00D9271A" w:rsidP="00D9271A">
      <w:pPr>
        <w:rPr>
          <w:rFonts w:ascii="Calibri Light" w:hAnsi="Calibri Light" w:cs="Calibri Light"/>
          <w:sz w:val="22"/>
          <w:szCs w:val="22"/>
        </w:rPr>
      </w:pPr>
    </w:p>
    <w:p w14:paraId="2F383A6E" w14:textId="19DF62FA" w:rsidR="00D9271A" w:rsidRPr="00BB7593" w:rsidRDefault="00D9271A" w:rsidP="00D9271A">
      <w:pPr>
        <w:rPr>
          <w:rFonts w:ascii="Calibri Light" w:hAnsi="Calibri Light" w:cs="Calibri Light"/>
          <w:sz w:val="22"/>
          <w:szCs w:val="22"/>
        </w:rPr>
      </w:pPr>
      <w:r w:rsidRPr="00BB7593">
        <w:rPr>
          <w:rFonts w:ascii="Calibri Light" w:hAnsi="Calibri Light" w:cs="Calibri Light"/>
          <w:sz w:val="22"/>
          <w:szCs w:val="22"/>
        </w:rPr>
        <w:t xml:space="preserve">If you have questions or need clarification about your estimates or options, feel free to contact us. </w:t>
      </w:r>
    </w:p>
    <w:p w14:paraId="1B2657D8" w14:textId="77777777" w:rsidR="00D9271A" w:rsidRPr="00B9668D" w:rsidRDefault="00D9271A" w:rsidP="00D9271A">
      <w:pPr>
        <w:rPr>
          <w:rFonts w:ascii="Calibri Light" w:hAnsi="Calibri Light" w:cs="Calibri Light"/>
          <w:sz w:val="22"/>
        </w:rPr>
      </w:pPr>
    </w:p>
    <w:p w14:paraId="34F66094" w14:textId="7C817465" w:rsidR="00DC5992" w:rsidRDefault="00DC5992" w:rsidP="008544D0">
      <w:pPr>
        <w:rPr>
          <w:rFonts w:ascii="Calibri Light" w:hAnsi="Calibri Light" w:cs="Calibri Light"/>
          <w:sz w:val="22"/>
          <w:szCs w:val="22"/>
        </w:rPr>
      </w:pPr>
      <w:r w:rsidRPr="00BB7593">
        <w:rPr>
          <w:rFonts w:ascii="Calibri Light" w:hAnsi="Calibri Light" w:cs="Calibri Light"/>
          <w:sz w:val="22"/>
          <w:szCs w:val="22"/>
        </w:rPr>
        <w:t>Sincerely</w:t>
      </w:r>
    </w:p>
    <w:p w14:paraId="0D5B43E6" w14:textId="77777777" w:rsidR="00D16AB3" w:rsidRPr="00BB7593" w:rsidRDefault="00D16AB3" w:rsidP="008544D0">
      <w:pPr>
        <w:rPr>
          <w:rFonts w:ascii="Calibri Light" w:hAnsi="Calibri Light" w:cs="Calibri Light"/>
          <w:sz w:val="22"/>
          <w:szCs w:val="22"/>
        </w:rPr>
      </w:pPr>
    </w:p>
    <w:p w14:paraId="3B44E628" w14:textId="3CA54ACC" w:rsidR="00DC5992" w:rsidRPr="00BB7593" w:rsidRDefault="00DC5992" w:rsidP="008544D0">
      <w:pPr>
        <w:rPr>
          <w:rFonts w:ascii="Calibri Light" w:hAnsi="Calibri Light" w:cs="Calibri Light"/>
          <w:sz w:val="22"/>
          <w:szCs w:val="22"/>
        </w:rPr>
      </w:pPr>
      <w:r w:rsidRPr="00BB7593">
        <w:rPr>
          <w:rFonts w:ascii="Calibri Light" w:hAnsi="Calibri Light" w:cs="Calibri Light"/>
          <w:sz w:val="22"/>
          <w:szCs w:val="22"/>
        </w:rPr>
        <w:t>PEPP Administration</w:t>
      </w:r>
    </w:p>
    <w:p w14:paraId="3C9CAD5D" w14:textId="77777777" w:rsidR="00945603" w:rsidRDefault="00945603" w:rsidP="008544D0">
      <w:pPr>
        <w:rPr>
          <w:rFonts w:ascii="Calibri Light" w:hAnsi="Calibri Light" w:cs="Calibri Light"/>
          <w:color w:val="FF0000"/>
          <w:sz w:val="18"/>
          <w:szCs w:val="18"/>
        </w:rPr>
      </w:pPr>
    </w:p>
    <w:p w14:paraId="2C631D6C" w14:textId="3C6D303D" w:rsidR="004631A7" w:rsidRPr="004479C5" w:rsidRDefault="00945603">
      <w:pPr>
        <w:rPr>
          <w:rFonts w:ascii="Calibri Light" w:hAnsi="Calibri Light" w:cs="Calibri Light"/>
          <w:b/>
          <w:sz w:val="22"/>
          <w:szCs w:val="18"/>
        </w:rPr>
      </w:pPr>
      <w:r w:rsidRPr="00945603">
        <w:rPr>
          <w:rFonts w:ascii="Calibri Light" w:hAnsi="Calibri Light" w:cs="Calibri Light"/>
          <w:b/>
          <w:sz w:val="22"/>
          <w:szCs w:val="18"/>
        </w:rPr>
        <w:t>&lt;P</w:t>
      </w:r>
      <w:r w:rsidR="008F3E5A">
        <w:rPr>
          <w:rFonts w:ascii="Calibri Light" w:hAnsi="Calibri Light" w:cs="Calibri Light"/>
          <w:b/>
          <w:sz w:val="22"/>
          <w:szCs w:val="18"/>
        </w:rPr>
        <w:t>2</w:t>
      </w:r>
      <w:r w:rsidRPr="00945603">
        <w:rPr>
          <w:rFonts w:ascii="Calibri Light" w:hAnsi="Calibri Light" w:cs="Calibri Light"/>
          <w:b/>
          <w:sz w:val="22"/>
          <w:szCs w:val="18"/>
        </w:rPr>
        <w:t>&gt;</w:t>
      </w:r>
      <w:r w:rsidR="00DC5992" w:rsidRPr="00B9668D">
        <w:rPr>
          <w:rFonts w:ascii="Calibri Light" w:hAnsi="Calibri Light" w:cs="Calibri Light"/>
          <w:color w:val="FF0000"/>
          <w:sz w:val="18"/>
          <w:szCs w:val="18"/>
        </w:rPr>
        <w:t>*</w:t>
      </w:r>
      <w:r w:rsidR="00DC5992" w:rsidRPr="00510939">
        <w:rPr>
          <w:rFonts w:ascii="Calibri Light" w:hAnsi="Calibri Light" w:cs="Calibri Light"/>
          <w:color w:val="FF0000"/>
          <w:sz w:val="18"/>
          <w:szCs w:val="18"/>
        </w:rPr>
        <w:t xml:space="preserve">The Variable Pension Benefit may not be available in some jurisdictions outside Saskatchewan. </w:t>
      </w:r>
      <w:r w:rsidR="00820EA1">
        <w:rPr>
          <w:rFonts w:ascii="Calibri Light" w:hAnsi="Calibri Light" w:cs="Calibri Light"/>
          <w:color w:val="FF0000"/>
          <w:sz w:val="18"/>
          <w:szCs w:val="18"/>
        </w:rPr>
        <w:t>For details, s</w:t>
      </w:r>
      <w:r w:rsidR="00DC5992" w:rsidRPr="00510939">
        <w:rPr>
          <w:rFonts w:ascii="Calibri Light" w:hAnsi="Calibri Light" w:cs="Calibri Light"/>
          <w:color w:val="FF0000"/>
          <w:sz w:val="18"/>
          <w:szCs w:val="18"/>
        </w:rPr>
        <w:t xml:space="preserve">ee </w:t>
      </w:r>
      <w:r w:rsidR="00820EA1">
        <w:rPr>
          <w:rFonts w:ascii="Calibri Light" w:hAnsi="Calibri Light" w:cs="Calibri Light"/>
          <w:color w:val="FF0000"/>
          <w:sz w:val="18"/>
          <w:szCs w:val="18"/>
        </w:rPr>
        <w:t xml:space="preserve">the </w:t>
      </w:r>
      <w:r w:rsidR="00DC5992" w:rsidRPr="00510939">
        <w:rPr>
          <w:rFonts w:ascii="Calibri Light" w:hAnsi="Calibri Light" w:cs="Calibri Light"/>
          <w:color w:val="FF0000"/>
          <w:sz w:val="18"/>
          <w:szCs w:val="18"/>
        </w:rPr>
        <w:t>Working Beyond Saskatchewan</w:t>
      </w:r>
      <w:r w:rsidR="00820EA1">
        <w:rPr>
          <w:rFonts w:ascii="Calibri Light" w:hAnsi="Calibri Light" w:cs="Calibri Light"/>
          <w:color w:val="FF0000"/>
          <w:sz w:val="18"/>
          <w:szCs w:val="18"/>
        </w:rPr>
        <w:t xml:space="preserve"> section</w:t>
      </w:r>
      <w:r w:rsidR="00DC5992" w:rsidRPr="00510939">
        <w:rPr>
          <w:rFonts w:ascii="Calibri Light" w:hAnsi="Calibri Light" w:cs="Calibri Light"/>
          <w:color w:val="FF0000"/>
          <w:sz w:val="18"/>
          <w:szCs w:val="18"/>
        </w:rPr>
        <w:t xml:space="preserve"> on our </w:t>
      </w:r>
      <w:r w:rsidR="000F116B" w:rsidRPr="00510939">
        <w:rPr>
          <w:rFonts w:ascii="Calibri Light" w:hAnsi="Calibri Light" w:cs="Calibri Light"/>
          <w:color w:val="FF0000"/>
          <w:sz w:val="18"/>
          <w:szCs w:val="18"/>
        </w:rPr>
        <w:t>website</w:t>
      </w:r>
      <w:r w:rsidR="000F116B">
        <w:rPr>
          <w:rFonts w:ascii="Calibri Light" w:hAnsi="Calibri Light" w:cs="Calibri Light"/>
          <w:color w:val="FF0000"/>
          <w:sz w:val="18"/>
          <w:szCs w:val="18"/>
        </w:rPr>
        <w:t>.</w:t>
      </w:r>
      <w:r w:rsidR="000F116B" w:rsidRPr="00945603">
        <w:rPr>
          <w:rFonts w:ascii="Calibri Light" w:hAnsi="Calibri Light" w:cs="Calibri Light"/>
          <w:b/>
          <w:sz w:val="22"/>
          <w:szCs w:val="18"/>
        </w:rPr>
        <w:t xml:space="preserve"> &lt;</w:t>
      </w:r>
      <w:r w:rsidRPr="00945603">
        <w:rPr>
          <w:rFonts w:ascii="Calibri Light" w:hAnsi="Calibri Light" w:cs="Calibri Light"/>
          <w:b/>
          <w:sz w:val="22"/>
          <w:szCs w:val="18"/>
        </w:rPr>
        <w:t>P</w:t>
      </w:r>
      <w:r w:rsidR="008F3E5A">
        <w:rPr>
          <w:rFonts w:ascii="Calibri Light" w:hAnsi="Calibri Light" w:cs="Calibri Light"/>
          <w:b/>
          <w:sz w:val="22"/>
          <w:szCs w:val="18"/>
        </w:rPr>
        <w:t>2</w:t>
      </w:r>
      <w:r w:rsidRPr="00945603">
        <w:rPr>
          <w:rFonts w:ascii="Calibri Light" w:hAnsi="Calibri Light" w:cs="Calibri Light"/>
          <w:b/>
          <w:sz w:val="22"/>
          <w:szCs w:val="18"/>
        </w:rPr>
        <w:t>&gt;</w:t>
      </w:r>
      <w:r w:rsidR="004631A7" w:rsidRPr="00A64A4E">
        <w:rPr>
          <w:rFonts w:ascii="Calibri Light" w:hAnsi="Calibri Light" w:cs="Calibri Light"/>
          <w:b/>
          <w:sz w:val="36"/>
          <w:szCs w:val="36"/>
        </w:rPr>
        <w:br w:type="page"/>
      </w:r>
    </w:p>
    <w:p w14:paraId="01CEC88D" w14:textId="27BF9461" w:rsidR="00E9376D" w:rsidRPr="00A64A4E" w:rsidRDefault="00E9376D" w:rsidP="00E9376D">
      <w:pPr>
        <w:rPr>
          <w:rFonts w:ascii="Calibri Light" w:hAnsi="Calibri Light" w:cs="Calibri Light"/>
          <w:b/>
          <w:color w:val="FF0000"/>
          <w:szCs w:val="23"/>
        </w:rPr>
      </w:pPr>
      <w:r w:rsidRPr="00935C71">
        <w:rPr>
          <w:rFonts w:ascii="Calibri Light" w:hAnsi="Calibri Light" w:cs="Calibri Light"/>
          <w:b/>
          <w:color w:val="000000" w:themeColor="text1"/>
          <w:sz w:val="36"/>
          <w:szCs w:val="36"/>
        </w:rPr>
        <w:lastRenderedPageBreak/>
        <w:t xml:space="preserve">Statement on </w:t>
      </w:r>
      <w:r w:rsidR="00A54FDF" w:rsidRPr="00935C71">
        <w:rPr>
          <w:rFonts w:ascii="Calibri Light" w:hAnsi="Calibri Light" w:cs="Calibri Light"/>
          <w:b/>
          <w:color w:val="000000" w:themeColor="text1"/>
          <w:sz w:val="36"/>
          <w:szCs w:val="36"/>
        </w:rPr>
        <w:t>r</w:t>
      </w:r>
      <w:r w:rsidRPr="00935C71">
        <w:rPr>
          <w:rFonts w:ascii="Calibri Light" w:hAnsi="Calibri Light" w:cs="Calibri Light"/>
          <w:b/>
          <w:color w:val="000000" w:themeColor="text1"/>
          <w:sz w:val="36"/>
          <w:szCs w:val="36"/>
        </w:rPr>
        <w:t xml:space="preserve">etirement for </w:t>
      </w:r>
      <w:r w:rsidRPr="00A64A4E">
        <w:rPr>
          <w:rFonts w:ascii="Calibri Light" w:hAnsi="Calibri Light" w:cs="Calibri Light"/>
          <w:b/>
          <w:color w:val="FF0000"/>
          <w:sz w:val="36"/>
          <w:szCs w:val="36"/>
        </w:rPr>
        <w:t>&lt;member name&gt;</w:t>
      </w:r>
    </w:p>
    <w:p w14:paraId="346D8727" w14:textId="77777777" w:rsidR="003A0E93" w:rsidRDefault="003A0E93" w:rsidP="00A40657">
      <w:pPr>
        <w:rPr>
          <w:rFonts w:ascii="Calibri Light" w:hAnsi="Calibri Light" w:cs="Calibri Light"/>
          <w:b/>
          <w:color w:val="002855"/>
          <w:sz w:val="24"/>
          <w:szCs w:val="24"/>
        </w:rPr>
      </w:pPr>
    </w:p>
    <w:p w14:paraId="402EA7CD" w14:textId="074BD75E" w:rsidR="00A40657" w:rsidRPr="000746E9" w:rsidRDefault="00A40657" w:rsidP="00A40657">
      <w:pPr>
        <w:rPr>
          <w:rFonts w:ascii="Calibri Light" w:hAnsi="Calibri Light" w:cs="Calibri Light"/>
          <w:b/>
          <w:color w:val="002855"/>
          <w:sz w:val="24"/>
          <w:szCs w:val="24"/>
        </w:rPr>
      </w:pPr>
      <w:r w:rsidRPr="00935C71">
        <w:rPr>
          <w:rFonts w:ascii="Calibri Light" w:hAnsi="Calibri Light" w:cs="Calibri Light"/>
          <w:b/>
          <w:color w:val="000000" w:themeColor="text1"/>
          <w:sz w:val="24"/>
          <w:szCs w:val="24"/>
        </w:rPr>
        <w:t>PEPP</w:t>
      </w:r>
      <w:r>
        <w:rPr>
          <w:rFonts w:ascii="Calibri Light" w:hAnsi="Calibri Light" w:cs="Calibri Light"/>
          <w:b/>
          <w:color w:val="002855"/>
          <w:sz w:val="24"/>
          <w:szCs w:val="24"/>
        </w:rPr>
        <w:t xml:space="preserve"> </w:t>
      </w:r>
      <w:del w:id="3" w:author="Paus, Janette PEBA" w:date="2022-05-09T14:06:00Z">
        <w:r w:rsidDel="009237ED">
          <w:rPr>
            <w:rFonts w:ascii="Calibri Light" w:hAnsi="Calibri Light" w:cs="Calibri Light"/>
            <w:b/>
            <w:color w:val="002855"/>
            <w:sz w:val="24"/>
            <w:szCs w:val="24"/>
          </w:rPr>
          <w:delText xml:space="preserve">member </w:delText>
        </w:r>
      </w:del>
      <w:ins w:id="4" w:author="Paus, Janette PEBA" w:date="2022-05-09T14:06:00Z">
        <w:r w:rsidR="009237ED">
          <w:rPr>
            <w:rFonts w:ascii="Calibri Light" w:hAnsi="Calibri Light" w:cs="Calibri Light"/>
            <w:b/>
            <w:color w:val="002855"/>
            <w:sz w:val="24"/>
            <w:szCs w:val="24"/>
          </w:rPr>
          <w:t xml:space="preserve">Member </w:t>
        </w:r>
      </w:ins>
      <w:del w:id="5" w:author="Paus, Janette PEBA" w:date="2022-05-09T14:06:00Z">
        <w:r w:rsidDel="009237ED">
          <w:rPr>
            <w:rFonts w:ascii="Calibri Light" w:hAnsi="Calibri Light" w:cs="Calibri Light"/>
            <w:b/>
            <w:color w:val="002855"/>
            <w:sz w:val="24"/>
            <w:szCs w:val="24"/>
          </w:rPr>
          <w:delText xml:space="preserve">number </w:delText>
        </w:r>
      </w:del>
      <w:ins w:id="6" w:author="Paus, Janette PEBA" w:date="2022-05-09T14:06:00Z">
        <w:r w:rsidR="009237ED">
          <w:rPr>
            <w:rFonts w:ascii="Calibri Light" w:hAnsi="Calibri Light" w:cs="Calibri Light"/>
            <w:b/>
            <w:color w:val="002855"/>
            <w:sz w:val="24"/>
            <w:szCs w:val="24"/>
          </w:rPr>
          <w:t xml:space="preserve">Number </w:t>
        </w:r>
      </w:ins>
      <w:r w:rsidRPr="00935C71">
        <w:rPr>
          <w:rFonts w:ascii="Calibri Light" w:hAnsi="Calibri Light" w:cs="Calibri Light"/>
          <w:color w:val="000000" w:themeColor="text1"/>
          <w:sz w:val="24"/>
          <w:szCs w:val="24"/>
        </w:rPr>
        <w:t>&lt;</w:t>
      </w:r>
      <w:r w:rsidRPr="00644979">
        <w:rPr>
          <w:rFonts w:ascii="Calibri Light" w:hAnsi="Calibri Light" w:cs="Calibri Light"/>
          <w:b/>
          <w:color w:val="000000" w:themeColor="text1"/>
          <w:sz w:val="24"/>
          <w:szCs w:val="24"/>
        </w:rPr>
        <w:t>member number</w:t>
      </w:r>
      <w:r w:rsidRPr="00935C71">
        <w:rPr>
          <w:rFonts w:ascii="Calibri Light" w:hAnsi="Calibri Light" w:cs="Calibri Light"/>
          <w:color w:val="000000" w:themeColor="text1"/>
          <w:sz w:val="24"/>
          <w:szCs w:val="24"/>
        </w:rPr>
        <w:t>&gt;</w:t>
      </w:r>
      <w:ins w:id="7" w:author="Paus, Janette PEBA" w:date="2022-05-09T14:31:00Z">
        <w:r w:rsidR="001977B8" w:rsidRPr="00935C71">
          <w:rPr>
            <w:rFonts w:ascii="Calibri Light" w:hAnsi="Calibri Light" w:cs="Calibri Light"/>
            <w:color w:val="000000" w:themeColor="text1"/>
            <w:sz w:val="24"/>
            <w:szCs w:val="24"/>
          </w:rPr>
          <w:t>:</w:t>
        </w:r>
      </w:ins>
    </w:p>
    <w:p w14:paraId="74F08D41" w14:textId="77777777" w:rsidR="00E9376D" w:rsidRPr="00D70054" w:rsidRDefault="00E9376D" w:rsidP="00E9376D">
      <w:pPr>
        <w:rPr>
          <w:rFonts w:ascii="Calibri Light" w:hAnsi="Calibri Light" w:cs="Calibri Light"/>
          <w:b/>
          <w:sz w:val="22"/>
          <w:szCs w:val="23"/>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3"/>
        <w:gridCol w:w="2770"/>
        <w:gridCol w:w="2268"/>
        <w:gridCol w:w="1989"/>
      </w:tblGrid>
      <w:tr w:rsidR="00A40657" w:rsidRPr="00A64A4E" w14:paraId="6508CB4A" w14:textId="77777777" w:rsidTr="003E57BF">
        <w:tc>
          <w:tcPr>
            <w:tcW w:w="2333" w:type="dxa"/>
          </w:tcPr>
          <w:p w14:paraId="4B67F41F" w14:textId="01C15BAC" w:rsidR="00A40657" w:rsidRPr="00734F15" w:rsidRDefault="00A40657" w:rsidP="00A40657">
            <w:pPr>
              <w:rPr>
                <w:rFonts w:ascii="Calibri Light" w:hAnsi="Calibri Light" w:cs="Calibri Light"/>
                <w:sz w:val="22"/>
              </w:rPr>
            </w:pPr>
            <w:r w:rsidRPr="00734F15">
              <w:rPr>
                <w:rFonts w:ascii="Calibri Light" w:hAnsi="Calibri Light" w:cs="Calibri Light"/>
                <w:sz w:val="22"/>
              </w:rPr>
              <w:t>Date of birth</w:t>
            </w:r>
          </w:p>
        </w:tc>
        <w:tc>
          <w:tcPr>
            <w:tcW w:w="2770" w:type="dxa"/>
          </w:tcPr>
          <w:p w14:paraId="6E0D1D41" w14:textId="77777777" w:rsidR="00A40657" w:rsidRPr="00734F15" w:rsidRDefault="00A40657" w:rsidP="00A40657">
            <w:pPr>
              <w:rPr>
                <w:rFonts w:ascii="Calibri Light" w:hAnsi="Calibri Light" w:cs="Calibri Light"/>
                <w:color w:val="FF0000"/>
                <w:sz w:val="22"/>
              </w:rPr>
            </w:pPr>
            <w:r w:rsidRPr="00734F15">
              <w:rPr>
                <w:rFonts w:ascii="Calibri Light" w:hAnsi="Calibri Light" w:cs="Calibri Light"/>
                <w:color w:val="FF0000"/>
                <w:sz w:val="22"/>
              </w:rPr>
              <w:t>&lt;member birth date&gt;</w:t>
            </w:r>
          </w:p>
        </w:tc>
        <w:tc>
          <w:tcPr>
            <w:tcW w:w="2268" w:type="dxa"/>
          </w:tcPr>
          <w:p w14:paraId="08283835" w14:textId="746D5E49" w:rsidR="00A40657" w:rsidRPr="00734F15" w:rsidRDefault="00A40657" w:rsidP="00A40657">
            <w:pPr>
              <w:rPr>
                <w:rFonts w:ascii="Calibri Light" w:hAnsi="Calibri Light" w:cs="Calibri Light"/>
                <w:sz w:val="22"/>
              </w:rPr>
            </w:pPr>
            <w:r w:rsidRPr="00734F15">
              <w:rPr>
                <w:rFonts w:ascii="Calibri Light" w:hAnsi="Calibri Light" w:cs="Calibri Light"/>
                <w:sz w:val="22"/>
              </w:rPr>
              <w:t>Vested date</w:t>
            </w:r>
          </w:p>
        </w:tc>
        <w:tc>
          <w:tcPr>
            <w:tcW w:w="1989" w:type="dxa"/>
          </w:tcPr>
          <w:p w14:paraId="0A010AD2" w14:textId="22C71A8C" w:rsidR="00A40657" w:rsidRPr="00734F15" w:rsidRDefault="00A40657" w:rsidP="00A40657">
            <w:pPr>
              <w:rPr>
                <w:rFonts w:ascii="Calibri Light" w:hAnsi="Calibri Light" w:cs="Calibri Light"/>
                <w:color w:val="FF0000"/>
                <w:sz w:val="22"/>
              </w:rPr>
            </w:pPr>
            <w:r w:rsidRPr="00734F15">
              <w:rPr>
                <w:rFonts w:ascii="Calibri Light" w:hAnsi="Calibri Light" w:cs="Calibri Light"/>
                <w:sz w:val="22"/>
              </w:rPr>
              <w:t>Immediate</w:t>
            </w:r>
          </w:p>
        </w:tc>
      </w:tr>
      <w:tr w:rsidR="00A40657" w:rsidRPr="00A64A4E" w14:paraId="27A7C38C" w14:textId="77777777" w:rsidTr="003E57BF">
        <w:tc>
          <w:tcPr>
            <w:tcW w:w="2333" w:type="dxa"/>
          </w:tcPr>
          <w:p w14:paraId="1D6BCE25" w14:textId="701D3E0C" w:rsidR="00A40657" w:rsidRPr="00734F15" w:rsidRDefault="00A40657" w:rsidP="00A40657">
            <w:pPr>
              <w:rPr>
                <w:rFonts w:ascii="Calibri Light" w:hAnsi="Calibri Light" w:cs="Calibri Light"/>
                <w:sz w:val="22"/>
              </w:rPr>
            </w:pPr>
            <w:r w:rsidRPr="00734F15">
              <w:rPr>
                <w:rFonts w:ascii="Calibri Light" w:hAnsi="Calibri Light" w:cs="Calibri Light"/>
                <w:sz w:val="22"/>
              </w:rPr>
              <w:t>Date of employment</w:t>
            </w:r>
          </w:p>
        </w:tc>
        <w:tc>
          <w:tcPr>
            <w:tcW w:w="2770" w:type="dxa"/>
          </w:tcPr>
          <w:p w14:paraId="4BD0295F" w14:textId="00050165" w:rsidR="00A40657" w:rsidRPr="00734F15" w:rsidRDefault="00A40657" w:rsidP="00A40657">
            <w:pPr>
              <w:rPr>
                <w:rFonts w:ascii="Calibri Light" w:hAnsi="Calibri Light" w:cs="Calibri Light"/>
                <w:color w:val="FF0000"/>
                <w:sz w:val="22"/>
              </w:rPr>
            </w:pPr>
            <w:r w:rsidRPr="00734F15">
              <w:rPr>
                <w:rFonts w:ascii="Calibri Light" w:hAnsi="Calibri Light" w:cs="Calibri Light"/>
                <w:color w:val="FF0000"/>
                <w:sz w:val="22"/>
              </w:rPr>
              <w:t>&lt;employ date&gt;</w:t>
            </w:r>
          </w:p>
        </w:tc>
        <w:tc>
          <w:tcPr>
            <w:tcW w:w="2268" w:type="dxa"/>
          </w:tcPr>
          <w:p w14:paraId="0BD009BE" w14:textId="0775F689" w:rsidR="00A40657" w:rsidRPr="00734F15" w:rsidRDefault="00A40657" w:rsidP="00A40657">
            <w:pPr>
              <w:rPr>
                <w:rFonts w:ascii="Calibri Light" w:hAnsi="Calibri Light" w:cs="Calibri Light"/>
                <w:sz w:val="22"/>
              </w:rPr>
            </w:pPr>
            <w:r w:rsidRPr="00734F15">
              <w:rPr>
                <w:rFonts w:ascii="Calibri Light" w:hAnsi="Calibri Light" w:cs="Calibri Light"/>
                <w:sz w:val="22"/>
              </w:rPr>
              <w:t>Vesting status</w:t>
            </w:r>
          </w:p>
        </w:tc>
        <w:tc>
          <w:tcPr>
            <w:tcW w:w="1989" w:type="dxa"/>
          </w:tcPr>
          <w:p w14:paraId="47126489" w14:textId="537F9FD7" w:rsidR="00A40657" w:rsidRPr="00734F15" w:rsidRDefault="00A40657" w:rsidP="00A40657">
            <w:pPr>
              <w:rPr>
                <w:rFonts w:ascii="Calibri Light" w:hAnsi="Calibri Light" w:cs="Calibri Light"/>
                <w:color w:val="FF0000"/>
                <w:sz w:val="22"/>
              </w:rPr>
            </w:pPr>
            <w:r w:rsidRPr="00734F15">
              <w:rPr>
                <w:rFonts w:ascii="Calibri Light" w:hAnsi="Calibri Light" w:cs="Calibri Light"/>
                <w:sz w:val="22"/>
              </w:rPr>
              <w:t>Vested</w:t>
            </w:r>
          </w:p>
        </w:tc>
      </w:tr>
      <w:tr w:rsidR="00A40657" w:rsidRPr="00A64A4E" w14:paraId="635802C4" w14:textId="77777777" w:rsidTr="003E57BF">
        <w:tc>
          <w:tcPr>
            <w:tcW w:w="2333" w:type="dxa"/>
          </w:tcPr>
          <w:p w14:paraId="6A059B49" w14:textId="04D5812C" w:rsidR="00A40657" w:rsidRPr="00734F15" w:rsidRDefault="00A40657" w:rsidP="00A40657">
            <w:pPr>
              <w:rPr>
                <w:rFonts w:ascii="Calibri Light" w:hAnsi="Calibri Light" w:cs="Calibri Light"/>
                <w:sz w:val="22"/>
              </w:rPr>
            </w:pPr>
            <w:r w:rsidRPr="00734F15">
              <w:rPr>
                <w:rFonts w:ascii="Calibri Light" w:hAnsi="Calibri Light" w:cs="Calibri Light"/>
                <w:sz w:val="22"/>
              </w:rPr>
              <w:t>PEPP enrolment date</w:t>
            </w:r>
          </w:p>
        </w:tc>
        <w:tc>
          <w:tcPr>
            <w:tcW w:w="2770" w:type="dxa"/>
          </w:tcPr>
          <w:p w14:paraId="74234005" w14:textId="0DC91E20" w:rsidR="00A40657" w:rsidRPr="00734F15" w:rsidRDefault="00A40657" w:rsidP="00A40657">
            <w:pPr>
              <w:rPr>
                <w:rFonts w:ascii="Calibri Light" w:hAnsi="Calibri Light" w:cs="Calibri Light"/>
                <w:sz w:val="22"/>
              </w:rPr>
            </w:pPr>
            <w:r w:rsidRPr="00734F15">
              <w:rPr>
                <w:rFonts w:ascii="Calibri Light" w:hAnsi="Calibri Light" w:cs="Calibri Light"/>
                <w:color w:val="FF0000"/>
                <w:sz w:val="22"/>
              </w:rPr>
              <w:t>&lt;</w:t>
            </w:r>
            <w:proofErr w:type="spellStart"/>
            <w:r w:rsidRPr="00734F15">
              <w:rPr>
                <w:rFonts w:ascii="Calibri Light" w:hAnsi="Calibri Light" w:cs="Calibri Light"/>
                <w:color w:val="FF0000"/>
                <w:sz w:val="22"/>
              </w:rPr>
              <w:t>enrol</w:t>
            </w:r>
            <w:proofErr w:type="spellEnd"/>
            <w:r w:rsidRPr="00734F15">
              <w:rPr>
                <w:rFonts w:ascii="Calibri Light" w:hAnsi="Calibri Light" w:cs="Calibri Light"/>
                <w:color w:val="FF0000"/>
                <w:sz w:val="22"/>
              </w:rPr>
              <w:t xml:space="preserve"> date&gt;</w:t>
            </w:r>
          </w:p>
        </w:tc>
        <w:tc>
          <w:tcPr>
            <w:tcW w:w="2268" w:type="dxa"/>
          </w:tcPr>
          <w:p w14:paraId="075BED5E" w14:textId="25280635" w:rsidR="00A40657" w:rsidRPr="00734F15" w:rsidRDefault="00A40657" w:rsidP="00A40657">
            <w:pPr>
              <w:rPr>
                <w:rFonts w:ascii="Calibri Light" w:hAnsi="Calibri Light" w:cs="Calibri Light"/>
                <w:sz w:val="22"/>
              </w:rPr>
            </w:pPr>
            <w:r w:rsidRPr="00734F15">
              <w:rPr>
                <w:rFonts w:ascii="Calibri Light" w:hAnsi="Calibri Light" w:cs="Calibri Light"/>
                <w:sz w:val="22"/>
              </w:rPr>
              <w:t>Termination date</w:t>
            </w:r>
          </w:p>
        </w:tc>
        <w:tc>
          <w:tcPr>
            <w:tcW w:w="1989" w:type="dxa"/>
          </w:tcPr>
          <w:p w14:paraId="6CADD1D6" w14:textId="3A5302A0" w:rsidR="00A40657" w:rsidRPr="00734F15" w:rsidRDefault="00A40657" w:rsidP="00A40657">
            <w:pPr>
              <w:rPr>
                <w:rFonts w:ascii="Calibri Light" w:hAnsi="Calibri Light" w:cs="Calibri Light"/>
                <w:sz w:val="22"/>
              </w:rPr>
            </w:pPr>
            <w:r w:rsidRPr="00734F15">
              <w:rPr>
                <w:rFonts w:ascii="Calibri Light" w:hAnsi="Calibri Light" w:cs="Calibri Light"/>
                <w:color w:val="FF0000"/>
                <w:sz w:val="22"/>
              </w:rPr>
              <w:t>&lt;term date&gt;</w:t>
            </w:r>
          </w:p>
        </w:tc>
      </w:tr>
      <w:tr w:rsidR="00A40657" w:rsidRPr="00A64A4E" w14:paraId="2929B603" w14:textId="77777777" w:rsidTr="003E57BF">
        <w:tc>
          <w:tcPr>
            <w:tcW w:w="2333" w:type="dxa"/>
          </w:tcPr>
          <w:p w14:paraId="426EF524" w14:textId="321651F8" w:rsidR="00A40657" w:rsidRPr="00734F15" w:rsidRDefault="00A40657" w:rsidP="00A40657">
            <w:pPr>
              <w:rPr>
                <w:rFonts w:ascii="Calibri Light" w:hAnsi="Calibri Light" w:cs="Calibri Light"/>
                <w:sz w:val="22"/>
              </w:rPr>
            </w:pPr>
            <w:r>
              <w:rPr>
                <w:rFonts w:ascii="Calibri Light" w:hAnsi="Calibri Light" w:cs="Calibri Light"/>
                <w:sz w:val="22"/>
              </w:rPr>
              <w:t>Relationship status</w:t>
            </w:r>
          </w:p>
        </w:tc>
        <w:tc>
          <w:tcPr>
            <w:tcW w:w="2770" w:type="dxa"/>
          </w:tcPr>
          <w:p w14:paraId="35BF3B0C" w14:textId="1D5373C8" w:rsidR="00A40657" w:rsidRPr="00734F15" w:rsidRDefault="00A40657" w:rsidP="00A40657">
            <w:pPr>
              <w:rPr>
                <w:rFonts w:ascii="Calibri Light" w:hAnsi="Calibri Light" w:cs="Calibri Light"/>
                <w:color w:val="FF0000"/>
                <w:sz w:val="22"/>
              </w:rPr>
            </w:pPr>
            <w:r w:rsidRPr="00734F15">
              <w:rPr>
                <w:rFonts w:ascii="Calibri Light" w:hAnsi="Calibri Light" w:cs="Calibri Light"/>
                <w:color w:val="FF0000"/>
                <w:sz w:val="22"/>
              </w:rPr>
              <w:t>&lt;relationship status&gt;</w:t>
            </w:r>
          </w:p>
        </w:tc>
        <w:tc>
          <w:tcPr>
            <w:tcW w:w="2268" w:type="dxa"/>
          </w:tcPr>
          <w:p w14:paraId="04491474" w14:textId="20A93CFE" w:rsidR="00A40657" w:rsidRPr="00734F15" w:rsidRDefault="00A40657" w:rsidP="00A40657">
            <w:pPr>
              <w:rPr>
                <w:rFonts w:ascii="Calibri Light" w:hAnsi="Calibri Light" w:cs="Calibri Light"/>
                <w:sz w:val="22"/>
              </w:rPr>
            </w:pPr>
          </w:p>
        </w:tc>
        <w:tc>
          <w:tcPr>
            <w:tcW w:w="1989" w:type="dxa"/>
          </w:tcPr>
          <w:p w14:paraId="02A2587F" w14:textId="6A001818" w:rsidR="00A40657" w:rsidRPr="00734F15" w:rsidRDefault="00A40657" w:rsidP="00A40657">
            <w:pPr>
              <w:rPr>
                <w:rFonts w:ascii="Calibri Light" w:hAnsi="Calibri Light" w:cs="Calibri Light"/>
                <w:sz w:val="22"/>
              </w:rPr>
            </w:pPr>
          </w:p>
        </w:tc>
      </w:tr>
      <w:tr w:rsidR="003E57BF" w:rsidRPr="00A64A4E" w14:paraId="5358663F" w14:textId="77777777" w:rsidTr="003E57BF">
        <w:tc>
          <w:tcPr>
            <w:tcW w:w="2333" w:type="dxa"/>
          </w:tcPr>
          <w:p w14:paraId="2AEB3987" w14:textId="1B4CF600" w:rsidR="003E57BF" w:rsidRDefault="003E57BF" w:rsidP="003E57BF">
            <w:pPr>
              <w:rPr>
                <w:rFonts w:ascii="Calibri Light" w:hAnsi="Calibri Light" w:cs="Calibri Light"/>
                <w:sz w:val="22"/>
              </w:rPr>
            </w:pPr>
            <w:r>
              <w:rPr>
                <w:rFonts w:ascii="Calibri Light" w:hAnsi="Calibri Light" w:cs="Calibri Light"/>
                <w:sz w:val="22"/>
              </w:rPr>
              <w:t>Spouse’s name</w:t>
            </w:r>
          </w:p>
        </w:tc>
        <w:tc>
          <w:tcPr>
            <w:tcW w:w="2770" w:type="dxa"/>
          </w:tcPr>
          <w:p w14:paraId="1D0AAFBC" w14:textId="362A40E6" w:rsidR="003E57BF" w:rsidRPr="00734F15" w:rsidRDefault="003E57BF" w:rsidP="003E57BF">
            <w:pPr>
              <w:rPr>
                <w:rFonts w:ascii="Calibri Light" w:hAnsi="Calibri Light" w:cs="Calibri Light"/>
                <w:color w:val="FF0000"/>
                <w:sz w:val="22"/>
              </w:rPr>
            </w:pPr>
            <w:r w:rsidRPr="00734F15">
              <w:rPr>
                <w:rFonts w:ascii="Calibri Light" w:hAnsi="Calibri Light" w:cs="Calibri Light"/>
                <w:color w:val="FF0000"/>
                <w:sz w:val="22"/>
              </w:rPr>
              <w:t>&lt;</w:t>
            </w:r>
            <w:r>
              <w:rPr>
                <w:rFonts w:ascii="Calibri Light" w:hAnsi="Calibri Light" w:cs="Calibri Light"/>
                <w:color w:val="FF0000"/>
                <w:sz w:val="22"/>
              </w:rPr>
              <w:t>spouse’s name</w:t>
            </w:r>
            <w:r w:rsidRPr="00734F15">
              <w:rPr>
                <w:rFonts w:ascii="Calibri Light" w:hAnsi="Calibri Light" w:cs="Calibri Light"/>
                <w:color w:val="FF0000"/>
                <w:sz w:val="22"/>
              </w:rPr>
              <w:t>&gt;</w:t>
            </w:r>
          </w:p>
        </w:tc>
        <w:tc>
          <w:tcPr>
            <w:tcW w:w="2268" w:type="dxa"/>
          </w:tcPr>
          <w:p w14:paraId="3E0481E9" w14:textId="77777777" w:rsidR="003E57BF" w:rsidRPr="00734F15" w:rsidRDefault="003E57BF" w:rsidP="003E57BF">
            <w:pPr>
              <w:rPr>
                <w:rFonts w:ascii="Calibri Light" w:hAnsi="Calibri Light" w:cs="Calibri Light"/>
                <w:sz w:val="22"/>
              </w:rPr>
            </w:pPr>
          </w:p>
        </w:tc>
        <w:tc>
          <w:tcPr>
            <w:tcW w:w="1989" w:type="dxa"/>
          </w:tcPr>
          <w:p w14:paraId="4DF88D7A" w14:textId="77777777" w:rsidR="003E57BF" w:rsidRPr="00734F15" w:rsidRDefault="003E57BF" w:rsidP="003E57BF">
            <w:pPr>
              <w:rPr>
                <w:rFonts w:ascii="Calibri Light" w:hAnsi="Calibri Light" w:cs="Calibri Light"/>
                <w:sz w:val="22"/>
              </w:rPr>
            </w:pPr>
          </w:p>
        </w:tc>
      </w:tr>
      <w:tr w:rsidR="003E57BF" w:rsidRPr="00A64A4E" w14:paraId="73CD8501" w14:textId="77777777" w:rsidTr="003E57BF">
        <w:tc>
          <w:tcPr>
            <w:tcW w:w="2333" w:type="dxa"/>
          </w:tcPr>
          <w:p w14:paraId="27366021" w14:textId="5A7D5009" w:rsidR="003E57BF" w:rsidRDefault="003E57BF" w:rsidP="003E57BF">
            <w:pPr>
              <w:rPr>
                <w:rFonts w:ascii="Calibri Light" w:hAnsi="Calibri Light" w:cs="Calibri Light"/>
                <w:sz w:val="22"/>
              </w:rPr>
            </w:pPr>
            <w:r>
              <w:rPr>
                <w:rFonts w:ascii="Calibri Light" w:hAnsi="Calibri Light" w:cs="Calibri Light"/>
                <w:sz w:val="22"/>
              </w:rPr>
              <w:t>Spouse’s date of birth</w:t>
            </w:r>
          </w:p>
        </w:tc>
        <w:tc>
          <w:tcPr>
            <w:tcW w:w="2770" w:type="dxa"/>
          </w:tcPr>
          <w:p w14:paraId="6C12998B" w14:textId="3A3E7C90" w:rsidR="003E57BF" w:rsidRPr="00734F15" w:rsidRDefault="003E57BF" w:rsidP="003E57BF">
            <w:pPr>
              <w:rPr>
                <w:rFonts w:ascii="Calibri Light" w:hAnsi="Calibri Light" w:cs="Calibri Light"/>
                <w:color w:val="FF0000"/>
                <w:sz w:val="22"/>
              </w:rPr>
            </w:pPr>
            <w:r w:rsidRPr="00734F15">
              <w:rPr>
                <w:rFonts w:ascii="Calibri Light" w:hAnsi="Calibri Light" w:cs="Calibri Light"/>
                <w:color w:val="FF0000"/>
                <w:sz w:val="22"/>
              </w:rPr>
              <w:t>&lt;</w:t>
            </w:r>
            <w:r>
              <w:rPr>
                <w:rFonts w:ascii="Calibri Light" w:hAnsi="Calibri Light" w:cs="Calibri Light"/>
                <w:color w:val="FF0000"/>
                <w:sz w:val="22"/>
              </w:rPr>
              <w:t>spouse date of birth</w:t>
            </w:r>
            <w:r w:rsidRPr="00734F15">
              <w:rPr>
                <w:rFonts w:ascii="Calibri Light" w:hAnsi="Calibri Light" w:cs="Calibri Light"/>
                <w:color w:val="FF0000"/>
                <w:sz w:val="22"/>
              </w:rPr>
              <w:t>&gt;</w:t>
            </w:r>
          </w:p>
        </w:tc>
        <w:tc>
          <w:tcPr>
            <w:tcW w:w="2268" w:type="dxa"/>
          </w:tcPr>
          <w:p w14:paraId="2099553F" w14:textId="77777777" w:rsidR="003E57BF" w:rsidRPr="00734F15" w:rsidRDefault="003E57BF" w:rsidP="003E57BF">
            <w:pPr>
              <w:rPr>
                <w:rFonts w:ascii="Calibri Light" w:hAnsi="Calibri Light" w:cs="Calibri Light"/>
                <w:sz w:val="22"/>
              </w:rPr>
            </w:pPr>
          </w:p>
        </w:tc>
        <w:tc>
          <w:tcPr>
            <w:tcW w:w="1989" w:type="dxa"/>
          </w:tcPr>
          <w:p w14:paraId="35680D28" w14:textId="77777777" w:rsidR="003E57BF" w:rsidRPr="00734F15" w:rsidRDefault="003E57BF" w:rsidP="003E57BF">
            <w:pPr>
              <w:rPr>
                <w:rFonts w:ascii="Calibri Light" w:hAnsi="Calibri Light" w:cs="Calibri Light"/>
                <w:sz w:val="22"/>
              </w:rPr>
            </w:pPr>
          </w:p>
        </w:tc>
      </w:tr>
    </w:tbl>
    <w:p w14:paraId="64DB1E82" w14:textId="77777777" w:rsidR="00A169C6" w:rsidRPr="00D70054" w:rsidRDefault="00A169C6" w:rsidP="00325013">
      <w:pPr>
        <w:rPr>
          <w:rFonts w:ascii="Calibri Light" w:hAnsi="Calibri Light" w:cs="Calibri Light"/>
          <w:b/>
          <w:sz w:val="22"/>
          <w:szCs w:val="28"/>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3"/>
        <w:gridCol w:w="2770"/>
        <w:gridCol w:w="2268"/>
        <w:gridCol w:w="1989"/>
      </w:tblGrid>
      <w:tr w:rsidR="00A169C6" w:rsidRPr="00A64A4E" w14:paraId="54201533" w14:textId="77777777" w:rsidTr="00F60053">
        <w:tc>
          <w:tcPr>
            <w:tcW w:w="2333" w:type="dxa"/>
          </w:tcPr>
          <w:p w14:paraId="4814E1B9" w14:textId="77777777" w:rsidR="00A169C6" w:rsidRPr="008979EC" w:rsidRDefault="00A169C6" w:rsidP="00F60053">
            <w:pPr>
              <w:rPr>
                <w:rFonts w:ascii="Calibri Light" w:hAnsi="Calibri Light" w:cs="Calibri Light"/>
                <w:color w:val="FF0000"/>
                <w:sz w:val="22"/>
              </w:rPr>
            </w:pPr>
            <w:r w:rsidRPr="00407AEE">
              <w:rPr>
                <w:rFonts w:ascii="Calibri Light" w:hAnsi="Calibri Light" w:cs="Calibri Light"/>
                <w:sz w:val="22"/>
              </w:rPr>
              <w:t>Beneficiary(</w:t>
            </w:r>
            <w:proofErr w:type="spellStart"/>
            <w:r w:rsidRPr="00407AEE">
              <w:rPr>
                <w:rFonts w:ascii="Calibri Light" w:hAnsi="Calibri Light" w:cs="Calibri Light"/>
                <w:sz w:val="22"/>
              </w:rPr>
              <w:t>ies</w:t>
            </w:r>
            <w:proofErr w:type="spellEnd"/>
            <w:r w:rsidRPr="00B34D98">
              <w:rPr>
                <w:rFonts w:ascii="Calibri Light" w:hAnsi="Calibri Light" w:cs="Calibri Light"/>
                <w:sz w:val="22"/>
              </w:rPr>
              <w:t>)</w:t>
            </w:r>
          </w:p>
        </w:tc>
        <w:tc>
          <w:tcPr>
            <w:tcW w:w="2770" w:type="dxa"/>
          </w:tcPr>
          <w:p w14:paraId="64245F54" w14:textId="77777777" w:rsidR="00A169C6" w:rsidRPr="008979EC" w:rsidRDefault="00A169C6" w:rsidP="00F60053">
            <w:pPr>
              <w:rPr>
                <w:rFonts w:ascii="Calibri Light" w:hAnsi="Calibri Light" w:cs="Calibri Light"/>
                <w:color w:val="FF0000"/>
                <w:sz w:val="22"/>
              </w:rPr>
            </w:pPr>
          </w:p>
        </w:tc>
        <w:tc>
          <w:tcPr>
            <w:tcW w:w="2268" w:type="dxa"/>
          </w:tcPr>
          <w:p w14:paraId="626A13A6" w14:textId="77777777" w:rsidR="00A169C6" w:rsidRPr="008979EC" w:rsidRDefault="00A169C6" w:rsidP="00F60053">
            <w:pPr>
              <w:rPr>
                <w:rFonts w:ascii="Calibri Light" w:hAnsi="Calibri Light" w:cs="Calibri Light"/>
                <w:sz w:val="22"/>
              </w:rPr>
            </w:pPr>
          </w:p>
        </w:tc>
        <w:tc>
          <w:tcPr>
            <w:tcW w:w="1989" w:type="dxa"/>
          </w:tcPr>
          <w:p w14:paraId="1A80A3FE" w14:textId="77777777" w:rsidR="00A169C6" w:rsidRPr="008979EC" w:rsidRDefault="00A169C6" w:rsidP="00F60053">
            <w:pPr>
              <w:rPr>
                <w:rFonts w:ascii="Calibri Light" w:hAnsi="Calibri Light" w:cs="Calibri Light"/>
                <w:color w:val="FF0000"/>
                <w:sz w:val="22"/>
              </w:rPr>
            </w:pPr>
          </w:p>
        </w:tc>
      </w:tr>
      <w:tr w:rsidR="00A169C6" w:rsidRPr="00A64A4E" w14:paraId="0821FE73" w14:textId="77777777" w:rsidTr="00F60053">
        <w:tc>
          <w:tcPr>
            <w:tcW w:w="5103" w:type="dxa"/>
            <w:gridSpan w:val="2"/>
          </w:tcPr>
          <w:p w14:paraId="6DDA1BC4" w14:textId="77777777" w:rsidR="00A169C6" w:rsidRPr="00F45169" w:rsidRDefault="00A169C6" w:rsidP="00F60053">
            <w:pPr>
              <w:rPr>
                <w:rFonts w:ascii="Calibri Light" w:hAnsi="Calibri Light" w:cs="Calibri Light"/>
                <w:color w:val="FF0000"/>
                <w:sz w:val="22"/>
                <w:highlight w:val="yellow"/>
              </w:rPr>
            </w:pPr>
            <w:commentRangeStart w:id="8"/>
            <w:r w:rsidRPr="00F45169">
              <w:rPr>
                <w:rFonts w:ascii="Calibri Light" w:hAnsi="Calibri Light" w:cs="Calibri Light"/>
                <w:color w:val="FF0000"/>
                <w:sz w:val="22"/>
                <w:highlight w:val="yellow"/>
              </w:rPr>
              <w:t>&lt;ben1 name&gt;</w:t>
            </w:r>
          </w:p>
        </w:tc>
        <w:tc>
          <w:tcPr>
            <w:tcW w:w="2268" w:type="dxa"/>
          </w:tcPr>
          <w:p w14:paraId="63683107" w14:textId="77777777" w:rsidR="00A169C6" w:rsidRPr="00F45169" w:rsidRDefault="00A169C6" w:rsidP="00F60053">
            <w:pPr>
              <w:rPr>
                <w:rFonts w:ascii="Calibri Light" w:hAnsi="Calibri Light" w:cs="Calibri Light"/>
                <w:sz w:val="22"/>
                <w:highlight w:val="yellow"/>
              </w:rPr>
            </w:pPr>
            <w:r>
              <w:rPr>
                <w:rFonts w:ascii="Calibri Light" w:hAnsi="Calibri Light" w:cs="Calibri Light"/>
                <w:sz w:val="22"/>
                <w:highlight w:val="yellow"/>
              </w:rPr>
              <w:t>&lt;</w:t>
            </w:r>
            <w:r w:rsidRPr="00F45169">
              <w:rPr>
                <w:rFonts w:ascii="Calibri Light" w:hAnsi="Calibri Light" w:cs="Calibri Light"/>
                <w:sz w:val="22"/>
                <w:highlight w:val="yellow"/>
              </w:rPr>
              <w:t>Relationship</w:t>
            </w:r>
            <w:r>
              <w:rPr>
                <w:rFonts w:ascii="Calibri Light" w:hAnsi="Calibri Light" w:cs="Calibri Light"/>
                <w:sz w:val="22"/>
                <w:highlight w:val="yellow"/>
              </w:rPr>
              <w:t>1&gt;</w:t>
            </w:r>
          </w:p>
        </w:tc>
        <w:tc>
          <w:tcPr>
            <w:tcW w:w="1989" w:type="dxa"/>
          </w:tcPr>
          <w:p w14:paraId="2F2DB914" w14:textId="77777777" w:rsidR="00A169C6" w:rsidRPr="00F45169" w:rsidRDefault="00A169C6" w:rsidP="00F60053">
            <w:pPr>
              <w:rPr>
                <w:rFonts w:ascii="Calibri Light" w:hAnsi="Calibri Light" w:cs="Calibri Light"/>
                <w:color w:val="FF0000"/>
                <w:sz w:val="22"/>
                <w:highlight w:val="yellow"/>
              </w:rPr>
            </w:pPr>
            <w:r w:rsidRPr="00F45169">
              <w:rPr>
                <w:rFonts w:ascii="Calibri Light" w:hAnsi="Calibri Light" w:cs="Calibri Light"/>
                <w:color w:val="FF0000"/>
                <w:sz w:val="22"/>
                <w:highlight w:val="yellow"/>
              </w:rPr>
              <w:t>&lt;%</w:t>
            </w:r>
            <w:r>
              <w:rPr>
                <w:rFonts w:ascii="Calibri Light" w:hAnsi="Calibri Light" w:cs="Calibri Light"/>
                <w:color w:val="FF0000"/>
                <w:sz w:val="22"/>
                <w:highlight w:val="yellow"/>
              </w:rPr>
              <w:t>1</w:t>
            </w:r>
            <w:r w:rsidRPr="00F45169">
              <w:rPr>
                <w:rFonts w:ascii="Calibri Light" w:hAnsi="Calibri Light" w:cs="Calibri Light"/>
                <w:color w:val="FF0000"/>
                <w:sz w:val="22"/>
                <w:highlight w:val="yellow"/>
              </w:rPr>
              <w:t>&gt;</w:t>
            </w:r>
          </w:p>
        </w:tc>
      </w:tr>
      <w:tr w:rsidR="00A169C6" w:rsidRPr="00A64A4E" w14:paraId="675EDB9E" w14:textId="77777777" w:rsidTr="00F60053">
        <w:tc>
          <w:tcPr>
            <w:tcW w:w="5103" w:type="dxa"/>
            <w:gridSpan w:val="2"/>
          </w:tcPr>
          <w:p w14:paraId="1B2B2E83" w14:textId="77777777" w:rsidR="00A169C6" w:rsidRPr="00F45169" w:rsidRDefault="00A169C6" w:rsidP="00F60053">
            <w:pPr>
              <w:rPr>
                <w:rFonts w:ascii="Calibri Light" w:hAnsi="Calibri Light" w:cs="Calibri Light"/>
                <w:color w:val="FF0000"/>
                <w:sz w:val="22"/>
                <w:highlight w:val="yellow"/>
              </w:rPr>
            </w:pPr>
            <w:r w:rsidRPr="00F45169">
              <w:rPr>
                <w:rFonts w:ascii="Calibri Light" w:hAnsi="Calibri Light" w:cs="Calibri Light"/>
                <w:color w:val="FF0000"/>
                <w:sz w:val="22"/>
                <w:highlight w:val="yellow"/>
              </w:rPr>
              <w:t>&lt;ben2 name&gt;</w:t>
            </w:r>
          </w:p>
        </w:tc>
        <w:tc>
          <w:tcPr>
            <w:tcW w:w="2268" w:type="dxa"/>
          </w:tcPr>
          <w:p w14:paraId="62A41BEC" w14:textId="77777777" w:rsidR="00A169C6" w:rsidRPr="00F45169" w:rsidRDefault="00A169C6" w:rsidP="00F60053">
            <w:pPr>
              <w:rPr>
                <w:rFonts w:ascii="Calibri Light" w:hAnsi="Calibri Light" w:cs="Calibri Light"/>
                <w:sz w:val="22"/>
                <w:highlight w:val="yellow"/>
              </w:rPr>
            </w:pPr>
            <w:r>
              <w:rPr>
                <w:rFonts w:ascii="Calibri Light" w:hAnsi="Calibri Light" w:cs="Calibri Light"/>
                <w:sz w:val="22"/>
                <w:highlight w:val="yellow"/>
              </w:rPr>
              <w:t>&lt;</w:t>
            </w:r>
            <w:r w:rsidRPr="00F45169">
              <w:rPr>
                <w:rFonts w:ascii="Calibri Light" w:hAnsi="Calibri Light" w:cs="Calibri Light"/>
                <w:sz w:val="22"/>
                <w:highlight w:val="yellow"/>
              </w:rPr>
              <w:t>Relationship</w:t>
            </w:r>
            <w:r>
              <w:rPr>
                <w:rFonts w:ascii="Calibri Light" w:hAnsi="Calibri Light" w:cs="Calibri Light"/>
                <w:sz w:val="22"/>
                <w:highlight w:val="yellow"/>
              </w:rPr>
              <w:t>2&gt;</w:t>
            </w:r>
          </w:p>
        </w:tc>
        <w:tc>
          <w:tcPr>
            <w:tcW w:w="1989" w:type="dxa"/>
          </w:tcPr>
          <w:p w14:paraId="4CD01FC0" w14:textId="77777777" w:rsidR="00A169C6" w:rsidRPr="00F45169" w:rsidRDefault="00A169C6" w:rsidP="00F60053">
            <w:pPr>
              <w:rPr>
                <w:rFonts w:ascii="Calibri Light" w:hAnsi="Calibri Light" w:cs="Calibri Light"/>
                <w:color w:val="FF0000"/>
                <w:sz w:val="22"/>
                <w:highlight w:val="yellow"/>
              </w:rPr>
            </w:pPr>
            <w:r w:rsidRPr="00F45169">
              <w:rPr>
                <w:rFonts w:ascii="Calibri Light" w:hAnsi="Calibri Light" w:cs="Calibri Light"/>
                <w:color w:val="FF0000"/>
                <w:sz w:val="22"/>
                <w:highlight w:val="yellow"/>
              </w:rPr>
              <w:t>&lt;%</w:t>
            </w:r>
            <w:r>
              <w:rPr>
                <w:rFonts w:ascii="Calibri Light" w:hAnsi="Calibri Light" w:cs="Calibri Light"/>
                <w:color w:val="FF0000"/>
                <w:sz w:val="22"/>
                <w:highlight w:val="yellow"/>
              </w:rPr>
              <w:t>2</w:t>
            </w:r>
            <w:r w:rsidRPr="00F45169">
              <w:rPr>
                <w:rFonts w:ascii="Calibri Light" w:hAnsi="Calibri Light" w:cs="Calibri Light"/>
                <w:color w:val="FF0000"/>
                <w:sz w:val="22"/>
                <w:highlight w:val="yellow"/>
              </w:rPr>
              <w:t>&gt;</w:t>
            </w:r>
            <w:commentRangeEnd w:id="8"/>
            <w:r w:rsidRPr="00F45169">
              <w:rPr>
                <w:rStyle w:val="CommentReference"/>
                <w:rFonts w:eastAsia="Times New Roman" w:cs="Times New Roman"/>
                <w:highlight w:val="yellow"/>
              </w:rPr>
              <w:commentReference w:id="8"/>
            </w:r>
          </w:p>
        </w:tc>
      </w:tr>
      <w:tr w:rsidR="00A169C6" w:rsidRPr="00A64A4E" w14:paraId="0FE7CFBD" w14:textId="77777777" w:rsidTr="00F60053">
        <w:tc>
          <w:tcPr>
            <w:tcW w:w="5103" w:type="dxa"/>
            <w:gridSpan w:val="2"/>
          </w:tcPr>
          <w:p w14:paraId="3D1C388E" w14:textId="77777777" w:rsidR="00A169C6" w:rsidRDefault="00A169C6" w:rsidP="00F60053">
            <w:pPr>
              <w:rPr>
                <w:rFonts w:ascii="Calibri Light" w:hAnsi="Calibri Light" w:cs="Calibri Light"/>
                <w:color w:val="FF0000"/>
                <w:sz w:val="22"/>
              </w:rPr>
            </w:pPr>
          </w:p>
        </w:tc>
        <w:tc>
          <w:tcPr>
            <w:tcW w:w="2268" w:type="dxa"/>
          </w:tcPr>
          <w:p w14:paraId="7EB27899" w14:textId="77777777" w:rsidR="00A169C6" w:rsidRDefault="00A169C6" w:rsidP="00F60053">
            <w:pPr>
              <w:rPr>
                <w:rFonts w:ascii="Calibri Light" w:hAnsi="Calibri Light" w:cs="Calibri Light"/>
                <w:sz w:val="22"/>
              </w:rPr>
            </w:pPr>
          </w:p>
        </w:tc>
        <w:tc>
          <w:tcPr>
            <w:tcW w:w="1989" w:type="dxa"/>
          </w:tcPr>
          <w:p w14:paraId="1FC97DB2" w14:textId="77777777" w:rsidR="00A169C6" w:rsidRDefault="00A169C6" w:rsidP="00F60053">
            <w:pPr>
              <w:rPr>
                <w:rFonts w:ascii="Calibri Light" w:hAnsi="Calibri Light" w:cs="Calibri Light"/>
                <w:color w:val="FF0000"/>
                <w:sz w:val="22"/>
              </w:rPr>
            </w:pPr>
          </w:p>
        </w:tc>
      </w:tr>
    </w:tbl>
    <w:p w14:paraId="5E51E8AE" w14:textId="77777777" w:rsidR="00E9488E" w:rsidRPr="00D70054" w:rsidRDefault="00E9488E" w:rsidP="00325013">
      <w:pPr>
        <w:rPr>
          <w:rFonts w:ascii="Calibri Light" w:hAnsi="Calibri Light" w:cs="Calibri Light"/>
          <w:b/>
          <w:sz w:val="22"/>
          <w:szCs w:val="28"/>
        </w:rPr>
      </w:pPr>
    </w:p>
    <w:tbl>
      <w:tblPr>
        <w:tblStyle w:val="TableGrid"/>
        <w:tblW w:w="9351" w:type="dxa"/>
        <w:tblLook w:val="04A0" w:firstRow="1" w:lastRow="0" w:firstColumn="1" w:lastColumn="0" w:noHBand="0" w:noVBand="1"/>
      </w:tblPr>
      <w:tblGrid>
        <w:gridCol w:w="2204"/>
        <w:gridCol w:w="1753"/>
        <w:gridCol w:w="1764"/>
        <w:gridCol w:w="1878"/>
        <w:gridCol w:w="1752"/>
      </w:tblGrid>
      <w:tr w:rsidR="00FD60E8" w:rsidRPr="00A64A4E" w14:paraId="2F54181D" w14:textId="77777777" w:rsidTr="00656485">
        <w:tc>
          <w:tcPr>
            <w:tcW w:w="9351" w:type="dxa"/>
            <w:gridSpan w:val="5"/>
            <w:shd w:val="clear" w:color="auto" w:fill="002855"/>
          </w:tcPr>
          <w:p w14:paraId="79899CDF" w14:textId="5798AA5F" w:rsidR="00FD60E8" w:rsidRPr="00BB3937" w:rsidRDefault="00FD60E8" w:rsidP="00FD60E8">
            <w:pPr>
              <w:rPr>
                <w:rFonts w:ascii="Calibri Light" w:hAnsi="Calibri Light" w:cs="Calibri Light"/>
                <w:b/>
                <w:color w:val="FFFFFF" w:themeColor="background1"/>
                <w:sz w:val="24"/>
                <w:szCs w:val="28"/>
              </w:rPr>
            </w:pPr>
            <w:r w:rsidRPr="00BB3937">
              <w:rPr>
                <w:rFonts w:ascii="Calibri Light" w:hAnsi="Calibri Light" w:cs="Calibri Light"/>
                <w:b/>
                <w:color w:val="FFFFFF" w:themeColor="background1"/>
                <w:sz w:val="24"/>
                <w:szCs w:val="28"/>
              </w:rPr>
              <w:t xml:space="preserve">Your PEPP account balance as at </w:t>
            </w:r>
            <w:r w:rsidRPr="00BB3937">
              <w:rPr>
                <w:rFonts w:ascii="Calibri Light" w:hAnsi="Calibri Light" w:cs="Calibri Light"/>
                <w:b/>
                <w:color w:val="FF0000"/>
                <w:sz w:val="24"/>
                <w:szCs w:val="28"/>
              </w:rPr>
              <w:t xml:space="preserve">&lt;last </w:t>
            </w:r>
            <w:proofErr w:type="spellStart"/>
            <w:r w:rsidRPr="00BB3937">
              <w:rPr>
                <w:rFonts w:ascii="Calibri Light" w:hAnsi="Calibri Light" w:cs="Calibri Light"/>
                <w:b/>
                <w:color w:val="FF0000"/>
                <w:sz w:val="24"/>
                <w:szCs w:val="28"/>
              </w:rPr>
              <w:t>val</w:t>
            </w:r>
            <w:proofErr w:type="spellEnd"/>
            <w:r w:rsidRPr="00BB3937">
              <w:rPr>
                <w:rFonts w:ascii="Calibri Light" w:hAnsi="Calibri Light" w:cs="Calibri Light"/>
                <w:b/>
                <w:color w:val="FF0000"/>
                <w:sz w:val="24"/>
                <w:szCs w:val="28"/>
              </w:rPr>
              <w:t xml:space="preserve"> date &gt;</w:t>
            </w:r>
          </w:p>
        </w:tc>
      </w:tr>
      <w:tr w:rsidR="00C27DE8" w:rsidRPr="00A64A4E" w14:paraId="0ED84161" w14:textId="77777777" w:rsidTr="00656485">
        <w:tc>
          <w:tcPr>
            <w:tcW w:w="2204" w:type="dxa"/>
            <w:tcBorders>
              <w:bottom w:val="nil"/>
            </w:tcBorders>
            <w:shd w:val="clear" w:color="auto" w:fill="002855"/>
          </w:tcPr>
          <w:p w14:paraId="482DE92D" w14:textId="77777777" w:rsidR="0052047A" w:rsidRPr="00A64A4E" w:rsidRDefault="0052047A" w:rsidP="00854A1D">
            <w:pPr>
              <w:jc w:val="center"/>
              <w:rPr>
                <w:rFonts w:ascii="Calibri Light" w:hAnsi="Calibri Light" w:cs="Calibri Light"/>
                <w:color w:val="002855"/>
              </w:rPr>
            </w:pPr>
          </w:p>
        </w:tc>
        <w:tc>
          <w:tcPr>
            <w:tcW w:w="1753" w:type="dxa"/>
            <w:tcBorders>
              <w:bottom w:val="nil"/>
            </w:tcBorders>
            <w:shd w:val="clear" w:color="auto" w:fill="002855"/>
          </w:tcPr>
          <w:p w14:paraId="2457389E" w14:textId="51BAC1AB" w:rsidR="0052047A" w:rsidRPr="00CC3F94" w:rsidRDefault="0052047A" w:rsidP="00A1367D">
            <w:pPr>
              <w:jc w:val="right"/>
              <w:rPr>
                <w:rFonts w:ascii="Calibri Light" w:hAnsi="Calibri Light" w:cs="Calibri Light"/>
                <w:b/>
                <w:color w:val="FFFFFF" w:themeColor="background1"/>
                <w:sz w:val="18"/>
                <w:szCs w:val="18"/>
              </w:rPr>
            </w:pPr>
            <w:r w:rsidRPr="00CC3F94">
              <w:rPr>
                <w:rFonts w:ascii="Calibri Light" w:hAnsi="Calibri Light" w:cs="Calibri Light"/>
                <w:b/>
                <w:color w:val="FFFFFF" w:themeColor="background1"/>
                <w:sz w:val="18"/>
                <w:szCs w:val="18"/>
              </w:rPr>
              <w:t>Member</w:t>
            </w:r>
          </w:p>
        </w:tc>
        <w:tc>
          <w:tcPr>
            <w:tcW w:w="1764" w:type="dxa"/>
            <w:tcBorders>
              <w:bottom w:val="nil"/>
            </w:tcBorders>
            <w:shd w:val="clear" w:color="auto" w:fill="002855"/>
          </w:tcPr>
          <w:p w14:paraId="4123D400" w14:textId="04A4AA72" w:rsidR="0052047A" w:rsidRPr="00CC3F94" w:rsidRDefault="0052047A" w:rsidP="00A1367D">
            <w:pPr>
              <w:jc w:val="right"/>
              <w:rPr>
                <w:rFonts w:ascii="Calibri Light" w:hAnsi="Calibri Light" w:cs="Calibri Light"/>
                <w:b/>
                <w:color w:val="FFFFFF" w:themeColor="background1"/>
                <w:sz w:val="18"/>
                <w:szCs w:val="18"/>
              </w:rPr>
            </w:pPr>
            <w:r w:rsidRPr="00CC3F94">
              <w:rPr>
                <w:rFonts w:ascii="Calibri Light" w:hAnsi="Calibri Light" w:cs="Calibri Light"/>
                <w:b/>
                <w:color w:val="FFFFFF" w:themeColor="background1"/>
                <w:sz w:val="18"/>
                <w:szCs w:val="18"/>
              </w:rPr>
              <w:t>Employer</w:t>
            </w:r>
          </w:p>
        </w:tc>
        <w:tc>
          <w:tcPr>
            <w:tcW w:w="1878" w:type="dxa"/>
            <w:tcBorders>
              <w:bottom w:val="nil"/>
            </w:tcBorders>
            <w:shd w:val="clear" w:color="auto" w:fill="002855"/>
          </w:tcPr>
          <w:p w14:paraId="1688CC3C" w14:textId="3C2B8B6A" w:rsidR="0052047A" w:rsidRPr="00CC3F94" w:rsidRDefault="0052047A" w:rsidP="00A1367D">
            <w:pPr>
              <w:jc w:val="right"/>
              <w:rPr>
                <w:rFonts w:ascii="Calibri Light" w:hAnsi="Calibri Light" w:cs="Calibri Light"/>
                <w:b/>
                <w:color w:val="FFFFFF" w:themeColor="background1"/>
                <w:sz w:val="18"/>
                <w:szCs w:val="18"/>
              </w:rPr>
            </w:pPr>
            <w:commentRangeStart w:id="9"/>
            <w:r w:rsidRPr="00CC3F94">
              <w:rPr>
                <w:rFonts w:ascii="Calibri Light" w:hAnsi="Calibri Light" w:cs="Calibri Light"/>
                <w:b/>
                <w:color w:val="FFFFFF" w:themeColor="background1"/>
                <w:sz w:val="18"/>
                <w:szCs w:val="18"/>
              </w:rPr>
              <w:t>Voluntary</w:t>
            </w:r>
            <w:commentRangeEnd w:id="9"/>
            <w:r w:rsidR="005F1388" w:rsidRPr="00CC3F94">
              <w:rPr>
                <w:rStyle w:val="CommentReference"/>
                <w:rFonts w:ascii="Calibri Light" w:eastAsia="Times New Roman" w:hAnsi="Calibri Light" w:cs="Calibri Light"/>
                <w:sz w:val="18"/>
                <w:szCs w:val="18"/>
              </w:rPr>
              <w:commentReference w:id="9"/>
            </w:r>
          </w:p>
        </w:tc>
        <w:tc>
          <w:tcPr>
            <w:tcW w:w="1752" w:type="dxa"/>
            <w:tcBorders>
              <w:bottom w:val="nil"/>
            </w:tcBorders>
            <w:shd w:val="clear" w:color="auto" w:fill="002855"/>
          </w:tcPr>
          <w:p w14:paraId="190FD12C" w14:textId="6D903D98" w:rsidR="0052047A" w:rsidRPr="00CC3F94" w:rsidRDefault="0052047A" w:rsidP="00A1367D">
            <w:pPr>
              <w:jc w:val="right"/>
              <w:rPr>
                <w:rFonts w:ascii="Calibri Light" w:hAnsi="Calibri Light" w:cs="Calibri Light"/>
                <w:b/>
                <w:color w:val="FFFFFF" w:themeColor="background1"/>
                <w:sz w:val="18"/>
                <w:szCs w:val="18"/>
              </w:rPr>
            </w:pPr>
            <w:r w:rsidRPr="00CC3F94">
              <w:rPr>
                <w:rFonts w:ascii="Calibri Light" w:hAnsi="Calibri Light" w:cs="Calibri Light"/>
                <w:b/>
                <w:color w:val="FFFFFF" w:themeColor="background1"/>
                <w:sz w:val="18"/>
                <w:szCs w:val="18"/>
              </w:rPr>
              <w:t>Total</w:t>
            </w:r>
          </w:p>
        </w:tc>
      </w:tr>
      <w:tr w:rsidR="00C27DE8" w:rsidRPr="00A64A4E" w14:paraId="60C3BE26" w14:textId="77777777" w:rsidTr="00656485">
        <w:tc>
          <w:tcPr>
            <w:tcW w:w="2204" w:type="dxa"/>
            <w:tcBorders>
              <w:top w:val="nil"/>
              <w:left w:val="nil"/>
              <w:bottom w:val="nil"/>
              <w:right w:val="nil"/>
            </w:tcBorders>
            <w:shd w:val="pct25" w:color="002855" w:fill="auto"/>
          </w:tcPr>
          <w:p w14:paraId="1950E927" w14:textId="7E8297DB" w:rsidR="00C27DE8" w:rsidRPr="00A64A4E" w:rsidRDefault="00C27DE8" w:rsidP="00630146">
            <w:pPr>
              <w:rPr>
                <w:rFonts w:ascii="Calibri Light" w:hAnsi="Calibri Light" w:cs="Calibri Light"/>
                <w:sz w:val="18"/>
                <w:szCs w:val="18"/>
              </w:rPr>
            </w:pPr>
            <w:r w:rsidRPr="00A64A4E">
              <w:rPr>
                <w:rFonts w:ascii="Calibri Light" w:hAnsi="Calibri Light" w:cs="Calibri Light"/>
                <w:sz w:val="18"/>
                <w:szCs w:val="18"/>
              </w:rPr>
              <w:t xml:space="preserve">Opening balance </w:t>
            </w:r>
            <w:r w:rsidRPr="00630146">
              <w:rPr>
                <w:rFonts w:ascii="Calibri Light" w:hAnsi="Calibri Light" w:cs="Calibri Light"/>
                <w:sz w:val="18"/>
                <w:szCs w:val="18"/>
              </w:rPr>
              <w:t xml:space="preserve">at </w:t>
            </w:r>
            <w:commentRangeStart w:id="10"/>
            <w:r w:rsidRPr="00630146">
              <w:rPr>
                <w:rFonts w:ascii="Calibri Light" w:hAnsi="Calibri Light" w:cs="Calibri Light"/>
                <w:color w:val="FF0000"/>
                <w:sz w:val="18"/>
                <w:szCs w:val="18"/>
              </w:rPr>
              <w:t>&lt;</w:t>
            </w:r>
            <w:r w:rsidR="00630146" w:rsidRPr="00630146">
              <w:rPr>
                <w:rFonts w:ascii="Calibri Light" w:hAnsi="Calibri Light" w:cs="Calibri Light"/>
                <w:color w:val="FF0000"/>
                <w:sz w:val="18"/>
                <w:szCs w:val="18"/>
              </w:rPr>
              <w:t xml:space="preserve">date of </w:t>
            </w:r>
            <w:r w:rsidR="00630146">
              <w:rPr>
                <w:rFonts w:ascii="Calibri Light" w:hAnsi="Calibri Light" w:cs="Calibri Light"/>
                <w:color w:val="FF0000"/>
                <w:sz w:val="18"/>
                <w:szCs w:val="18"/>
              </w:rPr>
              <w:t>last statement</w:t>
            </w:r>
            <w:r w:rsidRPr="00630146">
              <w:rPr>
                <w:rFonts w:ascii="Calibri Light" w:hAnsi="Calibri Light" w:cs="Calibri Light"/>
                <w:color w:val="FF0000"/>
                <w:sz w:val="18"/>
                <w:szCs w:val="18"/>
              </w:rPr>
              <w:t>&gt;</w:t>
            </w:r>
            <w:commentRangeEnd w:id="10"/>
            <w:r w:rsidR="00630146">
              <w:rPr>
                <w:rStyle w:val="CommentReference"/>
                <w:rFonts w:eastAsia="Times New Roman" w:cs="Times New Roman"/>
              </w:rPr>
              <w:commentReference w:id="10"/>
            </w:r>
          </w:p>
        </w:tc>
        <w:tc>
          <w:tcPr>
            <w:tcW w:w="1753" w:type="dxa"/>
            <w:tcBorders>
              <w:top w:val="nil"/>
              <w:left w:val="nil"/>
              <w:bottom w:val="nil"/>
              <w:right w:val="nil"/>
            </w:tcBorders>
            <w:shd w:val="pct25" w:color="002855" w:fill="auto"/>
          </w:tcPr>
          <w:p w14:paraId="500D3883" w14:textId="6ACD742E" w:rsidR="00C27DE8" w:rsidRPr="005F1388" w:rsidRDefault="00C27DE8" w:rsidP="00854A1D">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 xml:space="preserve">&lt;$opening </w:t>
            </w:r>
            <w:proofErr w:type="spellStart"/>
            <w:r w:rsidRPr="005F1388">
              <w:rPr>
                <w:rFonts w:ascii="Calibri Light" w:hAnsi="Calibri Light" w:cs="Calibri Light"/>
                <w:color w:val="FF0000"/>
                <w:sz w:val="18"/>
                <w:szCs w:val="18"/>
              </w:rPr>
              <w:t>bal</w:t>
            </w:r>
            <w:proofErr w:type="spellEnd"/>
            <w:r w:rsidRPr="005F1388">
              <w:rPr>
                <w:rFonts w:ascii="Calibri Light" w:hAnsi="Calibri Light" w:cs="Calibri Light"/>
                <w:color w:val="FF0000"/>
                <w:sz w:val="18"/>
                <w:szCs w:val="18"/>
              </w:rPr>
              <w:t>-mem&gt;</w:t>
            </w:r>
          </w:p>
        </w:tc>
        <w:tc>
          <w:tcPr>
            <w:tcW w:w="1764" w:type="dxa"/>
            <w:tcBorders>
              <w:top w:val="nil"/>
              <w:left w:val="nil"/>
              <w:bottom w:val="nil"/>
              <w:right w:val="nil"/>
            </w:tcBorders>
            <w:shd w:val="pct25" w:color="002855" w:fill="auto"/>
          </w:tcPr>
          <w:p w14:paraId="263DCE09" w14:textId="4A857C43" w:rsidR="00C27DE8" w:rsidRPr="005F1388" w:rsidRDefault="00C27DE8" w:rsidP="00854A1D">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 xml:space="preserve">&lt;$opening </w:t>
            </w:r>
            <w:proofErr w:type="spellStart"/>
            <w:r w:rsidRPr="005F1388">
              <w:rPr>
                <w:rFonts w:ascii="Calibri Light" w:hAnsi="Calibri Light" w:cs="Calibri Light"/>
                <w:color w:val="FF0000"/>
                <w:sz w:val="18"/>
                <w:szCs w:val="18"/>
              </w:rPr>
              <w:t>bal-er</w:t>
            </w:r>
            <w:proofErr w:type="spellEnd"/>
            <w:r w:rsidRPr="005F1388">
              <w:rPr>
                <w:rFonts w:ascii="Calibri Light" w:hAnsi="Calibri Light" w:cs="Calibri Light"/>
                <w:color w:val="FF0000"/>
                <w:sz w:val="18"/>
                <w:szCs w:val="18"/>
              </w:rPr>
              <w:t>&gt;</w:t>
            </w:r>
          </w:p>
        </w:tc>
        <w:tc>
          <w:tcPr>
            <w:tcW w:w="1878" w:type="dxa"/>
            <w:tcBorders>
              <w:top w:val="nil"/>
              <w:left w:val="nil"/>
              <w:bottom w:val="nil"/>
              <w:right w:val="nil"/>
            </w:tcBorders>
            <w:shd w:val="pct25" w:color="002855" w:fill="auto"/>
          </w:tcPr>
          <w:p w14:paraId="2C15FDF2" w14:textId="20521301" w:rsidR="00C27DE8" w:rsidRPr="005F1388" w:rsidRDefault="00C27DE8" w:rsidP="00854A1D">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 xml:space="preserve">&lt;$opening </w:t>
            </w:r>
            <w:proofErr w:type="spellStart"/>
            <w:r w:rsidRPr="005F1388">
              <w:rPr>
                <w:rFonts w:ascii="Calibri Light" w:hAnsi="Calibri Light" w:cs="Calibri Light"/>
                <w:color w:val="FF0000"/>
                <w:sz w:val="18"/>
                <w:szCs w:val="18"/>
              </w:rPr>
              <w:t>bal</w:t>
            </w:r>
            <w:proofErr w:type="spellEnd"/>
            <w:r w:rsidRPr="005F1388">
              <w:rPr>
                <w:rFonts w:ascii="Calibri Light" w:hAnsi="Calibri Light" w:cs="Calibri Light"/>
                <w:color w:val="FF0000"/>
                <w:sz w:val="18"/>
                <w:szCs w:val="18"/>
              </w:rPr>
              <w:t>-vol&gt;</w:t>
            </w:r>
          </w:p>
        </w:tc>
        <w:tc>
          <w:tcPr>
            <w:tcW w:w="1752" w:type="dxa"/>
            <w:tcBorders>
              <w:top w:val="nil"/>
              <w:left w:val="nil"/>
              <w:bottom w:val="nil"/>
              <w:right w:val="nil"/>
            </w:tcBorders>
            <w:shd w:val="pct25" w:color="002855" w:fill="auto"/>
          </w:tcPr>
          <w:p w14:paraId="62BBFC1D" w14:textId="02B9A663" w:rsidR="00C27DE8" w:rsidRPr="005F1388" w:rsidRDefault="00C27DE8" w:rsidP="00854A1D">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 xml:space="preserve">&lt;$opening </w:t>
            </w:r>
            <w:proofErr w:type="spellStart"/>
            <w:r w:rsidRPr="005F1388">
              <w:rPr>
                <w:rFonts w:ascii="Calibri Light" w:hAnsi="Calibri Light" w:cs="Calibri Light"/>
                <w:color w:val="FF0000"/>
                <w:sz w:val="18"/>
                <w:szCs w:val="18"/>
              </w:rPr>
              <w:t>bal</w:t>
            </w:r>
            <w:proofErr w:type="spellEnd"/>
            <w:r w:rsidRPr="005F1388">
              <w:rPr>
                <w:rFonts w:ascii="Calibri Light" w:hAnsi="Calibri Light" w:cs="Calibri Light"/>
                <w:color w:val="FF0000"/>
                <w:sz w:val="18"/>
                <w:szCs w:val="18"/>
              </w:rPr>
              <w:t>-total&gt;</w:t>
            </w:r>
          </w:p>
        </w:tc>
      </w:tr>
      <w:tr w:rsidR="00C27DE8" w:rsidRPr="00A64A4E" w14:paraId="0E86C90D" w14:textId="77777777" w:rsidTr="00656485">
        <w:tc>
          <w:tcPr>
            <w:tcW w:w="2204" w:type="dxa"/>
            <w:tcBorders>
              <w:top w:val="nil"/>
              <w:left w:val="nil"/>
              <w:bottom w:val="nil"/>
              <w:right w:val="nil"/>
            </w:tcBorders>
            <w:shd w:val="clear" w:color="002855" w:fill="auto"/>
          </w:tcPr>
          <w:p w14:paraId="50629AEF" w14:textId="3CCCA892" w:rsidR="00C27DE8" w:rsidRPr="00A64A4E" w:rsidRDefault="00C27DE8" w:rsidP="00C27DE8">
            <w:pPr>
              <w:rPr>
                <w:rFonts w:ascii="Calibri Light" w:hAnsi="Calibri Light" w:cs="Calibri Light"/>
              </w:rPr>
            </w:pPr>
            <w:r w:rsidRPr="00A64A4E">
              <w:rPr>
                <w:rFonts w:ascii="Calibri Light" w:hAnsi="Calibri Light" w:cs="Calibri Light"/>
                <w:sz w:val="18"/>
                <w:szCs w:val="18"/>
              </w:rPr>
              <w:t>Contributions/transfers in</w:t>
            </w:r>
          </w:p>
        </w:tc>
        <w:tc>
          <w:tcPr>
            <w:tcW w:w="1753" w:type="dxa"/>
            <w:tcBorders>
              <w:top w:val="nil"/>
              <w:left w:val="nil"/>
              <w:bottom w:val="nil"/>
              <w:right w:val="nil"/>
            </w:tcBorders>
            <w:shd w:val="clear" w:color="002855" w:fill="auto"/>
          </w:tcPr>
          <w:p w14:paraId="71DEA893" w14:textId="02D39DF3" w:rsidR="00C27DE8" w:rsidRPr="005F1388" w:rsidRDefault="00C27DE8" w:rsidP="00854A1D">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transfers in-mem&gt;</w:t>
            </w:r>
          </w:p>
        </w:tc>
        <w:tc>
          <w:tcPr>
            <w:tcW w:w="1764" w:type="dxa"/>
            <w:tcBorders>
              <w:top w:val="nil"/>
              <w:left w:val="nil"/>
              <w:bottom w:val="nil"/>
              <w:right w:val="nil"/>
            </w:tcBorders>
            <w:shd w:val="clear" w:color="002855" w:fill="auto"/>
          </w:tcPr>
          <w:p w14:paraId="05F602DF" w14:textId="44B33ED5"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transfers in-</w:t>
            </w:r>
            <w:proofErr w:type="spellStart"/>
            <w:r w:rsidRPr="005F1388">
              <w:rPr>
                <w:rFonts w:ascii="Calibri Light" w:hAnsi="Calibri Light" w:cs="Calibri Light"/>
                <w:color w:val="FF0000"/>
                <w:sz w:val="18"/>
                <w:szCs w:val="18"/>
              </w:rPr>
              <w:t>er</w:t>
            </w:r>
            <w:proofErr w:type="spellEnd"/>
            <w:r w:rsidRPr="005F1388">
              <w:rPr>
                <w:rFonts w:ascii="Calibri Light" w:hAnsi="Calibri Light" w:cs="Calibri Light"/>
                <w:color w:val="FF0000"/>
                <w:sz w:val="18"/>
                <w:szCs w:val="18"/>
              </w:rPr>
              <w:t>&gt;</w:t>
            </w:r>
          </w:p>
        </w:tc>
        <w:tc>
          <w:tcPr>
            <w:tcW w:w="1878" w:type="dxa"/>
            <w:tcBorders>
              <w:top w:val="nil"/>
              <w:left w:val="nil"/>
              <w:bottom w:val="nil"/>
              <w:right w:val="nil"/>
            </w:tcBorders>
            <w:shd w:val="clear" w:color="002855" w:fill="auto"/>
          </w:tcPr>
          <w:p w14:paraId="49D8D50A" w14:textId="2B7E4BE5"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transfers in-vol&gt;</w:t>
            </w:r>
          </w:p>
        </w:tc>
        <w:tc>
          <w:tcPr>
            <w:tcW w:w="1752" w:type="dxa"/>
            <w:tcBorders>
              <w:top w:val="nil"/>
              <w:left w:val="nil"/>
              <w:bottom w:val="nil"/>
              <w:right w:val="nil"/>
            </w:tcBorders>
            <w:shd w:val="clear" w:color="002855" w:fill="auto"/>
          </w:tcPr>
          <w:p w14:paraId="1E71CB09" w14:textId="4508F0F6"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008E2AD8">
              <w:rPr>
                <w:rFonts w:ascii="Calibri Light" w:hAnsi="Calibri Light" w:cs="Calibri Light"/>
                <w:color w:val="FF0000"/>
                <w:sz w:val="18"/>
                <w:szCs w:val="18"/>
              </w:rPr>
              <w:t>transfers in- total</w:t>
            </w:r>
            <w:r w:rsidRPr="005F1388">
              <w:rPr>
                <w:rFonts w:ascii="Calibri Light" w:hAnsi="Calibri Light" w:cs="Calibri Light"/>
                <w:color w:val="FF0000"/>
                <w:sz w:val="18"/>
                <w:szCs w:val="18"/>
              </w:rPr>
              <w:t>&gt;</w:t>
            </w:r>
          </w:p>
        </w:tc>
      </w:tr>
      <w:tr w:rsidR="00C27DE8" w:rsidRPr="00A64A4E" w14:paraId="5BD81856" w14:textId="77777777" w:rsidTr="00656485">
        <w:tc>
          <w:tcPr>
            <w:tcW w:w="2204" w:type="dxa"/>
            <w:tcBorders>
              <w:top w:val="nil"/>
              <w:left w:val="nil"/>
              <w:bottom w:val="nil"/>
              <w:right w:val="nil"/>
            </w:tcBorders>
            <w:shd w:val="pct25" w:color="002855" w:fill="auto"/>
          </w:tcPr>
          <w:p w14:paraId="63DBB4B6" w14:textId="1C67E15F" w:rsidR="00C27DE8" w:rsidRPr="00A64A4E" w:rsidRDefault="00C27DE8" w:rsidP="00C27DE8">
            <w:pPr>
              <w:rPr>
                <w:rFonts w:ascii="Calibri Light" w:hAnsi="Calibri Light" w:cs="Calibri Light"/>
                <w:sz w:val="18"/>
                <w:szCs w:val="18"/>
              </w:rPr>
            </w:pPr>
            <w:r w:rsidRPr="00A64A4E">
              <w:rPr>
                <w:rFonts w:ascii="Calibri Light" w:hAnsi="Calibri Light" w:cs="Calibri Light"/>
                <w:sz w:val="18"/>
                <w:szCs w:val="18"/>
              </w:rPr>
              <w:t>Withdrawals/transfers out</w:t>
            </w:r>
          </w:p>
        </w:tc>
        <w:tc>
          <w:tcPr>
            <w:tcW w:w="1753" w:type="dxa"/>
            <w:tcBorders>
              <w:top w:val="nil"/>
              <w:left w:val="nil"/>
              <w:bottom w:val="nil"/>
              <w:right w:val="nil"/>
            </w:tcBorders>
            <w:shd w:val="pct25" w:color="002855" w:fill="auto"/>
          </w:tcPr>
          <w:p w14:paraId="7EB0A4C5" w14:textId="0B5F2C87" w:rsidR="00C27DE8" w:rsidRPr="005F1388" w:rsidRDefault="00C27DE8" w:rsidP="00854A1D">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transfers out-mem&gt;</w:t>
            </w:r>
          </w:p>
        </w:tc>
        <w:tc>
          <w:tcPr>
            <w:tcW w:w="1764" w:type="dxa"/>
            <w:tcBorders>
              <w:top w:val="nil"/>
              <w:left w:val="nil"/>
              <w:bottom w:val="nil"/>
              <w:right w:val="nil"/>
            </w:tcBorders>
            <w:shd w:val="pct25" w:color="002855" w:fill="auto"/>
          </w:tcPr>
          <w:p w14:paraId="59AE2708" w14:textId="5400FB3D"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transfers out-</w:t>
            </w:r>
            <w:proofErr w:type="spellStart"/>
            <w:r w:rsidRPr="005F1388">
              <w:rPr>
                <w:rFonts w:ascii="Calibri Light" w:hAnsi="Calibri Light" w:cs="Calibri Light"/>
                <w:color w:val="FF0000"/>
                <w:sz w:val="18"/>
                <w:szCs w:val="18"/>
              </w:rPr>
              <w:t>er</w:t>
            </w:r>
            <w:proofErr w:type="spellEnd"/>
            <w:r w:rsidRPr="005F1388">
              <w:rPr>
                <w:rFonts w:ascii="Calibri Light" w:hAnsi="Calibri Light" w:cs="Calibri Light"/>
                <w:color w:val="FF0000"/>
                <w:sz w:val="18"/>
                <w:szCs w:val="18"/>
              </w:rPr>
              <w:t>&gt;</w:t>
            </w:r>
          </w:p>
        </w:tc>
        <w:tc>
          <w:tcPr>
            <w:tcW w:w="1878" w:type="dxa"/>
            <w:tcBorders>
              <w:top w:val="nil"/>
              <w:left w:val="nil"/>
              <w:bottom w:val="nil"/>
              <w:right w:val="nil"/>
            </w:tcBorders>
            <w:shd w:val="pct25" w:color="002855" w:fill="auto"/>
          </w:tcPr>
          <w:p w14:paraId="091C355A" w14:textId="273253DA"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transfers out-vol&gt;</w:t>
            </w:r>
          </w:p>
        </w:tc>
        <w:tc>
          <w:tcPr>
            <w:tcW w:w="1752" w:type="dxa"/>
            <w:tcBorders>
              <w:top w:val="nil"/>
              <w:left w:val="nil"/>
              <w:bottom w:val="nil"/>
              <w:right w:val="nil"/>
            </w:tcBorders>
            <w:shd w:val="pct25" w:color="002855" w:fill="auto"/>
          </w:tcPr>
          <w:p w14:paraId="1A377033" w14:textId="0FF1D0B8"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transfers out- total &gt;</w:t>
            </w:r>
          </w:p>
        </w:tc>
      </w:tr>
      <w:tr w:rsidR="00C27DE8" w:rsidRPr="00A64A4E" w14:paraId="6E9D4203" w14:textId="77777777" w:rsidTr="00656485">
        <w:tc>
          <w:tcPr>
            <w:tcW w:w="2204" w:type="dxa"/>
            <w:tcBorders>
              <w:top w:val="nil"/>
              <w:left w:val="nil"/>
              <w:bottom w:val="nil"/>
              <w:right w:val="nil"/>
            </w:tcBorders>
            <w:shd w:val="clear" w:color="002855" w:fill="auto"/>
          </w:tcPr>
          <w:p w14:paraId="0C2A83D8" w14:textId="583DB527" w:rsidR="00C27DE8" w:rsidRPr="00A64A4E" w:rsidRDefault="00C27DE8" w:rsidP="00C27DE8">
            <w:pPr>
              <w:rPr>
                <w:rFonts w:ascii="Calibri Light" w:hAnsi="Calibri Light" w:cs="Calibri Light"/>
                <w:sz w:val="18"/>
                <w:szCs w:val="18"/>
              </w:rPr>
            </w:pPr>
            <w:r w:rsidRPr="00A64A4E">
              <w:rPr>
                <w:rFonts w:ascii="Calibri Light" w:hAnsi="Calibri Light" w:cs="Calibri Light"/>
                <w:sz w:val="18"/>
                <w:szCs w:val="18"/>
              </w:rPr>
              <w:t>Earnings</w:t>
            </w:r>
          </w:p>
        </w:tc>
        <w:tc>
          <w:tcPr>
            <w:tcW w:w="1753" w:type="dxa"/>
            <w:tcBorders>
              <w:top w:val="nil"/>
              <w:left w:val="nil"/>
              <w:bottom w:val="nil"/>
              <w:right w:val="nil"/>
            </w:tcBorders>
            <w:shd w:val="clear" w:color="002855" w:fill="auto"/>
          </w:tcPr>
          <w:p w14:paraId="5610BED3" w14:textId="5D3BE1D4" w:rsidR="00C27DE8" w:rsidRPr="005F1388" w:rsidRDefault="00C27DE8" w:rsidP="00854A1D">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earnings-mem&gt;</w:t>
            </w:r>
          </w:p>
        </w:tc>
        <w:tc>
          <w:tcPr>
            <w:tcW w:w="1764" w:type="dxa"/>
            <w:tcBorders>
              <w:top w:val="nil"/>
              <w:left w:val="nil"/>
              <w:bottom w:val="nil"/>
              <w:right w:val="nil"/>
            </w:tcBorders>
            <w:shd w:val="clear" w:color="002855" w:fill="auto"/>
          </w:tcPr>
          <w:p w14:paraId="5B7577D2" w14:textId="58F8988B"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earnings-</w:t>
            </w:r>
            <w:proofErr w:type="spellStart"/>
            <w:r w:rsidRPr="005F1388">
              <w:rPr>
                <w:rFonts w:ascii="Calibri Light" w:hAnsi="Calibri Light" w:cs="Calibri Light"/>
                <w:color w:val="FF0000"/>
                <w:sz w:val="18"/>
                <w:szCs w:val="18"/>
              </w:rPr>
              <w:t>er</w:t>
            </w:r>
            <w:proofErr w:type="spellEnd"/>
            <w:r w:rsidRPr="005F1388">
              <w:rPr>
                <w:rFonts w:ascii="Calibri Light" w:hAnsi="Calibri Light" w:cs="Calibri Light"/>
                <w:color w:val="FF0000"/>
                <w:sz w:val="18"/>
                <w:szCs w:val="18"/>
              </w:rPr>
              <w:t>&gt;</w:t>
            </w:r>
          </w:p>
        </w:tc>
        <w:tc>
          <w:tcPr>
            <w:tcW w:w="1878" w:type="dxa"/>
            <w:tcBorders>
              <w:top w:val="nil"/>
              <w:left w:val="nil"/>
              <w:bottom w:val="nil"/>
              <w:right w:val="nil"/>
            </w:tcBorders>
            <w:shd w:val="clear" w:color="002855" w:fill="auto"/>
          </w:tcPr>
          <w:p w14:paraId="4482A4F5" w14:textId="50C7ACDC"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earnings-vol&gt;</w:t>
            </w:r>
          </w:p>
        </w:tc>
        <w:tc>
          <w:tcPr>
            <w:tcW w:w="1752" w:type="dxa"/>
            <w:tcBorders>
              <w:top w:val="nil"/>
              <w:left w:val="nil"/>
              <w:bottom w:val="nil"/>
              <w:right w:val="nil"/>
            </w:tcBorders>
            <w:shd w:val="clear" w:color="002855" w:fill="auto"/>
          </w:tcPr>
          <w:p w14:paraId="62FF1388" w14:textId="1C12952E"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earnings- total &gt;</w:t>
            </w:r>
          </w:p>
        </w:tc>
      </w:tr>
      <w:tr w:rsidR="00C27DE8" w:rsidRPr="00A64A4E" w14:paraId="0B5980A1" w14:textId="77777777" w:rsidTr="00656485">
        <w:tc>
          <w:tcPr>
            <w:tcW w:w="2204" w:type="dxa"/>
            <w:tcBorders>
              <w:top w:val="nil"/>
              <w:left w:val="nil"/>
              <w:bottom w:val="nil"/>
              <w:right w:val="nil"/>
            </w:tcBorders>
            <w:shd w:val="pct25" w:color="002855" w:fill="auto"/>
          </w:tcPr>
          <w:p w14:paraId="21FA65BA" w14:textId="16CCF13B" w:rsidR="00C27DE8" w:rsidRPr="00A64A4E" w:rsidRDefault="00C27DE8" w:rsidP="00FD60E8">
            <w:pPr>
              <w:rPr>
                <w:rFonts w:ascii="Calibri Light" w:hAnsi="Calibri Light" w:cs="Calibri Light"/>
              </w:rPr>
            </w:pPr>
            <w:r w:rsidRPr="00A64A4E">
              <w:rPr>
                <w:rFonts w:ascii="Calibri Light" w:hAnsi="Calibri Light" w:cs="Calibri Light"/>
                <w:sz w:val="18"/>
                <w:szCs w:val="18"/>
              </w:rPr>
              <w:t xml:space="preserve">Closing balance at </w:t>
            </w:r>
            <w:r w:rsidRPr="00FD60E8">
              <w:rPr>
                <w:rFonts w:ascii="Calibri Light" w:hAnsi="Calibri Light" w:cs="Calibri Light"/>
                <w:color w:val="FF0000"/>
                <w:sz w:val="18"/>
                <w:szCs w:val="18"/>
              </w:rPr>
              <w:t>&lt;</w:t>
            </w:r>
            <w:r w:rsidR="00FD60E8" w:rsidRPr="00FD60E8">
              <w:rPr>
                <w:rFonts w:ascii="Calibri Light" w:hAnsi="Calibri Light" w:cs="Calibri Light"/>
                <w:color w:val="FF0000"/>
                <w:sz w:val="18"/>
                <w:szCs w:val="18"/>
              </w:rPr>
              <w:t xml:space="preserve">last </w:t>
            </w:r>
            <w:proofErr w:type="spellStart"/>
            <w:r w:rsidR="00FD60E8" w:rsidRPr="00FD60E8">
              <w:rPr>
                <w:rFonts w:ascii="Calibri Light" w:hAnsi="Calibri Light" w:cs="Calibri Light"/>
                <w:color w:val="FF0000"/>
                <w:sz w:val="18"/>
                <w:szCs w:val="18"/>
              </w:rPr>
              <w:t>val</w:t>
            </w:r>
            <w:proofErr w:type="spellEnd"/>
            <w:r w:rsidR="00FD60E8" w:rsidRPr="00FD60E8">
              <w:rPr>
                <w:rFonts w:ascii="Calibri Light" w:hAnsi="Calibri Light" w:cs="Calibri Light"/>
                <w:color w:val="FF0000"/>
                <w:sz w:val="18"/>
                <w:szCs w:val="18"/>
              </w:rPr>
              <w:t xml:space="preserve"> date</w:t>
            </w:r>
            <w:r w:rsidRPr="00FD60E8">
              <w:rPr>
                <w:rFonts w:ascii="Calibri Light" w:hAnsi="Calibri Light" w:cs="Calibri Light"/>
                <w:color w:val="FF0000"/>
                <w:sz w:val="18"/>
                <w:szCs w:val="18"/>
              </w:rPr>
              <w:t>&gt;</w:t>
            </w:r>
          </w:p>
        </w:tc>
        <w:tc>
          <w:tcPr>
            <w:tcW w:w="1753" w:type="dxa"/>
            <w:tcBorders>
              <w:top w:val="nil"/>
              <w:left w:val="nil"/>
              <w:bottom w:val="nil"/>
              <w:right w:val="nil"/>
            </w:tcBorders>
            <w:shd w:val="pct25" w:color="002855" w:fill="auto"/>
          </w:tcPr>
          <w:p w14:paraId="1E1D5522" w14:textId="5D5367FB" w:rsidR="00C27DE8" w:rsidRPr="005F1388" w:rsidRDefault="00C27DE8" w:rsidP="00854A1D">
            <w:pPr>
              <w:jc w:val="right"/>
              <w:rPr>
                <w:rFonts w:ascii="Calibri Light" w:hAnsi="Calibri Light" w:cs="Calibri Light"/>
                <w:color w:val="FF0000"/>
                <w:sz w:val="18"/>
                <w:szCs w:val="18"/>
              </w:rPr>
            </w:pPr>
            <w:commentRangeStart w:id="11"/>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 xml:space="preserve">closing </w:t>
            </w:r>
            <w:proofErr w:type="spellStart"/>
            <w:r w:rsidRPr="005F1388">
              <w:rPr>
                <w:rFonts w:ascii="Calibri Light" w:hAnsi="Calibri Light" w:cs="Calibri Light"/>
                <w:color w:val="FF0000"/>
                <w:sz w:val="18"/>
                <w:szCs w:val="18"/>
              </w:rPr>
              <w:t>bal</w:t>
            </w:r>
            <w:proofErr w:type="spellEnd"/>
            <w:r w:rsidRPr="005F1388">
              <w:rPr>
                <w:rFonts w:ascii="Calibri Light" w:hAnsi="Calibri Light" w:cs="Calibri Light"/>
                <w:color w:val="FF0000"/>
                <w:sz w:val="18"/>
                <w:szCs w:val="18"/>
              </w:rPr>
              <w:t>-mem&gt;</w:t>
            </w:r>
          </w:p>
        </w:tc>
        <w:tc>
          <w:tcPr>
            <w:tcW w:w="1764" w:type="dxa"/>
            <w:tcBorders>
              <w:top w:val="nil"/>
              <w:left w:val="nil"/>
              <w:bottom w:val="nil"/>
              <w:right w:val="nil"/>
            </w:tcBorders>
            <w:shd w:val="pct25" w:color="002855" w:fill="auto"/>
          </w:tcPr>
          <w:p w14:paraId="6657B48B" w14:textId="0A041079"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 xml:space="preserve">closing </w:t>
            </w:r>
            <w:proofErr w:type="spellStart"/>
            <w:r w:rsidRPr="005F1388">
              <w:rPr>
                <w:rFonts w:ascii="Calibri Light" w:hAnsi="Calibri Light" w:cs="Calibri Light"/>
                <w:color w:val="FF0000"/>
                <w:sz w:val="18"/>
                <w:szCs w:val="18"/>
              </w:rPr>
              <w:t>bal-er</w:t>
            </w:r>
            <w:proofErr w:type="spellEnd"/>
            <w:r w:rsidRPr="005F1388">
              <w:rPr>
                <w:rFonts w:ascii="Calibri Light" w:hAnsi="Calibri Light" w:cs="Calibri Light"/>
                <w:color w:val="FF0000"/>
                <w:sz w:val="18"/>
                <w:szCs w:val="18"/>
              </w:rPr>
              <w:t>&gt;</w:t>
            </w:r>
          </w:p>
        </w:tc>
        <w:tc>
          <w:tcPr>
            <w:tcW w:w="1878" w:type="dxa"/>
            <w:tcBorders>
              <w:top w:val="nil"/>
              <w:left w:val="nil"/>
              <w:bottom w:val="nil"/>
              <w:right w:val="nil"/>
            </w:tcBorders>
            <w:shd w:val="pct25" w:color="002855" w:fill="auto"/>
          </w:tcPr>
          <w:p w14:paraId="4DB6255E" w14:textId="173F4586"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 xml:space="preserve">closing </w:t>
            </w:r>
            <w:proofErr w:type="spellStart"/>
            <w:r w:rsidRPr="005F1388">
              <w:rPr>
                <w:rFonts w:ascii="Calibri Light" w:hAnsi="Calibri Light" w:cs="Calibri Light"/>
                <w:color w:val="FF0000"/>
                <w:sz w:val="18"/>
                <w:szCs w:val="18"/>
              </w:rPr>
              <w:t>bal</w:t>
            </w:r>
            <w:proofErr w:type="spellEnd"/>
            <w:r w:rsidRPr="005F1388">
              <w:rPr>
                <w:rFonts w:ascii="Calibri Light" w:hAnsi="Calibri Light" w:cs="Calibri Light"/>
                <w:color w:val="FF0000"/>
                <w:sz w:val="18"/>
                <w:szCs w:val="18"/>
              </w:rPr>
              <w:t>-vol&gt;</w:t>
            </w:r>
          </w:p>
        </w:tc>
        <w:tc>
          <w:tcPr>
            <w:tcW w:w="1752" w:type="dxa"/>
            <w:tcBorders>
              <w:top w:val="nil"/>
              <w:left w:val="nil"/>
              <w:bottom w:val="nil"/>
              <w:right w:val="nil"/>
            </w:tcBorders>
            <w:shd w:val="pct25" w:color="002855" w:fill="auto"/>
          </w:tcPr>
          <w:p w14:paraId="5FC45E10" w14:textId="1018A22F"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 xml:space="preserve">closing </w:t>
            </w:r>
            <w:proofErr w:type="spellStart"/>
            <w:r w:rsidRPr="005F1388">
              <w:rPr>
                <w:rFonts w:ascii="Calibri Light" w:hAnsi="Calibri Light" w:cs="Calibri Light"/>
                <w:color w:val="FF0000"/>
                <w:sz w:val="18"/>
                <w:szCs w:val="18"/>
              </w:rPr>
              <w:t>bal</w:t>
            </w:r>
            <w:proofErr w:type="spellEnd"/>
            <w:r w:rsidRPr="005F1388">
              <w:rPr>
                <w:rFonts w:ascii="Calibri Light" w:hAnsi="Calibri Light" w:cs="Calibri Light"/>
                <w:color w:val="FF0000"/>
                <w:sz w:val="18"/>
                <w:szCs w:val="18"/>
              </w:rPr>
              <w:t>- total&gt;</w:t>
            </w:r>
            <w:commentRangeEnd w:id="11"/>
            <w:r w:rsidR="007D5D78">
              <w:rPr>
                <w:rStyle w:val="CommentReference"/>
                <w:rFonts w:eastAsia="Times New Roman" w:cs="Times New Roman"/>
              </w:rPr>
              <w:commentReference w:id="11"/>
            </w:r>
          </w:p>
        </w:tc>
      </w:tr>
      <w:tr w:rsidR="00C27DE8" w:rsidRPr="00A64A4E" w14:paraId="6316DD28" w14:textId="77777777" w:rsidTr="00656485">
        <w:tc>
          <w:tcPr>
            <w:tcW w:w="2204" w:type="dxa"/>
            <w:tcBorders>
              <w:top w:val="nil"/>
              <w:left w:val="nil"/>
              <w:bottom w:val="nil"/>
              <w:right w:val="nil"/>
            </w:tcBorders>
          </w:tcPr>
          <w:p w14:paraId="03A85AC9" w14:textId="20E249A3" w:rsidR="00C27DE8" w:rsidRPr="00A64A4E" w:rsidRDefault="00C27DE8" w:rsidP="00C27DE8">
            <w:pPr>
              <w:rPr>
                <w:rFonts w:ascii="Calibri Light" w:hAnsi="Calibri Light" w:cs="Calibri Light"/>
              </w:rPr>
            </w:pPr>
            <w:r w:rsidRPr="00A64A4E">
              <w:rPr>
                <w:rFonts w:ascii="Calibri Light" w:hAnsi="Calibri Light" w:cs="Calibri Light"/>
                <w:sz w:val="18"/>
                <w:szCs w:val="18"/>
              </w:rPr>
              <w:t>Amount subject to locking-in requirements (SK)</w:t>
            </w:r>
          </w:p>
        </w:tc>
        <w:tc>
          <w:tcPr>
            <w:tcW w:w="1753" w:type="dxa"/>
            <w:tcBorders>
              <w:top w:val="nil"/>
              <w:left w:val="nil"/>
              <w:bottom w:val="nil"/>
              <w:right w:val="nil"/>
            </w:tcBorders>
          </w:tcPr>
          <w:p w14:paraId="6CAF90A2" w14:textId="63C90144" w:rsidR="00C27DE8" w:rsidRPr="005F1388" w:rsidRDefault="00C27DE8" w:rsidP="00854A1D">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lock in SK-mem&gt;</w:t>
            </w:r>
          </w:p>
        </w:tc>
        <w:tc>
          <w:tcPr>
            <w:tcW w:w="1764" w:type="dxa"/>
            <w:tcBorders>
              <w:top w:val="nil"/>
              <w:left w:val="nil"/>
              <w:bottom w:val="nil"/>
              <w:right w:val="nil"/>
            </w:tcBorders>
          </w:tcPr>
          <w:p w14:paraId="264C78DC" w14:textId="2BEEFA46"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lock in SK-</w:t>
            </w:r>
            <w:proofErr w:type="spellStart"/>
            <w:r w:rsidRPr="005F1388">
              <w:rPr>
                <w:rFonts w:ascii="Calibri Light" w:hAnsi="Calibri Light" w:cs="Calibri Light"/>
                <w:color w:val="FF0000"/>
                <w:sz w:val="18"/>
                <w:szCs w:val="18"/>
              </w:rPr>
              <w:t>er</w:t>
            </w:r>
            <w:proofErr w:type="spellEnd"/>
            <w:r w:rsidRPr="005F1388">
              <w:rPr>
                <w:rFonts w:ascii="Calibri Light" w:hAnsi="Calibri Light" w:cs="Calibri Light"/>
                <w:color w:val="FF0000"/>
                <w:sz w:val="18"/>
                <w:szCs w:val="18"/>
              </w:rPr>
              <w:t>&gt;</w:t>
            </w:r>
          </w:p>
        </w:tc>
        <w:tc>
          <w:tcPr>
            <w:tcW w:w="1878" w:type="dxa"/>
            <w:tcBorders>
              <w:top w:val="nil"/>
              <w:left w:val="nil"/>
              <w:bottom w:val="nil"/>
              <w:right w:val="nil"/>
            </w:tcBorders>
          </w:tcPr>
          <w:p w14:paraId="5EC559E0" w14:textId="43F5A51B" w:rsidR="00C27DE8" w:rsidRPr="00A64A4E" w:rsidRDefault="00C27DE8" w:rsidP="00854A1D">
            <w:pPr>
              <w:jc w:val="right"/>
              <w:rPr>
                <w:rFonts w:ascii="Calibri Light" w:hAnsi="Calibri Light" w:cs="Calibri Light"/>
              </w:rPr>
            </w:pPr>
          </w:p>
        </w:tc>
        <w:tc>
          <w:tcPr>
            <w:tcW w:w="1752" w:type="dxa"/>
            <w:tcBorders>
              <w:top w:val="nil"/>
              <w:left w:val="nil"/>
              <w:bottom w:val="nil"/>
              <w:right w:val="nil"/>
            </w:tcBorders>
          </w:tcPr>
          <w:p w14:paraId="5415CAEE" w14:textId="442D1202" w:rsidR="00C27DE8" w:rsidRPr="005F1388" w:rsidRDefault="00C27DE8" w:rsidP="00854A1D">
            <w:pPr>
              <w:jc w:val="right"/>
              <w:rPr>
                <w:rFonts w:ascii="Calibri Light" w:hAnsi="Calibri Light" w:cs="Calibri Light"/>
                <w:color w:val="FF0000"/>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lock in SK- total &gt;</w:t>
            </w:r>
          </w:p>
        </w:tc>
      </w:tr>
      <w:tr w:rsidR="00C1557D" w:rsidRPr="00A64A4E" w14:paraId="66EDF2C4" w14:textId="77777777" w:rsidTr="00656485">
        <w:tc>
          <w:tcPr>
            <w:tcW w:w="2204" w:type="dxa"/>
            <w:tcBorders>
              <w:top w:val="nil"/>
              <w:left w:val="nil"/>
              <w:bottom w:val="nil"/>
              <w:right w:val="nil"/>
            </w:tcBorders>
            <w:shd w:val="pct25" w:color="002855" w:fill="auto"/>
          </w:tcPr>
          <w:p w14:paraId="05229D3F" w14:textId="56361028" w:rsidR="00C1557D" w:rsidRPr="00A64A4E" w:rsidRDefault="00C1557D" w:rsidP="00C1557D">
            <w:pPr>
              <w:rPr>
                <w:rFonts w:ascii="Calibri Light" w:hAnsi="Calibri Light" w:cs="Calibri Light"/>
                <w:sz w:val="18"/>
                <w:szCs w:val="18"/>
              </w:rPr>
            </w:pPr>
            <w:commentRangeStart w:id="12"/>
            <w:r w:rsidRPr="00A64A4E">
              <w:rPr>
                <w:rFonts w:ascii="Calibri Light" w:hAnsi="Calibri Light" w:cs="Calibri Light"/>
                <w:sz w:val="18"/>
                <w:szCs w:val="18"/>
              </w:rPr>
              <w:t>Amount subject to locking-in requirements (ON)</w:t>
            </w:r>
          </w:p>
        </w:tc>
        <w:tc>
          <w:tcPr>
            <w:tcW w:w="1753" w:type="dxa"/>
            <w:tcBorders>
              <w:top w:val="nil"/>
              <w:left w:val="nil"/>
              <w:bottom w:val="nil"/>
              <w:right w:val="nil"/>
            </w:tcBorders>
            <w:shd w:val="pct25" w:color="002855" w:fill="auto"/>
          </w:tcPr>
          <w:p w14:paraId="1BF71A55" w14:textId="31427BED" w:rsidR="00C1557D" w:rsidRPr="005F1388" w:rsidRDefault="00854A1D" w:rsidP="00854A1D">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lock in ON-mem&gt;</w:t>
            </w:r>
          </w:p>
        </w:tc>
        <w:tc>
          <w:tcPr>
            <w:tcW w:w="1764" w:type="dxa"/>
            <w:tcBorders>
              <w:top w:val="nil"/>
              <w:left w:val="nil"/>
              <w:bottom w:val="nil"/>
              <w:right w:val="nil"/>
            </w:tcBorders>
            <w:shd w:val="pct25" w:color="002855" w:fill="auto"/>
          </w:tcPr>
          <w:p w14:paraId="71B9FB4E" w14:textId="6185D260" w:rsidR="00C1557D" w:rsidRPr="005F1388" w:rsidRDefault="00854A1D" w:rsidP="00A64A4E">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 xml:space="preserve">lock in </w:t>
            </w:r>
            <w:r w:rsidR="00A64A4E" w:rsidRPr="005F1388">
              <w:rPr>
                <w:rFonts w:ascii="Calibri Light" w:hAnsi="Calibri Light" w:cs="Calibri Light"/>
                <w:color w:val="FF0000"/>
                <w:sz w:val="18"/>
                <w:szCs w:val="18"/>
              </w:rPr>
              <w:t>ON</w:t>
            </w:r>
            <w:r w:rsidRPr="005F1388">
              <w:rPr>
                <w:rFonts w:ascii="Calibri Light" w:hAnsi="Calibri Light" w:cs="Calibri Light"/>
                <w:color w:val="FF0000"/>
                <w:sz w:val="18"/>
                <w:szCs w:val="18"/>
              </w:rPr>
              <w:t>-</w:t>
            </w:r>
            <w:proofErr w:type="spellStart"/>
            <w:r w:rsidRPr="005F1388">
              <w:rPr>
                <w:rFonts w:ascii="Calibri Light" w:hAnsi="Calibri Light" w:cs="Calibri Light"/>
                <w:color w:val="FF0000"/>
                <w:sz w:val="18"/>
                <w:szCs w:val="18"/>
              </w:rPr>
              <w:t>er</w:t>
            </w:r>
            <w:proofErr w:type="spellEnd"/>
            <w:r w:rsidRPr="005F1388">
              <w:rPr>
                <w:rFonts w:ascii="Calibri Light" w:hAnsi="Calibri Light" w:cs="Calibri Light"/>
                <w:color w:val="FF0000"/>
                <w:sz w:val="18"/>
                <w:szCs w:val="18"/>
              </w:rPr>
              <w:t>&gt;</w:t>
            </w:r>
          </w:p>
        </w:tc>
        <w:tc>
          <w:tcPr>
            <w:tcW w:w="1878" w:type="dxa"/>
            <w:tcBorders>
              <w:top w:val="nil"/>
              <w:left w:val="nil"/>
              <w:bottom w:val="nil"/>
              <w:right w:val="nil"/>
            </w:tcBorders>
            <w:shd w:val="pct25" w:color="002855" w:fill="auto"/>
          </w:tcPr>
          <w:p w14:paraId="06EAC3AB" w14:textId="77777777" w:rsidR="00C1557D" w:rsidRPr="00A64A4E" w:rsidRDefault="00C1557D" w:rsidP="00854A1D">
            <w:pPr>
              <w:jc w:val="right"/>
              <w:rPr>
                <w:rFonts w:ascii="Calibri Light" w:hAnsi="Calibri Light" w:cs="Calibri Light"/>
                <w:sz w:val="18"/>
                <w:szCs w:val="18"/>
              </w:rPr>
            </w:pPr>
          </w:p>
        </w:tc>
        <w:tc>
          <w:tcPr>
            <w:tcW w:w="1752" w:type="dxa"/>
            <w:tcBorders>
              <w:top w:val="nil"/>
              <w:left w:val="nil"/>
              <w:bottom w:val="nil"/>
              <w:right w:val="nil"/>
            </w:tcBorders>
            <w:shd w:val="pct25" w:color="002855" w:fill="auto"/>
          </w:tcPr>
          <w:p w14:paraId="776132FC" w14:textId="715AD1BC" w:rsidR="00C1557D" w:rsidRPr="005F1388" w:rsidRDefault="00854A1D" w:rsidP="00854A1D">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&lt;</w:t>
            </w:r>
            <w:r w:rsidR="00E9376D"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lock in ON- total &gt;</w:t>
            </w:r>
            <w:commentRangeEnd w:id="12"/>
            <w:r w:rsidR="00BF7D53" w:rsidRPr="005F1388">
              <w:rPr>
                <w:rStyle w:val="CommentReference"/>
                <w:rFonts w:ascii="Calibri Light" w:eastAsia="Times New Roman" w:hAnsi="Calibri Light" w:cs="Calibri Light"/>
                <w:color w:val="FF0000"/>
              </w:rPr>
              <w:commentReference w:id="12"/>
            </w:r>
          </w:p>
        </w:tc>
      </w:tr>
    </w:tbl>
    <w:p w14:paraId="37562A67" w14:textId="77777777" w:rsidR="0052047A" w:rsidRPr="00D70054" w:rsidRDefault="0052047A" w:rsidP="00325013">
      <w:pPr>
        <w:rPr>
          <w:rFonts w:ascii="Calibri Light" w:hAnsi="Calibri Light" w:cs="Calibri Light"/>
          <w:sz w:val="22"/>
        </w:rPr>
      </w:pPr>
    </w:p>
    <w:p w14:paraId="0E67FADA" w14:textId="77777777" w:rsidR="00E9376D" w:rsidRPr="00D70054" w:rsidRDefault="00E9376D" w:rsidP="00E9376D">
      <w:pPr>
        <w:rPr>
          <w:rFonts w:ascii="Calibri Light" w:hAnsi="Calibri Light" w:cs="Calibri Light"/>
          <w:sz w:val="22"/>
        </w:rPr>
      </w:pPr>
    </w:p>
    <w:tbl>
      <w:tblPr>
        <w:tblStyle w:val="TableGrid"/>
        <w:tblW w:w="9351" w:type="dxa"/>
        <w:tblLook w:val="04A0" w:firstRow="1" w:lastRow="0" w:firstColumn="1" w:lastColumn="0" w:noHBand="0" w:noVBand="1"/>
      </w:tblPr>
      <w:tblGrid>
        <w:gridCol w:w="2286"/>
        <w:gridCol w:w="1948"/>
        <w:gridCol w:w="2849"/>
        <w:gridCol w:w="2268"/>
      </w:tblGrid>
      <w:tr w:rsidR="00E9376D" w:rsidRPr="00A64A4E" w14:paraId="3D6C3E00" w14:textId="77777777" w:rsidTr="00656485">
        <w:tc>
          <w:tcPr>
            <w:tcW w:w="7083" w:type="dxa"/>
            <w:gridSpan w:val="3"/>
            <w:shd w:val="clear" w:color="auto" w:fill="002855"/>
          </w:tcPr>
          <w:p w14:paraId="460F420E" w14:textId="01287F7E" w:rsidR="00E9376D" w:rsidRPr="00A64A4E" w:rsidRDefault="00E9376D" w:rsidP="00E9376D">
            <w:pPr>
              <w:rPr>
                <w:rFonts w:ascii="Calibri Light" w:hAnsi="Calibri Light" w:cs="Calibri Light"/>
                <w:b/>
                <w:color w:val="FFFFFF" w:themeColor="background1"/>
                <w:sz w:val="28"/>
                <w:szCs w:val="28"/>
              </w:rPr>
            </w:pPr>
            <w:r w:rsidRPr="00A1367D">
              <w:rPr>
                <w:rFonts w:ascii="Calibri Light" w:hAnsi="Calibri Light" w:cs="Calibri Light"/>
                <w:b/>
                <w:color w:val="FFFFFF" w:themeColor="background1"/>
                <w:sz w:val="24"/>
                <w:szCs w:val="28"/>
              </w:rPr>
              <w:t xml:space="preserve">Your investment summary as at </w:t>
            </w:r>
            <w:r w:rsidR="00C83E22" w:rsidRPr="00A1367D">
              <w:rPr>
                <w:rFonts w:ascii="Calibri Light" w:hAnsi="Calibri Light" w:cs="Calibri Light"/>
                <w:b/>
                <w:color w:val="FF0000"/>
                <w:sz w:val="24"/>
                <w:szCs w:val="28"/>
              </w:rPr>
              <w:t xml:space="preserve">&lt;last </w:t>
            </w:r>
            <w:proofErr w:type="spellStart"/>
            <w:r w:rsidR="00C83E22" w:rsidRPr="00A1367D">
              <w:rPr>
                <w:rFonts w:ascii="Calibri Light" w:hAnsi="Calibri Light" w:cs="Calibri Light"/>
                <w:b/>
                <w:color w:val="FF0000"/>
                <w:sz w:val="24"/>
                <w:szCs w:val="28"/>
              </w:rPr>
              <w:t>val</w:t>
            </w:r>
            <w:proofErr w:type="spellEnd"/>
            <w:r w:rsidR="00C83E22" w:rsidRPr="00A1367D">
              <w:rPr>
                <w:rFonts w:ascii="Calibri Light" w:hAnsi="Calibri Light" w:cs="Calibri Light"/>
                <w:b/>
                <w:color w:val="FF0000"/>
                <w:sz w:val="24"/>
                <w:szCs w:val="28"/>
              </w:rPr>
              <w:t xml:space="preserve"> date &gt;</w:t>
            </w:r>
          </w:p>
        </w:tc>
        <w:tc>
          <w:tcPr>
            <w:tcW w:w="2268" w:type="dxa"/>
            <w:shd w:val="clear" w:color="auto" w:fill="002855"/>
          </w:tcPr>
          <w:p w14:paraId="2AD4B68E" w14:textId="77777777" w:rsidR="00E9376D" w:rsidRPr="00A64A4E" w:rsidRDefault="00E9376D" w:rsidP="004A5419">
            <w:pPr>
              <w:rPr>
                <w:rFonts w:ascii="Calibri Light" w:hAnsi="Calibri Light" w:cs="Calibri Light"/>
                <w:color w:val="FFFFFF" w:themeColor="background1"/>
              </w:rPr>
            </w:pPr>
          </w:p>
        </w:tc>
      </w:tr>
      <w:tr w:rsidR="00E9376D" w:rsidRPr="00A64A4E" w14:paraId="529D275C" w14:textId="77777777" w:rsidTr="00656485">
        <w:tc>
          <w:tcPr>
            <w:tcW w:w="2286" w:type="dxa"/>
            <w:tcBorders>
              <w:bottom w:val="nil"/>
            </w:tcBorders>
            <w:shd w:val="clear" w:color="auto" w:fill="002855"/>
          </w:tcPr>
          <w:p w14:paraId="7C936CB9" w14:textId="77777777" w:rsidR="00E9376D" w:rsidRPr="00A64A4E" w:rsidRDefault="00E9376D" w:rsidP="004A5419">
            <w:pPr>
              <w:jc w:val="center"/>
              <w:rPr>
                <w:rFonts w:ascii="Calibri Light" w:hAnsi="Calibri Light" w:cs="Calibri Light"/>
                <w:color w:val="002855"/>
              </w:rPr>
            </w:pPr>
          </w:p>
        </w:tc>
        <w:tc>
          <w:tcPr>
            <w:tcW w:w="1948" w:type="dxa"/>
            <w:tcBorders>
              <w:bottom w:val="nil"/>
            </w:tcBorders>
            <w:shd w:val="clear" w:color="auto" w:fill="002855"/>
          </w:tcPr>
          <w:p w14:paraId="3EBEF689" w14:textId="0F8A0850" w:rsidR="00E9376D" w:rsidRPr="00CC3F94" w:rsidRDefault="00E9376D" w:rsidP="00A1367D">
            <w:pPr>
              <w:jc w:val="right"/>
              <w:rPr>
                <w:rFonts w:ascii="Calibri Light" w:hAnsi="Calibri Light" w:cs="Calibri Light"/>
                <w:b/>
                <w:color w:val="FFFFFF" w:themeColor="background1"/>
                <w:sz w:val="18"/>
              </w:rPr>
            </w:pPr>
            <w:r w:rsidRPr="00CC3F94">
              <w:rPr>
                <w:rFonts w:ascii="Calibri Light" w:hAnsi="Calibri Light" w:cs="Calibri Light"/>
                <w:b/>
                <w:color w:val="FFFFFF" w:themeColor="background1"/>
                <w:sz w:val="18"/>
              </w:rPr>
              <w:t>Balance (units)</w:t>
            </w:r>
          </w:p>
        </w:tc>
        <w:tc>
          <w:tcPr>
            <w:tcW w:w="2849" w:type="dxa"/>
            <w:tcBorders>
              <w:bottom w:val="nil"/>
            </w:tcBorders>
            <w:shd w:val="clear" w:color="auto" w:fill="002855"/>
          </w:tcPr>
          <w:p w14:paraId="3F04AD07" w14:textId="22C07DEB" w:rsidR="00E9376D" w:rsidRPr="00CC3F94" w:rsidRDefault="00E9376D" w:rsidP="00A1367D">
            <w:pPr>
              <w:jc w:val="right"/>
              <w:rPr>
                <w:rFonts w:ascii="Calibri Light" w:hAnsi="Calibri Light" w:cs="Calibri Light"/>
                <w:b/>
                <w:color w:val="FFFFFF" w:themeColor="background1"/>
                <w:sz w:val="18"/>
              </w:rPr>
            </w:pPr>
            <w:r w:rsidRPr="00CC3F94">
              <w:rPr>
                <w:rFonts w:ascii="Calibri Light" w:hAnsi="Calibri Light" w:cs="Calibri Light"/>
                <w:b/>
                <w:color w:val="FFFFFF" w:themeColor="background1"/>
                <w:sz w:val="18"/>
              </w:rPr>
              <w:t>Unit value</w:t>
            </w:r>
            <w:r w:rsidR="007D5D78" w:rsidRPr="00CC3F94">
              <w:rPr>
                <w:rFonts w:ascii="Calibri Light" w:hAnsi="Calibri Light" w:cs="Calibri Light"/>
                <w:b/>
                <w:color w:val="FFFFFF" w:themeColor="background1"/>
                <w:sz w:val="18"/>
              </w:rPr>
              <w:t>*</w:t>
            </w:r>
          </w:p>
        </w:tc>
        <w:tc>
          <w:tcPr>
            <w:tcW w:w="2268" w:type="dxa"/>
            <w:tcBorders>
              <w:bottom w:val="nil"/>
            </w:tcBorders>
            <w:shd w:val="clear" w:color="auto" w:fill="002855"/>
          </w:tcPr>
          <w:p w14:paraId="7F329578" w14:textId="77777777" w:rsidR="00E9376D" w:rsidRPr="00CC3F94" w:rsidRDefault="00E9376D" w:rsidP="00A1367D">
            <w:pPr>
              <w:jc w:val="right"/>
              <w:rPr>
                <w:rFonts w:ascii="Calibri Light" w:hAnsi="Calibri Light" w:cs="Calibri Light"/>
                <w:b/>
                <w:color w:val="FFFFFF" w:themeColor="background1"/>
                <w:sz w:val="18"/>
              </w:rPr>
            </w:pPr>
            <w:r w:rsidRPr="00CC3F94">
              <w:rPr>
                <w:rFonts w:ascii="Calibri Light" w:hAnsi="Calibri Light" w:cs="Calibri Light"/>
                <w:b/>
                <w:color w:val="FFFFFF" w:themeColor="background1"/>
                <w:sz w:val="18"/>
              </w:rPr>
              <w:t>Total</w:t>
            </w:r>
          </w:p>
        </w:tc>
      </w:tr>
      <w:tr w:rsidR="00E9376D" w:rsidRPr="00A64A4E" w14:paraId="3B930E5A" w14:textId="77777777" w:rsidTr="00656485">
        <w:tc>
          <w:tcPr>
            <w:tcW w:w="2286" w:type="dxa"/>
            <w:tcBorders>
              <w:top w:val="nil"/>
              <w:left w:val="nil"/>
              <w:bottom w:val="nil"/>
              <w:right w:val="nil"/>
            </w:tcBorders>
            <w:shd w:val="clear" w:color="002855" w:fill="auto"/>
          </w:tcPr>
          <w:p w14:paraId="71FBDD8B" w14:textId="7DEDCBD0" w:rsidR="00E9376D" w:rsidRPr="005F1388" w:rsidRDefault="00E9376D" w:rsidP="004A5419">
            <w:pPr>
              <w:rPr>
                <w:rFonts w:ascii="Calibri Light" w:hAnsi="Calibri Light" w:cs="Calibri Light"/>
                <w:color w:val="FF0000"/>
                <w:sz w:val="18"/>
                <w:szCs w:val="18"/>
              </w:rPr>
            </w:pPr>
            <w:r w:rsidRPr="005F1388">
              <w:rPr>
                <w:rFonts w:ascii="Calibri Light" w:hAnsi="Calibri Light" w:cs="Calibri Light"/>
                <w:color w:val="FF0000"/>
                <w:sz w:val="18"/>
                <w:szCs w:val="18"/>
              </w:rPr>
              <w:t>&lt;fund name1&gt;</w:t>
            </w:r>
          </w:p>
        </w:tc>
        <w:tc>
          <w:tcPr>
            <w:tcW w:w="1948" w:type="dxa"/>
            <w:tcBorders>
              <w:top w:val="nil"/>
              <w:left w:val="nil"/>
              <w:bottom w:val="nil"/>
              <w:right w:val="nil"/>
            </w:tcBorders>
            <w:shd w:val="clear" w:color="002855" w:fill="auto"/>
          </w:tcPr>
          <w:p w14:paraId="666F17A1" w14:textId="0E4BAE4E" w:rsidR="00E9376D" w:rsidRPr="005F1388" w:rsidRDefault="00E9376D" w:rsidP="00E9376D">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&lt;units in fund1&gt;</w:t>
            </w:r>
          </w:p>
        </w:tc>
        <w:tc>
          <w:tcPr>
            <w:tcW w:w="2849" w:type="dxa"/>
            <w:tcBorders>
              <w:top w:val="nil"/>
              <w:left w:val="nil"/>
              <w:bottom w:val="nil"/>
              <w:right w:val="nil"/>
            </w:tcBorders>
            <w:shd w:val="clear" w:color="002855" w:fill="auto"/>
          </w:tcPr>
          <w:p w14:paraId="4EEA5853" w14:textId="0A8B14F7" w:rsidR="00E9376D" w:rsidRPr="005F1388" w:rsidRDefault="00E9376D" w:rsidP="00E9376D">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&lt;$fund 1 unit value&gt;</w:t>
            </w:r>
          </w:p>
        </w:tc>
        <w:tc>
          <w:tcPr>
            <w:tcW w:w="2268" w:type="dxa"/>
            <w:tcBorders>
              <w:top w:val="nil"/>
              <w:left w:val="nil"/>
              <w:bottom w:val="nil"/>
              <w:right w:val="nil"/>
            </w:tcBorders>
            <w:shd w:val="clear" w:color="002855" w:fill="auto"/>
          </w:tcPr>
          <w:p w14:paraId="557D1B74" w14:textId="26EEA470" w:rsidR="00E9376D" w:rsidRPr="005F1388" w:rsidRDefault="00E9376D" w:rsidP="00E9376D">
            <w:pPr>
              <w:jc w:val="right"/>
              <w:rPr>
                <w:rFonts w:ascii="Calibri Light" w:hAnsi="Calibri Light" w:cs="Calibri Light"/>
                <w:color w:val="FF0000"/>
                <w:sz w:val="18"/>
                <w:szCs w:val="18"/>
              </w:rPr>
            </w:pPr>
            <w:commentRangeStart w:id="13"/>
            <w:r w:rsidRPr="005F1388">
              <w:rPr>
                <w:rFonts w:ascii="Calibri Light" w:hAnsi="Calibri Light" w:cs="Calibri Light"/>
                <w:color w:val="FF0000"/>
                <w:sz w:val="18"/>
                <w:szCs w:val="18"/>
              </w:rPr>
              <w:t>&lt;$fund 1 value&gt;</w:t>
            </w:r>
            <w:commentRangeEnd w:id="13"/>
            <w:r w:rsidR="007D5D78">
              <w:rPr>
                <w:rStyle w:val="CommentReference"/>
                <w:rFonts w:eastAsia="Times New Roman" w:cs="Times New Roman"/>
              </w:rPr>
              <w:commentReference w:id="13"/>
            </w:r>
          </w:p>
        </w:tc>
      </w:tr>
      <w:tr w:rsidR="00E9376D" w:rsidRPr="00A64A4E" w14:paraId="5127D1C8" w14:textId="77777777" w:rsidTr="00656485">
        <w:tc>
          <w:tcPr>
            <w:tcW w:w="2286" w:type="dxa"/>
            <w:tcBorders>
              <w:top w:val="nil"/>
              <w:left w:val="nil"/>
              <w:bottom w:val="nil"/>
              <w:right w:val="nil"/>
            </w:tcBorders>
            <w:shd w:val="pct25" w:color="002855" w:fill="auto"/>
          </w:tcPr>
          <w:p w14:paraId="139A6B0A" w14:textId="4A217EA4" w:rsidR="00E9376D" w:rsidRPr="005F1388" w:rsidRDefault="00E9376D" w:rsidP="004A5419">
            <w:pPr>
              <w:rPr>
                <w:rFonts w:ascii="Calibri Light" w:hAnsi="Calibri Light" w:cs="Calibri Light"/>
                <w:color w:val="FF0000"/>
              </w:rPr>
            </w:pPr>
            <w:r w:rsidRPr="005F1388">
              <w:rPr>
                <w:rFonts w:ascii="Calibri Light" w:hAnsi="Calibri Light" w:cs="Calibri Light"/>
                <w:color w:val="FF0000"/>
                <w:sz w:val="18"/>
                <w:szCs w:val="18"/>
              </w:rPr>
              <w:t>&lt;fund name 2&gt;</w:t>
            </w:r>
          </w:p>
        </w:tc>
        <w:tc>
          <w:tcPr>
            <w:tcW w:w="1948" w:type="dxa"/>
            <w:tcBorders>
              <w:top w:val="nil"/>
              <w:left w:val="nil"/>
              <w:bottom w:val="nil"/>
              <w:right w:val="nil"/>
            </w:tcBorders>
            <w:shd w:val="pct25" w:color="002855" w:fill="auto"/>
          </w:tcPr>
          <w:p w14:paraId="26091808" w14:textId="4215D199" w:rsidR="00E9376D" w:rsidRPr="005F1388" w:rsidRDefault="00E9376D" w:rsidP="00E9376D">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&lt;units in fund2&gt;</w:t>
            </w:r>
          </w:p>
        </w:tc>
        <w:tc>
          <w:tcPr>
            <w:tcW w:w="2849" w:type="dxa"/>
            <w:tcBorders>
              <w:top w:val="nil"/>
              <w:left w:val="nil"/>
              <w:bottom w:val="nil"/>
              <w:right w:val="nil"/>
            </w:tcBorders>
            <w:shd w:val="pct25" w:color="002855" w:fill="auto"/>
          </w:tcPr>
          <w:p w14:paraId="45EBA3A0" w14:textId="5BC700D6" w:rsidR="00E9376D" w:rsidRPr="005F1388" w:rsidRDefault="00E9376D" w:rsidP="00E9376D">
            <w:pPr>
              <w:jc w:val="right"/>
              <w:rPr>
                <w:rFonts w:ascii="Calibri Light" w:hAnsi="Calibri Light" w:cs="Calibri Light"/>
                <w:color w:val="FF0000"/>
              </w:rPr>
            </w:pPr>
            <w:r w:rsidRPr="005F1388">
              <w:rPr>
                <w:rFonts w:ascii="Calibri Light" w:hAnsi="Calibri Light" w:cs="Calibri Light"/>
                <w:color w:val="FF0000"/>
                <w:sz w:val="18"/>
                <w:szCs w:val="18"/>
              </w:rPr>
              <w:t>&lt;$fund 2 unit value&gt;</w:t>
            </w:r>
          </w:p>
        </w:tc>
        <w:tc>
          <w:tcPr>
            <w:tcW w:w="2268" w:type="dxa"/>
            <w:tcBorders>
              <w:top w:val="nil"/>
              <w:left w:val="nil"/>
              <w:bottom w:val="nil"/>
              <w:right w:val="nil"/>
            </w:tcBorders>
            <w:shd w:val="pct25" w:color="002855" w:fill="auto"/>
          </w:tcPr>
          <w:p w14:paraId="6C21362A" w14:textId="2A7901EC" w:rsidR="00E9376D" w:rsidRPr="005F1388" w:rsidRDefault="00E9376D" w:rsidP="00E9376D">
            <w:pPr>
              <w:jc w:val="right"/>
              <w:rPr>
                <w:rFonts w:ascii="Calibri Light" w:hAnsi="Calibri Light" w:cs="Calibri Light"/>
                <w:color w:val="FF0000"/>
              </w:rPr>
            </w:pPr>
            <w:r w:rsidRPr="005F1388">
              <w:rPr>
                <w:rFonts w:ascii="Calibri Light" w:hAnsi="Calibri Light" w:cs="Calibri Light"/>
                <w:color w:val="FF0000"/>
                <w:sz w:val="18"/>
                <w:szCs w:val="18"/>
              </w:rPr>
              <w:t>&lt;$fund 2 value&gt;</w:t>
            </w:r>
          </w:p>
        </w:tc>
      </w:tr>
      <w:tr w:rsidR="00E9376D" w:rsidRPr="00A64A4E" w14:paraId="3A186746" w14:textId="77777777" w:rsidTr="00656485">
        <w:tc>
          <w:tcPr>
            <w:tcW w:w="2286" w:type="dxa"/>
            <w:tcBorders>
              <w:top w:val="nil"/>
              <w:left w:val="nil"/>
              <w:bottom w:val="nil"/>
              <w:right w:val="nil"/>
            </w:tcBorders>
            <w:shd w:val="clear" w:color="002855" w:fill="auto"/>
          </w:tcPr>
          <w:p w14:paraId="7FA7CE7A" w14:textId="57E1B20F" w:rsidR="00E9376D" w:rsidRPr="005F1388" w:rsidRDefault="00E9376D" w:rsidP="00E9376D">
            <w:pPr>
              <w:rPr>
                <w:rFonts w:ascii="Calibri Light" w:hAnsi="Calibri Light" w:cs="Calibri Light"/>
                <w:color w:val="FF0000"/>
                <w:sz w:val="18"/>
                <w:szCs w:val="18"/>
              </w:rPr>
            </w:pPr>
            <w:r w:rsidRPr="005F1388">
              <w:rPr>
                <w:rFonts w:ascii="Calibri Light" w:hAnsi="Calibri Light" w:cs="Calibri Light"/>
                <w:color w:val="FF0000"/>
                <w:sz w:val="18"/>
                <w:szCs w:val="18"/>
              </w:rPr>
              <w:t>&lt;fund name 3&gt;</w:t>
            </w:r>
          </w:p>
        </w:tc>
        <w:tc>
          <w:tcPr>
            <w:tcW w:w="1948" w:type="dxa"/>
            <w:tcBorders>
              <w:top w:val="nil"/>
              <w:left w:val="nil"/>
              <w:bottom w:val="nil"/>
              <w:right w:val="nil"/>
            </w:tcBorders>
            <w:shd w:val="clear" w:color="002855" w:fill="auto"/>
          </w:tcPr>
          <w:p w14:paraId="63A922F1" w14:textId="2060923C" w:rsidR="00E9376D" w:rsidRPr="005F1388" w:rsidRDefault="00E9376D" w:rsidP="004A5419">
            <w:pPr>
              <w:jc w:val="right"/>
              <w:rPr>
                <w:rFonts w:ascii="Calibri Light" w:hAnsi="Calibri Light" w:cs="Calibri Light"/>
                <w:color w:val="FF0000"/>
                <w:sz w:val="18"/>
                <w:szCs w:val="18"/>
              </w:rPr>
            </w:pPr>
            <w:r w:rsidRPr="005F1388">
              <w:rPr>
                <w:rFonts w:ascii="Calibri Light" w:hAnsi="Calibri Light" w:cs="Calibri Light"/>
                <w:color w:val="FF0000"/>
                <w:sz w:val="18"/>
                <w:szCs w:val="18"/>
              </w:rPr>
              <w:t>&lt;units in fund3&gt;</w:t>
            </w:r>
          </w:p>
        </w:tc>
        <w:tc>
          <w:tcPr>
            <w:tcW w:w="2849" w:type="dxa"/>
            <w:tcBorders>
              <w:top w:val="nil"/>
              <w:left w:val="nil"/>
              <w:bottom w:val="nil"/>
              <w:right w:val="nil"/>
            </w:tcBorders>
            <w:shd w:val="clear" w:color="002855" w:fill="auto"/>
          </w:tcPr>
          <w:p w14:paraId="6AAE64DE" w14:textId="0745B041" w:rsidR="00E9376D" w:rsidRPr="005F1388" w:rsidRDefault="00E9376D" w:rsidP="00E9376D">
            <w:pPr>
              <w:jc w:val="right"/>
              <w:rPr>
                <w:rFonts w:ascii="Calibri Light" w:hAnsi="Calibri Light" w:cs="Calibri Light"/>
                <w:color w:val="FF0000"/>
              </w:rPr>
            </w:pPr>
            <w:r w:rsidRPr="005F1388">
              <w:rPr>
                <w:rFonts w:ascii="Calibri Light" w:hAnsi="Calibri Light" w:cs="Calibri Light"/>
                <w:color w:val="FF0000"/>
                <w:sz w:val="18"/>
                <w:szCs w:val="18"/>
              </w:rPr>
              <w:t>&lt;$fund 3 unit value&gt;</w:t>
            </w:r>
          </w:p>
        </w:tc>
        <w:tc>
          <w:tcPr>
            <w:tcW w:w="2268" w:type="dxa"/>
            <w:tcBorders>
              <w:top w:val="nil"/>
              <w:left w:val="nil"/>
              <w:bottom w:val="nil"/>
              <w:right w:val="nil"/>
            </w:tcBorders>
            <w:shd w:val="clear" w:color="002855" w:fill="auto"/>
          </w:tcPr>
          <w:p w14:paraId="77E8D3F5" w14:textId="6A5FC6B0" w:rsidR="00E9376D" w:rsidRPr="005F1388" w:rsidRDefault="00E9376D" w:rsidP="00E9376D">
            <w:pPr>
              <w:jc w:val="right"/>
              <w:rPr>
                <w:rFonts w:ascii="Calibri Light" w:hAnsi="Calibri Light" w:cs="Calibri Light"/>
                <w:color w:val="FF0000"/>
              </w:rPr>
            </w:pPr>
            <w:r w:rsidRPr="005F1388">
              <w:rPr>
                <w:rFonts w:ascii="Calibri Light" w:hAnsi="Calibri Light" w:cs="Calibri Light"/>
                <w:color w:val="FF0000"/>
                <w:sz w:val="18"/>
                <w:szCs w:val="18"/>
              </w:rPr>
              <w:t>&lt;$fund 3 value&gt;</w:t>
            </w:r>
          </w:p>
        </w:tc>
      </w:tr>
      <w:tr w:rsidR="00E9376D" w:rsidRPr="00A64A4E" w14:paraId="7F171E1B" w14:textId="77777777" w:rsidTr="00656485">
        <w:tc>
          <w:tcPr>
            <w:tcW w:w="2286" w:type="dxa"/>
            <w:tcBorders>
              <w:top w:val="nil"/>
              <w:left w:val="nil"/>
              <w:bottom w:val="nil"/>
              <w:right w:val="nil"/>
            </w:tcBorders>
            <w:shd w:val="pct25" w:color="002855" w:fill="auto"/>
          </w:tcPr>
          <w:p w14:paraId="553EB947" w14:textId="3F7BD14A" w:rsidR="00E9376D" w:rsidRPr="00A64A4E" w:rsidRDefault="00E9376D" w:rsidP="004A5419">
            <w:pPr>
              <w:rPr>
                <w:rFonts w:ascii="Calibri Light" w:hAnsi="Calibri Light" w:cs="Calibri Light"/>
                <w:sz w:val="18"/>
                <w:szCs w:val="18"/>
              </w:rPr>
            </w:pPr>
            <w:r w:rsidRPr="00A64A4E">
              <w:rPr>
                <w:rFonts w:ascii="Calibri Light" w:hAnsi="Calibri Light" w:cs="Calibri Light"/>
                <w:sz w:val="18"/>
                <w:szCs w:val="18"/>
              </w:rPr>
              <w:t>Total</w:t>
            </w:r>
          </w:p>
        </w:tc>
        <w:tc>
          <w:tcPr>
            <w:tcW w:w="1948" w:type="dxa"/>
            <w:tcBorders>
              <w:top w:val="nil"/>
              <w:left w:val="nil"/>
              <w:bottom w:val="nil"/>
              <w:right w:val="nil"/>
            </w:tcBorders>
            <w:shd w:val="pct25" w:color="002855" w:fill="auto"/>
          </w:tcPr>
          <w:p w14:paraId="6256B241" w14:textId="6FF7911F" w:rsidR="00E9376D" w:rsidRPr="00A64A4E" w:rsidRDefault="00E9376D" w:rsidP="004A5419">
            <w:pPr>
              <w:jc w:val="right"/>
              <w:rPr>
                <w:rFonts w:ascii="Calibri Light" w:hAnsi="Calibri Light" w:cs="Calibri Light"/>
                <w:sz w:val="18"/>
                <w:szCs w:val="18"/>
              </w:rPr>
            </w:pPr>
          </w:p>
        </w:tc>
        <w:tc>
          <w:tcPr>
            <w:tcW w:w="2849" w:type="dxa"/>
            <w:tcBorders>
              <w:top w:val="nil"/>
              <w:left w:val="nil"/>
              <w:bottom w:val="nil"/>
              <w:right w:val="nil"/>
            </w:tcBorders>
            <w:shd w:val="pct25" w:color="002855" w:fill="auto"/>
          </w:tcPr>
          <w:p w14:paraId="3301632C" w14:textId="6BFD501E" w:rsidR="00E9376D" w:rsidRPr="00A64A4E" w:rsidRDefault="00E9376D" w:rsidP="004A5419">
            <w:pPr>
              <w:jc w:val="right"/>
              <w:rPr>
                <w:rFonts w:ascii="Calibri Light" w:hAnsi="Calibri Light" w:cs="Calibri Light"/>
              </w:rPr>
            </w:pPr>
          </w:p>
        </w:tc>
        <w:tc>
          <w:tcPr>
            <w:tcW w:w="2268" w:type="dxa"/>
            <w:tcBorders>
              <w:top w:val="nil"/>
              <w:left w:val="nil"/>
              <w:bottom w:val="nil"/>
              <w:right w:val="nil"/>
            </w:tcBorders>
            <w:shd w:val="pct25" w:color="002855" w:fill="auto"/>
          </w:tcPr>
          <w:p w14:paraId="4075B7C0" w14:textId="40A66DC0" w:rsidR="00E9376D" w:rsidRPr="00A64A4E" w:rsidRDefault="00E9376D" w:rsidP="00E9376D">
            <w:pPr>
              <w:jc w:val="right"/>
              <w:rPr>
                <w:rFonts w:ascii="Calibri Light" w:hAnsi="Calibri Light" w:cs="Calibri Light"/>
              </w:rPr>
            </w:pPr>
            <w:r w:rsidRPr="005F1388">
              <w:rPr>
                <w:rFonts w:ascii="Calibri Light" w:hAnsi="Calibri Light" w:cs="Calibri Light"/>
                <w:color w:val="FF0000"/>
                <w:sz w:val="18"/>
                <w:szCs w:val="18"/>
              </w:rPr>
              <w:t>&lt;</w:t>
            </w:r>
            <w:r w:rsidR="00BF7D53" w:rsidRPr="005F1388">
              <w:rPr>
                <w:rFonts w:ascii="Calibri Light" w:hAnsi="Calibri Light" w:cs="Calibri Light"/>
                <w:color w:val="FF0000"/>
                <w:sz w:val="18"/>
                <w:szCs w:val="18"/>
              </w:rPr>
              <w:t>$</w:t>
            </w:r>
            <w:r w:rsidRPr="005F1388">
              <w:rPr>
                <w:rFonts w:ascii="Calibri Light" w:hAnsi="Calibri Light" w:cs="Calibri Light"/>
                <w:color w:val="FF0000"/>
                <w:sz w:val="18"/>
                <w:szCs w:val="18"/>
              </w:rPr>
              <w:t>total value&gt;</w:t>
            </w:r>
          </w:p>
        </w:tc>
      </w:tr>
    </w:tbl>
    <w:p w14:paraId="275A340D" w14:textId="1956FF92" w:rsidR="00145A0A" w:rsidRDefault="00145A0A" w:rsidP="00145A0A">
      <w:pPr>
        <w:rPr>
          <w:rFonts w:ascii="Calibri Light" w:hAnsi="Calibri Light" w:cs="Calibri Light"/>
          <w:sz w:val="18"/>
          <w:szCs w:val="18"/>
        </w:rPr>
      </w:pPr>
      <w:r>
        <w:rPr>
          <w:rFonts w:ascii="Calibri Light" w:hAnsi="Calibri Light" w:cs="Calibri Light"/>
          <w:sz w:val="18"/>
          <w:szCs w:val="18"/>
        </w:rPr>
        <w:t xml:space="preserve">*Unit values shown are net of fees. Please refer to our Fund Fact Sheets on the PEPP website for more information on </w:t>
      </w:r>
      <w:r w:rsidRPr="00145A0A">
        <w:rPr>
          <w:rFonts w:ascii="Calibri Light" w:hAnsi="Calibri Light" w:cs="Calibri Light"/>
          <w:sz w:val="18"/>
          <w:szCs w:val="18"/>
        </w:rPr>
        <w:t>the fees associated with</w:t>
      </w:r>
      <w:r>
        <w:rPr>
          <w:rFonts w:ascii="Calibri Light" w:hAnsi="Calibri Light" w:cs="Calibri Light"/>
          <w:sz w:val="18"/>
          <w:szCs w:val="18"/>
        </w:rPr>
        <w:t xml:space="preserve"> the </w:t>
      </w:r>
      <w:r w:rsidRPr="00145A0A">
        <w:rPr>
          <w:rFonts w:ascii="Calibri Light" w:hAnsi="Calibri Light" w:cs="Calibri Light"/>
          <w:sz w:val="18"/>
          <w:szCs w:val="18"/>
        </w:rPr>
        <w:t xml:space="preserve">investment and </w:t>
      </w:r>
      <w:r>
        <w:rPr>
          <w:rFonts w:ascii="Calibri Light" w:hAnsi="Calibri Light" w:cs="Calibri Light"/>
          <w:sz w:val="18"/>
          <w:szCs w:val="18"/>
        </w:rPr>
        <w:t>administration</w:t>
      </w:r>
      <w:r w:rsidRPr="00145A0A">
        <w:rPr>
          <w:rFonts w:ascii="Calibri Light" w:hAnsi="Calibri Light" w:cs="Calibri Light"/>
          <w:sz w:val="18"/>
          <w:szCs w:val="18"/>
        </w:rPr>
        <w:t xml:space="preserve"> of each fund.</w:t>
      </w:r>
    </w:p>
    <w:p w14:paraId="4DAB642E" w14:textId="77777777" w:rsidR="007D5D78" w:rsidRPr="00D70054" w:rsidRDefault="007D5D78" w:rsidP="00E9376D">
      <w:pPr>
        <w:rPr>
          <w:rFonts w:ascii="Calibri Light" w:hAnsi="Calibri Light" w:cs="Calibri Light"/>
          <w:sz w:val="22"/>
        </w:rPr>
      </w:pPr>
    </w:p>
    <w:p w14:paraId="31599328" w14:textId="77777777" w:rsidR="00BF7D53" w:rsidRPr="00734F15" w:rsidRDefault="00BF7D53" w:rsidP="00BF7D53">
      <w:pPr>
        <w:rPr>
          <w:rFonts w:ascii="Calibri Light" w:hAnsi="Calibri Light" w:cs="Calibri Light"/>
          <w:sz w:val="22"/>
          <w:szCs w:val="22"/>
        </w:rPr>
      </w:pPr>
      <w:r w:rsidRPr="00734F15">
        <w:rPr>
          <w:rFonts w:ascii="Calibri Light" w:hAnsi="Calibri Light" w:cs="Calibri Light"/>
          <w:sz w:val="22"/>
          <w:szCs w:val="22"/>
        </w:rPr>
        <w:t>Your PEPP account will remain invested in the same fund you are currently in and will continue to be valued based on the market value until you inform us otherwise.</w:t>
      </w:r>
    </w:p>
    <w:p w14:paraId="62CA11AE" w14:textId="77777777" w:rsidR="009D150C" w:rsidRPr="00734F15" w:rsidRDefault="009D150C" w:rsidP="00BF7D53">
      <w:pPr>
        <w:rPr>
          <w:rFonts w:ascii="Calibri Light" w:hAnsi="Calibri Light" w:cs="Calibri Light"/>
          <w:sz w:val="22"/>
          <w:szCs w:val="22"/>
        </w:rPr>
      </w:pPr>
    </w:p>
    <w:p w14:paraId="1038816E" w14:textId="350AA7C2" w:rsidR="009D150C" w:rsidRPr="00B9668D" w:rsidRDefault="00E22320" w:rsidP="009D150C">
      <w:pPr>
        <w:rPr>
          <w:rFonts w:ascii="Calibri Light" w:hAnsi="Calibri Light" w:cs="Calibri Light"/>
          <w:sz w:val="22"/>
          <w:szCs w:val="22"/>
        </w:rPr>
      </w:pPr>
      <w:r w:rsidRPr="00B9668D">
        <w:rPr>
          <w:rFonts w:ascii="Calibri Light" w:hAnsi="Calibri Light" w:cs="Calibri Light"/>
          <w:b/>
          <w:sz w:val="22"/>
          <w:szCs w:val="22"/>
        </w:rPr>
        <w:t>&lt;P</w:t>
      </w:r>
      <w:r w:rsidR="008F3E5A">
        <w:rPr>
          <w:rFonts w:ascii="Calibri Light" w:hAnsi="Calibri Light" w:cs="Calibri Light"/>
          <w:b/>
          <w:sz w:val="22"/>
          <w:szCs w:val="22"/>
        </w:rPr>
        <w:t>3</w:t>
      </w:r>
      <w:r w:rsidRPr="00B9668D">
        <w:rPr>
          <w:rFonts w:ascii="Calibri Light" w:hAnsi="Calibri Light" w:cs="Calibri Light"/>
          <w:b/>
          <w:sz w:val="22"/>
          <w:szCs w:val="22"/>
        </w:rPr>
        <w:t>&gt;</w:t>
      </w:r>
      <w:r w:rsidR="009D150C" w:rsidRPr="00B9668D">
        <w:rPr>
          <w:rFonts w:ascii="Calibri Light" w:hAnsi="Calibri Light" w:cs="Calibri Light"/>
          <w:sz w:val="22"/>
          <w:szCs w:val="22"/>
        </w:rPr>
        <w:t xml:space="preserve">PEPP is governed by Saskatchewan legislation. </w:t>
      </w:r>
      <w:commentRangeStart w:id="14"/>
      <w:r w:rsidR="006B622A" w:rsidRPr="00B9668D">
        <w:rPr>
          <w:rFonts w:ascii="Calibri Light" w:hAnsi="Calibri Light" w:cs="Calibri Light"/>
          <w:sz w:val="22"/>
          <w:szCs w:val="22"/>
        </w:rPr>
        <w:t xml:space="preserve">Our records indicate </w:t>
      </w:r>
      <w:r w:rsidR="009D150C" w:rsidRPr="00B9668D">
        <w:rPr>
          <w:rFonts w:ascii="Calibri Light" w:hAnsi="Calibri Light" w:cs="Calibri Light"/>
          <w:sz w:val="22"/>
          <w:szCs w:val="22"/>
        </w:rPr>
        <w:t xml:space="preserve">a portion of your locked-in money is governed by another province’s legislation. </w:t>
      </w:r>
      <w:r w:rsidR="00CE7D7B" w:rsidRPr="00B9668D">
        <w:rPr>
          <w:rFonts w:ascii="Calibri Light" w:hAnsi="Calibri Light" w:cs="Calibri Light"/>
          <w:sz w:val="22"/>
          <w:szCs w:val="22"/>
        </w:rPr>
        <w:t>For further details</w:t>
      </w:r>
      <w:r w:rsidR="00820EA1" w:rsidRPr="00B9668D">
        <w:rPr>
          <w:rFonts w:ascii="Calibri Light" w:hAnsi="Calibri Light" w:cs="Calibri Light"/>
          <w:sz w:val="22"/>
          <w:szCs w:val="22"/>
        </w:rPr>
        <w:t>,</w:t>
      </w:r>
      <w:r w:rsidR="00CE7D7B" w:rsidRPr="00B9668D">
        <w:rPr>
          <w:rFonts w:ascii="Calibri Light" w:hAnsi="Calibri Light" w:cs="Calibri Light"/>
          <w:sz w:val="22"/>
          <w:szCs w:val="22"/>
        </w:rPr>
        <w:t xml:space="preserve"> see the </w:t>
      </w:r>
      <w:r w:rsidR="00CE7D7B" w:rsidRPr="00B9668D">
        <w:rPr>
          <w:rFonts w:ascii="Calibri Light" w:hAnsi="Calibri Light" w:cs="Calibri Light"/>
          <w:i/>
          <w:sz w:val="22"/>
          <w:szCs w:val="22"/>
        </w:rPr>
        <w:t>Working Beyond Saskatchewan</w:t>
      </w:r>
      <w:r w:rsidR="00CE7D7B" w:rsidRPr="00B9668D">
        <w:rPr>
          <w:rFonts w:ascii="Calibri Light" w:hAnsi="Calibri Light" w:cs="Calibri Light"/>
          <w:sz w:val="22"/>
          <w:szCs w:val="22"/>
        </w:rPr>
        <w:t xml:space="preserve"> </w:t>
      </w:r>
      <w:r w:rsidR="00820EA1" w:rsidRPr="00B9668D">
        <w:rPr>
          <w:rFonts w:ascii="Calibri Light" w:hAnsi="Calibri Light" w:cs="Calibri Light"/>
          <w:sz w:val="22"/>
          <w:szCs w:val="22"/>
        </w:rPr>
        <w:t xml:space="preserve">section </w:t>
      </w:r>
      <w:r w:rsidR="00CE7D7B" w:rsidRPr="00B9668D">
        <w:rPr>
          <w:rFonts w:ascii="Calibri Light" w:hAnsi="Calibri Light" w:cs="Calibri Light"/>
          <w:sz w:val="22"/>
          <w:szCs w:val="22"/>
        </w:rPr>
        <w:t>on our website.</w:t>
      </w:r>
      <w:commentRangeEnd w:id="14"/>
      <w:r w:rsidR="00FD60E8" w:rsidRPr="00B9668D">
        <w:rPr>
          <w:rStyle w:val="CommentReference"/>
          <w:rFonts w:ascii="Calibri Light" w:hAnsi="Calibri Light" w:cs="Calibri Light"/>
          <w:sz w:val="22"/>
          <w:szCs w:val="22"/>
        </w:rPr>
        <w:commentReference w:id="14"/>
      </w:r>
      <w:r w:rsidRPr="00B9668D">
        <w:rPr>
          <w:rFonts w:ascii="Calibri Light" w:hAnsi="Calibri Light" w:cs="Calibri Light"/>
          <w:b/>
          <w:sz w:val="22"/>
          <w:szCs w:val="22"/>
        </w:rPr>
        <w:t>&lt;P</w:t>
      </w:r>
      <w:r w:rsidR="008F3E5A">
        <w:rPr>
          <w:rFonts w:ascii="Calibri Light" w:hAnsi="Calibri Light" w:cs="Calibri Light"/>
          <w:b/>
          <w:sz w:val="22"/>
          <w:szCs w:val="22"/>
        </w:rPr>
        <w:t>3</w:t>
      </w:r>
      <w:r w:rsidRPr="00B9668D">
        <w:rPr>
          <w:rFonts w:ascii="Calibri Light" w:hAnsi="Calibri Light" w:cs="Calibri Light"/>
          <w:b/>
          <w:sz w:val="22"/>
          <w:szCs w:val="22"/>
        </w:rPr>
        <w:t>&gt;</w:t>
      </w:r>
    </w:p>
    <w:p w14:paraId="1C201972" w14:textId="77777777" w:rsidR="00291E75" w:rsidRDefault="00291E75" w:rsidP="009D150C">
      <w:pPr>
        <w:rPr>
          <w:rFonts w:ascii="Calibri Light" w:hAnsi="Calibri Light" w:cs="Calibri Light"/>
          <w:sz w:val="22"/>
          <w:szCs w:val="22"/>
        </w:rPr>
      </w:pPr>
    </w:p>
    <w:p w14:paraId="543BAD3E" w14:textId="7D401FE4" w:rsidR="00291E75" w:rsidRPr="00734F15" w:rsidRDefault="00C41AD1" w:rsidP="009D150C">
      <w:pPr>
        <w:rPr>
          <w:rFonts w:ascii="Calibri Light" w:hAnsi="Calibri Light" w:cs="Calibri Light"/>
          <w:sz w:val="22"/>
          <w:szCs w:val="22"/>
        </w:rPr>
      </w:pPr>
      <w:r w:rsidRPr="00C41AD1">
        <w:rPr>
          <w:rFonts w:ascii="Calibri Light" w:hAnsi="Calibri Light" w:cs="Calibri Light"/>
          <w:i/>
          <w:sz w:val="22"/>
          <w:szCs w:val="22"/>
        </w:rPr>
        <w:t xml:space="preserve">The Public Employees Pension </w:t>
      </w:r>
      <w:r w:rsidR="00291E75" w:rsidRPr="00C41AD1">
        <w:rPr>
          <w:rFonts w:ascii="Calibri Light" w:hAnsi="Calibri Light" w:cs="Calibri Light"/>
          <w:i/>
          <w:sz w:val="22"/>
          <w:szCs w:val="22"/>
        </w:rPr>
        <w:t>Plan</w:t>
      </w:r>
      <w:r w:rsidRPr="00C41AD1">
        <w:rPr>
          <w:rFonts w:ascii="Calibri Light" w:hAnsi="Calibri Light" w:cs="Calibri Light"/>
          <w:i/>
          <w:sz w:val="22"/>
          <w:szCs w:val="22"/>
        </w:rPr>
        <w:t xml:space="preserve"> Act</w:t>
      </w:r>
      <w:r w:rsidRPr="00C41AD1">
        <w:rPr>
          <w:rFonts w:ascii="Calibri Light" w:hAnsi="Calibri Light" w:cs="Calibri Light"/>
          <w:sz w:val="22"/>
          <w:szCs w:val="22"/>
        </w:rPr>
        <w:t xml:space="preserve"> and</w:t>
      </w:r>
      <w:r w:rsidRPr="00C41AD1">
        <w:rPr>
          <w:rFonts w:ascii="Calibri Light" w:hAnsi="Calibri Light" w:cs="Calibri Light"/>
          <w:i/>
          <w:sz w:val="22"/>
          <w:szCs w:val="22"/>
        </w:rPr>
        <w:t xml:space="preserve"> Regulations</w:t>
      </w:r>
      <w:r w:rsidRPr="00C41AD1">
        <w:rPr>
          <w:rFonts w:ascii="Calibri Light" w:hAnsi="Calibri Light" w:cs="Calibri Light"/>
          <w:sz w:val="22"/>
          <w:szCs w:val="22"/>
        </w:rPr>
        <w:t xml:space="preserve">, </w:t>
      </w:r>
      <w:r w:rsidR="00291E75" w:rsidRPr="00C41AD1">
        <w:rPr>
          <w:rFonts w:ascii="Calibri Light" w:hAnsi="Calibri Light" w:cs="Calibri Light"/>
          <w:sz w:val="22"/>
          <w:szCs w:val="22"/>
        </w:rPr>
        <w:t>Statement of Investment Policy and G</w:t>
      </w:r>
      <w:r w:rsidRPr="00C41AD1">
        <w:rPr>
          <w:rFonts w:ascii="Calibri Light" w:hAnsi="Calibri Light" w:cs="Calibri Light"/>
          <w:sz w:val="22"/>
          <w:szCs w:val="22"/>
        </w:rPr>
        <w:t>oals</w:t>
      </w:r>
      <w:r w:rsidR="00291E75" w:rsidRPr="00C41AD1">
        <w:rPr>
          <w:rFonts w:ascii="Calibri Light" w:hAnsi="Calibri Light" w:cs="Calibri Light"/>
          <w:sz w:val="22"/>
          <w:szCs w:val="22"/>
        </w:rPr>
        <w:t xml:space="preserve"> and the </w:t>
      </w:r>
      <w:r w:rsidRPr="00C41AD1">
        <w:rPr>
          <w:rFonts w:ascii="Calibri Light" w:hAnsi="Calibri Light" w:cs="Calibri Light"/>
          <w:sz w:val="22"/>
          <w:szCs w:val="22"/>
        </w:rPr>
        <w:t xml:space="preserve">Public Employees Pension Board </w:t>
      </w:r>
      <w:r w:rsidR="00291E75" w:rsidRPr="00C41AD1">
        <w:rPr>
          <w:rFonts w:ascii="Calibri Light" w:hAnsi="Calibri Light" w:cs="Calibri Light"/>
          <w:sz w:val="22"/>
          <w:szCs w:val="22"/>
        </w:rPr>
        <w:t>Governance Manual are available on the PEPP website.</w:t>
      </w:r>
    </w:p>
    <w:p w14:paraId="5A09499B" w14:textId="77777777" w:rsidR="00BF7D53" w:rsidRPr="00734F15" w:rsidRDefault="00BF7D53" w:rsidP="00E9376D">
      <w:pPr>
        <w:rPr>
          <w:rFonts w:ascii="Calibri Light" w:hAnsi="Calibri Light" w:cs="Calibri Light"/>
          <w:sz w:val="22"/>
          <w:szCs w:val="22"/>
        </w:rPr>
      </w:pPr>
    </w:p>
    <w:p w14:paraId="7D392CA6" w14:textId="208F0ABA" w:rsidR="00BF7D53" w:rsidRPr="00F45169" w:rsidRDefault="00FD60E8" w:rsidP="00E9376D">
      <w:pPr>
        <w:rPr>
          <w:rFonts w:ascii="Calibri Light" w:hAnsi="Calibri Light" w:cs="Calibri Light"/>
          <w:sz w:val="22"/>
          <w:szCs w:val="22"/>
        </w:rPr>
      </w:pPr>
      <w:r w:rsidRPr="00F45169">
        <w:rPr>
          <w:rFonts w:ascii="Calibri Light" w:hAnsi="Calibri Light" w:cs="Calibri Light"/>
          <w:sz w:val="22"/>
          <w:szCs w:val="22"/>
        </w:rPr>
        <w:t xml:space="preserve">Refer to the </w:t>
      </w:r>
      <w:r w:rsidRPr="00F45169">
        <w:rPr>
          <w:rFonts w:ascii="Calibri Light" w:hAnsi="Calibri Light" w:cs="Calibri Light"/>
          <w:i/>
          <w:sz w:val="22"/>
          <w:szCs w:val="22"/>
        </w:rPr>
        <w:t>Retirement options: My choice</w:t>
      </w:r>
      <w:r w:rsidRPr="00F45169">
        <w:rPr>
          <w:rFonts w:ascii="Calibri Light" w:hAnsi="Calibri Light" w:cs="Calibri Light"/>
          <w:sz w:val="22"/>
          <w:szCs w:val="22"/>
        </w:rPr>
        <w:t xml:space="preserve"> form for your options.</w:t>
      </w:r>
    </w:p>
    <w:p w14:paraId="6C7D5C76" w14:textId="77777777" w:rsidR="004631A7" w:rsidRPr="00A64A4E" w:rsidRDefault="004631A7">
      <w:pPr>
        <w:rPr>
          <w:rFonts w:ascii="Calibri Light" w:hAnsi="Calibri Light" w:cs="Calibri Light"/>
        </w:rPr>
      </w:pPr>
      <w:r w:rsidRPr="00A64A4E">
        <w:rPr>
          <w:rFonts w:ascii="Calibri Light" w:hAnsi="Calibri Light" w:cs="Calibri Light"/>
        </w:rPr>
        <w:br w:type="page"/>
      </w:r>
    </w:p>
    <w:p w14:paraId="7DD702DE" w14:textId="7D01456A" w:rsidR="00E9376D" w:rsidRPr="00935C71" w:rsidRDefault="003F1540" w:rsidP="00325013">
      <w:pPr>
        <w:rPr>
          <w:rFonts w:ascii="Calibri Light" w:hAnsi="Calibri Light" w:cs="Calibri Light"/>
          <w:b/>
          <w:color w:val="000000" w:themeColor="text1"/>
          <w:sz w:val="36"/>
          <w:szCs w:val="36"/>
        </w:rPr>
      </w:pPr>
      <w:r w:rsidRPr="00935C71">
        <w:rPr>
          <w:rFonts w:ascii="Calibri Light" w:hAnsi="Calibri Light" w:cs="Calibri Light"/>
          <w:b/>
          <w:color w:val="000000" w:themeColor="text1"/>
          <w:sz w:val="36"/>
          <w:szCs w:val="36"/>
        </w:rPr>
        <w:lastRenderedPageBreak/>
        <w:t xml:space="preserve">Retirement </w:t>
      </w:r>
      <w:r w:rsidR="00563AE1" w:rsidRPr="00935C71">
        <w:rPr>
          <w:rFonts w:ascii="Calibri Light" w:hAnsi="Calibri Light" w:cs="Calibri Light"/>
          <w:b/>
          <w:color w:val="000000" w:themeColor="text1"/>
          <w:sz w:val="36"/>
          <w:szCs w:val="36"/>
        </w:rPr>
        <w:t>income</w:t>
      </w:r>
    </w:p>
    <w:p w14:paraId="7082AF87" w14:textId="77777777" w:rsidR="004479C5" w:rsidRPr="00D70054" w:rsidRDefault="004479C5" w:rsidP="004479C5">
      <w:pPr>
        <w:rPr>
          <w:rFonts w:ascii="Calibri Light" w:hAnsi="Calibri Light" w:cs="Calibri Light"/>
          <w:sz w:val="22"/>
        </w:rPr>
      </w:pPr>
    </w:p>
    <w:p w14:paraId="3C95FC9A" w14:textId="4FDA8CB4" w:rsidR="00E9376D" w:rsidRPr="00734F15" w:rsidRDefault="004631A7" w:rsidP="00325013">
      <w:pPr>
        <w:rPr>
          <w:rFonts w:ascii="Calibri Light" w:hAnsi="Calibri Light" w:cs="Calibri Light"/>
          <w:sz w:val="22"/>
          <w:szCs w:val="22"/>
        </w:rPr>
      </w:pPr>
      <w:r w:rsidRPr="00734F15">
        <w:rPr>
          <w:rFonts w:ascii="Calibri Light" w:hAnsi="Calibri Light" w:cs="Calibri Light"/>
          <w:sz w:val="22"/>
          <w:szCs w:val="22"/>
        </w:rPr>
        <w:t xml:space="preserve">You may begin receiving </w:t>
      </w:r>
      <w:r w:rsidR="004479C5">
        <w:rPr>
          <w:rFonts w:ascii="Calibri Light" w:hAnsi="Calibri Light" w:cs="Calibri Light"/>
          <w:sz w:val="22"/>
          <w:szCs w:val="22"/>
        </w:rPr>
        <w:t>retirement</w:t>
      </w:r>
      <w:r w:rsidRPr="00734F15">
        <w:rPr>
          <w:rFonts w:ascii="Calibri Light" w:hAnsi="Calibri Light" w:cs="Calibri Light"/>
          <w:sz w:val="22"/>
          <w:szCs w:val="22"/>
        </w:rPr>
        <w:t xml:space="preserve"> income any</w:t>
      </w:r>
      <w:r w:rsidR="00BF3AA4">
        <w:rPr>
          <w:rFonts w:ascii="Calibri Light" w:hAnsi="Calibri Light" w:cs="Calibri Light"/>
          <w:sz w:val="22"/>
          <w:szCs w:val="22"/>
        </w:rPr>
        <w:t xml:space="preserve"> time</w:t>
      </w:r>
      <w:r w:rsidRPr="00734F15">
        <w:rPr>
          <w:rFonts w:ascii="Calibri Light" w:hAnsi="Calibri Light" w:cs="Calibri Light"/>
          <w:sz w:val="22"/>
          <w:szCs w:val="22"/>
        </w:rPr>
        <w:t xml:space="preserve"> after your earliest retirement date:</w:t>
      </w:r>
    </w:p>
    <w:p w14:paraId="55F8018E" w14:textId="77777777" w:rsidR="00333D71" w:rsidRDefault="00333D71" w:rsidP="00325013">
      <w:pPr>
        <w:rPr>
          <w:rFonts w:ascii="Calibri Light" w:hAnsi="Calibri Light" w:cs="Calibri Light"/>
          <w:sz w:val="22"/>
          <w:szCs w:val="22"/>
        </w:rPr>
      </w:pPr>
    </w:p>
    <w:tbl>
      <w:tblPr>
        <w:tblStyle w:val="TableGrid"/>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970"/>
        <w:gridCol w:w="3970"/>
      </w:tblGrid>
      <w:tr w:rsidR="007E1CEE" w14:paraId="7392876D" w14:textId="77777777" w:rsidTr="007E1CEE">
        <w:tc>
          <w:tcPr>
            <w:tcW w:w="2263" w:type="dxa"/>
          </w:tcPr>
          <w:p w14:paraId="57531DFD" w14:textId="2E61A134" w:rsidR="007E1CEE" w:rsidRDefault="007E1CEE" w:rsidP="007E1CEE">
            <w:pPr>
              <w:rPr>
                <w:rFonts w:ascii="Calibri Light" w:hAnsi="Calibri Light" w:cs="Calibri Light"/>
                <w:sz w:val="22"/>
              </w:rPr>
            </w:pPr>
            <w:r w:rsidRPr="00734F15">
              <w:rPr>
                <w:rFonts w:ascii="Calibri Light" w:hAnsi="Calibri Light" w:cs="Calibri Light"/>
                <w:sz w:val="22"/>
              </w:rPr>
              <w:t>Earliest retirement</w:t>
            </w:r>
          </w:p>
        </w:tc>
        <w:tc>
          <w:tcPr>
            <w:tcW w:w="3970" w:type="dxa"/>
          </w:tcPr>
          <w:p w14:paraId="0795A115" w14:textId="45811472" w:rsidR="007E1CEE" w:rsidRDefault="007E1CEE" w:rsidP="007E1CEE">
            <w:pPr>
              <w:rPr>
                <w:rFonts w:ascii="Calibri Light" w:hAnsi="Calibri Light" w:cs="Calibri Light"/>
                <w:sz w:val="22"/>
              </w:rPr>
            </w:pPr>
            <w:r w:rsidRPr="00734F15">
              <w:rPr>
                <w:rFonts w:ascii="Calibri Light" w:hAnsi="Calibri Light" w:cs="Calibri Light"/>
                <w:color w:val="FF0000"/>
                <w:sz w:val="22"/>
              </w:rPr>
              <w:t>&lt;earliest retirement date</w:t>
            </w:r>
            <w:r w:rsidRPr="00734F15">
              <w:rPr>
                <w:rStyle w:val="CommentReference"/>
                <w:rFonts w:ascii="Calibri Light" w:hAnsi="Calibri Light" w:cs="Calibri Light"/>
                <w:color w:val="FF0000"/>
                <w:sz w:val="22"/>
                <w:szCs w:val="22"/>
              </w:rPr>
              <w:commentReference w:id="15"/>
            </w:r>
            <w:r w:rsidRPr="00734F15">
              <w:rPr>
                <w:rFonts w:ascii="Calibri Light" w:hAnsi="Calibri Light" w:cs="Calibri Light"/>
                <w:color w:val="FF0000"/>
                <w:sz w:val="22"/>
              </w:rPr>
              <w:t>&gt;</w:t>
            </w:r>
          </w:p>
        </w:tc>
        <w:tc>
          <w:tcPr>
            <w:tcW w:w="3970" w:type="dxa"/>
          </w:tcPr>
          <w:p w14:paraId="2AB25BF6" w14:textId="10C332A9" w:rsidR="007E1CEE" w:rsidRDefault="00BF3AA4" w:rsidP="007E1CEE">
            <w:pPr>
              <w:rPr>
                <w:rFonts w:ascii="Calibri Light" w:hAnsi="Calibri Light" w:cs="Calibri Light"/>
                <w:sz w:val="22"/>
              </w:rPr>
            </w:pPr>
            <w:r w:rsidRPr="00BF3AA4">
              <w:rPr>
                <w:rFonts w:ascii="Calibri Light" w:hAnsi="Calibri Light" w:cs="Calibri Light"/>
                <w:color w:val="FF0000"/>
                <w:sz w:val="22"/>
              </w:rPr>
              <w:t>&lt;age 50/55&gt;</w:t>
            </w:r>
          </w:p>
        </w:tc>
      </w:tr>
      <w:tr w:rsidR="007E1CEE" w14:paraId="1D135065" w14:textId="77777777" w:rsidTr="007E1CEE">
        <w:tc>
          <w:tcPr>
            <w:tcW w:w="2263" w:type="dxa"/>
          </w:tcPr>
          <w:p w14:paraId="57625483" w14:textId="6B48077E" w:rsidR="007E1CEE" w:rsidRDefault="007E1CEE" w:rsidP="007E1CEE">
            <w:pPr>
              <w:rPr>
                <w:rFonts w:ascii="Calibri Light" w:hAnsi="Calibri Light" w:cs="Calibri Light"/>
                <w:sz w:val="22"/>
              </w:rPr>
            </w:pPr>
            <w:r w:rsidRPr="00734F15">
              <w:rPr>
                <w:rFonts w:ascii="Calibri Light" w:hAnsi="Calibri Light" w:cs="Calibri Light"/>
                <w:sz w:val="22"/>
              </w:rPr>
              <w:t>Normal retirement</w:t>
            </w:r>
          </w:p>
        </w:tc>
        <w:tc>
          <w:tcPr>
            <w:tcW w:w="3970" w:type="dxa"/>
          </w:tcPr>
          <w:p w14:paraId="57EABE40" w14:textId="2F0BE79E" w:rsidR="007E1CEE" w:rsidRPr="00734F15" w:rsidRDefault="007E1CEE" w:rsidP="007E1CEE">
            <w:pPr>
              <w:rPr>
                <w:rFonts w:ascii="Calibri Light" w:hAnsi="Calibri Light" w:cs="Calibri Light"/>
                <w:sz w:val="22"/>
              </w:rPr>
            </w:pPr>
            <w:r w:rsidRPr="00734F15">
              <w:rPr>
                <w:rFonts w:ascii="Calibri Light" w:hAnsi="Calibri Light" w:cs="Calibri Light"/>
                <w:color w:val="FF0000"/>
                <w:sz w:val="22"/>
              </w:rPr>
              <w:t>&lt;age 65 birth date&gt;</w:t>
            </w:r>
          </w:p>
        </w:tc>
        <w:tc>
          <w:tcPr>
            <w:tcW w:w="3970" w:type="dxa"/>
          </w:tcPr>
          <w:p w14:paraId="7250FF6D" w14:textId="1251670B" w:rsidR="007E1CEE" w:rsidRDefault="007E1CEE" w:rsidP="007E1CEE">
            <w:pPr>
              <w:rPr>
                <w:rFonts w:ascii="Calibri Light" w:hAnsi="Calibri Light" w:cs="Calibri Light"/>
                <w:sz w:val="22"/>
              </w:rPr>
            </w:pPr>
            <w:r w:rsidRPr="00734F15">
              <w:rPr>
                <w:rFonts w:ascii="Calibri Light" w:hAnsi="Calibri Light" w:cs="Calibri Light"/>
                <w:sz w:val="22"/>
              </w:rPr>
              <w:t>age 65</w:t>
            </w:r>
          </w:p>
        </w:tc>
      </w:tr>
      <w:tr w:rsidR="007E1CEE" w14:paraId="0EAD08BB" w14:textId="77777777" w:rsidTr="007E1CEE">
        <w:tc>
          <w:tcPr>
            <w:tcW w:w="2263" w:type="dxa"/>
          </w:tcPr>
          <w:p w14:paraId="08FFE87E" w14:textId="24E3B6C8" w:rsidR="007E1CEE" w:rsidRDefault="007E1CEE" w:rsidP="007E1CEE">
            <w:pPr>
              <w:rPr>
                <w:rFonts w:ascii="Calibri Light" w:hAnsi="Calibri Light" w:cs="Calibri Light"/>
                <w:sz w:val="22"/>
              </w:rPr>
            </w:pPr>
            <w:r>
              <w:rPr>
                <w:rFonts w:ascii="Calibri Light" w:hAnsi="Calibri Light" w:cs="Calibri Light"/>
                <w:sz w:val="22"/>
              </w:rPr>
              <w:t>Latest retirement</w:t>
            </w:r>
          </w:p>
        </w:tc>
        <w:tc>
          <w:tcPr>
            <w:tcW w:w="3970" w:type="dxa"/>
          </w:tcPr>
          <w:p w14:paraId="62A8CFF3" w14:textId="76C15A8F" w:rsidR="007E1CEE" w:rsidRPr="00734F15" w:rsidRDefault="007E1CEE" w:rsidP="007E1CEE">
            <w:pPr>
              <w:rPr>
                <w:rFonts w:ascii="Calibri Light" w:hAnsi="Calibri Light" w:cs="Calibri Light"/>
                <w:sz w:val="22"/>
              </w:rPr>
            </w:pPr>
            <w:r w:rsidRPr="00734F15">
              <w:rPr>
                <w:rFonts w:ascii="Calibri Light" w:hAnsi="Calibri Light" w:cs="Calibri Light"/>
                <w:sz w:val="22"/>
              </w:rPr>
              <w:t xml:space="preserve">December 31, </w:t>
            </w:r>
            <w:r w:rsidRPr="00734F15">
              <w:rPr>
                <w:rFonts w:ascii="Calibri Light" w:hAnsi="Calibri Light" w:cs="Calibri Light"/>
                <w:color w:val="FF0000"/>
                <w:sz w:val="22"/>
              </w:rPr>
              <w:t>&lt;year age 71&gt;</w:t>
            </w:r>
          </w:p>
        </w:tc>
        <w:tc>
          <w:tcPr>
            <w:tcW w:w="3970" w:type="dxa"/>
          </w:tcPr>
          <w:p w14:paraId="5C86ED48" w14:textId="1585C02C" w:rsidR="007E1CEE" w:rsidRDefault="007E1CEE" w:rsidP="007E1CEE">
            <w:pPr>
              <w:rPr>
                <w:rFonts w:ascii="Calibri Light" w:hAnsi="Calibri Light" w:cs="Calibri Light"/>
                <w:sz w:val="22"/>
              </w:rPr>
            </w:pPr>
            <w:r>
              <w:rPr>
                <w:rFonts w:ascii="Calibri Light" w:hAnsi="Calibri Light" w:cs="Calibri Light"/>
                <w:sz w:val="22"/>
              </w:rPr>
              <w:t>t</w:t>
            </w:r>
            <w:r w:rsidRPr="00734F15">
              <w:rPr>
                <w:rFonts w:ascii="Calibri Light" w:hAnsi="Calibri Light" w:cs="Calibri Light"/>
                <w:sz w:val="22"/>
              </w:rPr>
              <w:t xml:space="preserve">he end of the year you turn </w:t>
            </w:r>
            <w:r>
              <w:rPr>
                <w:rFonts w:ascii="Calibri Light" w:hAnsi="Calibri Light" w:cs="Calibri Light"/>
                <w:sz w:val="22"/>
              </w:rPr>
              <w:t xml:space="preserve">age </w:t>
            </w:r>
            <w:r w:rsidRPr="00734F15">
              <w:rPr>
                <w:rFonts w:ascii="Calibri Light" w:hAnsi="Calibri Light" w:cs="Calibri Light"/>
                <w:sz w:val="22"/>
              </w:rPr>
              <w:t>71</w:t>
            </w:r>
          </w:p>
        </w:tc>
      </w:tr>
    </w:tbl>
    <w:p w14:paraId="3540FB98" w14:textId="77777777" w:rsidR="006B622A" w:rsidRPr="00734F15" w:rsidRDefault="006B622A" w:rsidP="00325013">
      <w:pPr>
        <w:rPr>
          <w:rFonts w:ascii="Calibri Light" w:hAnsi="Calibri Light" w:cs="Calibri Light"/>
          <w:sz w:val="22"/>
          <w:szCs w:val="22"/>
        </w:rPr>
      </w:pPr>
    </w:p>
    <w:p w14:paraId="7FFB0D22" w14:textId="4CBED849" w:rsidR="007A01BF" w:rsidRPr="00820EA1" w:rsidRDefault="00C47907" w:rsidP="00325013">
      <w:pPr>
        <w:rPr>
          <w:sz w:val="22"/>
        </w:rPr>
      </w:pPr>
      <w:r>
        <w:rPr>
          <w:rFonts w:ascii="Calibri Light" w:hAnsi="Calibri Light" w:cs="Calibri Light"/>
          <w:sz w:val="22"/>
          <w:szCs w:val="22"/>
        </w:rPr>
        <w:t>Y</w:t>
      </w:r>
      <w:r w:rsidR="000C7E36" w:rsidRPr="00734F15">
        <w:rPr>
          <w:rFonts w:ascii="Calibri Light" w:hAnsi="Calibri Light" w:cs="Calibri Light"/>
          <w:sz w:val="22"/>
          <w:szCs w:val="22"/>
        </w:rPr>
        <w:t xml:space="preserve">ou may choose </w:t>
      </w:r>
      <w:r>
        <w:rPr>
          <w:rFonts w:ascii="Calibri Light" w:hAnsi="Calibri Light" w:cs="Calibri Light"/>
          <w:sz w:val="22"/>
          <w:szCs w:val="22"/>
        </w:rPr>
        <w:t xml:space="preserve">one </w:t>
      </w:r>
      <w:r w:rsidR="00563AE1">
        <w:rPr>
          <w:rFonts w:ascii="Calibri Light" w:hAnsi="Calibri Light" w:cs="Calibri Light"/>
          <w:sz w:val="22"/>
          <w:szCs w:val="22"/>
        </w:rPr>
        <w:t xml:space="preserve">retirement income </w:t>
      </w:r>
      <w:r>
        <w:rPr>
          <w:rFonts w:ascii="Calibri Light" w:hAnsi="Calibri Light" w:cs="Calibri Light"/>
          <w:sz w:val="22"/>
          <w:szCs w:val="22"/>
        </w:rPr>
        <w:t xml:space="preserve">option, or </w:t>
      </w:r>
      <w:r w:rsidR="000C7E36" w:rsidRPr="00734F15">
        <w:rPr>
          <w:rFonts w:ascii="Calibri Light" w:hAnsi="Calibri Light" w:cs="Calibri Light"/>
          <w:sz w:val="22"/>
          <w:szCs w:val="22"/>
        </w:rPr>
        <w:t xml:space="preserve">a combination </w:t>
      </w:r>
      <w:r w:rsidR="00B74481">
        <w:rPr>
          <w:rFonts w:ascii="Calibri Light" w:hAnsi="Calibri Light" w:cs="Calibri Light"/>
          <w:sz w:val="22"/>
          <w:szCs w:val="22"/>
        </w:rPr>
        <w:t xml:space="preserve">of </w:t>
      </w:r>
      <w:r w:rsidR="000C7E36" w:rsidRPr="00734F15">
        <w:rPr>
          <w:rFonts w:ascii="Calibri Light" w:hAnsi="Calibri Light" w:cs="Calibri Light"/>
          <w:sz w:val="22"/>
          <w:szCs w:val="22"/>
        </w:rPr>
        <w:t>options.</w:t>
      </w:r>
      <w:r>
        <w:rPr>
          <w:rFonts w:ascii="Calibri Light" w:hAnsi="Calibri Light" w:cs="Calibri Light"/>
          <w:sz w:val="22"/>
          <w:szCs w:val="22"/>
        </w:rPr>
        <w:t xml:space="preserve"> </w:t>
      </w:r>
      <w:r w:rsidR="00563AE1" w:rsidRPr="00820EA1">
        <w:rPr>
          <w:rFonts w:ascii="Calibri Light" w:hAnsi="Calibri Light" w:cs="Calibri Light"/>
          <w:sz w:val="22"/>
        </w:rPr>
        <w:t>To ensure your payments begin on time</w:t>
      </w:r>
      <w:r w:rsidR="00820EA1">
        <w:rPr>
          <w:rFonts w:ascii="Calibri Light" w:hAnsi="Calibri Light" w:cs="Calibri Light"/>
          <w:sz w:val="22"/>
        </w:rPr>
        <w:t>,</w:t>
      </w:r>
      <w:r w:rsidR="00563AE1" w:rsidRPr="00820EA1">
        <w:rPr>
          <w:rFonts w:ascii="Calibri Light" w:hAnsi="Calibri Light" w:cs="Calibri Light"/>
          <w:sz w:val="22"/>
        </w:rPr>
        <w:t xml:space="preserve"> please contact PEPP at least 45 days before your expected pension start date.</w:t>
      </w:r>
    </w:p>
    <w:p w14:paraId="0C34372D" w14:textId="77777777" w:rsidR="00815F4F" w:rsidRPr="00B9668D" w:rsidRDefault="00815F4F" w:rsidP="00325013">
      <w:pPr>
        <w:rPr>
          <w:rFonts w:ascii="Calibri Light" w:hAnsi="Calibri Light" w:cs="Calibri Light"/>
          <w:sz w:val="22"/>
        </w:rPr>
      </w:pPr>
    </w:p>
    <w:p w14:paraId="299613EA" w14:textId="27996164" w:rsidR="007A01BF" w:rsidRPr="00935C71" w:rsidRDefault="007A01BF" w:rsidP="00A1367D">
      <w:pPr>
        <w:autoSpaceDE w:val="0"/>
        <w:autoSpaceDN w:val="0"/>
        <w:adjustRightInd w:val="0"/>
        <w:textAlignment w:val="center"/>
        <w:rPr>
          <w:rFonts w:ascii="Calibri Light" w:hAnsi="Calibri Light" w:cs="Calibri Light"/>
          <w:b/>
          <w:bCs/>
          <w:color w:val="000000" w:themeColor="text1"/>
          <w:sz w:val="24"/>
          <w:szCs w:val="24"/>
        </w:rPr>
      </w:pPr>
      <w:commentRangeStart w:id="16"/>
      <w:r w:rsidRPr="00935C71">
        <w:rPr>
          <w:rFonts w:ascii="Calibri Light" w:hAnsi="Calibri Light" w:cs="Calibri Light"/>
          <w:b/>
          <w:bCs/>
          <w:color w:val="000000" w:themeColor="text1"/>
          <w:sz w:val="24"/>
          <w:szCs w:val="24"/>
        </w:rPr>
        <w:t>Variable Pension Benefit (VPB)</w:t>
      </w:r>
      <w:r w:rsidR="006B622A" w:rsidRPr="00935C71">
        <w:rPr>
          <w:rFonts w:ascii="Calibri Light" w:hAnsi="Calibri Light" w:cs="Calibri Light"/>
          <w:b/>
          <w:bCs/>
          <w:color w:val="000000" w:themeColor="text1"/>
          <w:sz w:val="24"/>
          <w:szCs w:val="24"/>
        </w:rPr>
        <w:t>*</w:t>
      </w:r>
      <w:r w:rsidRPr="00935C71">
        <w:rPr>
          <w:rFonts w:ascii="Calibri Light" w:hAnsi="Calibri Light" w:cs="Calibri Light"/>
          <w:b/>
          <w:bCs/>
          <w:color w:val="000000" w:themeColor="text1"/>
          <w:sz w:val="24"/>
          <w:szCs w:val="24"/>
        </w:rPr>
        <w:t xml:space="preserve"> </w:t>
      </w:r>
      <w:commentRangeStart w:id="17"/>
      <w:r w:rsidR="00B9668D" w:rsidRPr="00935C71">
        <w:rPr>
          <w:rFonts w:ascii="Calibri Light" w:hAnsi="Calibri Light" w:cs="Calibri Light"/>
          <w:b/>
          <w:bCs/>
          <w:color w:val="000000" w:themeColor="text1"/>
          <w:sz w:val="24"/>
          <w:szCs w:val="24"/>
          <w:highlight w:val="yellow"/>
        </w:rPr>
        <w:t>&lt;P</w:t>
      </w:r>
      <w:r w:rsidR="008F3E5A" w:rsidRPr="00935C71">
        <w:rPr>
          <w:rFonts w:ascii="Calibri Light" w:hAnsi="Calibri Light" w:cs="Calibri Light"/>
          <w:b/>
          <w:bCs/>
          <w:color w:val="000000" w:themeColor="text1"/>
          <w:sz w:val="24"/>
          <w:szCs w:val="24"/>
          <w:highlight w:val="yellow"/>
        </w:rPr>
        <w:t>4</w:t>
      </w:r>
      <w:r w:rsidR="00B9668D" w:rsidRPr="00935C71">
        <w:rPr>
          <w:rFonts w:ascii="Calibri Light" w:hAnsi="Calibri Light" w:cs="Calibri Light"/>
          <w:b/>
          <w:bCs/>
          <w:color w:val="000000" w:themeColor="text1"/>
          <w:sz w:val="24"/>
          <w:szCs w:val="24"/>
          <w:highlight w:val="yellow"/>
        </w:rPr>
        <w:t>&gt;estimates&lt;P</w:t>
      </w:r>
      <w:r w:rsidR="008F3E5A" w:rsidRPr="00935C71">
        <w:rPr>
          <w:rFonts w:ascii="Calibri Light" w:hAnsi="Calibri Light" w:cs="Calibri Light"/>
          <w:b/>
          <w:bCs/>
          <w:color w:val="000000" w:themeColor="text1"/>
          <w:sz w:val="24"/>
          <w:szCs w:val="24"/>
          <w:highlight w:val="yellow"/>
        </w:rPr>
        <w:t>4</w:t>
      </w:r>
      <w:r w:rsidR="00B9668D" w:rsidRPr="00935C71">
        <w:rPr>
          <w:rFonts w:ascii="Calibri Light" w:hAnsi="Calibri Light" w:cs="Calibri Light"/>
          <w:b/>
          <w:bCs/>
          <w:color w:val="000000" w:themeColor="text1"/>
          <w:sz w:val="24"/>
          <w:szCs w:val="24"/>
          <w:highlight w:val="yellow"/>
        </w:rPr>
        <w:t>&gt;</w:t>
      </w:r>
      <w:commentRangeEnd w:id="17"/>
      <w:r w:rsidR="00053E4C" w:rsidRPr="00935C71">
        <w:rPr>
          <w:rStyle w:val="CommentReference"/>
          <w:rFonts w:ascii="Calibri Light" w:hAnsi="Calibri Light" w:cs="Calibri Light"/>
          <w:b/>
          <w:color w:val="000000" w:themeColor="text1"/>
          <w:sz w:val="24"/>
          <w:szCs w:val="24"/>
        </w:rPr>
        <w:commentReference w:id="17"/>
      </w:r>
    </w:p>
    <w:p w14:paraId="07C57BF0" w14:textId="77777777" w:rsidR="00A1367D" w:rsidRDefault="00A1367D" w:rsidP="00B9668D">
      <w:pPr>
        <w:rPr>
          <w:rFonts w:ascii="Calibri Light" w:hAnsi="Calibri Light" w:cs="Calibri Light"/>
          <w:sz w:val="22"/>
          <w:szCs w:val="22"/>
        </w:rPr>
      </w:pPr>
    </w:p>
    <w:p w14:paraId="5122B991" w14:textId="4920BB7D" w:rsidR="00B9668D" w:rsidRPr="00B9668D" w:rsidRDefault="00B9668D" w:rsidP="00B9668D">
      <w:pPr>
        <w:rPr>
          <w:rFonts w:ascii="Calibri Light" w:hAnsi="Calibri Light" w:cs="Calibri Light"/>
          <w:sz w:val="22"/>
          <w:szCs w:val="22"/>
        </w:rPr>
      </w:pPr>
      <w:r w:rsidRPr="00B9668D">
        <w:rPr>
          <w:rFonts w:ascii="Calibri Light" w:hAnsi="Calibri Light" w:cs="Calibri Light"/>
          <w:sz w:val="22"/>
          <w:szCs w:val="22"/>
        </w:rPr>
        <w:t xml:space="preserve">The Variable Pension Benefit puts you in control of your money. You can choose how much to withdraw and how often to receive payments – either on a regular basis or in lump-sum payments. To learn why VPB is popular among retired PEPP members, read the VPB brochure included in this package.  </w:t>
      </w:r>
    </w:p>
    <w:p w14:paraId="3C35C7A4" w14:textId="77777777" w:rsidR="00B9668D" w:rsidRPr="00B9668D" w:rsidRDefault="00B9668D" w:rsidP="00B9668D">
      <w:pPr>
        <w:rPr>
          <w:rFonts w:ascii="Calibri Light" w:hAnsi="Calibri Light" w:cs="Calibri Light"/>
          <w:sz w:val="22"/>
          <w:szCs w:val="22"/>
        </w:rPr>
      </w:pPr>
    </w:p>
    <w:p w14:paraId="7638C1DB" w14:textId="0C430FC2" w:rsidR="00B9668D" w:rsidRPr="00B9668D" w:rsidRDefault="00B9668D" w:rsidP="00B9668D">
      <w:pPr>
        <w:rPr>
          <w:rFonts w:ascii="Calibri Light" w:hAnsi="Calibri Light" w:cs="Calibri Light"/>
          <w:sz w:val="22"/>
          <w:szCs w:val="22"/>
          <w:lang w:val="en-CA" w:eastAsia="en-CA"/>
        </w:rPr>
      </w:pPr>
      <w:r w:rsidRPr="0020613E">
        <w:rPr>
          <w:rFonts w:ascii="Calibri Light" w:hAnsi="Calibri Light" w:cs="Calibri Light"/>
          <w:b/>
          <w:bCs/>
          <w:sz w:val="22"/>
          <w:szCs w:val="22"/>
          <w:lang w:val="en-CA" w:eastAsia="en-CA"/>
        </w:rPr>
        <w:t>&lt;P</w:t>
      </w:r>
      <w:r w:rsidR="008F3E5A" w:rsidRPr="0020613E">
        <w:rPr>
          <w:rFonts w:ascii="Calibri Light" w:hAnsi="Calibri Light" w:cs="Calibri Light"/>
          <w:b/>
          <w:bCs/>
          <w:sz w:val="22"/>
          <w:szCs w:val="22"/>
          <w:lang w:val="en-CA" w:eastAsia="en-CA"/>
        </w:rPr>
        <w:t>5</w:t>
      </w:r>
      <w:r w:rsidRPr="0020613E">
        <w:rPr>
          <w:rFonts w:ascii="Calibri Light" w:hAnsi="Calibri Light" w:cs="Calibri Light"/>
          <w:b/>
          <w:bCs/>
          <w:sz w:val="22"/>
          <w:szCs w:val="22"/>
          <w:lang w:val="en-CA" w:eastAsia="en-CA"/>
        </w:rPr>
        <w:t>&gt;</w:t>
      </w:r>
      <w:r w:rsidRPr="0020613E">
        <w:rPr>
          <w:rFonts w:ascii="Calibri Light" w:hAnsi="Calibri Light" w:cs="Calibri Light"/>
          <w:sz w:val="22"/>
          <w:szCs w:val="22"/>
          <w:lang w:val="en-CA" w:eastAsia="en-CA"/>
        </w:rPr>
        <w:t>PEPP's Retirement Planner produces the enclosed Retirement Income Guide. These are estimates only and provide guidance on how much you may wish to withdraw from your VPB account. You'll want to review the assumptions used to create your estimates.</w:t>
      </w:r>
      <w:r w:rsidRPr="0020613E">
        <w:rPr>
          <w:rFonts w:ascii="Calibri Light" w:hAnsi="Calibri Light" w:cs="Calibri Light"/>
          <w:b/>
          <w:bCs/>
          <w:sz w:val="22"/>
          <w:szCs w:val="22"/>
          <w:lang w:val="en-CA" w:eastAsia="en-CA"/>
        </w:rPr>
        <w:t xml:space="preserve"> &lt;P</w:t>
      </w:r>
      <w:r w:rsidR="008F3E5A" w:rsidRPr="0020613E">
        <w:rPr>
          <w:rFonts w:ascii="Calibri Light" w:hAnsi="Calibri Light" w:cs="Calibri Light"/>
          <w:b/>
          <w:bCs/>
          <w:sz w:val="22"/>
          <w:szCs w:val="22"/>
          <w:lang w:val="en-CA" w:eastAsia="en-CA"/>
        </w:rPr>
        <w:t>5</w:t>
      </w:r>
      <w:r w:rsidRPr="0020613E">
        <w:rPr>
          <w:rFonts w:ascii="Calibri Light" w:hAnsi="Calibri Light" w:cs="Calibri Light"/>
          <w:b/>
          <w:bCs/>
          <w:sz w:val="22"/>
          <w:szCs w:val="22"/>
          <w:lang w:val="en-CA" w:eastAsia="en-CA"/>
        </w:rPr>
        <w:t>&gt;</w:t>
      </w:r>
    </w:p>
    <w:p w14:paraId="7A71E23F" w14:textId="77777777" w:rsidR="00B9668D" w:rsidRPr="00B9668D" w:rsidRDefault="00B9668D" w:rsidP="00B9668D">
      <w:pPr>
        <w:rPr>
          <w:rFonts w:ascii="Calibri Light" w:hAnsi="Calibri Light" w:cs="Calibri Light"/>
          <w:sz w:val="22"/>
          <w:szCs w:val="22"/>
        </w:rPr>
      </w:pPr>
    </w:p>
    <w:p w14:paraId="7E01761B" w14:textId="7B0E74C6" w:rsidR="00B9668D" w:rsidRPr="00B9668D" w:rsidRDefault="00B9668D" w:rsidP="00B9668D">
      <w:pPr>
        <w:rPr>
          <w:rFonts w:ascii="Calibri Light" w:hAnsi="Calibri Light" w:cs="Calibri Light"/>
          <w:sz w:val="22"/>
          <w:szCs w:val="22"/>
          <w:lang w:val="en-CA" w:eastAsia="en-CA"/>
        </w:rPr>
      </w:pPr>
      <w:r w:rsidRPr="00B9668D">
        <w:rPr>
          <w:rFonts w:ascii="Calibri Light" w:hAnsi="Calibri Light" w:cs="Calibri Light"/>
          <w:sz w:val="22"/>
          <w:szCs w:val="22"/>
          <w:lang w:val="en-CA" w:eastAsia="en-CA"/>
        </w:rPr>
        <w:t xml:space="preserve">If you haven’t already done so, we encourage you to try PEPP’s Retirement Planner. Based on your estimated expenses, the Planner creates a personalized report showing how long your retirement savings </w:t>
      </w:r>
      <w:bookmarkStart w:id="18" w:name="_GoBack"/>
      <w:bookmarkEnd w:id="18"/>
      <w:r w:rsidRPr="00B9668D">
        <w:rPr>
          <w:rFonts w:ascii="Calibri Light" w:hAnsi="Calibri Light" w:cs="Calibri Light"/>
          <w:sz w:val="22"/>
          <w:szCs w:val="22"/>
          <w:lang w:val="en-CA" w:eastAsia="en-CA"/>
        </w:rPr>
        <w:t xml:space="preserve">will last. Plus, you’ll get a retirement score </w:t>
      </w:r>
      <w:r w:rsidR="00E92218">
        <w:rPr>
          <w:rFonts w:ascii="Calibri Light" w:hAnsi="Calibri Light" w:cs="Calibri Light"/>
          <w:sz w:val="22"/>
          <w:szCs w:val="22"/>
          <w:lang w:val="en-CA" w:eastAsia="en-CA"/>
        </w:rPr>
        <w:t>– telling</w:t>
      </w:r>
      <w:r w:rsidRPr="00B9668D">
        <w:rPr>
          <w:rFonts w:ascii="Calibri Light" w:hAnsi="Calibri Light" w:cs="Calibri Light"/>
          <w:sz w:val="22"/>
          <w:szCs w:val="22"/>
          <w:lang w:val="en-CA" w:eastAsia="en-CA"/>
        </w:rPr>
        <w:t xml:space="preserve"> you if you’re on track to meet your retirement goal. If not, you’ll get tips to help you close the gap. To access, log in to your online account in PLANet and then select </w:t>
      </w:r>
      <w:r w:rsidR="00B60F82" w:rsidRPr="00B60F82">
        <w:rPr>
          <w:rFonts w:ascii="Calibri Light" w:hAnsi="Calibri Light" w:cs="Calibri Light"/>
          <w:i/>
          <w:sz w:val="22"/>
          <w:szCs w:val="22"/>
          <w:lang w:val="en-CA" w:eastAsia="en-CA"/>
        </w:rPr>
        <w:t xml:space="preserve">PEPP </w:t>
      </w:r>
      <w:r w:rsidRPr="00B9668D">
        <w:rPr>
          <w:rFonts w:ascii="Calibri Light" w:hAnsi="Calibri Light" w:cs="Calibri Light"/>
          <w:i/>
          <w:sz w:val="22"/>
          <w:szCs w:val="22"/>
          <w:lang w:val="en-CA" w:eastAsia="en-CA"/>
        </w:rPr>
        <w:t>Retirement Planner</w:t>
      </w:r>
      <w:r w:rsidRPr="00B9668D">
        <w:rPr>
          <w:rFonts w:ascii="Calibri Light" w:hAnsi="Calibri Light" w:cs="Calibri Light"/>
          <w:sz w:val="22"/>
          <w:szCs w:val="22"/>
          <w:lang w:val="en-CA" w:eastAsia="en-CA"/>
        </w:rPr>
        <w:t xml:space="preserve"> in the Quick Links menu.</w:t>
      </w:r>
    </w:p>
    <w:p w14:paraId="191CE751" w14:textId="77777777" w:rsidR="00B9668D" w:rsidRPr="00B9668D" w:rsidRDefault="00B9668D" w:rsidP="00B9668D">
      <w:pPr>
        <w:rPr>
          <w:rFonts w:ascii="Calibri Light" w:hAnsi="Calibri Light" w:cs="Calibri Light"/>
          <w:sz w:val="22"/>
          <w:szCs w:val="22"/>
          <w:lang w:val="en-CA" w:eastAsia="en-CA"/>
        </w:rPr>
      </w:pPr>
    </w:p>
    <w:p w14:paraId="04E2CB7F" w14:textId="77777777" w:rsidR="00B9668D" w:rsidRPr="00B9668D" w:rsidRDefault="00B9668D" w:rsidP="00B9668D">
      <w:pPr>
        <w:rPr>
          <w:rFonts w:ascii="Calibri Light" w:hAnsi="Calibri Light" w:cs="Calibri Light"/>
          <w:sz w:val="22"/>
          <w:szCs w:val="22"/>
          <w:lang w:val="en-CA" w:eastAsia="en-CA"/>
        </w:rPr>
      </w:pPr>
      <w:r w:rsidRPr="00B9668D">
        <w:rPr>
          <w:rFonts w:ascii="Calibri Light" w:hAnsi="Calibri Light" w:cs="Calibri Light"/>
          <w:sz w:val="22"/>
          <w:szCs w:val="22"/>
          <w:lang w:val="en-CA" w:eastAsia="en-CA"/>
        </w:rPr>
        <w:t xml:space="preserve">Looking for other resources to help you prepare for your retirement? Visit the Learning Events section on the PEPP website. </w:t>
      </w:r>
      <w:r w:rsidRPr="00B9668D">
        <w:rPr>
          <w:rStyle w:val="hardreadability"/>
          <w:rFonts w:ascii="Calibri Light" w:hAnsi="Calibri Light" w:cs="Calibri Light"/>
          <w:sz w:val="22"/>
          <w:szCs w:val="22"/>
        </w:rPr>
        <w:t>We have two workshops tailored for members like you: PREPARE to Retire and BUILD Your Retirement Plan</w:t>
      </w:r>
      <w:r w:rsidRPr="00B9668D">
        <w:rPr>
          <w:rFonts w:ascii="Calibri Light" w:hAnsi="Calibri Light" w:cs="Calibri Light"/>
          <w:sz w:val="22"/>
          <w:szCs w:val="22"/>
        </w:rPr>
        <w:t>.</w:t>
      </w:r>
    </w:p>
    <w:p w14:paraId="0BA57C0A" w14:textId="77777777" w:rsidR="00B9668D" w:rsidRPr="00B9668D" w:rsidRDefault="00B9668D" w:rsidP="00B9668D">
      <w:pPr>
        <w:rPr>
          <w:rFonts w:ascii="Calibri Light" w:hAnsi="Calibri Light" w:cs="Calibri Light"/>
          <w:sz w:val="22"/>
          <w:szCs w:val="22"/>
        </w:rPr>
      </w:pPr>
    </w:p>
    <w:p w14:paraId="6694483F" w14:textId="77777777" w:rsidR="00B9668D" w:rsidRPr="00B9668D" w:rsidRDefault="00B9668D" w:rsidP="00B9668D">
      <w:pPr>
        <w:rPr>
          <w:rFonts w:ascii="Calibri Light" w:hAnsi="Calibri Light" w:cs="Calibri Light"/>
          <w:sz w:val="22"/>
          <w:szCs w:val="22"/>
          <w:lang w:val="en-CA" w:eastAsia="en-CA"/>
        </w:rPr>
      </w:pPr>
      <w:r w:rsidRPr="00B9668D">
        <w:rPr>
          <w:rFonts w:ascii="Calibri Light" w:hAnsi="Calibri Light" w:cs="Calibri Light"/>
          <w:sz w:val="22"/>
          <w:szCs w:val="22"/>
          <w:lang w:val="en-CA" w:eastAsia="en-CA"/>
        </w:rPr>
        <w:t>If you still have questions, our Retirement Information Consultants are here to help. You can meet with them in person, by phone or online - whatever works best for you - and at no cost to you. Book your appointment today. Call 306-787-3170 or email us at: ric@peba.gov.sk.ca.</w:t>
      </w:r>
      <w:commentRangeEnd w:id="16"/>
      <w:r w:rsidR="00705601">
        <w:rPr>
          <w:rStyle w:val="CommentReference"/>
        </w:rPr>
        <w:commentReference w:id="16"/>
      </w:r>
    </w:p>
    <w:p w14:paraId="4A6DA5AD" w14:textId="0C52A877" w:rsidR="007A01BF" w:rsidRDefault="007A01BF" w:rsidP="00325013">
      <w:pPr>
        <w:rPr>
          <w:rFonts w:ascii="Calibri Light" w:hAnsi="Calibri Light" w:cs="Calibri Light"/>
        </w:rPr>
      </w:pPr>
    </w:p>
    <w:p w14:paraId="4247062F" w14:textId="1257228C" w:rsidR="005F1388" w:rsidRDefault="00B34D98" w:rsidP="00325013">
      <w:pPr>
        <w:rPr>
          <w:rFonts w:ascii="Calibri Light" w:hAnsi="Calibri Light" w:cs="Calibri Light"/>
          <w:b/>
          <w:sz w:val="22"/>
          <w:szCs w:val="22"/>
        </w:rPr>
      </w:pPr>
      <w:r w:rsidRPr="00E22320">
        <w:rPr>
          <w:rFonts w:ascii="Calibri Light" w:hAnsi="Calibri Light" w:cs="Calibri Light"/>
          <w:b/>
          <w:sz w:val="22"/>
          <w:szCs w:val="22"/>
        </w:rPr>
        <w:t>&lt;P</w:t>
      </w:r>
      <w:r w:rsidR="008F3E5A">
        <w:rPr>
          <w:rFonts w:ascii="Calibri Light" w:hAnsi="Calibri Light" w:cs="Calibri Light"/>
          <w:b/>
          <w:sz w:val="22"/>
          <w:szCs w:val="22"/>
        </w:rPr>
        <w:t>6</w:t>
      </w:r>
      <w:r w:rsidRPr="00E22320">
        <w:rPr>
          <w:rFonts w:ascii="Calibri Light" w:hAnsi="Calibri Light" w:cs="Calibri Light"/>
          <w:b/>
          <w:sz w:val="22"/>
          <w:szCs w:val="22"/>
        </w:rPr>
        <w:t>&gt;</w:t>
      </w:r>
      <w:commentRangeStart w:id="19"/>
      <w:r w:rsidRPr="000F4EBF">
        <w:rPr>
          <w:rFonts w:ascii="Calibri Light" w:hAnsi="Calibri Light" w:cs="Calibri Light"/>
          <w:sz w:val="18"/>
          <w:szCs w:val="18"/>
        </w:rPr>
        <w:t xml:space="preserve">*Variable Pension Benefit </w:t>
      </w:r>
      <w:r>
        <w:rPr>
          <w:rFonts w:ascii="Calibri Light" w:hAnsi="Calibri Light" w:cs="Calibri Light"/>
          <w:sz w:val="18"/>
          <w:szCs w:val="18"/>
        </w:rPr>
        <w:t>is</w:t>
      </w:r>
      <w:r w:rsidRPr="000F4EBF">
        <w:rPr>
          <w:rFonts w:ascii="Calibri Light" w:hAnsi="Calibri Light" w:cs="Calibri Light"/>
          <w:sz w:val="18"/>
          <w:szCs w:val="18"/>
        </w:rPr>
        <w:t xml:space="preserve"> not available in some jurisdictions outside of Saskatchewan</w:t>
      </w:r>
      <w:r w:rsidR="00D16AB3">
        <w:rPr>
          <w:rFonts w:ascii="Calibri Light" w:hAnsi="Calibri Light" w:cs="Calibri Light"/>
          <w:sz w:val="18"/>
          <w:szCs w:val="18"/>
        </w:rPr>
        <w:t>. Also, some jurisdictions outside Saskatchewan have annual withdrawal limits</w:t>
      </w:r>
      <w:r w:rsidRPr="000F4EBF">
        <w:rPr>
          <w:rFonts w:ascii="Calibri Light" w:hAnsi="Calibri Light" w:cs="Calibri Light"/>
          <w:sz w:val="18"/>
          <w:szCs w:val="18"/>
        </w:rPr>
        <w:t xml:space="preserve">. </w:t>
      </w:r>
      <w:commentRangeEnd w:id="19"/>
      <w:r>
        <w:rPr>
          <w:rStyle w:val="CommentReference"/>
        </w:rPr>
        <w:commentReference w:id="19"/>
      </w:r>
      <w:r w:rsidRPr="00E22320">
        <w:rPr>
          <w:rFonts w:ascii="Calibri Light" w:hAnsi="Calibri Light" w:cs="Calibri Light"/>
          <w:b/>
          <w:sz w:val="22"/>
          <w:szCs w:val="22"/>
        </w:rPr>
        <w:t>&lt;P</w:t>
      </w:r>
      <w:r w:rsidR="008F3E5A">
        <w:rPr>
          <w:rFonts w:ascii="Calibri Light" w:hAnsi="Calibri Light" w:cs="Calibri Light"/>
          <w:b/>
          <w:sz w:val="22"/>
          <w:szCs w:val="22"/>
        </w:rPr>
        <w:t>6</w:t>
      </w:r>
      <w:r w:rsidRPr="00E22320">
        <w:rPr>
          <w:rFonts w:ascii="Calibri Light" w:hAnsi="Calibri Light" w:cs="Calibri Light"/>
          <w:b/>
          <w:sz w:val="22"/>
          <w:szCs w:val="22"/>
        </w:rPr>
        <w:t>&gt;</w:t>
      </w:r>
    </w:p>
    <w:p w14:paraId="40A49DF7" w14:textId="77777777" w:rsidR="00B9668D" w:rsidRPr="00B9668D" w:rsidRDefault="00B9668D" w:rsidP="00325013">
      <w:pPr>
        <w:rPr>
          <w:rFonts w:ascii="Calibri Light" w:hAnsi="Calibri Light" w:cs="Calibri Light"/>
          <w:sz w:val="22"/>
        </w:rPr>
      </w:pPr>
    </w:p>
    <w:p w14:paraId="0653BEB7" w14:textId="5D9DD7F4" w:rsidR="00734F15" w:rsidRPr="00B60F82" w:rsidRDefault="000F116B" w:rsidP="0038246F">
      <w:pPr>
        <w:autoSpaceDE w:val="0"/>
        <w:autoSpaceDN w:val="0"/>
        <w:adjustRightInd w:val="0"/>
        <w:textAlignment w:val="center"/>
        <w:rPr>
          <w:rFonts w:ascii="Calibri Light" w:hAnsi="Calibri Light" w:cs="Calibri Light"/>
          <w:b/>
          <w:bCs/>
          <w:color w:val="00003F"/>
          <w:sz w:val="24"/>
          <w:szCs w:val="24"/>
        </w:rPr>
      </w:pPr>
      <w:r w:rsidRPr="00B60F82">
        <w:rPr>
          <w:rFonts w:ascii="Calibri Light" w:hAnsi="Calibri Light" w:cs="Calibri Light"/>
          <w:b/>
          <w:bCs/>
          <w:color w:val="00003F"/>
          <w:sz w:val="24"/>
          <w:szCs w:val="24"/>
        </w:rPr>
        <w:t>&lt;P</w:t>
      </w:r>
      <w:r w:rsidR="0020613E" w:rsidRPr="00B60F82">
        <w:rPr>
          <w:rFonts w:ascii="Calibri Light" w:hAnsi="Calibri Light" w:cs="Calibri Light"/>
          <w:b/>
          <w:bCs/>
          <w:color w:val="00003F"/>
          <w:sz w:val="24"/>
          <w:szCs w:val="24"/>
        </w:rPr>
        <w:t>7</w:t>
      </w:r>
      <w:r w:rsidRPr="00B60F82">
        <w:rPr>
          <w:rFonts w:ascii="Calibri Light" w:hAnsi="Calibri Light" w:cs="Calibri Light"/>
          <w:b/>
          <w:bCs/>
          <w:color w:val="00003F"/>
          <w:sz w:val="24"/>
          <w:szCs w:val="24"/>
        </w:rPr>
        <w:t>&gt;</w:t>
      </w:r>
      <w:commentRangeStart w:id="20"/>
      <w:r w:rsidR="007A01BF" w:rsidRPr="00B60F82">
        <w:rPr>
          <w:rFonts w:ascii="Calibri Light" w:hAnsi="Calibri Light" w:cs="Calibri Light"/>
          <w:b/>
          <w:bCs/>
          <w:color w:val="FF0000"/>
          <w:sz w:val="24"/>
          <w:szCs w:val="24"/>
        </w:rPr>
        <w:t>Saskatchewan Pe</w:t>
      </w:r>
      <w:r w:rsidR="000C7E36" w:rsidRPr="00B60F82">
        <w:rPr>
          <w:rFonts w:ascii="Calibri Light" w:hAnsi="Calibri Light" w:cs="Calibri Light"/>
          <w:b/>
          <w:bCs/>
          <w:color w:val="FF0000"/>
          <w:sz w:val="24"/>
          <w:szCs w:val="24"/>
        </w:rPr>
        <w:t xml:space="preserve">nsion Annuity Fund (SPAF) </w:t>
      </w:r>
      <w:r w:rsidR="00DD5C94" w:rsidRPr="00B60F82">
        <w:rPr>
          <w:rFonts w:ascii="Calibri Light" w:hAnsi="Calibri Light" w:cs="Calibri Light"/>
          <w:b/>
          <w:bCs/>
          <w:color w:val="FF0000"/>
          <w:sz w:val="24"/>
          <w:szCs w:val="24"/>
        </w:rPr>
        <w:t>l</w:t>
      </w:r>
      <w:r w:rsidR="000C7E36" w:rsidRPr="00B60F82">
        <w:rPr>
          <w:rFonts w:ascii="Calibri Light" w:hAnsi="Calibri Light" w:cs="Calibri Light"/>
          <w:b/>
          <w:bCs/>
          <w:color w:val="FF0000"/>
          <w:sz w:val="24"/>
          <w:szCs w:val="24"/>
        </w:rPr>
        <w:t>ife a</w:t>
      </w:r>
      <w:r w:rsidR="007A01BF" w:rsidRPr="00B60F82">
        <w:rPr>
          <w:rFonts w:ascii="Calibri Light" w:hAnsi="Calibri Light" w:cs="Calibri Light"/>
          <w:b/>
          <w:bCs/>
          <w:color w:val="FF0000"/>
          <w:sz w:val="24"/>
          <w:szCs w:val="24"/>
        </w:rPr>
        <w:t>nnuity estimates</w:t>
      </w:r>
      <w:commentRangeEnd w:id="20"/>
      <w:r w:rsidRPr="00B60F82">
        <w:rPr>
          <w:rStyle w:val="CommentReference"/>
          <w:rFonts w:ascii="Calibri Light" w:hAnsi="Calibri Light" w:cs="Calibri Light"/>
          <w:sz w:val="24"/>
          <w:szCs w:val="24"/>
        </w:rPr>
        <w:commentReference w:id="20"/>
      </w:r>
    </w:p>
    <w:p w14:paraId="79C7C523" w14:textId="77777777" w:rsidR="0038246F" w:rsidRDefault="0038246F" w:rsidP="00325013">
      <w:pPr>
        <w:rPr>
          <w:rFonts w:ascii="Calibri Light" w:hAnsi="Calibri Light" w:cs="Calibri Light"/>
          <w:sz w:val="22"/>
          <w:szCs w:val="22"/>
        </w:rPr>
      </w:pPr>
    </w:p>
    <w:p w14:paraId="42B1B056" w14:textId="01356DF3" w:rsidR="007A01BF" w:rsidRPr="00734F15" w:rsidRDefault="00333D71" w:rsidP="00325013">
      <w:pPr>
        <w:rPr>
          <w:rFonts w:ascii="Calibri Light" w:hAnsi="Calibri Light" w:cs="Calibri Light"/>
          <w:sz w:val="22"/>
          <w:szCs w:val="22"/>
        </w:rPr>
      </w:pPr>
      <w:r w:rsidRPr="00734F15">
        <w:rPr>
          <w:rFonts w:ascii="Calibri Light" w:hAnsi="Calibri Light" w:cs="Calibri Light"/>
          <w:sz w:val="22"/>
          <w:szCs w:val="22"/>
        </w:rPr>
        <w:t>SPAF</w:t>
      </w:r>
      <w:r w:rsidR="00855689" w:rsidRPr="00734F15">
        <w:rPr>
          <w:rFonts w:ascii="Calibri Light" w:hAnsi="Calibri Light" w:cs="Calibri Light"/>
          <w:sz w:val="22"/>
          <w:szCs w:val="22"/>
        </w:rPr>
        <w:t>’</w:t>
      </w:r>
      <w:r w:rsidRPr="00734F15">
        <w:rPr>
          <w:rFonts w:ascii="Calibri Light" w:hAnsi="Calibri Light" w:cs="Calibri Light"/>
          <w:sz w:val="22"/>
          <w:szCs w:val="22"/>
        </w:rPr>
        <w:t xml:space="preserve">s life annuity gives you </w:t>
      </w:r>
      <w:r w:rsidR="007A01BF" w:rsidRPr="00734F15">
        <w:rPr>
          <w:rFonts w:ascii="Calibri Light" w:hAnsi="Calibri Light" w:cs="Calibri Light"/>
          <w:sz w:val="22"/>
          <w:szCs w:val="22"/>
        </w:rPr>
        <w:t>guaranteed monthly payment</w:t>
      </w:r>
      <w:r w:rsidRPr="00734F15">
        <w:rPr>
          <w:rFonts w:ascii="Calibri Light" w:hAnsi="Calibri Light" w:cs="Calibri Light"/>
          <w:sz w:val="22"/>
          <w:szCs w:val="22"/>
        </w:rPr>
        <w:t>s for your lifetime</w:t>
      </w:r>
      <w:r w:rsidR="00913DB5">
        <w:rPr>
          <w:rFonts w:ascii="Calibri Light" w:hAnsi="Calibri Light" w:cs="Calibri Light"/>
          <w:sz w:val="22"/>
          <w:szCs w:val="22"/>
        </w:rPr>
        <w:t xml:space="preserve"> and if applicable</w:t>
      </w:r>
      <w:r w:rsidR="00820EA1">
        <w:rPr>
          <w:rFonts w:ascii="Calibri Light" w:hAnsi="Calibri Light" w:cs="Calibri Light"/>
          <w:sz w:val="22"/>
          <w:szCs w:val="22"/>
        </w:rPr>
        <w:t>,</w:t>
      </w:r>
      <w:r w:rsidR="00913DB5">
        <w:rPr>
          <w:rFonts w:ascii="Calibri Light" w:hAnsi="Calibri Light" w:cs="Calibri Light"/>
          <w:sz w:val="22"/>
          <w:szCs w:val="22"/>
        </w:rPr>
        <w:t xml:space="preserve"> your surviving spouse’s lifetime. </w:t>
      </w:r>
      <w:r w:rsidR="00913DB5">
        <w:rPr>
          <w:rStyle w:val="CommentReference"/>
        </w:rPr>
        <w:commentReference w:id="21"/>
      </w:r>
      <w:r w:rsidR="007A01BF" w:rsidRPr="00734F15">
        <w:rPr>
          <w:rFonts w:ascii="Calibri Light" w:hAnsi="Calibri Light" w:cs="Calibri Light"/>
          <w:sz w:val="22"/>
          <w:szCs w:val="22"/>
        </w:rPr>
        <w:t>The amount is determined by the annuity type</w:t>
      </w:r>
      <w:r w:rsidR="000C7E36" w:rsidRPr="00734F15">
        <w:rPr>
          <w:rFonts w:ascii="Calibri Light" w:hAnsi="Calibri Light" w:cs="Calibri Light"/>
          <w:sz w:val="22"/>
          <w:szCs w:val="22"/>
        </w:rPr>
        <w:t xml:space="preserve"> (joint or single)</w:t>
      </w:r>
      <w:r w:rsidR="007A01BF" w:rsidRPr="00734F15">
        <w:rPr>
          <w:rFonts w:ascii="Calibri Light" w:hAnsi="Calibri Light" w:cs="Calibri Light"/>
          <w:sz w:val="22"/>
          <w:szCs w:val="22"/>
        </w:rPr>
        <w:t>, the survivor benefit and the guarantee option you choose.</w:t>
      </w:r>
      <w:r w:rsidR="00C55506" w:rsidRPr="00734F15">
        <w:rPr>
          <w:rFonts w:ascii="Calibri Light" w:hAnsi="Calibri Light" w:cs="Calibri Light"/>
          <w:sz w:val="22"/>
          <w:szCs w:val="22"/>
        </w:rPr>
        <w:t xml:space="preserve"> Once you enter into an annuity</w:t>
      </w:r>
      <w:r w:rsidR="009672CC">
        <w:rPr>
          <w:rFonts w:ascii="Calibri Light" w:hAnsi="Calibri Light" w:cs="Calibri Light"/>
          <w:sz w:val="22"/>
          <w:szCs w:val="22"/>
        </w:rPr>
        <w:t>,</w:t>
      </w:r>
      <w:r w:rsidR="00C55506" w:rsidRPr="00734F15">
        <w:rPr>
          <w:rFonts w:ascii="Calibri Light" w:hAnsi="Calibri Light" w:cs="Calibri Light"/>
          <w:sz w:val="22"/>
          <w:szCs w:val="22"/>
        </w:rPr>
        <w:t xml:space="preserve"> you cannot change the terms of the contract.</w:t>
      </w:r>
    </w:p>
    <w:p w14:paraId="7D6867FE" w14:textId="23450035" w:rsidR="007A01BF" w:rsidRPr="00935C71" w:rsidRDefault="00B60F82" w:rsidP="00B60F82">
      <w:pPr>
        <w:autoSpaceDE w:val="0"/>
        <w:autoSpaceDN w:val="0"/>
        <w:adjustRightInd w:val="0"/>
        <w:textAlignment w:val="center"/>
        <w:rPr>
          <w:rFonts w:ascii="Calibri Light" w:hAnsi="Calibri Light" w:cs="Calibri Light"/>
          <w:b/>
          <w:bCs/>
          <w:color w:val="000000" w:themeColor="text1"/>
          <w:sz w:val="22"/>
          <w:szCs w:val="22"/>
        </w:rPr>
      </w:pPr>
      <w:r>
        <w:rPr>
          <w:rFonts w:ascii="Calibri Light" w:hAnsi="Calibri Light" w:cs="Calibri Light"/>
          <w:b/>
          <w:bCs/>
          <w:color w:val="00003F"/>
          <w:sz w:val="24"/>
          <w:szCs w:val="24"/>
        </w:rPr>
        <w:lastRenderedPageBreak/>
        <w:br/>
      </w:r>
      <w:r w:rsidR="000715CD" w:rsidRPr="00935C71">
        <w:rPr>
          <w:rFonts w:ascii="Calibri Light" w:hAnsi="Calibri Light" w:cs="Calibri Light"/>
          <w:b/>
          <w:bCs/>
          <w:color w:val="000000" w:themeColor="text1"/>
          <w:sz w:val="24"/>
          <w:szCs w:val="24"/>
        </w:rPr>
        <w:t>JOINT</w:t>
      </w:r>
      <w:commentRangeStart w:id="22"/>
      <w:r w:rsidR="007A01BF" w:rsidRPr="00935C71">
        <w:rPr>
          <w:rFonts w:ascii="Calibri Light" w:hAnsi="Calibri Light" w:cs="Calibri Light"/>
          <w:b/>
          <w:bCs/>
          <w:color w:val="000000" w:themeColor="text1"/>
          <w:sz w:val="24"/>
          <w:szCs w:val="24"/>
        </w:rPr>
        <w:t xml:space="preserve"> </w:t>
      </w:r>
      <w:r w:rsidR="000F4EBF" w:rsidRPr="00935C71">
        <w:rPr>
          <w:rFonts w:ascii="Calibri Light" w:hAnsi="Calibri Light" w:cs="Calibri Light"/>
          <w:b/>
          <w:bCs/>
          <w:color w:val="000000" w:themeColor="text1"/>
          <w:sz w:val="24"/>
          <w:szCs w:val="24"/>
        </w:rPr>
        <w:t xml:space="preserve">life </w:t>
      </w:r>
      <w:r w:rsidR="007A01BF" w:rsidRPr="00935C71">
        <w:rPr>
          <w:rFonts w:ascii="Calibri Light" w:hAnsi="Calibri Light" w:cs="Calibri Light"/>
          <w:b/>
          <w:bCs/>
          <w:color w:val="000000" w:themeColor="text1"/>
          <w:sz w:val="24"/>
          <w:szCs w:val="24"/>
        </w:rPr>
        <w:t>annuity options</w:t>
      </w:r>
      <w:r w:rsidR="000715CD" w:rsidRPr="00935C71">
        <w:rPr>
          <w:rFonts w:ascii="Calibri Light" w:hAnsi="Calibri Light" w:cs="Calibri Light"/>
          <w:b/>
          <w:bCs/>
          <w:color w:val="000000" w:themeColor="text1"/>
          <w:sz w:val="24"/>
          <w:szCs w:val="24"/>
        </w:rPr>
        <w:t xml:space="preserve"> – members </w:t>
      </w:r>
      <w:r w:rsidR="00DD5C94" w:rsidRPr="00935C71">
        <w:rPr>
          <w:rFonts w:ascii="Calibri Light" w:hAnsi="Calibri Light" w:cs="Calibri Light"/>
          <w:b/>
          <w:bCs/>
          <w:color w:val="000000" w:themeColor="text1"/>
          <w:sz w:val="24"/>
          <w:szCs w:val="24"/>
        </w:rPr>
        <w:t>in a spousal relationship</w:t>
      </w:r>
      <w:r w:rsidR="007A01BF" w:rsidRPr="00935C71">
        <w:rPr>
          <w:rFonts w:ascii="Calibri Light" w:hAnsi="Calibri Light" w:cs="Calibri Light"/>
          <w:b/>
          <w:bCs/>
          <w:color w:val="000000" w:themeColor="text1"/>
          <w:sz w:val="24"/>
          <w:szCs w:val="24"/>
        </w:rPr>
        <w:t>:</w:t>
      </w:r>
      <w:commentRangeEnd w:id="22"/>
      <w:r w:rsidR="00C00205" w:rsidRPr="00935C71">
        <w:rPr>
          <w:rStyle w:val="CommentReference"/>
          <w:rFonts w:ascii="Calibri Light" w:hAnsi="Calibri Light" w:cs="Calibri Light"/>
          <w:color w:val="000000" w:themeColor="text1"/>
          <w:sz w:val="24"/>
          <w:szCs w:val="24"/>
        </w:rPr>
        <w:commentReference w:id="22"/>
      </w:r>
    </w:p>
    <w:p w14:paraId="1FA15C3F" w14:textId="77777777" w:rsidR="00882F4C" w:rsidRPr="00B9668D" w:rsidRDefault="00882F4C" w:rsidP="00882F4C">
      <w:pPr>
        <w:autoSpaceDE w:val="0"/>
        <w:autoSpaceDN w:val="0"/>
        <w:adjustRightInd w:val="0"/>
        <w:textAlignment w:val="center"/>
        <w:rPr>
          <w:rFonts w:ascii="Calibri Light" w:hAnsi="Calibri Light" w:cs="Calibri Light"/>
          <w:bCs/>
          <w:color w:val="FF0000"/>
          <w:sz w:val="22"/>
          <w:szCs w:val="16"/>
        </w:rPr>
      </w:pPr>
    </w:p>
    <w:p w14:paraId="5BBA60E0" w14:textId="77777777" w:rsidR="00882F4C" w:rsidRPr="00882F4C" w:rsidRDefault="00882F4C" w:rsidP="00882F4C">
      <w:pPr>
        <w:autoSpaceDE w:val="0"/>
        <w:autoSpaceDN w:val="0"/>
        <w:adjustRightInd w:val="0"/>
        <w:spacing w:line="288" w:lineRule="auto"/>
        <w:textAlignment w:val="center"/>
        <w:rPr>
          <w:rFonts w:ascii="Calibri Light" w:hAnsi="Calibri Light" w:cs="Calibri Light"/>
          <w:bCs/>
          <w:color w:val="FF0000"/>
          <w:sz w:val="22"/>
          <w:szCs w:val="22"/>
        </w:rPr>
      </w:pPr>
      <w:r w:rsidRPr="00882F4C">
        <w:rPr>
          <w:rFonts w:ascii="Calibri Light" w:hAnsi="Calibri Light" w:cs="Calibri Light"/>
          <w:bCs/>
          <w:color w:val="FF0000"/>
          <w:sz w:val="22"/>
          <w:szCs w:val="22"/>
        </w:rPr>
        <w:t xml:space="preserve">Spouse’s name </w:t>
      </w:r>
      <w:r w:rsidRPr="00882F4C">
        <w:rPr>
          <w:rFonts w:ascii="Calibri Light" w:hAnsi="Calibri Light" w:cs="Calibri Light"/>
          <w:bCs/>
          <w:color w:val="FF0000"/>
          <w:sz w:val="22"/>
          <w:szCs w:val="22"/>
        </w:rPr>
        <w:tab/>
      </w:r>
      <w:r w:rsidRPr="00882F4C">
        <w:rPr>
          <w:rFonts w:ascii="Calibri Light" w:hAnsi="Calibri Light" w:cs="Calibri Light"/>
          <w:bCs/>
          <w:color w:val="FF0000"/>
          <w:sz w:val="22"/>
          <w:szCs w:val="22"/>
        </w:rPr>
        <w:tab/>
        <w:t>&lt;spouse full name&gt;</w:t>
      </w:r>
    </w:p>
    <w:p w14:paraId="18235C87" w14:textId="5748E08B" w:rsidR="00882F4C" w:rsidRDefault="00882F4C" w:rsidP="00882F4C">
      <w:pPr>
        <w:autoSpaceDE w:val="0"/>
        <w:autoSpaceDN w:val="0"/>
        <w:adjustRightInd w:val="0"/>
        <w:spacing w:line="288" w:lineRule="auto"/>
        <w:textAlignment w:val="center"/>
        <w:rPr>
          <w:rFonts w:ascii="Calibri Light" w:hAnsi="Calibri Light" w:cs="Calibri Light"/>
          <w:color w:val="FF0000"/>
          <w:sz w:val="22"/>
          <w:szCs w:val="22"/>
        </w:rPr>
      </w:pPr>
      <w:r w:rsidRPr="00882F4C">
        <w:rPr>
          <w:rFonts w:ascii="Calibri Light" w:hAnsi="Calibri Light" w:cs="Calibri Light"/>
          <w:bCs/>
          <w:color w:val="FF0000"/>
          <w:sz w:val="22"/>
          <w:szCs w:val="22"/>
        </w:rPr>
        <w:t xml:space="preserve">Spouse’s date of birth </w:t>
      </w:r>
      <w:r w:rsidRPr="00882F4C">
        <w:rPr>
          <w:rFonts w:ascii="Calibri Light" w:hAnsi="Calibri Light" w:cs="Calibri Light"/>
          <w:bCs/>
          <w:color w:val="FF0000"/>
          <w:sz w:val="22"/>
          <w:szCs w:val="22"/>
        </w:rPr>
        <w:tab/>
      </w:r>
      <w:r w:rsidRPr="00882F4C">
        <w:rPr>
          <w:rFonts w:ascii="Calibri Light" w:hAnsi="Calibri Light" w:cs="Calibri Light"/>
          <w:color w:val="FF0000"/>
          <w:sz w:val="22"/>
          <w:szCs w:val="22"/>
        </w:rPr>
        <w:t>&lt;spouse birth date&gt;</w:t>
      </w:r>
    </w:p>
    <w:p w14:paraId="21DB0ECA" w14:textId="6BD32124" w:rsidR="00B9668D" w:rsidRDefault="00B9668D" w:rsidP="00B60F82">
      <w:pPr>
        <w:autoSpaceDE w:val="0"/>
        <w:autoSpaceDN w:val="0"/>
        <w:adjustRightInd w:val="0"/>
        <w:textAlignment w:val="center"/>
        <w:rPr>
          <w:rFonts w:ascii="Calibri Light" w:hAnsi="Calibri Light" w:cs="Calibri Light"/>
          <w:color w:val="FF0000"/>
          <w:sz w:val="22"/>
          <w:szCs w:val="22"/>
        </w:rPr>
      </w:pPr>
    </w:p>
    <w:p w14:paraId="1DAB400A" w14:textId="109D8A95" w:rsidR="00B9668D" w:rsidRPr="00B9668D" w:rsidRDefault="00B9668D" w:rsidP="00B9668D">
      <w:pPr>
        <w:rPr>
          <w:rFonts w:ascii="Calibri Light" w:hAnsi="Calibri Light" w:cs="Calibri Light"/>
          <w:b/>
          <w:sz w:val="22"/>
          <w:szCs w:val="28"/>
        </w:rPr>
      </w:pPr>
      <w:r w:rsidRPr="00EA106F">
        <w:rPr>
          <w:rFonts w:ascii="Calibri Light" w:hAnsi="Calibri Light" w:cs="Calibri Light"/>
          <w:b/>
          <w:sz w:val="22"/>
          <w:szCs w:val="22"/>
        </w:rPr>
        <w:t>&lt;P</w:t>
      </w:r>
      <w:r w:rsidR="0020613E" w:rsidRPr="00EA106F">
        <w:rPr>
          <w:rFonts w:ascii="Calibri Light" w:hAnsi="Calibri Light" w:cs="Calibri Light"/>
          <w:b/>
          <w:sz w:val="22"/>
          <w:szCs w:val="22"/>
        </w:rPr>
        <w:t>8</w:t>
      </w:r>
      <w:r w:rsidRPr="00EA106F">
        <w:rPr>
          <w:rFonts w:ascii="Calibri Light" w:hAnsi="Calibri Light" w:cs="Calibri Light"/>
          <w:b/>
          <w:sz w:val="22"/>
          <w:szCs w:val="22"/>
        </w:rPr>
        <w:t>&gt;</w:t>
      </w:r>
      <w:r w:rsidRPr="00EA106F">
        <w:rPr>
          <w:rFonts w:ascii="Calibri Light" w:hAnsi="Calibri Light" w:cs="Calibri Light"/>
          <w:sz w:val="22"/>
          <w:szCs w:val="22"/>
        </w:rPr>
        <w:t>We don’t have your spouse’s date of birth on file. To prepare this annuity estimate, we have used your date of birth for both you and your spouse. Contact us with your spouse’s date of birth if you would like an updated annuity statement.</w:t>
      </w:r>
      <w:r w:rsidRPr="00EA106F">
        <w:rPr>
          <w:rFonts w:ascii="Calibri Light" w:hAnsi="Calibri Light" w:cs="Calibri Light"/>
          <w:b/>
          <w:sz w:val="22"/>
          <w:szCs w:val="22"/>
        </w:rPr>
        <w:t xml:space="preserve"> &lt;P</w:t>
      </w:r>
      <w:r w:rsidR="0020613E" w:rsidRPr="00EA106F">
        <w:rPr>
          <w:rFonts w:ascii="Calibri Light" w:hAnsi="Calibri Light" w:cs="Calibri Light"/>
          <w:b/>
          <w:sz w:val="22"/>
          <w:szCs w:val="22"/>
        </w:rPr>
        <w:t>8</w:t>
      </w:r>
      <w:r w:rsidRPr="00EA106F">
        <w:rPr>
          <w:rFonts w:ascii="Calibri Light" w:hAnsi="Calibri Light" w:cs="Calibri Light"/>
          <w:b/>
          <w:sz w:val="22"/>
          <w:szCs w:val="22"/>
        </w:rPr>
        <w:t>&gt;</w:t>
      </w:r>
    </w:p>
    <w:p w14:paraId="772C8046" w14:textId="77777777" w:rsidR="00882F4C" w:rsidRPr="00D70054" w:rsidRDefault="00882F4C" w:rsidP="007A01BF">
      <w:pPr>
        <w:autoSpaceDE w:val="0"/>
        <w:autoSpaceDN w:val="0"/>
        <w:adjustRightInd w:val="0"/>
        <w:spacing w:line="288" w:lineRule="auto"/>
        <w:textAlignment w:val="center"/>
        <w:rPr>
          <w:rFonts w:ascii="Calibri Light" w:hAnsi="Calibri Light" w:cs="Calibri Light"/>
          <w:b/>
          <w:bCs/>
          <w:color w:val="00003F"/>
          <w:sz w:val="22"/>
          <w:szCs w:val="24"/>
        </w:rPr>
      </w:pPr>
    </w:p>
    <w:tbl>
      <w:tblPr>
        <w:tblW w:w="9947" w:type="dxa"/>
        <w:tblInd w:w="-10" w:type="dxa"/>
        <w:tblLayout w:type="fixed"/>
        <w:tblCellMar>
          <w:left w:w="0" w:type="dxa"/>
          <w:right w:w="0" w:type="dxa"/>
        </w:tblCellMar>
        <w:tblLook w:val="0000" w:firstRow="0" w:lastRow="0" w:firstColumn="0" w:lastColumn="0" w:noHBand="0" w:noVBand="0"/>
      </w:tblPr>
      <w:tblGrid>
        <w:gridCol w:w="1301"/>
        <w:gridCol w:w="1842"/>
        <w:gridCol w:w="1701"/>
        <w:gridCol w:w="1701"/>
        <w:gridCol w:w="1701"/>
        <w:gridCol w:w="1701"/>
      </w:tblGrid>
      <w:tr w:rsidR="008279BA" w:rsidRPr="00A64A4E" w14:paraId="07702B31" w14:textId="77777777" w:rsidTr="00D70054">
        <w:trPr>
          <w:trHeight w:val="60"/>
        </w:trPr>
        <w:tc>
          <w:tcPr>
            <w:tcW w:w="1301" w:type="dxa"/>
            <w:vMerge w:val="restart"/>
            <w:tcBorders>
              <w:top w:val="single" w:sz="8" w:space="0" w:color="000000"/>
              <w:left w:val="single" w:sz="8" w:space="0" w:color="000000"/>
              <w:bottom w:val="single" w:sz="8" w:space="0" w:color="000000"/>
              <w:right w:val="single" w:sz="8" w:space="0" w:color="000000"/>
            </w:tcBorders>
            <w:shd w:val="solid" w:color="002855" w:fill="auto"/>
            <w:tcMar>
              <w:top w:w="80" w:type="dxa"/>
              <w:left w:w="80" w:type="dxa"/>
              <w:bottom w:w="80" w:type="dxa"/>
              <w:right w:w="80" w:type="dxa"/>
            </w:tcMar>
          </w:tcPr>
          <w:p w14:paraId="296A7FF9" w14:textId="66E477EC" w:rsidR="008279BA" w:rsidRPr="00A64A4E" w:rsidRDefault="008279BA" w:rsidP="007A01BF">
            <w:pPr>
              <w:suppressAutoHyphens/>
              <w:autoSpaceDE w:val="0"/>
              <w:autoSpaceDN w:val="0"/>
              <w:adjustRightInd w:val="0"/>
              <w:spacing w:line="288" w:lineRule="auto"/>
              <w:textAlignment w:val="center"/>
              <w:rPr>
                <w:rFonts w:ascii="Calibri Light" w:hAnsi="Calibri Light" w:cs="Calibri Light"/>
                <w:b/>
                <w:color w:val="FFFFFF" w:themeColor="background1"/>
                <w:sz w:val="20"/>
              </w:rPr>
            </w:pPr>
            <w:r w:rsidRPr="00A64A4E">
              <w:rPr>
                <w:rFonts w:ascii="Calibri Light" w:hAnsi="Calibri Light" w:cs="Calibri Light"/>
                <w:b/>
                <w:color w:val="FFFFFF" w:themeColor="background1"/>
                <w:sz w:val="20"/>
              </w:rPr>
              <w:t>Guarantee</w:t>
            </w:r>
            <w:r w:rsidR="00333D71" w:rsidRPr="00A64A4E">
              <w:rPr>
                <w:rFonts w:ascii="Calibri Light" w:hAnsi="Calibri Light" w:cs="Calibri Light"/>
                <w:b/>
                <w:color w:val="FFFFFF" w:themeColor="background1"/>
                <w:sz w:val="20"/>
              </w:rPr>
              <w:t xml:space="preserve"> o</w:t>
            </w:r>
            <w:r w:rsidRPr="00A64A4E">
              <w:rPr>
                <w:rFonts w:ascii="Calibri Light" w:hAnsi="Calibri Light" w:cs="Calibri Light"/>
                <w:b/>
                <w:color w:val="FFFFFF" w:themeColor="background1"/>
                <w:sz w:val="20"/>
              </w:rPr>
              <w:t>ptions</w:t>
            </w:r>
          </w:p>
        </w:tc>
        <w:tc>
          <w:tcPr>
            <w:tcW w:w="1842" w:type="dxa"/>
            <w:vMerge w:val="restart"/>
            <w:tcBorders>
              <w:top w:val="single" w:sz="8" w:space="0" w:color="000000"/>
              <w:left w:val="single" w:sz="8" w:space="0" w:color="000000"/>
              <w:bottom w:val="single" w:sz="8" w:space="0" w:color="000000"/>
            </w:tcBorders>
            <w:shd w:val="solid" w:color="002855" w:fill="auto"/>
            <w:tcMar>
              <w:top w:w="80" w:type="dxa"/>
              <w:left w:w="80" w:type="dxa"/>
              <w:bottom w:w="80" w:type="dxa"/>
              <w:right w:w="80" w:type="dxa"/>
            </w:tcMar>
          </w:tcPr>
          <w:p w14:paraId="75BC414E" w14:textId="1FD3DB17" w:rsidR="008279BA" w:rsidRPr="00A64A4E" w:rsidRDefault="008279BA" w:rsidP="007A01BF">
            <w:pPr>
              <w:autoSpaceDE w:val="0"/>
              <w:autoSpaceDN w:val="0"/>
              <w:adjustRightInd w:val="0"/>
              <w:rPr>
                <w:rFonts w:ascii="Calibri Light" w:hAnsi="Calibri Light" w:cs="Calibri Light"/>
                <w:b/>
                <w:color w:val="FFFFFF" w:themeColor="background1"/>
                <w:sz w:val="20"/>
                <w:lang w:val="en-CA"/>
              </w:rPr>
            </w:pPr>
          </w:p>
        </w:tc>
        <w:tc>
          <w:tcPr>
            <w:tcW w:w="6804" w:type="dxa"/>
            <w:gridSpan w:val="4"/>
            <w:tcBorders>
              <w:top w:val="single" w:sz="8" w:space="0" w:color="000000"/>
              <w:bottom w:val="single" w:sz="8" w:space="0" w:color="000000"/>
              <w:right w:val="single" w:sz="8" w:space="0" w:color="000000"/>
            </w:tcBorders>
            <w:shd w:val="solid" w:color="002855" w:fill="auto"/>
            <w:tcMar>
              <w:top w:w="80" w:type="dxa"/>
              <w:left w:w="80" w:type="dxa"/>
              <w:bottom w:w="80" w:type="dxa"/>
              <w:right w:w="80" w:type="dxa"/>
            </w:tcMar>
          </w:tcPr>
          <w:p w14:paraId="522242F9" w14:textId="6E7F454F" w:rsidR="008279BA" w:rsidRPr="00A64A4E" w:rsidRDefault="008279BA" w:rsidP="000C7E36">
            <w:pPr>
              <w:suppressAutoHyphens/>
              <w:autoSpaceDE w:val="0"/>
              <w:autoSpaceDN w:val="0"/>
              <w:adjustRightInd w:val="0"/>
              <w:spacing w:line="288" w:lineRule="auto"/>
              <w:jc w:val="center"/>
              <w:textAlignment w:val="center"/>
              <w:rPr>
                <w:rFonts w:ascii="Calibri Light" w:hAnsi="Calibri Light" w:cs="Calibri Light"/>
                <w:b/>
                <w:color w:val="FFFFFF" w:themeColor="background1"/>
                <w:sz w:val="20"/>
              </w:rPr>
            </w:pPr>
            <w:r w:rsidRPr="00A64A4E">
              <w:rPr>
                <w:rFonts w:ascii="Calibri Light" w:hAnsi="Calibri Light" w:cs="Calibri Light"/>
                <w:b/>
                <w:color w:val="FFFFFF" w:themeColor="background1"/>
                <w:sz w:val="20"/>
              </w:rPr>
              <w:t xml:space="preserve">Joint Life – </w:t>
            </w:r>
            <w:r w:rsidR="000C7E36" w:rsidRPr="00A64A4E">
              <w:rPr>
                <w:rFonts w:ascii="Calibri Light" w:hAnsi="Calibri Light" w:cs="Calibri Light"/>
                <w:b/>
                <w:color w:val="FFFFFF" w:themeColor="background1"/>
                <w:sz w:val="20"/>
              </w:rPr>
              <w:t>survivor benefit options</w:t>
            </w:r>
            <w:r w:rsidRPr="00A64A4E">
              <w:rPr>
                <w:rFonts w:ascii="Calibri Light" w:hAnsi="Calibri Light" w:cs="Calibri Light"/>
                <w:b/>
                <w:color w:val="FFFFFF" w:themeColor="background1"/>
                <w:sz w:val="20"/>
              </w:rPr>
              <w:t xml:space="preserve"> </w:t>
            </w:r>
          </w:p>
        </w:tc>
      </w:tr>
      <w:tr w:rsidR="008279BA" w:rsidRPr="00A64A4E" w14:paraId="6399AEED" w14:textId="77777777" w:rsidTr="00D70054">
        <w:trPr>
          <w:trHeight w:val="60"/>
        </w:trPr>
        <w:tc>
          <w:tcPr>
            <w:tcW w:w="1301" w:type="dxa"/>
            <w:vMerge/>
            <w:tcBorders>
              <w:top w:val="single" w:sz="8" w:space="0" w:color="000000"/>
              <w:left w:val="single" w:sz="8" w:space="0" w:color="000000"/>
              <w:bottom w:val="single" w:sz="2" w:space="0" w:color="000000"/>
              <w:right w:val="single" w:sz="8" w:space="0" w:color="000000"/>
            </w:tcBorders>
            <w:shd w:val="solid" w:color="002855" w:fill="auto"/>
          </w:tcPr>
          <w:p w14:paraId="7535BD61" w14:textId="77777777" w:rsidR="008279BA" w:rsidRPr="00A64A4E" w:rsidRDefault="008279BA" w:rsidP="007A01BF">
            <w:pPr>
              <w:autoSpaceDE w:val="0"/>
              <w:autoSpaceDN w:val="0"/>
              <w:adjustRightInd w:val="0"/>
              <w:rPr>
                <w:rFonts w:ascii="Calibri Light" w:hAnsi="Calibri Light" w:cs="Calibri Light"/>
                <w:b/>
                <w:color w:val="FFFFFF" w:themeColor="background1"/>
                <w:sz w:val="20"/>
                <w:lang w:val="en-CA"/>
              </w:rPr>
            </w:pPr>
          </w:p>
        </w:tc>
        <w:tc>
          <w:tcPr>
            <w:tcW w:w="1842" w:type="dxa"/>
            <w:vMerge/>
            <w:tcBorders>
              <w:top w:val="single" w:sz="8" w:space="0" w:color="000000"/>
              <w:left w:val="single" w:sz="8" w:space="0" w:color="000000"/>
              <w:bottom w:val="single" w:sz="2" w:space="0" w:color="000000"/>
              <w:right w:val="single" w:sz="8" w:space="0" w:color="000000"/>
            </w:tcBorders>
            <w:shd w:val="solid" w:color="002855" w:fill="auto"/>
          </w:tcPr>
          <w:p w14:paraId="29AF367D" w14:textId="214618C7" w:rsidR="008279BA" w:rsidRPr="00A64A4E" w:rsidRDefault="008279BA" w:rsidP="007A01BF">
            <w:pPr>
              <w:autoSpaceDE w:val="0"/>
              <w:autoSpaceDN w:val="0"/>
              <w:adjustRightInd w:val="0"/>
              <w:rPr>
                <w:rFonts w:ascii="Calibri Light" w:hAnsi="Calibri Light" w:cs="Calibri Light"/>
                <w:b/>
                <w:color w:val="FFFFFF" w:themeColor="background1"/>
                <w:sz w:val="20"/>
                <w:lang w:val="en-CA"/>
              </w:rPr>
            </w:pPr>
          </w:p>
        </w:tc>
        <w:tc>
          <w:tcPr>
            <w:tcW w:w="1701" w:type="dxa"/>
            <w:tcBorders>
              <w:top w:val="single" w:sz="8" w:space="0" w:color="000000"/>
              <w:left w:val="single" w:sz="8" w:space="0" w:color="000000"/>
              <w:bottom w:val="single" w:sz="2" w:space="0" w:color="000000"/>
              <w:right w:val="single" w:sz="8" w:space="0" w:color="000000"/>
            </w:tcBorders>
            <w:shd w:val="solid" w:color="002855" w:fill="auto"/>
            <w:tcMar>
              <w:top w:w="80" w:type="dxa"/>
              <w:left w:w="80" w:type="dxa"/>
              <w:bottom w:w="80" w:type="dxa"/>
              <w:right w:w="80" w:type="dxa"/>
            </w:tcMar>
          </w:tcPr>
          <w:p w14:paraId="41CA23D0" w14:textId="3996E281" w:rsidR="008279BA" w:rsidRPr="00A64A4E" w:rsidRDefault="008279BA" w:rsidP="004123E9">
            <w:pPr>
              <w:suppressAutoHyphens/>
              <w:autoSpaceDE w:val="0"/>
              <w:autoSpaceDN w:val="0"/>
              <w:adjustRightInd w:val="0"/>
              <w:spacing w:line="288" w:lineRule="auto"/>
              <w:jc w:val="center"/>
              <w:textAlignment w:val="center"/>
              <w:rPr>
                <w:rFonts w:ascii="Calibri Light" w:hAnsi="Calibri Light" w:cs="Calibri Light"/>
                <w:b/>
                <w:color w:val="FFFFFF" w:themeColor="background1"/>
                <w:sz w:val="20"/>
              </w:rPr>
            </w:pPr>
            <w:r w:rsidRPr="00A64A4E">
              <w:rPr>
                <w:rFonts w:ascii="Calibri Light" w:hAnsi="Calibri Light" w:cs="Calibri Light"/>
                <w:b/>
                <w:color w:val="FFFFFF" w:themeColor="background1"/>
                <w:sz w:val="20"/>
              </w:rPr>
              <w:t>100%</w:t>
            </w:r>
          </w:p>
        </w:tc>
        <w:tc>
          <w:tcPr>
            <w:tcW w:w="1701" w:type="dxa"/>
            <w:tcBorders>
              <w:top w:val="single" w:sz="8" w:space="0" w:color="000000"/>
              <w:left w:val="single" w:sz="8" w:space="0" w:color="000000"/>
              <w:bottom w:val="single" w:sz="2" w:space="0" w:color="000000"/>
              <w:right w:val="single" w:sz="8" w:space="0" w:color="000000"/>
            </w:tcBorders>
            <w:shd w:val="solid" w:color="002855" w:fill="auto"/>
            <w:tcMar>
              <w:top w:w="80" w:type="dxa"/>
              <w:left w:w="80" w:type="dxa"/>
              <w:bottom w:w="80" w:type="dxa"/>
              <w:right w:w="80" w:type="dxa"/>
            </w:tcMar>
          </w:tcPr>
          <w:p w14:paraId="02CCCA91" w14:textId="0B31B98D" w:rsidR="008279BA" w:rsidRPr="00A64A4E" w:rsidRDefault="008279BA" w:rsidP="004123E9">
            <w:pPr>
              <w:suppressAutoHyphens/>
              <w:autoSpaceDE w:val="0"/>
              <w:autoSpaceDN w:val="0"/>
              <w:adjustRightInd w:val="0"/>
              <w:spacing w:line="288" w:lineRule="auto"/>
              <w:jc w:val="center"/>
              <w:textAlignment w:val="center"/>
              <w:rPr>
                <w:rFonts w:ascii="Calibri Light" w:hAnsi="Calibri Light" w:cs="Calibri Light"/>
                <w:b/>
                <w:color w:val="FFFFFF" w:themeColor="background1"/>
                <w:sz w:val="20"/>
              </w:rPr>
            </w:pPr>
            <w:r w:rsidRPr="00A64A4E">
              <w:rPr>
                <w:rFonts w:ascii="Calibri Light" w:hAnsi="Calibri Light" w:cs="Calibri Light"/>
                <w:b/>
                <w:color w:val="FFFFFF" w:themeColor="background1"/>
                <w:sz w:val="20"/>
              </w:rPr>
              <w:t>75%</w:t>
            </w:r>
          </w:p>
        </w:tc>
        <w:tc>
          <w:tcPr>
            <w:tcW w:w="1701" w:type="dxa"/>
            <w:tcBorders>
              <w:top w:val="single" w:sz="8" w:space="0" w:color="000000"/>
              <w:left w:val="single" w:sz="8" w:space="0" w:color="000000"/>
              <w:bottom w:val="single" w:sz="2" w:space="0" w:color="000000"/>
              <w:right w:val="single" w:sz="8" w:space="0" w:color="000000"/>
            </w:tcBorders>
            <w:shd w:val="solid" w:color="002855" w:fill="auto"/>
            <w:tcMar>
              <w:top w:w="80" w:type="dxa"/>
              <w:left w:w="80" w:type="dxa"/>
              <w:bottom w:w="80" w:type="dxa"/>
              <w:right w:w="80" w:type="dxa"/>
            </w:tcMar>
          </w:tcPr>
          <w:p w14:paraId="0583D4A7" w14:textId="41E62BCE" w:rsidR="008279BA" w:rsidRPr="00A64A4E" w:rsidRDefault="008279BA" w:rsidP="004123E9">
            <w:pPr>
              <w:suppressAutoHyphens/>
              <w:autoSpaceDE w:val="0"/>
              <w:autoSpaceDN w:val="0"/>
              <w:adjustRightInd w:val="0"/>
              <w:spacing w:line="288" w:lineRule="auto"/>
              <w:jc w:val="center"/>
              <w:textAlignment w:val="center"/>
              <w:rPr>
                <w:rFonts w:ascii="Calibri Light" w:hAnsi="Calibri Light" w:cs="Calibri Light"/>
                <w:b/>
                <w:color w:val="FFFFFF" w:themeColor="background1"/>
                <w:sz w:val="20"/>
              </w:rPr>
            </w:pPr>
            <w:r w:rsidRPr="00A64A4E">
              <w:rPr>
                <w:rFonts w:ascii="Calibri Light" w:hAnsi="Calibri Light" w:cs="Calibri Light"/>
                <w:b/>
                <w:color w:val="FFFFFF" w:themeColor="background1"/>
                <w:sz w:val="20"/>
              </w:rPr>
              <w:t>66.67%</w:t>
            </w:r>
          </w:p>
        </w:tc>
        <w:tc>
          <w:tcPr>
            <w:tcW w:w="1701" w:type="dxa"/>
            <w:tcBorders>
              <w:top w:val="single" w:sz="8" w:space="0" w:color="000000"/>
              <w:left w:val="single" w:sz="8" w:space="0" w:color="000000"/>
              <w:bottom w:val="single" w:sz="2" w:space="0" w:color="000000"/>
              <w:right w:val="single" w:sz="8" w:space="0" w:color="000000"/>
            </w:tcBorders>
            <w:shd w:val="solid" w:color="002855" w:fill="auto"/>
            <w:tcMar>
              <w:top w:w="80" w:type="dxa"/>
              <w:left w:w="80" w:type="dxa"/>
              <w:bottom w:w="80" w:type="dxa"/>
              <w:right w:w="80" w:type="dxa"/>
            </w:tcMar>
          </w:tcPr>
          <w:p w14:paraId="2D81B216" w14:textId="69CF4898" w:rsidR="008279BA" w:rsidRPr="00A64A4E" w:rsidRDefault="008279BA" w:rsidP="004123E9">
            <w:pPr>
              <w:suppressAutoHyphens/>
              <w:autoSpaceDE w:val="0"/>
              <w:autoSpaceDN w:val="0"/>
              <w:adjustRightInd w:val="0"/>
              <w:spacing w:line="288" w:lineRule="auto"/>
              <w:jc w:val="center"/>
              <w:textAlignment w:val="center"/>
              <w:rPr>
                <w:rFonts w:ascii="Calibri Light" w:hAnsi="Calibri Light" w:cs="Calibri Light"/>
                <w:b/>
                <w:color w:val="FFFFFF" w:themeColor="background1"/>
                <w:sz w:val="20"/>
              </w:rPr>
            </w:pPr>
            <w:r w:rsidRPr="00A64A4E">
              <w:rPr>
                <w:rFonts w:ascii="Calibri Light" w:hAnsi="Calibri Light" w:cs="Calibri Light"/>
                <w:b/>
                <w:color w:val="FFFFFF" w:themeColor="background1"/>
                <w:sz w:val="20"/>
              </w:rPr>
              <w:t>60%</w:t>
            </w:r>
          </w:p>
        </w:tc>
      </w:tr>
      <w:tr w:rsidR="008279BA" w:rsidRPr="00A64A4E" w14:paraId="7E1CEC95" w14:textId="77777777" w:rsidTr="00D70054">
        <w:trPr>
          <w:trHeight w:val="321"/>
        </w:trPr>
        <w:tc>
          <w:tcPr>
            <w:tcW w:w="1301" w:type="dxa"/>
            <w:vMerge w:val="restart"/>
            <w:tcBorders>
              <w:top w:val="single" w:sz="2" w:space="0" w:color="000000"/>
              <w:left w:val="single" w:sz="2" w:space="0" w:color="000000"/>
              <w:right w:val="single" w:sz="2" w:space="0" w:color="000000"/>
            </w:tcBorders>
            <w:shd w:val="clear" w:color="auto" w:fill="auto"/>
            <w:tcMar>
              <w:top w:w="80" w:type="dxa"/>
              <w:left w:w="80" w:type="dxa"/>
              <w:bottom w:w="80" w:type="dxa"/>
              <w:right w:w="80" w:type="dxa"/>
            </w:tcMar>
          </w:tcPr>
          <w:p w14:paraId="180E3A18" w14:textId="77777777" w:rsidR="00AD3CAC" w:rsidRPr="008E2AD8" w:rsidRDefault="00AD3CAC" w:rsidP="007A01BF">
            <w:pPr>
              <w:suppressAutoHyphens/>
              <w:autoSpaceDE w:val="0"/>
              <w:autoSpaceDN w:val="0"/>
              <w:adjustRightInd w:val="0"/>
              <w:spacing w:line="288" w:lineRule="auto"/>
              <w:textAlignment w:val="center"/>
              <w:rPr>
                <w:rFonts w:ascii="Calibri Light" w:hAnsi="Calibri Light" w:cs="Calibri Light"/>
                <w:color w:val="000000"/>
                <w:sz w:val="20"/>
              </w:rPr>
            </w:pPr>
          </w:p>
          <w:p w14:paraId="19D8ACDA" w14:textId="319E1166" w:rsidR="00AD3CAC" w:rsidRPr="008E2AD8" w:rsidRDefault="008279BA" w:rsidP="007A01BF">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Life only</w:t>
            </w:r>
          </w:p>
        </w:tc>
        <w:tc>
          <w:tcPr>
            <w:tcW w:w="1842"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286BF4D3" w14:textId="11C238BE" w:rsidR="008279BA" w:rsidRPr="008E2AD8" w:rsidRDefault="008279BA" w:rsidP="007A01BF">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member (for life)</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509BFD05" w14:textId="1164EEB9" w:rsidR="008279BA" w:rsidRPr="008E2AD8" w:rsidRDefault="008279BA" w:rsidP="00D9271A">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member100%</w:t>
            </w:r>
            <w:r w:rsidR="00D9271A">
              <w:rPr>
                <w:rFonts w:ascii="Calibri Light" w:hAnsi="Calibri Light" w:cs="Calibri Light"/>
                <w:color w:val="FF0000"/>
                <w:sz w:val="20"/>
              </w:rPr>
              <w:t>lo</w:t>
            </w:r>
            <w:r w:rsidR="00882F4C">
              <w:rPr>
                <w:rFonts w:ascii="Calibri Light" w:hAnsi="Calibri Light" w:cs="Calibri Light"/>
                <w:color w:val="FF0000"/>
                <w:sz w:val="20"/>
              </w:rPr>
              <w:t>&gt;</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0B4695C4" w14:textId="09105AA6" w:rsidR="008279BA" w:rsidRPr="008E2AD8" w:rsidRDefault="008279BA" w:rsidP="000715CD">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member75%</w:t>
            </w:r>
            <w:r w:rsidR="000715CD" w:rsidRPr="008E2AD8">
              <w:rPr>
                <w:rFonts w:ascii="Calibri Light" w:hAnsi="Calibri Light" w:cs="Calibri Light"/>
                <w:color w:val="FF0000"/>
                <w:sz w:val="20"/>
              </w:rPr>
              <w:t>lo</w:t>
            </w:r>
            <w:r w:rsidRPr="008E2AD8">
              <w:rPr>
                <w:rFonts w:ascii="Calibri Light" w:hAnsi="Calibri Light" w:cs="Calibri Light"/>
                <w:color w:val="FF0000"/>
                <w:sz w:val="20"/>
              </w:rPr>
              <w:t>&gt;</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2DEC37BA" w14:textId="70482839" w:rsidR="008279BA" w:rsidRPr="008E2AD8" w:rsidRDefault="008279BA" w:rsidP="000715CD">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member66%</w:t>
            </w:r>
            <w:r w:rsidR="000715CD" w:rsidRPr="008E2AD8">
              <w:rPr>
                <w:rFonts w:ascii="Calibri Light" w:hAnsi="Calibri Light" w:cs="Calibri Light"/>
                <w:color w:val="FF0000"/>
                <w:sz w:val="20"/>
              </w:rPr>
              <w:t>lo</w:t>
            </w:r>
            <w:r w:rsidRPr="008E2AD8">
              <w:rPr>
                <w:rFonts w:ascii="Calibri Light" w:hAnsi="Calibri Light" w:cs="Calibri Light"/>
                <w:color w:val="FF0000"/>
                <w:sz w:val="20"/>
              </w:rPr>
              <w:t>&gt;</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5A22A4E6" w14:textId="6980740B"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$member60%lo</w:t>
            </w:r>
            <w:r w:rsidRPr="008E2AD8">
              <w:rPr>
                <w:rFonts w:ascii="Calibri Light" w:hAnsi="Calibri Light" w:cs="Calibri Light"/>
                <w:color w:val="FF0000"/>
                <w:sz w:val="20"/>
              </w:rPr>
              <w:t>&gt;</w:t>
            </w:r>
          </w:p>
        </w:tc>
      </w:tr>
      <w:tr w:rsidR="008279BA" w:rsidRPr="00A64A4E" w14:paraId="218CF204" w14:textId="77777777" w:rsidTr="00D70054">
        <w:trPr>
          <w:trHeight w:val="295"/>
        </w:trPr>
        <w:tc>
          <w:tcPr>
            <w:tcW w:w="1301" w:type="dxa"/>
            <w:vMerge/>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D18F3" w14:textId="77777777" w:rsidR="008279BA" w:rsidRPr="008E2AD8" w:rsidRDefault="008279BA" w:rsidP="007A01BF">
            <w:pPr>
              <w:autoSpaceDE w:val="0"/>
              <w:autoSpaceDN w:val="0"/>
              <w:adjustRightInd w:val="0"/>
              <w:rPr>
                <w:rFonts w:ascii="Calibri Light" w:hAnsi="Calibri Light" w:cs="Calibri Light"/>
                <w:sz w:val="20"/>
                <w:lang w:val="en-CA"/>
              </w:rPr>
            </w:pPr>
          </w:p>
        </w:tc>
        <w:tc>
          <w:tcPr>
            <w:tcW w:w="1842"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A2EFD4" w14:textId="310E8436" w:rsidR="008279BA" w:rsidRPr="008E2AD8" w:rsidRDefault="008279BA" w:rsidP="007A01BF">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Surviving Spouse</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D771C7" w14:textId="03C8A364"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$spouse100%lo</w:t>
            </w:r>
            <w:r w:rsidRPr="008E2AD8">
              <w:rPr>
                <w:rFonts w:ascii="Calibri Light" w:hAnsi="Calibri Light" w:cs="Calibri Light"/>
                <w:color w:val="FF0000"/>
                <w:sz w:val="20"/>
              </w:rPr>
              <w:t>&gt;</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4D05C" w14:textId="0D342A03" w:rsidR="008279BA" w:rsidRPr="008E2AD8" w:rsidRDefault="008279BA" w:rsidP="000715CD">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spouse75%</w:t>
            </w:r>
            <w:r w:rsidR="000715CD" w:rsidRPr="008E2AD8">
              <w:rPr>
                <w:rFonts w:ascii="Calibri Light" w:hAnsi="Calibri Light" w:cs="Calibri Light"/>
                <w:color w:val="FF0000"/>
                <w:sz w:val="20"/>
              </w:rPr>
              <w:t>lo</w:t>
            </w:r>
            <w:r w:rsidRPr="008E2AD8">
              <w:rPr>
                <w:rFonts w:ascii="Calibri Light" w:hAnsi="Calibri Light" w:cs="Calibri Light"/>
                <w:color w:val="FF0000"/>
                <w:sz w:val="20"/>
              </w:rPr>
              <w:t>&gt;</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A3703" w14:textId="2A3CFE38" w:rsidR="008279BA" w:rsidRPr="008E2AD8" w:rsidRDefault="008279BA" w:rsidP="000715CD">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spouse66%</w:t>
            </w:r>
            <w:r w:rsidR="000715CD" w:rsidRPr="008E2AD8">
              <w:rPr>
                <w:rFonts w:ascii="Calibri Light" w:hAnsi="Calibri Light" w:cs="Calibri Light"/>
                <w:color w:val="FF0000"/>
                <w:sz w:val="20"/>
              </w:rPr>
              <w:t>lo</w:t>
            </w:r>
            <w:r w:rsidRPr="008E2AD8">
              <w:rPr>
                <w:rFonts w:ascii="Calibri Light" w:hAnsi="Calibri Light" w:cs="Calibri Light"/>
                <w:color w:val="FF0000"/>
                <w:sz w:val="20"/>
              </w:rPr>
              <w:t>&gt;</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8D1C8B" w14:textId="003BC8A9" w:rsidR="008279BA" w:rsidRPr="008E2AD8" w:rsidRDefault="008279BA" w:rsidP="000715CD">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spouse60%</w:t>
            </w:r>
            <w:r w:rsidR="000715CD" w:rsidRPr="008E2AD8">
              <w:rPr>
                <w:rFonts w:ascii="Calibri Light" w:hAnsi="Calibri Light" w:cs="Calibri Light"/>
                <w:color w:val="FF0000"/>
                <w:sz w:val="20"/>
              </w:rPr>
              <w:t>lo</w:t>
            </w:r>
            <w:r w:rsidRPr="008E2AD8">
              <w:rPr>
                <w:rFonts w:ascii="Calibri Light" w:hAnsi="Calibri Light" w:cs="Calibri Light"/>
                <w:color w:val="FF0000"/>
                <w:sz w:val="20"/>
              </w:rPr>
              <w:t>&gt;</w:t>
            </w:r>
          </w:p>
        </w:tc>
      </w:tr>
      <w:tr w:rsidR="00324F1D" w:rsidRPr="00A64A4E" w14:paraId="43287AE4" w14:textId="77777777" w:rsidTr="00D70054">
        <w:trPr>
          <w:trHeight w:val="60"/>
        </w:trPr>
        <w:tc>
          <w:tcPr>
            <w:tcW w:w="1301" w:type="dxa"/>
            <w:vMerge w:val="restart"/>
            <w:tcBorders>
              <w:top w:val="single" w:sz="2" w:space="0" w:color="000000"/>
              <w:left w:val="single" w:sz="2" w:space="0" w:color="000000"/>
              <w:right w:val="single" w:sz="2" w:space="0" w:color="000000"/>
            </w:tcBorders>
            <w:shd w:val="clear" w:color="auto" w:fill="auto"/>
            <w:tcMar>
              <w:top w:w="80" w:type="dxa"/>
              <w:left w:w="80" w:type="dxa"/>
              <w:bottom w:w="80" w:type="dxa"/>
              <w:right w:w="80" w:type="dxa"/>
            </w:tcMar>
          </w:tcPr>
          <w:p w14:paraId="5DD99DCD" w14:textId="77777777" w:rsidR="00324F1D" w:rsidRPr="008E2AD8" w:rsidRDefault="00324F1D" w:rsidP="009E68B6">
            <w:pPr>
              <w:suppressAutoHyphens/>
              <w:autoSpaceDE w:val="0"/>
              <w:autoSpaceDN w:val="0"/>
              <w:adjustRightInd w:val="0"/>
              <w:spacing w:line="288" w:lineRule="auto"/>
              <w:textAlignment w:val="center"/>
              <w:rPr>
                <w:rFonts w:ascii="Calibri Light" w:hAnsi="Calibri Light" w:cs="Calibri Light"/>
                <w:color w:val="000000"/>
                <w:sz w:val="20"/>
              </w:rPr>
            </w:pPr>
          </w:p>
          <w:p w14:paraId="008797B8" w14:textId="720C81D8" w:rsidR="00324F1D" w:rsidRPr="008E2AD8" w:rsidRDefault="00324F1D" w:rsidP="009E68B6">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5 years</w:t>
            </w:r>
          </w:p>
        </w:tc>
        <w:tc>
          <w:tcPr>
            <w:tcW w:w="1842"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6CD423F1" w14:textId="77777777" w:rsidR="00324F1D" w:rsidRPr="008E2AD8" w:rsidRDefault="00324F1D" w:rsidP="009E68B6">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member (for life)</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2173B3F0" w14:textId="45855C4D" w:rsidR="00324F1D" w:rsidRPr="008E2AD8" w:rsidRDefault="00324F1D" w:rsidP="00324F1D">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member100%/5&gt;</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6ECAC60B" w14:textId="2832D402" w:rsidR="00324F1D" w:rsidRPr="008E2AD8" w:rsidRDefault="00324F1D" w:rsidP="00324F1D">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member75%/5&gt;</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741C7540" w14:textId="3B7B4F5D" w:rsidR="00324F1D" w:rsidRPr="008E2AD8" w:rsidRDefault="00324F1D" w:rsidP="00324F1D">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member66%/5&gt;</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02CB0FC4" w14:textId="57C53B49" w:rsidR="00324F1D" w:rsidRPr="008E2AD8" w:rsidRDefault="00324F1D" w:rsidP="00324F1D">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member60%/5&gt;</w:t>
            </w:r>
          </w:p>
        </w:tc>
      </w:tr>
      <w:tr w:rsidR="00324F1D" w:rsidRPr="00A64A4E" w14:paraId="20D8FC48" w14:textId="77777777" w:rsidTr="00D70054">
        <w:trPr>
          <w:trHeight w:val="60"/>
        </w:trPr>
        <w:tc>
          <w:tcPr>
            <w:tcW w:w="1301" w:type="dxa"/>
            <w:vMerge/>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FF4883" w14:textId="77777777" w:rsidR="00324F1D" w:rsidRPr="008E2AD8" w:rsidRDefault="00324F1D" w:rsidP="009E68B6">
            <w:pPr>
              <w:autoSpaceDE w:val="0"/>
              <w:autoSpaceDN w:val="0"/>
              <w:adjustRightInd w:val="0"/>
              <w:rPr>
                <w:rFonts w:ascii="Calibri Light" w:hAnsi="Calibri Light" w:cs="Calibri Light"/>
                <w:sz w:val="20"/>
                <w:lang w:val="en-CA"/>
              </w:rPr>
            </w:pPr>
          </w:p>
        </w:tc>
        <w:tc>
          <w:tcPr>
            <w:tcW w:w="1842"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8D7F3E" w14:textId="77777777" w:rsidR="00324F1D" w:rsidRPr="008E2AD8" w:rsidRDefault="00324F1D" w:rsidP="009E68B6">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Surviving Spouse</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72319" w14:textId="4B059320" w:rsidR="00324F1D" w:rsidRPr="008E2AD8" w:rsidRDefault="00324F1D" w:rsidP="009E68B6">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spouse100%/5&gt;</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EA620E" w14:textId="12A75605" w:rsidR="00324F1D" w:rsidRPr="008E2AD8" w:rsidRDefault="00324F1D" w:rsidP="00324F1D">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spouse75%/5&gt;</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C0831D" w14:textId="6C5607EF" w:rsidR="00324F1D" w:rsidRPr="008E2AD8" w:rsidRDefault="00324F1D" w:rsidP="00324F1D">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spouse66%/5&gt;</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72A2B6" w14:textId="448032D7" w:rsidR="00324F1D" w:rsidRPr="008E2AD8" w:rsidRDefault="00324F1D" w:rsidP="00324F1D">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spouse60%/5&gt;</w:t>
            </w:r>
          </w:p>
        </w:tc>
      </w:tr>
      <w:tr w:rsidR="008279BA" w:rsidRPr="00A64A4E" w14:paraId="2A38143D" w14:textId="77777777" w:rsidTr="00D70054">
        <w:trPr>
          <w:trHeight w:val="60"/>
        </w:trPr>
        <w:tc>
          <w:tcPr>
            <w:tcW w:w="1301" w:type="dxa"/>
            <w:vMerge w:val="restart"/>
            <w:tcBorders>
              <w:top w:val="single" w:sz="2" w:space="0" w:color="000000"/>
              <w:left w:val="single" w:sz="2" w:space="0" w:color="000000"/>
              <w:right w:val="single" w:sz="2" w:space="0" w:color="000000"/>
            </w:tcBorders>
            <w:shd w:val="clear" w:color="auto" w:fill="auto"/>
            <w:tcMar>
              <w:top w:w="80" w:type="dxa"/>
              <w:left w:w="80" w:type="dxa"/>
              <w:bottom w:w="80" w:type="dxa"/>
              <w:right w:w="80" w:type="dxa"/>
            </w:tcMar>
          </w:tcPr>
          <w:p w14:paraId="74D75B7F" w14:textId="77777777" w:rsidR="00AD3CAC" w:rsidRPr="008E2AD8" w:rsidRDefault="00AD3CAC" w:rsidP="007A01BF">
            <w:pPr>
              <w:suppressAutoHyphens/>
              <w:autoSpaceDE w:val="0"/>
              <w:autoSpaceDN w:val="0"/>
              <w:adjustRightInd w:val="0"/>
              <w:spacing w:line="288" w:lineRule="auto"/>
              <w:textAlignment w:val="center"/>
              <w:rPr>
                <w:rFonts w:ascii="Calibri Light" w:hAnsi="Calibri Light" w:cs="Calibri Light"/>
                <w:color w:val="000000"/>
                <w:sz w:val="20"/>
              </w:rPr>
            </w:pPr>
          </w:p>
          <w:p w14:paraId="372D3E0C" w14:textId="77777777" w:rsidR="008279BA" w:rsidRPr="008E2AD8" w:rsidRDefault="008279BA" w:rsidP="007A01BF">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10 years</w:t>
            </w:r>
          </w:p>
        </w:tc>
        <w:tc>
          <w:tcPr>
            <w:tcW w:w="1842"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5DB22DD8" w14:textId="415FF8F5" w:rsidR="008279BA" w:rsidRPr="008E2AD8" w:rsidRDefault="008279BA" w:rsidP="007A01BF">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member (for life)</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1795AF5B" w14:textId="77AA3D29"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member100%/10&gt;</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64750182" w14:textId="389BC42D"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member75%/10&gt;</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77C7D50E" w14:textId="58F93AEA"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member66%/10&gt;</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48456B74" w14:textId="052B3B59"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member60%/10&gt;</w:t>
            </w:r>
          </w:p>
        </w:tc>
      </w:tr>
      <w:tr w:rsidR="008279BA" w:rsidRPr="00A64A4E" w14:paraId="6DDB0DEA" w14:textId="77777777" w:rsidTr="00D70054">
        <w:trPr>
          <w:trHeight w:val="60"/>
        </w:trPr>
        <w:tc>
          <w:tcPr>
            <w:tcW w:w="1301" w:type="dxa"/>
            <w:vMerge/>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D2C7F" w14:textId="77777777" w:rsidR="008279BA" w:rsidRPr="008E2AD8" w:rsidRDefault="008279BA" w:rsidP="007A01BF">
            <w:pPr>
              <w:autoSpaceDE w:val="0"/>
              <w:autoSpaceDN w:val="0"/>
              <w:adjustRightInd w:val="0"/>
              <w:rPr>
                <w:rFonts w:ascii="Calibri Light" w:hAnsi="Calibri Light" w:cs="Calibri Light"/>
                <w:sz w:val="20"/>
                <w:lang w:val="en-CA"/>
              </w:rPr>
            </w:pPr>
          </w:p>
        </w:tc>
        <w:tc>
          <w:tcPr>
            <w:tcW w:w="1842"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50D0CA" w14:textId="0E17371C" w:rsidR="008279BA" w:rsidRPr="008E2AD8" w:rsidRDefault="008279BA" w:rsidP="007A01BF">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Surviving Spouse</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6A841" w14:textId="053C5C36"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spouse100%/10&gt;</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519B68" w14:textId="4AC1BB54"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spouse75%/10&gt;</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C3BDCC" w14:textId="5162F8C1"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spouse66%/10&gt;</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550CDC" w14:textId="6690859E"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spouse60%/10&gt;</w:t>
            </w:r>
          </w:p>
        </w:tc>
      </w:tr>
      <w:tr w:rsidR="008279BA" w:rsidRPr="00A64A4E" w14:paraId="47EA4A10" w14:textId="77777777" w:rsidTr="00D70054">
        <w:trPr>
          <w:trHeight w:val="60"/>
        </w:trPr>
        <w:tc>
          <w:tcPr>
            <w:tcW w:w="1301" w:type="dxa"/>
            <w:vMerge w:val="restart"/>
            <w:tcBorders>
              <w:top w:val="single" w:sz="2" w:space="0" w:color="000000"/>
              <w:left w:val="single" w:sz="2" w:space="0" w:color="000000"/>
              <w:right w:val="single" w:sz="2" w:space="0" w:color="000000"/>
            </w:tcBorders>
            <w:shd w:val="clear" w:color="auto" w:fill="auto"/>
            <w:tcMar>
              <w:top w:w="80" w:type="dxa"/>
              <w:left w:w="80" w:type="dxa"/>
              <w:bottom w:w="80" w:type="dxa"/>
              <w:right w:w="80" w:type="dxa"/>
            </w:tcMar>
          </w:tcPr>
          <w:p w14:paraId="04DDFA7F" w14:textId="77777777" w:rsidR="00AD3CAC" w:rsidRPr="008E2AD8" w:rsidRDefault="00AD3CAC" w:rsidP="007A01BF">
            <w:pPr>
              <w:suppressAutoHyphens/>
              <w:autoSpaceDE w:val="0"/>
              <w:autoSpaceDN w:val="0"/>
              <w:adjustRightInd w:val="0"/>
              <w:spacing w:line="288" w:lineRule="auto"/>
              <w:textAlignment w:val="center"/>
              <w:rPr>
                <w:rFonts w:ascii="Calibri Light" w:hAnsi="Calibri Light" w:cs="Calibri Light"/>
                <w:color w:val="000000"/>
                <w:sz w:val="20"/>
              </w:rPr>
            </w:pPr>
          </w:p>
          <w:p w14:paraId="07B1BA7B" w14:textId="77777777" w:rsidR="008279BA" w:rsidRPr="008E2AD8" w:rsidRDefault="008279BA" w:rsidP="007A01BF">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15 years</w:t>
            </w:r>
          </w:p>
        </w:tc>
        <w:tc>
          <w:tcPr>
            <w:tcW w:w="1842"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484BA686" w14:textId="2FD9C971" w:rsidR="008279BA" w:rsidRPr="008E2AD8" w:rsidRDefault="008279BA" w:rsidP="007A01BF">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member (for life)</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1940321B" w14:textId="5CEDF5B4"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member100%/15&gt;</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4ECEFDF7" w14:textId="2FF7E251"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member75%/15&gt;</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75F1C37F" w14:textId="53B214CB"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member66%/15&gt;</w:t>
            </w:r>
          </w:p>
        </w:tc>
        <w:tc>
          <w:tcPr>
            <w:tcW w:w="1701" w:type="dxa"/>
            <w:tcBorders>
              <w:top w:val="single" w:sz="2" w:space="0" w:color="000000"/>
              <w:left w:val="single" w:sz="2" w:space="0" w:color="000000"/>
              <w:right w:val="single" w:sz="2" w:space="0" w:color="000000"/>
            </w:tcBorders>
            <w:shd w:val="pct25" w:color="002855" w:fill="auto"/>
            <w:tcMar>
              <w:top w:w="80" w:type="dxa"/>
              <w:left w:w="80" w:type="dxa"/>
              <w:bottom w:w="80" w:type="dxa"/>
              <w:right w:w="80" w:type="dxa"/>
            </w:tcMar>
          </w:tcPr>
          <w:p w14:paraId="56E5C603" w14:textId="71D481A4"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member60%/15&gt;</w:t>
            </w:r>
          </w:p>
        </w:tc>
      </w:tr>
      <w:tr w:rsidR="008279BA" w:rsidRPr="00A64A4E" w14:paraId="4C3BF584" w14:textId="77777777" w:rsidTr="00D70054">
        <w:trPr>
          <w:trHeight w:val="60"/>
        </w:trPr>
        <w:tc>
          <w:tcPr>
            <w:tcW w:w="1301" w:type="dxa"/>
            <w:vMerge/>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83403" w14:textId="77777777" w:rsidR="008279BA" w:rsidRPr="008E2AD8" w:rsidRDefault="008279BA" w:rsidP="007A01BF">
            <w:pPr>
              <w:autoSpaceDE w:val="0"/>
              <w:autoSpaceDN w:val="0"/>
              <w:adjustRightInd w:val="0"/>
              <w:rPr>
                <w:rFonts w:ascii="Calibri Light" w:hAnsi="Calibri Light" w:cs="Calibri Light"/>
                <w:sz w:val="20"/>
                <w:lang w:val="en-CA"/>
              </w:rPr>
            </w:pPr>
          </w:p>
        </w:tc>
        <w:tc>
          <w:tcPr>
            <w:tcW w:w="1842"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6015A7" w14:textId="327EFC3A" w:rsidR="008279BA" w:rsidRPr="008E2AD8" w:rsidRDefault="008279BA" w:rsidP="007A01BF">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Surviving Spouse</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B9B37" w14:textId="615ADA8C"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spouse100%/15&gt;</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EE348A" w14:textId="2BD9E60A"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spouse75%/15&gt;</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28EBE" w14:textId="0B0A793E"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spouse66%/15&gt;</w:t>
            </w:r>
          </w:p>
        </w:tc>
        <w:tc>
          <w:tcPr>
            <w:tcW w:w="1701" w:type="dxa"/>
            <w:tcBorders>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0AC533" w14:textId="007E5EE0" w:rsidR="008279BA" w:rsidRPr="008E2AD8" w:rsidRDefault="008279BA" w:rsidP="007A01BF">
            <w:pPr>
              <w:suppressAutoHyphens/>
              <w:autoSpaceDE w:val="0"/>
              <w:autoSpaceDN w:val="0"/>
              <w:adjustRightInd w:val="0"/>
              <w:spacing w:line="288" w:lineRule="auto"/>
              <w:jc w:val="right"/>
              <w:textAlignment w:val="center"/>
              <w:rPr>
                <w:rFonts w:ascii="Calibri Light" w:hAnsi="Calibri Light" w:cs="Calibri Light"/>
                <w:color w:val="FF0000"/>
                <w:sz w:val="20"/>
              </w:rPr>
            </w:pPr>
            <w:r w:rsidRPr="008E2AD8">
              <w:rPr>
                <w:rFonts w:ascii="Calibri Light" w:hAnsi="Calibri Light" w:cs="Calibri Light"/>
                <w:color w:val="FF0000"/>
                <w:sz w:val="20"/>
              </w:rPr>
              <w:t>&lt;</w:t>
            </w:r>
            <w:r w:rsidR="000715CD" w:rsidRPr="008E2AD8">
              <w:rPr>
                <w:rFonts w:ascii="Calibri Light" w:hAnsi="Calibri Light" w:cs="Calibri Light"/>
                <w:color w:val="FF0000"/>
                <w:sz w:val="20"/>
              </w:rPr>
              <w:t>$</w:t>
            </w:r>
            <w:r w:rsidRPr="008E2AD8">
              <w:rPr>
                <w:rFonts w:ascii="Calibri Light" w:hAnsi="Calibri Light" w:cs="Calibri Light"/>
                <w:color w:val="FF0000"/>
                <w:sz w:val="20"/>
              </w:rPr>
              <w:t>spouse60%/15&gt;</w:t>
            </w:r>
          </w:p>
        </w:tc>
      </w:tr>
    </w:tbl>
    <w:p w14:paraId="746C5D75" w14:textId="77777777" w:rsidR="00212DC1" w:rsidRPr="00D70054" w:rsidRDefault="00212DC1" w:rsidP="00212DC1">
      <w:pPr>
        <w:tabs>
          <w:tab w:val="left" w:pos="851"/>
        </w:tabs>
        <w:autoSpaceDE w:val="0"/>
        <w:autoSpaceDN w:val="0"/>
        <w:adjustRightInd w:val="0"/>
        <w:spacing w:line="288" w:lineRule="auto"/>
        <w:textAlignment w:val="center"/>
        <w:rPr>
          <w:rFonts w:ascii="Calibri Light" w:hAnsi="Calibri Light" w:cs="Calibri Light"/>
          <w:b/>
          <w:bCs/>
          <w:color w:val="00003F"/>
          <w:sz w:val="22"/>
          <w:szCs w:val="24"/>
        </w:rPr>
      </w:pPr>
    </w:p>
    <w:p w14:paraId="7C4A4497" w14:textId="21105D62" w:rsidR="00212DC1" w:rsidRPr="00935C71" w:rsidRDefault="000715CD" w:rsidP="00212DC1">
      <w:pPr>
        <w:tabs>
          <w:tab w:val="left" w:pos="851"/>
        </w:tabs>
        <w:autoSpaceDE w:val="0"/>
        <w:autoSpaceDN w:val="0"/>
        <w:adjustRightInd w:val="0"/>
        <w:spacing w:line="288" w:lineRule="auto"/>
        <w:textAlignment w:val="center"/>
        <w:rPr>
          <w:rFonts w:ascii="Calibri Light" w:hAnsi="Calibri Light" w:cs="Calibri Light"/>
          <w:color w:val="000000" w:themeColor="text1"/>
          <w:sz w:val="24"/>
          <w:szCs w:val="24"/>
        </w:rPr>
      </w:pPr>
      <w:r w:rsidRPr="00935C71">
        <w:rPr>
          <w:rFonts w:ascii="Calibri Light" w:hAnsi="Calibri Light" w:cs="Calibri Light"/>
          <w:b/>
          <w:bCs/>
          <w:color w:val="000000" w:themeColor="text1"/>
          <w:sz w:val="24"/>
          <w:szCs w:val="24"/>
        </w:rPr>
        <w:t>SINGLE</w:t>
      </w:r>
      <w:commentRangeStart w:id="23"/>
      <w:r w:rsidR="00212DC1" w:rsidRPr="00935C71">
        <w:rPr>
          <w:rFonts w:ascii="Calibri Light" w:hAnsi="Calibri Light" w:cs="Calibri Light"/>
          <w:b/>
          <w:bCs/>
          <w:color w:val="000000" w:themeColor="text1"/>
          <w:sz w:val="24"/>
          <w:szCs w:val="24"/>
        </w:rPr>
        <w:t xml:space="preserve"> </w:t>
      </w:r>
      <w:r w:rsidR="000F4EBF" w:rsidRPr="00935C71">
        <w:rPr>
          <w:rFonts w:ascii="Calibri Light" w:hAnsi="Calibri Light" w:cs="Calibri Light"/>
          <w:b/>
          <w:bCs/>
          <w:color w:val="000000" w:themeColor="text1"/>
          <w:sz w:val="24"/>
          <w:szCs w:val="24"/>
        </w:rPr>
        <w:t xml:space="preserve">life </w:t>
      </w:r>
      <w:r w:rsidR="00212DC1" w:rsidRPr="00935C71">
        <w:rPr>
          <w:rFonts w:ascii="Calibri Light" w:hAnsi="Calibri Light" w:cs="Calibri Light"/>
          <w:b/>
          <w:bCs/>
          <w:color w:val="000000" w:themeColor="text1"/>
          <w:sz w:val="24"/>
          <w:szCs w:val="24"/>
        </w:rPr>
        <w:t>annuity options</w:t>
      </w:r>
      <w:r w:rsidR="00DD5C94" w:rsidRPr="00935C71">
        <w:rPr>
          <w:rFonts w:ascii="Calibri Light" w:hAnsi="Calibri Light" w:cs="Calibri Light"/>
          <w:b/>
          <w:bCs/>
          <w:color w:val="000000" w:themeColor="text1"/>
          <w:sz w:val="24"/>
          <w:szCs w:val="24"/>
        </w:rPr>
        <w:t xml:space="preserve"> </w:t>
      </w:r>
      <w:r w:rsidRPr="00935C71">
        <w:rPr>
          <w:rFonts w:ascii="Calibri Light" w:hAnsi="Calibri Light" w:cs="Calibri Light"/>
          <w:b/>
          <w:bCs/>
          <w:color w:val="000000" w:themeColor="text1"/>
          <w:sz w:val="24"/>
          <w:szCs w:val="24"/>
        </w:rPr>
        <w:t xml:space="preserve">– single </w:t>
      </w:r>
      <w:r w:rsidR="00DD5C94" w:rsidRPr="00935C71">
        <w:rPr>
          <w:rFonts w:ascii="Calibri Light" w:hAnsi="Calibri Light" w:cs="Calibri Light"/>
          <w:b/>
          <w:bCs/>
          <w:color w:val="000000" w:themeColor="text1"/>
          <w:sz w:val="24"/>
          <w:szCs w:val="24"/>
        </w:rPr>
        <w:t>members or members whose spouse has signed a spousal waiver</w:t>
      </w:r>
      <w:r w:rsidR="00212DC1" w:rsidRPr="00935C71">
        <w:rPr>
          <w:rFonts w:ascii="Calibri Light" w:hAnsi="Calibri Light" w:cs="Calibri Light"/>
          <w:b/>
          <w:bCs/>
          <w:color w:val="000000" w:themeColor="text1"/>
          <w:sz w:val="24"/>
          <w:szCs w:val="24"/>
        </w:rPr>
        <w:t>:</w:t>
      </w:r>
      <w:commentRangeEnd w:id="23"/>
      <w:r w:rsidR="00C00205" w:rsidRPr="00935C71">
        <w:rPr>
          <w:rStyle w:val="CommentReference"/>
          <w:rFonts w:ascii="Calibri Light" w:hAnsi="Calibri Light" w:cs="Calibri Light"/>
          <w:color w:val="000000" w:themeColor="text1"/>
          <w:sz w:val="24"/>
          <w:szCs w:val="24"/>
        </w:rPr>
        <w:commentReference w:id="23"/>
      </w:r>
    </w:p>
    <w:tbl>
      <w:tblPr>
        <w:tblW w:w="9923" w:type="dxa"/>
        <w:tblInd w:w="-10" w:type="dxa"/>
        <w:tblLayout w:type="fixed"/>
        <w:tblCellMar>
          <w:left w:w="0" w:type="dxa"/>
          <w:right w:w="0" w:type="dxa"/>
        </w:tblCellMar>
        <w:tblLook w:val="0000" w:firstRow="0" w:lastRow="0" w:firstColumn="0" w:lastColumn="0" w:noHBand="0" w:noVBand="0"/>
      </w:tblPr>
      <w:tblGrid>
        <w:gridCol w:w="1276"/>
        <w:gridCol w:w="1843"/>
        <w:gridCol w:w="3402"/>
        <w:gridCol w:w="3402"/>
      </w:tblGrid>
      <w:tr w:rsidR="00212DC1" w:rsidRPr="00A64A4E" w14:paraId="6F5406C8" w14:textId="77777777" w:rsidTr="00722A9F">
        <w:trPr>
          <w:trHeight w:val="60"/>
        </w:trPr>
        <w:tc>
          <w:tcPr>
            <w:tcW w:w="1276" w:type="dxa"/>
            <w:vMerge w:val="restart"/>
            <w:tcBorders>
              <w:top w:val="single" w:sz="8" w:space="0" w:color="000000"/>
              <w:left w:val="single" w:sz="8" w:space="0" w:color="000000"/>
              <w:bottom w:val="single" w:sz="8" w:space="0" w:color="000000"/>
              <w:right w:val="single" w:sz="8" w:space="0" w:color="000000"/>
            </w:tcBorders>
            <w:shd w:val="solid" w:color="002855" w:fill="auto"/>
            <w:tcMar>
              <w:top w:w="80" w:type="dxa"/>
              <w:left w:w="80" w:type="dxa"/>
              <w:bottom w:w="80" w:type="dxa"/>
              <w:right w:w="80" w:type="dxa"/>
            </w:tcMar>
          </w:tcPr>
          <w:p w14:paraId="4836550F" w14:textId="77777777" w:rsidR="00212DC1" w:rsidRPr="00A64A4E" w:rsidRDefault="00212DC1" w:rsidP="004960C3">
            <w:pPr>
              <w:suppressAutoHyphens/>
              <w:autoSpaceDE w:val="0"/>
              <w:autoSpaceDN w:val="0"/>
              <w:adjustRightInd w:val="0"/>
              <w:spacing w:line="288" w:lineRule="auto"/>
              <w:textAlignment w:val="center"/>
              <w:rPr>
                <w:rFonts w:ascii="Calibri Light" w:hAnsi="Calibri Light" w:cs="Calibri Light"/>
                <w:b/>
                <w:color w:val="FFFFFF" w:themeColor="background1"/>
                <w:sz w:val="20"/>
              </w:rPr>
            </w:pPr>
            <w:r w:rsidRPr="00A64A4E">
              <w:rPr>
                <w:rFonts w:ascii="Calibri Light" w:hAnsi="Calibri Light" w:cs="Calibri Light"/>
                <w:b/>
                <w:color w:val="FFFFFF" w:themeColor="background1"/>
                <w:sz w:val="20"/>
              </w:rPr>
              <w:t>Guarantee options</w:t>
            </w:r>
          </w:p>
        </w:tc>
        <w:tc>
          <w:tcPr>
            <w:tcW w:w="1843" w:type="dxa"/>
            <w:vMerge w:val="restart"/>
            <w:tcBorders>
              <w:top w:val="single" w:sz="8" w:space="0" w:color="000000"/>
              <w:left w:val="single" w:sz="8" w:space="0" w:color="000000"/>
              <w:bottom w:val="single" w:sz="8" w:space="0" w:color="000000"/>
            </w:tcBorders>
            <w:shd w:val="solid" w:color="002855" w:fill="auto"/>
            <w:tcMar>
              <w:top w:w="80" w:type="dxa"/>
              <w:left w:w="80" w:type="dxa"/>
              <w:bottom w:w="80" w:type="dxa"/>
              <w:right w:w="80" w:type="dxa"/>
            </w:tcMar>
          </w:tcPr>
          <w:p w14:paraId="6769F232" w14:textId="77777777" w:rsidR="00212DC1" w:rsidRPr="00A64A4E" w:rsidRDefault="00212DC1" w:rsidP="004960C3">
            <w:pPr>
              <w:autoSpaceDE w:val="0"/>
              <w:autoSpaceDN w:val="0"/>
              <w:adjustRightInd w:val="0"/>
              <w:rPr>
                <w:rFonts w:ascii="Calibri Light" w:hAnsi="Calibri Light" w:cs="Calibri Light"/>
                <w:b/>
                <w:color w:val="FFFFFF" w:themeColor="background1"/>
                <w:sz w:val="20"/>
                <w:lang w:val="en-CA"/>
              </w:rPr>
            </w:pPr>
            <w:r w:rsidRPr="00A64A4E">
              <w:rPr>
                <w:rFonts w:ascii="Calibri Light" w:hAnsi="Calibri Light" w:cs="Calibri Light"/>
                <w:b/>
                <w:color w:val="FFFFFF" w:themeColor="background1"/>
                <w:sz w:val="20"/>
                <w:lang w:val="en-CA"/>
              </w:rPr>
              <w:t>Member’s monthly benefit for life</w:t>
            </w:r>
          </w:p>
        </w:tc>
        <w:tc>
          <w:tcPr>
            <w:tcW w:w="6804" w:type="dxa"/>
            <w:gridSpan w:val="2"/>
            <w:tcBorders>
              <w:top w:val="single" w:sz="8" w:space="0" w:color="000000"/>
              <w:bottom w:val="single" w:sz="8" w:space="0" w:color="000000"/>
              <w:right w:val="single" w:sz="8" w:space="0" w:color="000000"/>
            </w:tcBorders>
            <w:shd w:val="solid" w:color="002855" w:fill="auto"/>
            <w:tcMar>
              <w:top w:w="80" w:type="dxa"/>
              <w:left w:w="80" w:type="dxa"/>
              <w:bottom w:w="80" w:type="dxa"/>
              <w:right w:w="80" w:type="dxa"/>
            </w:tcMar>
          </w:tcPr>
          <w:p w14:paraId="667D4885" w14:textId="77777777" w:rsidR="00212DC1" w:rsidRPr="00A64A4E" w:rsidRDefault="00212DC1" w:rsidP="004960C3">
            <w:pPr>
              <w:suppressAutoHyphens/>
              <w:autoSpaceDE w:val="0"/>
              <w:autoSpaceDN w:val="0"/>
              <w:adjustRightInd w:val="0"/>
              <w:spacing w:line="288" w:lineRule="auto"/>
              <w:jc w:val="center"/>
              <w:textAlignment w:val="center"/>
              <w:rPr>
                <w:rFonts w:ascii="Calibri Light" w:hAnsi="Calibri Light" w:cs="Calibri Light"/>
                <w:b/>
                <w:color w:val="FFFFFF" w:themeColor="background1"/>
                <w:sz w:val="20"/>
              </w:rPr>
            </w:pPr>
            <w:r w:rsidRPr="00A64A4E">
              <w:rPr>
                <w:rFonts w:ascii="Calibri Light" w:hAnsi="Calibri Light" w:cs="Calibri Light"/>
                <w:b/>
                <w:color w:val="FFFFFF" w:themeColor="background1"/>
                <w:sz w:val="20"/>
              </w:rPr>
              <w:t xml:space="preserve">Beneficiary’s benefit </w:t>
            </w:r>
          </w:p>
        </w:tc>
      </w:tr>
      <w:tr w:rsidR="00212DC1" w:rsidRPr="00A64A4E" w14:paraId="5E4197C8" w14:textId="77777777" w:rsidTr="00722A9F">
        <w:trPr>
          <w:trHeight w:val="60"/>
        </w:trPr>
        <w:tc>
          <w:tcPr>
            <w:tcW w:w="1276" w:type="dxa"/>
            <w:vMerge/>
            <w:tcBorders>
              <w:top w:val="single" w:sz="8" w:space="0" w:color="000000"/>
              <w:left w:val="single" w:sz="8" w:space="0" w:color="000000"/>
              <w:bottom w:val="single" w:sz="2" w:space="0" w:color="000000"/>
              <w:right w:val="single" w:sz="8" w:space="0" w:color="000000"/>
            </w:tcBorders>
            <w:shd w:val="solid" w:color="002855" w:fill="auto"/>
          </w:tcPr>
          <w:p w14:paraId="05951927" w14:textId="77777777" w:rsidR="00212DC1" w:rsidRPr="00A64A4E" w:rsidRDefault="00212DC1" w:rsidP="004960C3">
            <w:pPr>
              <w:autoSpaceDE w:val="0"/>
              <w:autoSpaceDN w:val="0"/>
              <w:adjustRightInd w:val="0"/>
              <w:rPr>
                <w:rFonts w:ascii="Calibri Light" w:hAnsi="Calibri Light" w:cs="Calibri Light"/>
                <w:b/>
                <w:color w:val="FFFFFF" w:themeColor="background1"/>
                <w:sz w:val="20"/>
                <w:lang w:val="en-CA"/>
              </w:rPr>
            </w:pPr>
          </w:p>
        </w:tc>
        <w:tc>
          <w:tcPr>
            <w:tcW w:w="1843" w:type="dxa"/>
            <w:vMerge/>
            <w:tcBorders>
              <w:top w:val="single" w:sz="8" w:space="0" w:color="000000"/>
              <w:left w:val="single" w:sz="8" w:space="0" w:color="000000"/>
              <w:bottom w:val="single" w:sz="2" w:space="0" w:color="000000"/>
              <w:right w:val="single" w:sz="8" w:space="0" w:color="000000"/>
            </w:tcBorders>
            <w:shd w:val="solid" w:color="002855" w:fill="auto"/>
          </w:tcPr>
          <w:p w14:paraId="43F28F43" w14:textId="77777777" w:rsidR="00212DC1" w:rsidRPr="00A64A4E" w:rsidRDefault="00212DC1" w:rsidP="004960C3">
            <w:pPr>
              <w:autoSpaceDE w:val="0"/>
              <w:autoSpaceDN w:val="0"/>
              <w:adjustRightInd w:val="0"/>
              <w:rPr>
                <w:rFonts w:ascii="Calibri Light" w:hAnsi="Calibri Light" w:cs="Calibri Light"/>
                <w:b/>
                <w:color w:val="FFFFFF" w:themeColor="background1"/>
                <w:sz w:val="20"/>
                <w:lang w:val="en-CA"/>
              </w:rPr>
            </w:pPr>
          </w:p>
        </w:tc>
        <w:tc>
          <w:tcPr>
            <w:tcW w:w="3402" w:type="dxa"/>
            <w:tcBorders>
              <w:top w:val="single" w:sz="8" w:space="0" w:color="000000"/>
              <w:left w:val="single" w:sz="8" w:space="0" w:color="000000"/>
              <w:bottom w:val="single" w:sz="2" w:space="0" w:color="000000"/>
              <w:right w:val="single" w:sz="8" w:space="0" w:color="000000"/>
            </w:tcBorders>
            <w:shd w:val="solid" w:color="002855" w:fill="auto"/>
            <w:tcMar>
              <w:top w:w="80" w:type="dxa"/>
              <w:left w:w="80" w:type="dxa"/>
              <w:bottom w:w="80" w:type="dxa"/>
              <w:right w:w="80" w:type="dxa"/>
            </w:tcMar>
          </w:tcPr>
          <w:p w14:paraId="4B6EC99E" w14:textId="77777777" w:rsidR="00212DC1" w:rsidRPr="00A64A4E" w:rsidRDefault="00212DC1" w:rsidP="004960C3">
            <w:pPr>
              <w:suppressAutoHyphens/>
              <w:autoSpaceDE w:val="0"/>
              <w:autoSpaceDN w:val="0"/>
              <w:adjustRightInd w:val="0"/>
              <w:spacing w:line="288" w:lineRule="auto"/>
              <w:jc w:val="center"/>
              <w:textAlignment w:val="center"/>
              <w:rPr>
                <w:rFonts w:ascii="Calibri Light" w:hAnsi="Calibri Light" w:cs="Calibri Light"/>
                <w:b/>
                <w:color w:val="FFFFFF" w:themeColor="background1"/>
                <w:sz w:val="20"/>
              </w:rPr>
            </w:pPr>
            <w:r w:rsidRPr="00A64A4E">
              <w:rPr>
                <w:rFonts w:ascii="Calibri Light" w:hAnsi="Calibri Light" w:cs="Calibri Light"/>
                <w:b/>
                <w:color w:val="FFFFFF" w:themeColor="background1"/>
                <w:sz w:val="20"/>
              </w:rPr>
              <w:t>During guarantee period</w:t>
            </w:r>
          </w:p>
        </w:tc>
        <w:tc>
          <w:tcPr>
            <w:tcW w:w="3402" w:type="dxa"/>
            <w:tcBorders>
              <w:top w:val="single" w:sz="8" w:space="0" w:color="000000"/>
              <w:left w:val="single" w:sz="8" w:space="0" w:color="000000"/>
              <w:bottom w:val="single" w:sz="2" w:space="0" w:color="000000"/>
              <w:right w:val="single" w:sz="8" w:space="0" w:color="000000"/>
            </w:tcBorders>
            <w:shd w:val="solid" w:color="002855" w:fill="auto"/>
            <w:tcMar>
              <w:top w:w="80" w:type="dxa"/>
              <w:left w:w="80" w:type="dxa"/>
              <w:bottom w:w="80" w:type="dxa"/>
              <w:right w:w="80" w:type="dxa"/>
            </w:tcMar>
          </w:tcPr>
          <w:p w14:paraId="743988CA" w14:textId="77777777" w:rsidR="00212DC1" w:rsidRPr="00A64A4E" w:rsidRDefault="00212DC1" w:rsidP="004960C3">
            <w:pPr>
              <w:suppressAutoHyphens/>
              <w:autoSpaceDE w:val="0"/>
              <w:autoSpaceDN w:val="0"/>
              <w:adjustRightInd w:val="0"/>
              <w:spacing w:line="288" w:lineRule="auto"/>
              <w:jc w:val="center"/>
              <w:textAlignment w:val="center"/>
              <w:rPr>
                <w:rFonts w:ascii="Calibri Light" w:hAnsi="Calibri Light" w:cs="Calibri Light"/>
                <w:b/>
                <w:color w:val="FFFFFF" w:themeColor="background1"/>
                <w:sz w:val="20"/>
              </w:rPr>
            </w:pPr>
            <w:r w:rsidRPr="00A64A4E">
              <w:rPr>
                <w:rFonts w:ascii="Calibri Light" w:hAnsi="Calibri Light" w:cs="Calibri Light"/>
                <w:b/>
                <w:color w:val="FFFFFF" w:themeColor="background1"/>
                <w:sz w:val="20"/>
              </w:rPr>
              <w:t>After guarantee period</w:t>
            </w:r>
          </w:p>
        </w:tc>
      </w:tr>
      <w:tr w:rsidR="00212DC1" w:rsidRPr="00A64A4E" w14:paraId="05B58FDC" w14:textId="77777777" w:rsidTr="00722A9F">
        <w:trPr>
          <w:trHeight w:val="321"/>
        </w:trPr>
        <w:tc>
          <w:tcPr>
            <w:tcW w:w="127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568AACD" w14:textId="77777777" w:rsidR="00212DC1" w:rsidRPr="008E2AD8" w:rsidRDefault="00212DC1" w:rsidP="004960C3">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Life only</w:t>
            </w:r>
          </w:p>
        </w:tc>
        <w:tc>
          <w:tcPr>
            <w:tcW w:w="18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B6D3776" w14:textId="77777777" w:rsidR="00212DC1" w:rsidRPr="008E2AD8" w:rsidRDefault="00212DC1" w:rsidP="004960C3">
            <w:pPr>
              <w:suppressAutoHyphens/>
              <w:autoSpaceDE w:val="0"/>
              <w:autoSpaceDN w:val="0"/>
              <w:adjustRightInd w:val="0"/>
              <w:spacing w:line="288" w:lineRule="auto"/>
              <w:textAlignment w:val="center"/>
              <w:rPr>
                <w:rFonts w:ascii="Calibri Light" w:hAnsi="Calibri Light" w:cs="Calibri Light"/>
                <w:color w:val="FF0000"/>
                <w:sz w:val="20"/>
              </w:rPr>
            </w:pPr>
            <w:r w:rsidRPr="008E2AD8">
              <w:rPr>
                <w:rFonts w:ascii="Calibri Light" w:hAnsi="Calibri Light" w:cs="Calibri Light"/>
                <w:color w:val="FF0000"/>
                <w:sz w:val="20"/>
              </w:rPr>
              <w:t>&lt;$</w:t>
            </w:r>
            <w:proofErr w:type="spellStart"/>
            <w:r w:rsidRPr="008E2AD8">
              <w:rPr>
                <w:rFonts w:ascii="Calibri Light" w:hAnsi="Calibri Light" w:cs="Calibri Light"/>
                <w:color w:val="FF0000"/>
                <w:sz w:val="20"/>
              </w:rPr>
              <w:t>memberlo</w:t>
            </w:r>
            <w:proofErr w:type="spellEnd"/>
            <w:r w:rsidRPr="008E2AD8">
              <w:rPr>
                <w:rFonts w:ascii="Calibri Light" w:hAnsi="Calibri Light" w:cs="Calibri Light"/>
                <w:color w:val="FF0000"/>
                <w:sz w:val="20"/>
              </w:rPr>
              <w:t>&gt;</w:t>
            </w:r>
          </w:p>
        </w:tc>
        <w:tc>
          <w:tcPr>
            <w:tcW w:w="6804"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7F5A486" w14:textId="7E0D4D02" w:rsidR="00212DC1" w:rsidRPr="008E2AD8" w:rsidRDefault="00D65537" w:rsidP="004960C3">
            <w:pPr>
              <w:suppressAutoHyphens/>
              <w:autoSpaceDE w:val="0"/>
              <w:autoSpaceDN w:val="0"/>
              <w:adjustRightInd w:val="0"/>
              <w:spacing w:line="288" w:lineRule="auto"/>
              <w:jc w:val="center"/>
              <w:textAlignment w:val="center"/>
              <w:rPr>
                <w:rFonts w:ascii="Calibri Light" w:hAnsi="Calibri Light" w:cs="Calibri Light"/>
                <w:color w:val="000000"/>
                <w:sz w:val="20"/>
              </w:rPr>
            </w:pPr>
            <w:r w:rsidRPr="008E2AD8">
              <w:rPr>
                <w:rFonts w:ascii="Calibri Light" w:hAnsi="Calibri Light" w:cs="Calibri Light"/>
                <w:color w:val="000000"/>
                <w:sz w:val="20"/>
              </w:rPr>
              <w:t>NO FURTHER PAYMENT MADE</w:t>
            </w:r>
          </w:p>
        </w:tc>
      </w:tr>
      <w:tr w:rsidR="00324F1D" w:rsidRPr="00A64A4E" w14:paraId="033EFF72" w14:textId="77777777" w:rsidTr="00722A9F">
        <w:trPr>
          <w:trHeight w:val="60"/>
        </w:trPr>
        <w:tc>
          <w:tcPr>
            <w:tcW w:w="127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F6292CE" w14:textId="310DB422" w:rsidR="00324F1D" w:rsidRPr="008E2AD8" w:rsidRDefault="00324F1D" w:rsidP="009E68B6">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5 years</w:t>
            </w:r>
          </w:p>
        </w:tc>
        <w:tc>
          <w:tcPr>
            <w:tcW w:w="18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3A6E7D7" w14:textId="7CD0104D" w:rsidR="00324F1D" w:rsidRPr="008E2AD8" w:rsidRDefault="00324F1D" w:rsidP="00324F1D">
            <w:pPr>
              <w:suppressAutoHyphens/>
              <w:autoSpaceDE w:val="0"/>
              <w:autoSpaceDN w:val="0"/>
              <w:adjustRightInd w:val="0"/>
              <w:spacing w:line="288" w:lineRule="auto"/>
              <w:textAlignment w:val="center"/>
              <w:rPr>
                <w:rFonts w:ascii="Calibri Light" w:hAnsi="Calibri Light" w:cs="Calibri Light"/>
                <w:color w:val="FF0000"/>
                <w:sz w:val="20"/>
              </w:rPr>
            </w:pPr>
            <w:r w:rsidRPr="008E2AD8">
              <w:rPr>
                <w:rFonts w:ascii="Calibri Light" w:hAnsi="Calibri Light" w:cs="Calibri Light"/>
                <w:color w:val="FF0000"/>
                <w:sz w:val="20"/>
              </w:rPr>
              <w:t>&lt;$member5yr&gt;</w:t>
            </w:r>
          </w:p>
        </w:tc>
        <w:tc>
          <w:tcPr>
            <w:tcW w:w="340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518F873" w14:textId="1C4BDFBF" w:rsidR="00324F1D" w:rsidRPr="008E2AD8" w:rsidRDefault="00324F1D" w:rsidP="00324F1D">
            <w:pPr>
              <w:suppressAutoHyphens/>
              <w:autoSpaceDE w:val="0"/>
              <w:autoSpaceDN w:val="0"/>
              <w:adjustRightInd w:val="0"/>
              <w:spacing w:line="288" w:lineRule="auto"/>
              <w:jc w:val="center"/>
              <w:textAlignment w:val="center"/>
              <w:rPr>
                <w:rFonts w:ascii="Calibri Light" w:hAnsi="Calibri Light" w:cs="Calibri Light"/>
                <w:color w:val="FF0000"/>
                <w:sz w:val="20"/>
              </w:rPr>
            </w:pPr>
            <w:r w:rsidRPr="008E2AD8">
              <w:rPr>
                <w:rFonts w:ascii="Calibri Light" w:hAnsi="Calibri Light" w:cs="Calibri Light"/>
                <w:color w:val="FF0000"/>
                <w:sz w:val="20"/>
              </w:rPr>
              <w:t>&lt;$benef5yr&gt;</w:t>
            </w:r>
          </w:p>
        </w:tc>
        <w:tc>
          <w:tcPr>
            <w:tcW w:w="340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A002958" w14:textId="77777777" w:rsidR="00324F1D" w:rsidRPr="008E2AD8" w:rsidRDefault="00324F1D" w:rsidP="009E68B6">
            <w:pPr>
              <w:suppressAutoHyphens/>
              <w:autoSpaceDE w:val="0"/>
              <w:autoSpaceDN w:val="0"/>
              <w:adjustRightInd w:val="0"/>
              <w:spacing w:line="288" w:lineRule="auto"/>
              <w:jc w:val="center"/>
              <w:textAlignment w:val="center"/>
              <w:rPr>
                <w:rFonts w:ascii="Calibri Light" w:hAnsi="Calibri Light" w:cs="Calibri Light"/>
                <w:color w:val="000000"/>
                <w:sz w:val="20"/>
              </w:rPr>
            </w:pPr>
            <w:r w:rsidRPr="008E2AD8">
              <w:rPr>
                <w:rFonts w:ascii="Calibri Light" w:hAnsi="Calibri Light" w:cs="Calibri Light"/>
                <w:color w:val="000000"/>
                <w:sz w:val="20"/>
              </w:rPr>
              <w:t>NO FURTHER PAYMENT MADE</w:t>
            </w:r>
          </w:p>
        </w:tc>
      </w:tr>
      <w:tr w:rsidR="00212DC1" w:rsidRPr="00A64A4E" w14:paraId="44C5BB39" w14:textId="77777777" w:rsidTr="00722A9F">
        <w:trPr>
          <w:trHeight w:val="60"/>
        </w:trPr>
        <w:tc>
          <w:tcPr>
            <w:tcW w:w="127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15CA2F8" w14:textId="77777777" w:rsidR="00212DC1" w:rsidRPr="008E2AD8" w:rsidRDefault="00212DC1" w:rsidP="004960C3">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lastRenderedPageBreak/>
              <w:t>10 years</w:t>
            </w:r>
          </w:p>
        </w:tc>
        <w:tc>
          <w:tcPr>
            <w:tcW w:w="18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9E4D8D6" w14:textId="77777777" w:rsidR="00212DC1" w:rsidRPr="008E2AD8" w:rsidRDefault="00212DC1" w:rsidP="004960C3">
            <w:pPr>
              <w:suppressAutoHyphens/>
              <w:autoSpaceDE w:val="0"/>
              <w:autoSpaceDN w:val="0"/>
              <w:adjustRightInd w:val="0"/>
              <w:spacing w:line="288" w:lineRule="auto"/>
              <w:textAlignment w:val="center"/>
              <w:rPr>
                <w:rFonts w:ascii="Calibri Light" w:hAnsi="Calibri Light" w:cs="Calibri Light"/>
                <w:color w:val="FF0000"/>
                <w:sz w:val="20"/>
              </w:rPr>
            </w:pPr>
            <w:r w:rsidRPr="008E2AD8">
              <w:rPr>
                <w:rFonts w:ascii="Calibri Light" w:hAnsi="Calibri Light" w:cs="Calibri Light"/>
                <w:color w:val="FF0000"/>
                <w:sz w:val="20"/>
              </w:rPr>
              <w:t>&lt;$member10yr&gt;</w:t>
            </w:r>
          </w:p>
        </w:tc>
        <w:tc>
          <w:tcPr>
            <w:tcW w:w="340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B5F744A" w14:textId="77777777" w:rsidR="00212DC1" w:rsidRPr="008E2AD8" w:rsidRDefault="00212DC1" w:rsidP="004960C3">
            <w:pPr>
              <w:suppressAutoHyphens/>
              <w:autoSpaceDE w:val="0"/>
              <w:autoSpaceDN w:val="0"/>
              <w:adjustRightInd w:val="0"/>
              <w:spacing w:line="288" w:lineRule="auto"/>
              <w:jc w:val="center"/>
              <w:textAlignment w:val="center"/>
              <w:rPr>
                <w:rFonts w:ascii="Calibri Light" w:hAnsi="Calibri Light" w:cs="Calibri Light"/>
                <w:color w:val="FF0000"/>
                <w:sz w:val="20"/>
              </w:rPr>
            </w:pPr>
            <w:r w:rsidRPr="008E2AD8">
              <w:rPr>
                <w:rFonts w:ascii="Calibri Light" w:hAnsi="Calibri Light" w:cs="Calibri Light"/>
                <w:color w:val="FF0000"/>
                <w:sz w:val="20"/>
              </w:rPr>
              <w:t>&lt;$benef10yr&gt;</w:t>
            </w:r>
          </w:p>
        </w:tc>
        <w:tc>
          <w:tcPr>
            <w:tcW w:w="340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7FD201C" w14:textId="77777777" w:rsidR="00212DC1" w:rsidRPr="008E2AD8" w:rsidRDefault="00212DC1" w:rsidP="004960C3">
            <w:pPr>
              <w:suppressAutoHyphens/>
              <w:autoSpaceDE w:val="0"/>
              <w:autoSpaceDN w:val="0"/>
              <w:adjustRightInd w:val="0"/>
              <w:spacing w:line="288" w:lineRule="auto"/>
              <w:jc w:val="center"/>
              <w:textAlignment w:val="center"/>
              <w:rPr>
                <w:rFonts w:ascii="Calibri Light" w:hAnsi="Calibri Light" w:cs="Calibri Light"/>
                <w:color w:val="000000"/>
                <w:sz w:val="20"/>
              </w:rPr>
            </w:pPr>
            <w:r w:rsidRPr="008E2AD8">
              <w:rPr>
                <w:rFonts w:ascii="Calibri Light" w:hAnsi="Calibri Light" w:cs="Calibri Light"/>
                <w:color w:val="000000"/>
                <w:sz w:val="20"/>
              </w:rPr>
              <w:t>NO FURTHER PAYMENT MADE</w:t>
            </w:r>
          </w:p>
        </w:tc>
      </w:tr>
      <w:tr w:rsidR="00212DC1" w:rsidRPr="00A64A4E" w14:paraId="329DF850" w14:textId="77777777" w:rsidTr="00722A9F">
        <w:trPr>
          <w:trHeight w:val="60"/>
        </w:trPr>
        <w:tc>
          <w:tcPr>
            <w:tcW w:w="127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0AC46A8" w14:textId="77777777" w:rsidR="00212DC1" w:rsidRPr="008E2AD8" w:rsidRDefault="00212DC1" w:rsidP="004960C3">
            <w:pPr>
              <w:suppressAutoHyphens/>
              <w:autoSpaceDE w:val="0"/>
              <w:autoSpaceDN w:val="0"/>
              <w:adjustRightInd w:val="0"/>
              <w:spacing w:line="288" w:lineRule="auto"/>
              <w:textAlignment w:val="center"/>
              <w:rPr>
                <w:rFonts w:ascii="Calibri Light" w:hAnsi="Calibri Light" w:cs="Calibri Light"/>
                <w:color w:val="000000"/>
                <w:sz w:val="20"/>
              </w:rPr>
            </w:pPr>
            <w:r w:rsidRPr="008E2AD8">
              <w:rPr>
                <w:rFonts w:ascii="Calibri Light" w:hAnsi="Calibri Light" w:cs="Calibri Light"/>
                <w:color w:val="000000"/>
                <w:sz w:val="20"/>
              </w:rPr>
              <w:t>15 years</w:t>
            </w:r>
          </w:p>
        </w:tc>
        <w:tc>
          <w:tcPr>
            <w:tcW w:w="18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C1F89C7" w14:textId="77777777" w:rsidR="00212DC1" w:rsidRPr="008E2AD8" w:rsidRDefault="00212DC1" w:rsidP="004960C3">
            <w:pPr>
              <w:suppressAutoHyphens/>
              <w:autoSpaceDE w:val="0"/>
              <w:autoSpaceDN w:val="0"/>
              <w:adjustRightInd w:val="0"/>
              <w:spacing w:line="288" w:lineRule="auto"/>
              <w:textAlignment w:val="center"/>
              <w:rPr>
                <w:rFonts w:ascii="Calibri Light" w:hAnsi="Calibri Light" w:cs="Calibri Light"/>
                <w:color w:val="FF0000"/>
                <w:sz w:val="20"/>
              </w:rPr>
            </w:pPr>
            <w:r w:rsidRPr="008E2AD8">
              <w:rPr>
                <w:rFonts w:ascii="Calibri Light" w:hAnsi="Calibri Light" w:cs="Calibri Light"/>
                <w:color w:val="FF0000"/>
                <w:sz w:val="20"/>
              </w:rPr>
              <w:t>&lt;$member15yr&gt;</w:t>
            </w:r>
          </w:p>
        </w:tc>
        <w:tc>
          <w:tcPr>
            <w:tcW w:w="340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0F55CC1" w14:textId="77777777" w:rsidR="00212DC1" w:rsidRPr="008E2AD8" w:rsidRDefault="00212DC1" w:rsidP="004960C3">
            <w:pPr>
              <w:suppressAutoHyphens/>
              <w:autoSpaceDE w:val="0"/>
              <w:autoSpaceDN w:val="0"/>
              <w:adjustRightInd w:val="0"/>
              <w:spacing w:line="288" w:lineRule="auto"/>
              <w:jc w:val="center"/>
              <w:textAlignment w:val="center"/>
              <w:rPr>
                <w:rFonts w:ascii="Calibri Light" w:hAnsi="Calibri Light" w:cs="Calibri Light"/>
                <w:color w:val="FF0000"/>
                <w:sz w:val="20"/>
              </w:rPr>
            </w:pPr>
            <w:r w:rsidRPr="008E2AD8">
              <w:rPr>
                <w:rFonts w:ascii="Calibri Light" w:hAnsi="Calibri Light" w:cs="Calibri Light"/>
                <w:color w:val="FF0000"/>
                <w:sz w:val="20"/>
              </w:rPr>
              <w:t>&lt;$benef15yr&gt;</w:t>
            </w:r>
          </w:p>
        </w:tc>
        <w:tc>
          <w:tcPr>
            <w:tcW w:w="340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FF41A33" w14:textId="77777777" w:rsidR="00212DC1" w:rsidRPr="008E2AD8" w:rsidRDefault="00212DC1" w:rsidP="004960C3">
            <w:pPr>
              <w:suppressAutoHyphens/>
              <w:autoSpaceDE w:val="0"/>
              <w:autoSpaceDN w:val="0"/>
              <w:adjustRightInd w:val="0"/>
              <w:spacing w:line="288" w:lineRule="auto"/>
              <w:jc w:val="center"/>
              <w:textAlignment w:val="center"/>
              <w:rPr>
                <w:rFonts w:ascii="Calibri Light" w:hAnsi="Calibri Light" w:cs="Calibri Light"/>
                <w:color w:val="000000"/>
                <w:sz w:val="20"/>
              </w:rPr>
            </w:pPr>
            <w:r w:rsidRPr="008E2AD8">
              <w:rPr>
                <w:rFonts w:ascii="Calibri Light" w:hAnsi="Calibri Light" w:cs="Calibri Light"/>
                <w:color w:val="000000"/>
                <w:sz w:val="20"/>
              </w:rPr>
              <w:t>NO FURTHER PAYMENT MADE</w:t>
            </w:r>
          </w:p>
        </w:tc>
      </w:tr>
    </w:tbl>
    <w:p w14:paraId="714BD593" w14:textId="77777777" w:rsidR="00212DC1" w:rsidRPr="00D70054" w:rsidRDefault="00212DC1" w:rsidP="00212DC1">
      <w:pPr>
        <w:suppressAutoHyphens/>
        <w:autoSpaceDE w:val="0"/>
        <w:autoSpaceDN w:val="0"/>
        <w:adjustRightInd w:val="0"/>
        <w:spacing w:line="288" w:lineRule="auto"/>
        <w:textAlignment w:val="center"/>
        <w:rPr>
          <w:rFonts w:ascii="Calibri Light" w:hAnsi="Calibri Light" w:cs="Calibri Light"/>
          <w:color w:val="000000"/>
          <w:sz w:val="22"/>
          <w:szCs w:val="22"/>
        </w:rPr>
      </w:pPr>
    </w:p>
    <w:p w14:paraId="35F18438" w14:textId="7B556726" w:rsidR="007A01BF" w:rsidRPr="00D70054" w:rsidRDefault="008279BA" w:rsidP="00325013">
      <w:pPr>
        <w:rPr>
          <w:rFonts w:ascii="Calibri Light" w:hAnsi="Calibri Light" w:cs="Calibri Light"/>
          <w:sz w:val="22"/>
          <w:szCs w:val="22"/>
        </w:rPr>
      </w:pPr>
      <w:r w:rsidRPr="00D70054">
        <w:rPr>
          <w:rFonts w:ascii="Calibri Light" w:hAnsi="Calibri Light" w:cs="Calibri Light"/>
          <w:sz w:val="22"/>
          <w:szCs w:val="22"/>
        </w:rPr>
        <w:t xml:space="preserve">These estimates are for information purposes only and </w:t>
      </w:r>
      <w:r w:rsidR="0022021A" w:rsidRPr="00D70054">
        <w:rPr>
          <w:rFonts w:ascii="Calibri Light" w:hAnsi="Calibri Light" w:cs="Calibri Light"/>
          <w:sz w:val="22"/>
          <w:szCs w:val="22"/>
        </w:rPr>
        <w:t>are not</w:t>
      </w:r>
      <w:r w:rsidRPr="00D70054">
        <w:rPr>
          <w:rFonts w:ascii="Calibri Light" w:hAnsi="Calibri Light" w:cs="Calibri Light"/>
          <w:sz w:val="22"/>
          <w:szCs w:val="22"/>
        </w:rPr>
        <w:t xml:space="preserve"> guaranteed.</w:t>
      </w:r>
      <w:r w:rsidR="007D5D78" w:rsidRPr="00D70054">
        <w:rPr>
          <w:rFonts w:ascii="Calibri Light" w:hAnsi="Calibri Light" w:cs="Calibri Light"/>
          <w:sz w:val="22"/>
          <w:szCs w:val="22"/>
        </w:rPr>
        <w:t xml:space="preserve"> All benefit calculations will be determined at the time they are paid and will be fully audited.</w:t>
      </w:r>
      <w:r w:rsidR="000F116B">
        <w:rPr>
          <w:rFonts w:ascii="Calibri Light" w:hAnsi="Calibri Light" w:cs="Calibri Light"/>
          <w:sz w:val="22"/>
          <w:szCs w:val="22"/>
        </w:rPr>
        <w:t xml:space="preserve"> </w:t>
      </w:r>
      <w:r w:rsidR="000F116B" w:rsidRPr="000F116B">
        <w:rPr>
          <w:rFonts w:ascii="Calibri Light" w:hAnsi="Calibri Light" w:cs="Calibri Light"/>
          <w:b/>
          <w:sz w:val="22"/>
          <w:szCs w:val="22"/>
        </w:rPr>
        <w:t>&lt;P</w:t>
      </w:r>
      <w:r w:rsidR="0020613E">
        <w:rPr>
          <w:rFonts w:ascii="Calibri Light" w:hAnsi="Calibri Light" w:cs="Calibri Light"/>
          <w:b/>
          <w:sz w:val="22"/>
          <w:szCs w:val="22"/>
        </w:rPr>
        <w:t>7</w:t>
      </w:r>
      <w:r w:rsidR="000F116B" w:rsidRPr="000F116B">
        <w:rPr>
          <w:rFonts w:ascii="Calibri Light" w:hAnsi="Calibri Light" w:cs="Calibri Light"/>
          <w:b/>
          <w:sz w:val="22"/>
          <w:szCs w:val="22"/>
        </w:rPr>
        <w:t>&gt;</w:t>
      </w:r>
    </w:p>
    <w:p w14:paraId="20DEBD3C" w14:textId="77777777" w:rsidR="007D5D78" w:rsidRPr="00D70054" w:rsidRDefault="007D5D78" w:rsidP="00325013">
      <w:pPr>
        <w:rPr>
          <w:rFonts w:ascii="Calibri Light" w:hAnsi="Calibri Light" w:cs="Calibri Light"/>
          <w:sz w:val="22"/>
          <w:szCs w:val="22"/>
        </w:rPr>
      </w:pPr>
    </w:p>
    <w:p w14:paraId="66A65D45" w14:textId="242230ED" w:rsidR="00E9376D" w:rsidRPr="00D70054" w:rsidRDefault="00E9376D">
      <w:pPr>
        <w:rPr>
          <w:rFonts w:ascii="Calibri Light" w:hAnsi="Calibri Light" w:cs="Calibri Light"/>
          <w:sz w:val="22"/>
          <w:szCs w:val="22"/>
        </w:rPr>
      </w:pPr>
      <w:r w:rsidRPr="00D70054">
        <w:rPr>
          <w:rFonts w:ascii="Calibri Light" w:hAnsi="Calibri Light" w:cs="Calibri Light"/>
          <w:sz w:val="22"/>
          <w:szCs w:val="22"/>
        </w:rPr>
        <w:br w:type="page"/>
      </w:r>
    </w:p>
    <w:p w14:paraId="7001B1A9" w14:textId="4E844C45" w:rsidR="00C55506" w:rsidRPr="00935C71" w:rsidRDefault="00134525" w:rsidP="00C55506">
      <w:pPr>
        <w:rPr>
          <w:rFonts w:ascii="Calibri Light" w:hAnsi="Calibri Light" w:cs="Calibri Light"/>
          <w:b/>
          <w:color w:val="000000" w:themeColor="text1"/>
          <w:sz w:val="36"/>
          <w:szCs w:val="36"/>
        </w:rPr>
      </w:pPr>
      <w:r w:rsidRPr="00935C71">
        <w:rPr>
          <w:rFonts w:ascii="Calibri Light" w:hAnsi="Calibri Light" w:cs="Calibri Light"/>
          <w:b/>
          <w:color w:val="000000" w:themeColor="text1"/>
          <w:sz w:val="36"/>
          <w:szCs w:val="36"/>
        </w:rPr>
        <w:lastRenderedPageBreak/>
        <w:t>Retirement o</w:t>
      </w:r>
      <w:r w:rsidR="00BD39D1" w:rsidRPr="00935C71">
        <w:rPr>
          <w:rFonts w:ascii="Calibri Light" w:hAnsi="Calibri Light" w:cs="Calibri Light"/>
          <w:b/>
          <w:color w:val="000000" w:themeColor="text1"/>
          <w:sz w:val="36"/>
          <w:szCs w:val="36"/>
        </w:rPr>
        <w:t>ption</w:t>
      </w:r>
      <w:r w:rsidR="00FD60E8" w:rsidRPr="00935C71">
        <w:rPr>
          <w:rFonts w:ascii="Calibri Light" w:hAnsi="Calibri Light" w:cs="Calibri Light"/>
          <w:b/>
          <w:color w:val="000000" w:themeColor="text1"/>
          <w:sz w:val="36"/>
          <w:szCs w:val="36"/>
        </w:rPr>
        <w:t>s</w:t>
      </w:r>
      <w:r w:rsidR="00BD39D1" w:rsidRPr="00935C71">
        <w:rPr>
          <w:rFonts w:ascii="Calibri Light" w:hAnsi="Calibri Light" w:cs="Calibri Light"/>
          <w:b/>
          <w:color w:val="000000" w:themeColor="text1"/>
          <w:sz w:val="36"/>
          <w:szCs w:val="36"/>
        </w:rPr>
        <w:t xml:space="preserve">: </w:t>
      </w:r>
      <w:r w:rsidR="00FD60E8" w:rsidRPr="00935C71">
        <w:rPr>
          <w:rFonts w:ascii="Calibri Light" w:hAnsi="Calibri Light" w:cs="Calibri Light"/>
          <w:b/>
          <w:color w:val="000000" w:themeColor="text1"/>
          <w:sz w:val="36"/>
          <w:szCs w:val="36"/>
        </w:rPr>
        <w:t>My c</w:t>
      </w:r>
      <w:r w:rsidR="00C55506" w:rsidRPr="00935C71">
        <w:rPr>
          <w:rFonts w:ascii="Calibri Light" w:hAnsi="Calibri Light" w:cs="Calibri Light"/>
          <w:b/>
          <w:color w:val="000000" w:themeColor="text1"/>
          <w:sz w:val="36"/>
          <w:szCs w:val="36"/>
        </w:rPr>
        <w:t>hoice</w:t>
      </w:r>
    </w:p>
    <w:p w14:paraId="67E5A542" w14:textId="77777777" w:rsidR="00C55506" w:rsidRPr="00D70054" w:rsidRDefault="00C55506" w:rsidP="00325013">
      <w:pPr>
        <w:rPr>
          <w:rFonts w:ascii="Calibri Light" w:hAnsi="Calibri Light" w:cs="Calibri Light"/>
          <w:sz w:val="22"/>
        </w:rPr>
      </w:pPr>
    </w:p>
    <w:p w14:paraId="27C84C22" w14:textId="05ECA6D6" w:rsidR="0036580B" w:rsidRPr="0038246F" w:rsidRDefault="00D40393" w:rsidP="0036580B">
      <w:pPr>
        <w:rPr>
          <w:rFonts w:ascii="Calibri Light" w:hAnsi="Calibri Light" w:cs="Calibri Light"/>
          <w:sz w:val="22"/>
          <w:szCs w:val="22"/>
        </w:rPr>
      </w:pPr>
      <w:r w:rsidRPr="0038246F">
        <w:rPr>
          <w:rFonts w:ascii="Calibri Light" w:hAnsi="Calibri Light" w:cs="Calibri Light"/>
          <w:color w:val="FF0000"/>
          <w:sz w:val="22"/>
          <w:szCs w:val="22"/>
        </w:rPr>
        <w:t>&lt;Member name&gt;</w:t>
      </w:r>
      <w:r w:rsidR="0036580B" w:rsidRPr="0038246F">
        <w:rPr>
          <w:rFonts w:ascii="Calibri Light" w:hAnsi="Calibri Light" w:cs="Calibri Light"/>
          <w:sz w:val="22"/>
          <w:szCs w:val="22"/>
        </w:rPr>
        <w:tab/>
      </w:r>
      <w:r w:rsidR="0036580B" w:rsidRPr="0038246F">
        <w:rPr>
          <w:rFonts w:ascii="Calibri Light" w:hAnsi="Calibri Light" w:cs="Calibri Light"/>
          <w:sz w:val="22"/>
          <w:szCs w:val="22"/>
        </w:rPr>
        <w:tab/>
      </w:r>
      <w:r w:rsidR="0036580B" w:rsidRPr="0038246F">
        <w:rPr>
          <w:rFonts w:ascii="Calibri Light" w:hAnsi="Calibri Light" w:cs="Calibri Light"/>
          <w:sz w:val="22"/>
          <w:szCs w:val="22"/>
        </w:rPr>
        <w:tab/>
      </w:r>
      <w:r w:rsidR="0036580B" w:rsidRPr="0038246F">
        <w:rPr>
          <w:rFonts w:ascii="Calibri Light" w:hAnsi="Calibri Light" w:cs="Calibri Light"/>
          <w:sz w:val="22"/>
          <w:szCs w:val="22"/>
        </w:rPr>
        <w:tab/>
      </w:r>
      <w:r w:rsidR="0036580B" w:rsidRPr="0038246F">
        <w:rPr>
          <w:rFonts w:ascii="Calibri Light" w:hAnsi="Calibri Light" w:cs="Calibri Light"/>
          <w:sz w:val="22"/>
          <w:szCs w:val="22"/>
        </w:rPr>
        <w:tab/>
      </w:r>
      <w:r w:rsidR="0036580B" w:rsidRPr="000A3390">
        <w:rPr>
          <w:rFonts w:ascii="Calibri Light" w:hAnsi="Calibri Light" w:cs="Calibri Light"/>
          <w:b/>
          <w:sz w:val="22"/>
          <w:szCs w:val="22"/>
        </w:rPr>
        <w:t xml:space="preserve">Member </w:t>
      </w:r>
      <w:del w:id="24" w:author="Paus, Janette PEBA" w:date="2022-05-09T14:07:00Z">
        <w:r w:rsidR="00EF4ECF" w:rsidRPr="000A3390" w:rsidDel="009237ED">
          <w:rPr>
            <w:rFonts w:ascii="Calibri Light" w:hAnsi="Calibri Light" w:cs="Calibri Light"/>
            <w:b/>
            <w:sz w:val="22"/>
            <w:szCs w:val="22"/>
          </w:rPr>
          <w:delText>n</w:delText>
        </w:r>
        <w:r w:rsidR="0036580B" w:rsidRPr="000A3390" w:rsidDel="009237ED">
          <w:rPr>
            <w:rFonts w:ascii="Calibri Light" w:hAnsi="Calibri Light" w:cs="Calibri Light"/>
            <w:b/>
            <w:sz w:val="22"/>
            <w:szCs w:val="22"/>
          </w:rPr>
          <w:delText>umber</w:delText>
        </w:r>
      </w:del>
      <w:ins w:id="25" w:author="Paus, Janette PEBA" w:date="2022-05-09T14:07:00Z">
        <w:r w:rsidR="009237ED" w:rsidRPr="000A3390">
          <w:rPr>
            <w:rFonts w:ascii="Calibri Light" w:hAnsi="Calibri Light" w:cs="Calibri Light"/>
            <w:b/>
            <w:sz w:val="22"/>
            <w:szCs w:val="22"/>
          </w:rPr>
          <w:t>Number</w:t>
        </w:r>
      </w:ins>
      <w:r w:rsidR="0036580B" w:rsidRPr="0038246F">
        <w:rPr>
          <w:rFonts w:ascii="Calibri Light" w:hAnsi="Calibri Light" w:cs="Calibri Light"/>
          <w:sz w:val="22"/>
          <w:szCs w:val="22"/>
        </w:rPr>
        <w:t xml:space="preserve">: </w:t>
      </w:r>
      <w:r w:rsidR="0036580B" w:rsidRPr="0038246F">
        <w:rPr>
          <w:rFonts w:ascii="Calibri Light" w:hAnsi="Calibri Light" w:cs="Calibri Light"/>
          <w:color w:val="FF0000"/>
          <w:sz w:val="22"/>
          <w:szCs w:val="22"/>
        </w:rPr>
        <w:t>&lt;</w:t>
      </w:r>
      <w:r w:rsidR="0036580B" w:rsidRPr="000A3390">
        <w:rPr>
          <w:rFonts w:ascii="Calibri Light" w:hAnsi="Calibri Light" w:cs="Calibri Light"/>
          <w:b/>
          <w:color w:val="FF0000"/>
          <w:sz w:val="22"/>
          <w:szCs w:val="22"/>
        </w:rPr>
        <w:t>member number</w:t>
      </w:r>
      <w:r w:rsidR="0036580B" w:rsidRPr="0038246F">
        <w:rPr>
          <w:rFonts w:ascii="Calibri Light" w:hAnsi="Calibri Light" w:cs="Calibri Light"/>
          <w:color w:val="FF0000"/>
          <w:sz w:val="22"/>
          <w:szCs w:val="22"/>
        </w:rPr>
        <w:t>&gt;</w:t>
      </w:r>
    </w:p>
    <w:p w14:paraId="0DB08AB4" w14:textId="1E7E6A06" w:rsidR="00AA53FF" w:rsidRPr="0038246F" w:rsidRDefault="0036580B" w:rsidP="0038246F">
      <w:pPr>
        <w:pStyle w:val="NoParagraphStyle"/>
        <w:spacing w:line="240" w:lineRule="auto"/>
        <w:rPr>
          <w:rFonts w:ascii="Calibri Light" w:hAnsi="Calibri Light" w:cs="Calibri Light"/>
          <w:sz w:val="22"/>
          <w:szCs w:val="22"/>
        </w:rPr>
      </w:pPr>
      <w:r w:rsidRPr="0038246F">
        <w:rPr>
          <w:rFonts w:ascii="Calibri Light" w:hAnsi="Calibri Light" w:cs="Calibri Light"/>
          <w:color w:val="FF0000"/>
          <w:sz w:val="22"/>
          <w:szCs w:val="22"/>
        </w:rPr>
        <w:t>&lt;address line 1&gt;</w:t>
      </w:r>
      <w:r w:rsidRPr="0038246F">
        <w:rPr>
          <w:rFonts w:ascii="Calibri Light" w:hAnsi="Calibri Light" w:cs="Calibri Light"/>
          <w:color w:val="FF0000"/>
          <w:sz w:val="22"/>
          <w:szCs w:val="22"/>
        </w:rPr>
        <w:tab/>
      </w:r>
      <w:r w:rsidR="00AA53FF" w:rsidRPr="0038246F">
        <w:rPr>
          <w:rFonts w:ascii="Calibri Light" w:hAnsi="Calibri Light" w:cs="Calibri Light"/>
          <w:color w:val="FF0000"/>
          <w:sz w:val="22"/>
          <w:szCs w:val="22"/>
        </w:rPr>
        <w:tab/>
      </w:r>
      <w:r w:rsidR="00AA53FF" w:rsidRPr="0038246F">
        <w:rPr>
          <w:rFonts w:ascii="Calibri Light" w:hAnsi="Calibri Light" w:cs="Calibri Light"/>
          <w:color w:val="FF0000"/>
          <w:sz w:val="22"/>
          <w:szCs w:val="22"/>
        </w:rPr>
        <w:tab/>
      </w:r>
      <w:r w:rsidR="00AA53FF" w:rsidRPr="0038246F">
        <w:rPr>
          <w:rFonts w:ascii="Calibri Light" w:hAnsi="Calibri Light" w:cs="Calibri Light"/>
          <w:color w:val="FF0000"/>
          <w:sz w:val="22"/>
          <w:szCs w:val="22"/>
        </w:rPr>
        <w:tab/>
      </w:r>
      <w:r w:rsidR="00AA53FF" w:rsidRPr="0038246F">
        <w:rPr>
          <w:rFonts w:ascii="Calibri Light" w:hAnsi="Calibri Light" w:cs="Calibri Light"/>
          <w:color w:val="FF0000"/>
          <w:sz w:val="22"/>
          <w:szCs w:val="22"/>
        </w:rPr>
        <w:tab/>
      </w:r>
      <w:r w:rsidR="00AA53FF" w:rsidRPr="0038246F">
        <w:rPr>
          <w:rFonts w:ascii="Calibri Light" w:hAnsi="Calibri Light" w:cs="Calibri Light"/>
          <w:color w:val="FF0000"/>
          <w:sz w:val="22"/>
          <w:szCs w:val="22"/>
        </w:rPr>
        <w:tab/>
      </w:r>
      <w:del w:id="26" w:author="Paus, Janette PEBA" w:date="2022-05-09T14:06:00Z">
        <w:r w:rsidR="00AA53FF" w:rsidRPr="0038246F" w:rsidDel="009237ED">
          <w:rPr>
            <w:rFonts w:ascii="Calibri Light" w:hAnsi="Calibri Light" w:cs="Calibri Light"/>
            <w:sz w:val="22"/>
            <w:szCs w:val="22"/>
          </w:rPr>
          <w:delText>(CRA Registration No. 0578179)</w:delText>
        </w:r>
      </w:del>
    </w:p>
    <w:p w14:paraId="523DE71B" w14:textId="1349B4FA" w:rsidR="0036580B" w:rsidRPr="0038246F" w:rsidRDefault="0036580B" w:rsidP="0036580B">
      <w:pPr>
        <w:rPr>
          <w:rFonts w:ascii="Calibri Light" w:hAnsi="Calibri Light" w:cs="Calibri Light"/>
          <w:color w:val="FF0000"/>
          <w:sz w:val="22"/>
          <w:szCs w:val="22"/>
        </w:rPr>
      </w:pPr>
      <w:r w:rsidRPr="0038246F">
        <w:rPr>
          <w:rFonts w:ascii="Calibri Light" w:hAnsi="Calibri Light" w:cs="Calibri Light"/>
          <w:color w:val="FF0000"/>
          <w:sz w:val="22"/>
          <w:szCs w:val="22"/>
        </w:rPr>
        <w:t>&lt;address line 2 if required&gt;</w:t>
      </w:r>
    </w:p>
    <w:p w14:paraId="2BD7D359" w14:textId="77777777" w:rsidR="0036580B" w:rsidRPr="0038246F" w:rsidRDefault="0036580B" w:rsidP="0036580B">
      <w:pPr>
        <w:rPr>
          <w:rFonts w:ascii="Calibri Light" w:hAnsi="Calibri Light" w:cs="Calibri Light"/>
          <w:color w:val="FF0000"/>
          <w:sz w:val="22"/>
          <w:szCs w:val="22"/>
        </w:rPr>
      </w:pPr>
      <w:r w:rsidRPr="0038246F">
        <w:rPr>
          <w:rFonts w:ascii="Calibri Light" w:hAnsi="Calibri Light" w:cs="Calibri Light"/>
          <w:color w:val="FF0000"/>
          <w:sz w:val="22"/>
          <w:szCs w:val="22"/>
        </w:rPr>
        <w:t>&lt;address line 3 if required&gt;</w:t>
      </w:r>
    </w:p>
    <w:p w14:paraId="11D3BD53" w14:textId="77777777" w:rsidR="0036580B" w:rsidRPr="0038246F" w:rsidRDefault="0036580B" w:rsidP="0036580B">
      <w:pPr>
        <w:rPr>
          <w:rFonts w:ascii="Calibri Light" w:hAnsi="Calibri Light" w:cs="Calibri Light"/>
          <w:color w:val="FF0000"/>
          <w:sz w:val="22"/>
          <w:szCs w:val="22"/>
        </w:rPr>
      </w:pPr>
      <w:r w:rsidRPr="0038246F">
        <w:rPr>
          <w:rFonts w:ascii="Calibri Light" w:hAnsi="Calibri Light" w:cs="Calibri Light"/>
          <w:color w:val="FF0000"/>
          <w:sz w:val="22"/>
          <w:szCs w:val="22"/>
        </w:rPr>
        <w:t>&lt;city&gt; &lt;province</w:t>
      </w:r>
      <w:proofErr w:type="gramStart"/>
      <w:r w:rsidRPr="0038246F">
        <w:rPr>
          <w:rFonts w:ascii="Calibri Light" w:hAnsi="Calibri Light" w:cs="Calibri Light"/>
          <w:color w:val="FF0000"/>
          <w:sz w:val="22"/>
          <w:szCs w:val="22"/>
        </w:rPr>
        <w:t>&gt;  &lt;</w:t>
      </w:r>
      <w:proofErr w:type="gramEnd"/>
      <w:r w:rsidRPr="0038246F">
        <w:rPr>
          <w:rFonts w:ascii="Calibri Light" w:hAnsi="Calibri Light" w:cs="Calibri Light"/>
          <w:color w:val="FF0000"/>
          <w:sz w:val="22"/>
          <w:szCs w:val="22"/>
        </w:rPr>
        <w:t>postal code&gt;</w:t>
      </w:r>
    </w:p>
    <w:p w14:paraId="0312D147" w14:textId="77777777" w:rsidR="0036580B" w:rsidRPr="0038246F" w:rsidRDefault="0036580B" w:rsidP="0036580B">
      <w:pPr>
        <w:rPr>
          <w:rFonts w:ascii="Calibri Light" w:hAnsi="Calibri Light" w:cs="Calibri Light"/>
          <w:color w:val="FF0000"/>
          <w:sz w:val="22"/>
          <w:szCs w:val="22"/>
        </w:rPr>
      </w:pPr>
      <w:r w:rsidRPr="0038246F">
        <w:rPr>
          <w:rFonts w:ascii="Calibri Light" w:hAnsi="Calibri Light" w:cs="Calibri Light"/>
          <w:color w:val="FF0000"/>
          <w:sz w:val="22"/>
          <w:szCs w:val="22"/>
        </w:rPr>
        <w:t>&lt;country&gt;</w:t>
      </w:r>
    </w:p>
    <w:p w14:paraId="4CE9C6B1" w14:textId="77777777" w:rsidR="00D40393" w:rsidRPr="00D70054" w:rsidRDefault="00D40393" w:rsidP="00325013">
      <w:pPr>
        <w:rPr>
          <w:rFonts w:ascii="Calibri Light" w:hAnsi="Calibri Light" w:cs="Calibri Light"/>
          <w:sz w:val="22"/>
          <w:szCs w:val="22"/>
        </w:rPr>
      </w:pPr>
    </w:p>
    <w:p w14:paraId="43B9E343" w14:textId="04BBF698" w:rsidR="007D51BE" w:rsidRPr="00D70054" w:rsidRDefault="00AA7C3C" w:rsidP="007D51BE">
      <w:pPr>
        <w:pStyle w:val="ListParagraph"/>
        <w:tabs>
          <w:tab w:val="left" w:pos="284"/>
        </w:tabs>
        <w:ind w:left="0"/>
        <w:rPr>
          <w:rFonts w:ascii="Calibri Light" w:hAnsi="Calibri Light" w:cs="Calibri Light"/>
          <w:i/>
          <w:sz w:val="22"/>
          <w:szCs w:val="22"/>
        </w:rPr>
      </w:pPr>
      <w:r w:rsidRPr="00D70054">
        <w:rPr>
          <w:rFonts w:ascii="Calibri Light" w:hAnsi="Calibri Light" w:cs="Calibri Light"/>
          <w:sz w:val="22"/>
          <w:szCs w:val="22"/>
        </w:rPr>
        <w:t>Please let us know what you decide by completing this form and returning to PEPP.</w:t>
      </w:r>
      <w:r w:rsidR="00C96B81" w:rsidRPr="00D70054">
        <w:rPr>
          <w:rFonts w:ascii="Calibri Light" w:hAnsi="Calibri Light" w:cs="Calibri Light"/>
          <w:sz w:val="22"/>
          <w:szCs w:val="22"/>
        </w:rPr>
        <w:t xml:space="preserve"> </w:t>
      </w:r>
      <w:r w:rsidRPr="00D70054">
        <w:rPr>
          <w:rFonts w:ascii="Calibri Light" w:hAnsi="Calibri Light" w:cs="Calibri Light"/>
          <w:sz w:val="22"/>
          <w:szCs w:val="22"/>
        </w:rPr>
        <w:t xml:space="preserve">You may choose </w:t>
      </w:r>
      <w:r w:rsidR="00A64A4E" w:rsidRPr="00D70054">
        <w:rPr>
          <w:rFonts w:ascii="Calibri Light" w:hAnsi="Calibri Light" w:cs="Calibri Light"/>
          <w:sz w:val="22"/>
          <w:szCs w:val="22"/>
        </w:rPr>
        <w:t>one</w:t>
      </w:r>
      <w:r w:rsidRPr="00D70054">
        <w:rPr>
          <w:rFonts w:ascii="Calibri Light" w:hAnsi="Calibri Light" w:cs="Calibri Light"/>
          <w:sz w:val="22"/>
          <w:szCs w:val="22"/>
        </w:rPr>
        <w:t xml:space="preserve"> option or a combination of options</w:t>
      </w:r>
      <w:r w:rsidR="002932E3" w:rsidRPr="00D70054">
        <w:rPr>
          <w:rFonts w:ascii="Calibri Light" w:hAnsi="Calibri Light" w:cs="Calibri Light"/>
          <w:sz w:val="22"/>
          <w:szCs w:val="22"/>
        </w:rPr>
        <w:t>.</w:t>
      </w:r>
      <w:r w:rsidR="007D51BE" w:rsidRPr="00D70054">
        <w:rPr>
          <w:rFonts w:ascii="Calibri Light" w:hAnsi="Calibri Light" w:cs="Calibri Light"/>
          <w:sz w:val="22"/>
          <w:szCs w:val="22"/>
        </w:rPr>
        <w:t xml:space="preserve"> </w:t>
      </w:r>
      <w:r w:rsidR="00820EA1" w:rsidRPr="00D70054">
        <w:rPr>
          <w:rFonts w:ascii="Calibri Light" w:hAnsi="Calibri Light" w:cs="Calibri Light"/>
          <w:i/>
          <w:sz w:val="22"/>
          <w:szCs w:val="22"/>
        </w:rPr>
        <w:t>If you don’t respond, y</w:t>
      </w:r>
      <w:r w:rsidR="007D51BE" w:rsidRPr="00D70054">
        <w:rPr>
          <w:rFonts w:ascii="Calibri Light" w:hAnsi="Calibri Light" w:cs="Calibri Light"/>
          <w:i/>
          <w:sz w:val="22"/>
          <w:szCs w:val="22"/>
        </w:rPr>
        <w:t>our account will remain invested as it is currently</w:t>
      </w:r>
      <w:r w:rsidR="00820EA1" w:rsidRPr="00D70054">
        <w:rPr>
          <w:rFonts w:ascii="Calibri Light" w:hAnsi="Calibri Light" w:cs="Calibri Light"/>
          <w:i/>
          <w:sz w:val="22"/>
          <w:szCs w:val="22"/>
        </w:rPr>
        <w:t>.</w:t>
      </w:r>
    </w:p>
    <w:p w14:paraId="5147B7C6" w14:textId="77777777" w:rsidR="00A64A4E" w:rsidRPr="00D70054" w:rsidRDefault="00A64A4E" w:rsidP="00325013">
      <w:pPr>
        <w:rPr>
          <w:rFonts w:ascii="Calibri Light" w:hAnsi="Calibri Light" w:cs="Calibri Light"/>
          <w:sz w:val="22"/>
          <w:szCs w:val="22"/>
        </w:rPr>
      </w:pPr>
    </w:p>
    <w:tbl>
      <w:tblPr>
        <w:tblStyle w:val="TableGrid"/>
        <w:tblW w:w="9493" w:type="dxa"/>
        <w:tblLook w:val="04A0" w:firstRow="1" w:lastRow="0" w:firstColumn="1" w:lastColumn="0" w:noHBand="0" w:noVBand="1"/>
      </w:tblPr>
      <w:tblGrid>
        <w:gridCol w:w="3116"/>
        <w:gridCol w:w="3117"/>
        <w:gridCol w:w="3260"/>
      </w:tblGrid>
      <w:tr w:rsidR="00A64A4E" w:rsidRPr="00C257A2" w14:paraId="1D387553" w14:textId="77777777" w:rsidTr="00722A9F">
        <w:tc>
          <w:tcPr>
            <w:tcW w:w="3116" w:type="dxa"/>
            <w:tcBorders>
              <w:bottom w:val="nil"/>
            </w:tcBorders>
            <w:shd w:val="clear" w:color="auto" w:fill="002855"/>
          </w:tcPr>
          <w:p w14:paraId="6ACCB98C" w14:textId="6E694B42" w:rsidR="00A64A4E" w:rsidRPr="00CC3F94" w:rsidRDefault="00943A54" w:rsidP="00A1367D">
            <w:pPr>
              <w:rPr>
                <w:rFonts w:ascii="Calibri Light" w:hAnsi="Calibri Light" w:cs="Calibri Light"/>
                <w:b/>
                <w:sz w:val="18"/>
              </w:rPr>
            </w:pPr>
            <w:r w:rsidRPr="00CC3F94">
              <w:rPr>
                <w:rFonts w:ascii="Calibri Light" w:hAnsi="Calibri Light" w:cs="Calibri Light"/>
                <w:b/>
                <w:sz w:val="18"/>
              </w:rPr>
              <w:t>Jurisdiction</w:t>
            </w:r>
          </w:p>
        </w:tc>
        <w:tc>
          <w:tcPr>
            <w:tcW w:w="3117" w:type="dxa"/>
            <w:tcBorders>
              <w:bottom w:val="nil"/>
            </w:tcBorders>
            <w:shd w:val="clear" w:color="auto" w:fill="002855"/>
          </w:tcPr>
          <w:p w14:paraId="4AF7183C" w14:textId="04C9719D" w:rsidR="00A64A4E" w:rsidRPr="00CC3F94" w:rsidRDefault="001640E6" w:rsidP="00A1367D">
            <w:pPr>
              <w:jc w:val="right"/>
              <w:rPr>
                <w:rFonts w:ascii="Calibri Light" w:hAnsi="Calibri Light" w:cs="Calibri Light"/>
                <w:b/>
                <w:sz w:val="18"/>
                <w:szCs w:val="18"/>
              </w:rPr>
            </w:pPr>
            <w:r w:rsidRPr="00CC3F94">
              <w:rPr>
                <w:rFonts w:ascii="Calibri Light" w:hAnsi="Calibri Light" w:cs="Calibri Light"/>
                <w:b/>
                <w:sz w:val="18"/>
                <w:szCs w:val="18"/>
              </w:rPr>
              <w:t>Value</w:t>
            </w:r>
          </w:p>
        </w:tc>
        <w:tc>
          <w:tcPr>
            <w:tcW w:w="3260" w:type="dxa"/>
            <w:tcBorders>
              <w:bottom w:val="nil"/>
            </w:tcBorders>
            <w:shd w:val="clear" w:color="auto" w:fill="002855"/>
          </w:tcPr>
          <w:p w14:paraId="60E07013" w14:textId="589FC806" w:rsidR="00A64A4E" w:rsidRPr="00C257A2" w:rsidRDefault="00A64A4E" w:rsidP="00C91F63">
            <w:pPr>
              <w:jc w:val="center"/>
              <w:rPr>
                <w:rFonts w:ascii="Calibri Light" w:hAnsi="Calibri Light" w:cs="Calibri Light"/>
                <w:b/>
              </w:rPr>
            </w:pPr>
          </w:p>
        </w:tc>
      </w:tr>
      <w:tr w:rsidR="00A64A4E" w:rsidRPr="00A64A4E" w14:paraId="1DA80154" w14:textId="77777777" w:rsidTr="00722A9F">
        <w:tc>
          <w:tcPr>
            <w:tcW w:w="3116" w:type="dxa"/>
            <w:tcBorders>
              <w:top w:val="nil"/>
              <w:left w:val="nil"/>
              <w:bottom w:val="nil"/>
              <w:right w:val="nil"/>
            </w:tcBorders>
          </w:tcPr>
          <w:p w14:paraId="19F9C4A0" w14:textId="278F6EA8" w:rsidR="00A64A4E" w:rsidRPr="00734F15" w:rsidRDefault="008A1110" w:rsidP="00A1367D">
            <w:pPr>
              <w:rPr>
                <w:rFonts w:ascii="Calibri Light" w:hAnsi="Calibri Light" w:cs="Calibri Light"/>
                <w:color w:val="FF0000"/>
                <w:sz w:val="22"/>
              </w:rPr>
            </w:pPr>
            <w:r w:rsidRPr="00734F15">
              <w:rPr>
                <w:rFonts w:ascii="Calibri Light" w:hAnsi="Calibri Light" w:cs="Calibri Light"/>
                <w:color w:val="FF0000"/>
                <w:sz w:val="22"/>
              </w:rPr>
              <w:t>&lt;</w:t>
            </w:r>
            <w:r w:rsidR="00A64A4E" w:rsidRPr="00734F15">
              <w:rPr>
                <w:rFonts w:ascii="Calibri Light" w:hAnsi="Calibri Light" w:cs="Calibri Light"/>
                <w:color w:val="FF0000"/>
                <w:sz w:val="22"/>
              </w:rPr>
              <w:t>SK funds&gt;</w:t>
            </w:r>
          </w:p>
        </w:tc>
        <w:tc>
          <w:tcPr>
            <w:tcW w:w="3117" w:type="dxa"/>
            <w:tcBorders>
              <w:top w:val="nil"/>
              <w:left w:val="nil"/>
              <w:bottom w:val="nil"/>
              <w:right w:val="nil"/>
            </w:tcBorders>
          </w:tcPr>
          <w:p w14:paraId="1DF8EEF1" w14:textId="2F9B975E" w:rsidR="00A64A4E" w:rsidRPr="00734F15" w:rsidRDefault="00A64A4E" w:rsidP="00A1367D">
            <w:pPr>
              <w:jc w:val="right"/>
              <w:rPr>
                <w:rFonts w:ascii="Calibri Light" w:hAnsi="Calibri Light" w:cs="Calibri Light"/>
                <w:color w:val="FF0000"/>
                <w:sz w:val="22"/>
              </w:rPr>
            </w:pPr>
            <w:r w:rsidRPr="00734F15">
              <w:rPr>
                <w:rFonts w:ascii="Calibri Light" w:hAnsi="Calibri Light" w:cs="Calibri Light"/>
                <w:color w:val="FF0000"/>
                <w:sz w:val="22"/>
              </w:rPr>
              <w:t>&lt;$</w:t>
            </w:r>
            <w:r w:rsidR="001640E6" w:rsidRPr="00734F15">
              <w:rPr>
                <w:rFonts w:ascii="Calibri Light" w:hAnsi="Calibri Light" w:cs="Calibri Light"/>
                <w:color w:val="FF0000"/>
                <w:sz w:val="22"/>
              </w:rPr>
              <w:t>SK amount</w:t>
            </w:r>
            <w:r w:rsidRPr="00734F15">
              <w:rPr>
                <w:rFonts w:ascii="Calibri Light" w:hAnsi="Calibri Light" w:cs="Calibri Light"/>
                <w:color w:val="FF0000"/>
                <w:sz w:val="22"/>
              </w:rPr>
              <w:t>&gt;</w:t>
            </w:r>
          </w:p>
        </w:tc>
        <w:tc>
          <w:tcPr>
            <w:tcW w:w="3260" w:type="dxa"/>
            <w:tcBorders>
              <w:top w:val="nil"/>
              <w:left w:val="nil"/>
              <w:bottom w:val="nil"/>
              <w:right w:val="nil"/>
            </w:tcBorders>
          </w:tcPr>
          <w:p w14:paraId="71F34B98" w14:textId="46031E37" w:rsidR="00A64A4E" w:rsidRPr="00542482" w:rsidRDefault="001640E6" w:rsidP="00A1367D">
            <w:pPr>
              <w:jc w:val="right"/>
              <w:rPr>
                <w:rFonts w:ascii="Calibri Light" w:hAnsi="Calibri Light" w:cs="Calibri Light"/>
                <w:color w:val="FF0000"/>
                <w:sz w:val="22"/>
              </w:rPr>
            </w:pPr>
            <w:r w:rsidRPr="00542482">
              <w:rPr>
                <w:rFonts w:ascii="Calibri Light" w:hAnsi="Calibri Light" w:cs="Calibri Light"/>
                <w:color w:val="FF0000"/>
                <w:sz w:val="22"/>
              </w:rPr>
              <w:t>Locked in</w:t>
            </w:r>
            <w:r w:rsidR="00542482" w:rsidRPr="00542482">
              <w:rPr>
                <w:rFonts w:ascii="Calibri Light" w:hAnsi="Calibri Light" w:cs="Calibri Light"/>
                <w:color w:val="FF0000"/>
                <w:sz w:val="22"/>
              </w:rPr>
              <w:t>/non-locked in</w:t>
            </w:r>
          </w:p>
        </w:tc>
      </w:tr>
      <w:tr w:rsidR="001640E6" w:rsidRPr="00A64A4E" w14:paraId="70E0773B" w14:textId="77777777" w:rsidTr="00722A9F">
        <w:tc>
          <w:tcPr>
            <w:tcW w:w="3116" w:type="dxa"/>
            <w:tcBorders>
              <w:top w:val="nil"/>
              <w:left w:val="nil"/>
              <w:bottom w:val="nil"/>
              <w:right w:val="nil"/>
            </w:tcBorders>
          </w:tcPr>
          <w:p w14:paraId="2B0F929E" w14:textId="1D389505" w:rsidR="001640E6" w:rsidRPr="00734F15" w:rsidRDefault="001640E6" w:rsidP="00A1367D">
            <w:pPr>
              <w:rPr>
                <w:rFonts w:ascii="Calibri Light" w:hAnsi="Calibri Light" w:cs="Calibri Light"/>
                <w:color w:val="FF0000"/>
                <w:sz w:val="22"/>
              </w:rPr>
            </w:pPr>
            <w:r w:rsidRPr="00734F15">
              <w:rPr>
                <w:rFonts w:ascii="Calibri Light" w:hAnsi="Calibri Light" w:cs="Calibri Light"/>
                <w:color w:val="FF0000"/>
                <w:sz w:val="22"/>
              </w:rPr>
              <w:t>&lt;other jurisdiction1&gt;</w:t>
            </w:r>
          </w:p>
        </w:tc>
        <w:tc>
          <w:tcPr>
            <w:tcW w:w="3117" w:type="dxa"/>
            <w:tcBorders>
              <w:top w:val="nil"/>
              <w:left w:val="nil"/>
              <w:bottom w:val="nil"/>
              <w:right w:val="nil"/>
            </w:tcBorders>
          </w:tcPr>
          <w:p w14:paraId="0F7888B3" w14:textId="05C2CCD4" w:rsidR="001640E6" w:rsidRPr="00734F15" w:rsidRDefault="001640E6" w:rsidP="00A1367D">
            <w:pPr>
              <w:jc w:val="right"/>
              <w:rPr>
                <w:rFonts w:ascii="Calibri Light" w:hAnsi="Calibri Light" w:cs="Calibri Light"/>
                <w:color w:val="FF0000"/>
                <w:sz w:val="22"/>
              </w:rPr>
            </w:pPr>
            <w:r w:rsidRPr="00734F15">
              <w:rPr>
                <w:rFonts w:ascii="Calibri Light" w:hAnsi="Calibri Light" w:cs="Calibri Light"/>
                <w:color w:val="FF0000"/>
                <w:sz w:val="22"/>
              </w:rPr>
              <w:t>&lt;$other jurisd1 amount&gt;</w:t>
            </w:r>
          </w:p>
        </w:tc>
        <w:tc>
          <w:tcPr>
            <w:tcW w:w="3260" w:type="dxa"/>
            <w:tcBorders>
              <w:top w:val="nil"/>
              <w:left w:val="nil"/>
              <w:bottom w:val="nil"/>
              <w:right w:val="nil"/>
            </w:tcBorders>
          </w:tcPr>
          <w:p w14:paraId="1E20F194" w14:textId="00AAFD13" w:rsidR="001640E6" w:rsidRPr="00542482" w:rsidRDefault="001640E6" w:rsidP="00A1367D">
            <w:pPr>
              <w:jc w:val="right"/>
              <w:rPr>
                <w:rFonts w:ascii="Calibri Light" w:hAnsi="Calibri Light" w:cs="Calibri Light"/>
                <w:color w:val="FF0000"/>
                <w:sz w:val="22"/>
              </w:rPr>
            </w:pPr>
            <w:r w:rsidRPr="00542482">
              <w:rPr>
                <w:rFonts w:ascii="Calibri Light" w:hAnsi="Calibri Light" w:cs="Calibri Light"/>
                <w:color w:val="FF0000"/>
                <w:sz w:val="22"/>
              </w:rPr>
              <w:t>Locked in</w:t>
            </w:r>
            <w:r w:rsidR="00542482" w:rsidRPr="00542482">
              <w:rPr>
                <w:rFonts w:ascii="Calibri Light" w:hAnsi="Calibri Light" w:cs="Calibri Light"/>
                <w:color w:val="FF0000"/>
                <w:sz w:val="22"/>
              </w:rPr>
              <w:t>/non-locked-in</w:t>
            </w:r>
          </w:p>
        </w:tc>
      </w:tr>
      <w:tr w:rsidR="001640E6" w:rsidRPr="00A64A4E" w14:paraId="6D6BDB2F" w14:textId="77777777" w:rsidTr="00722A9F">
        <w:tc>
          <w:tcPr>
            <w:tcW w:w="3116" w:type="dxa"/>
            <w:tcBorders>
              <w:top w:val="nil"/>
              <w:left w:val="nil"/>
              <w:bottom w:val="nil"/>
              <w:right w:val="nil"/>
            </w:tcBorders>
          </w:tcPr>
          <w:p w14:paraId="2691CBDF" w14:textId="5DC49D32" w:rsidR="001640E6" w:rsidRPr="00734F15" w:rsidRDefault="001640E6" w:rsidP="00A1367D">
            <w:pPr>
              <w:rPr>
                <w:rFonts w:ascii="Calibri Light" w:hAnsi="Calibri Light" w:cs="Calibri Light"/>
                <w:color w:val="FF0000"/>
                <w:sz w:val="22"/>
              </w:rPr>
            </w:pPr>
            <w:r w:rsidRPr="00734F15">
              <w:rPr>
                <w:rFonts w:ascii="Calibri Light" w:hAnsi="Calibri Light" w:cs="Calibri Light"/>
                <w:color w:val="FF0000"/>
                <w:sz w:val="22"/>
              </w:rPr>
              <w:t>&lt;other jurisdiction2&gt;</w:t>
            </w:r>
          </w:p>
        </w:tc>
        <w:tc>
          <w:tcPr>
            <w:tcW w:w="3117" w:type="dxa"/>
            <w:tcBorders>
              <w:top w:val="nil"/>
              <w:left w:val="nil"/>
              <w:bottom w:val="nil"/>
              <w:right w:val="nil"/>
            </w:tcBorders>
          </w:tcPr>
          <w:p w14:paraId="4246F76A" w14:textId="5ACF8292" w:rsidR="001640E6" w:rsidRPr="00734F15" w:rsidRDefault="001640E6" w:rsidP="00A1367D">
            <w:pPr>
              <w:jc w:val="right"/>
              <w:rPr>
                <w:rFonts w:ascii="Calibri Light" w:hAnsi="Calibri Light" w:cs="Calibri Light"/>
                <w:color w:val="FF0000"/>
                <w:sz w:val="22"/>
              </w:rPr>
            </w:pPr>
            <w:r w:rsidRPr="00734F15">
              <w:rPr>
                <w:rFonts w:ascii="Calibri Light" w:hAnsi="Calibri Light" w:cs="Calibri Light"/>
                <w:color w:val="FF0000"/>
                <w:sz w:val="22"/>
              </w:rPr>
              <w:t>&lt;$other jurisd2 amount&gt;</w:t>
            </w:r>
          </w:p>
        </w:tc>
        <w:tc>
          <w:tcPr>
            <w:tcW w:w="3260" w:type="dxa"/>
            <w:tcBorders>
              <w:top w:val="nil"/>
              <w:left w:val="nil"/>
              <w:bottom w:val="nil"/>
              <w:right w:val="nil"/>
            </w:tcBorders>
          </w:tcPr>
          <w:p w14:paraId="378E6956" w14:textId="3ABB7441" w:rsidR="001640E6" w:rsidRPr="00542482" w:rsidRDefault="001640E6" w:rsidP="00A1367D">
            <w:pPr>
              <w:jc w:val="right"/>
              <w:rPr>
                <w:rFonts w:ascii="Calibri Light" w:hAnsi="Calibri Light" w:cs="Calibri Light"/>
                <w:color w:val="FF0000"/>
                <w:sz w:val="22"/>
              </w:rPr>
            </w:pPr>
            <w:r w:rsidRPr="00542482">
              <w:rPr>
                <w:rFonts w:ascii="Calibri Light" w:hAnsi="Calibri Light" w:cs="Calibri Light"/>
                <w:color w:val="FF0000"/>
                <w:sz w:val="22"/>
              </w:rPr>
              <w:t>Locked in</w:t>
            </w:r>
            <w:r w:rsidR="00542482" w:rsidRPr="00542482">
              <w:rPr>
                <w:rFonts w:ascii="Calibri Light" w:hAnsi="Calibri Light" w:cs="Calibri Light"/>
                <w:color w:val="FF0000"/>
                <w:sz w:val="22"/>
              </w:rPr>
              <w:t>/non-locked-in</w:t>
            </w:r>
          </w:p>
        </w:tc>
      </w:tr>
      <w:tr w:rsidR="001640E6" w:rsidRPr="00A64A4E" w14:paraId="563A3D17" w14:textId="77777777" w:rsidTr="00722A9F">
        <w:tc>
          <w:tcPr>
            <w:tcW w:w="3116" w:type="dxa"/>
            <w:tcBorders>
              <w:top w:val="nil"/>
              <w:left w:val="nil"/>
              <w:bottom w:val="nil"/>
              <w:right w:val="nil"/>
            </w:tcBorders>
          </w:tcPr>
          <w:p w14:paraId="1EDB60A9" w14:textId="135AF633" w:rsidR="001640E6" w:rsidRPr="00734F15" w:rsidRDefault="001640E6" w:rsidP="00A1367D">
            <w:pPr>
              <w:rPr>
                <w:rFonts w:ascii="Calibri Light" w:hAnsi="Calibri Light" w:cs="Calibri Light"/>
                <w:color w:val="FF0000"/>
                <w:sz w:val="22"/>
              </w:rPr>
            </w:pPr>
            <w:commentRangeStart w:id="27"/>
            <w:r w:rsidRPr="00734F15">
              <w:rPr>
                <w:rFonts w:ascii="Calibri Light" w:hAnsi="Calibri Light" w:cs="Calibri Light"/>
                <w:color w:val="FF0000"/>
                <w:sz w:val="22"/>
              </w:rPr>
              <w:t>&lt;voluntary contributions&gt;</w:t>
            </w:r>
          </w:p>
        </w:tc>
        <w:tc>
          <w:tcPr>
            <w:tcW w:w="3117" w:type="dxa"/>
            <w:tcBorders>
              <w:top w:val="nil"/>
              <w:left w:val="nil"/>
              <w:bottom w:val="nil"/>
              <w:right w:val="nil"/>
            </w:tcBorders>
          </w:tcPr>
          <w:p w14:paraId="6117EC43" w14:textId="3724A7FE" w:rsidR="001640E6" w:rsidRPr="00734F15" w:rsidRDefault="001640E6" w:rsidP="00A1367D">
            <w:pPr>
              <w:jc w:val="right"/>
              <w:rPr>
                <w:rFonts w:ascii="Calibri Light" w:hAnsi="Calibri Light" w:cs="Calibri Light"/>
                <w:color w:val="FF0000"/>
                <w:sz w:val="22"/>
              </w:rPr>
            </w:pPr>
            <w:r w:rsidRPr="00734F15">
              <w:rPr>
                <w:rFonts w:ascii="Calibri Light" w:hAnsi="Calibri Light" w:cs="Calibri Light"/>
                <w:color w:val="FF0000"/>
                <w:sz w:val="22"/>
              </w:rPr>
              <w:t>&lt;</w:t>
            </w:r>
            <w:r w:rsidR="00EF4ECF" w:rsidRPr="00734F15">
              <w:rPr>
                <w:rFonts w:ascii="Calibri Light" w:hAnsi="Calibri Light" w:cs="Calibri Light"/>
                <w:color w:val="FF0000"/>
                <w:sz w:val="22"/>
              </w:rPr>
              <w:t>$</w:t>
            </w:r>
            <w:r w:rsidRPr="00734F15">
              <w:rPr>
                <w:rFonts w:ascii="Calibri Light" w:hAnsi="Calibri Light" w:cs="Calibri Light"/>
                <w:color w:val="FF0000"/>
                <w:sz w:val="22"/>
              </w:rPr>
              <w:t>voluntary amount&gt;</w:t>
            </w:r>
          </w:p>
        </w:tc>
        <w:tc>
          <w:tcPr>
            <w:tcW w:w="3260" w:type="dxa"/>
            <w:tcBorders>
              <w:top w:val="nil"/>
              <w:left w:val="nil"/>
              <w:bottom w:val="nil"/>
              <w:right w:val="nil"/>
            </w:tcBorders>
          </w:tcPr>
          <w:p w14:paraId="6DCFC15F" w14:textId="1299B9F3" w:rsidR="001640E6" w:rsidRPr="00542482" w:rsidRDefault="001640E6" w:rsidP="00A1367D">
            <w:pPr>
              <w:jc w:val="right"/>
              <w:rPr>
                <w:rFonts w:ascii="Calibri Light" w:hAnsi="Calibri Light" w:cs="Calibri Light"/>
                <w:color w:val="FF0000"/>
                <w:sz w:val="22"/>
              </w:rPr>
            </w:pPr>
            <w:r w:rsidRPr="00542482">
              <w:rPr>
                <w:rFonts w:ascii="Calibri Light" w:hAnsi="Calibri Light" w:cs="Calibri Light"/>
                <w:color w:val="FF0000"/>
                <w:sz w:val="22"/>
              </w:rPr>
              <w:t>Non-locked in</w:t>
            </w:r>
            <w:commentRangeEnd w:id="27"/>
            <w:r w:rsidR="001C1D70" w:rsidRPr="00542482">
              <w:rPr>
                <w:rStyle w:val="CommentReference"/>
                <w:rFonts w:ascii="Calibri Light" w:eastAsia="Times New Roman" w:hAnsi="Calibri Light" w:cs="Calibri Light"/>
                <w:color w:val="FF0000"/>
                <w:sz w:val="22"/>
                <w:szCs w:val="22"/>
              </w:rPr>
              <w:commentReference w:id="27"/>
            </w:r>
          </w:p>
        </w:tc>
      </w:tr>
    </w:tbl>
    <w:p w14:paraId="5690BEF9" w14:textId="77777777" w:rsidR="00AA7C3C" w:rsidRPr="0038246F" w:rsidRDefault="00AA7C3C" w:rsidP="00325013">
      <w:pPr>
        <w:rPr>
          <w:rFonts w:ascii="Calibri Light" w:hAnsi="Calibri Light" w:cs="Calibri Light"/>
          <w:sz w:val="22"/>
          <w:szCs w:val="22"/>
        </w:rPr>
      </w:pPr>
    </w:p>
    <w:p w14:paraId="03B24E35" w14:textId="383469B4" w:rsidR="00AA7C3C" w:rsidRPr="0038246F" w:rsidRDefault="0091288A" w:rsidP="008F2536">
      <w:pPr>
        <w:pStyle w:val="ListParagraph"/>
        <w:ind w:left="0"/>
        <w:rPr>
          <w:rFonts w:ascii="Calibri Light" w:hAnsi="Calibri Light" w:cs="Calibri Light"/>
          <w:b/>
          <w:color w:val="94D500"/>
          <w:sz w:val="24"/>
          <w:szCs w:val="22"/>
        </w:rPr>
      </w:pPr>
      <w:r w:rsidRPr="0038246F">
        <w:rPr>
          <w:rFonts w:ascii="Calibri Light" w:hAnsi="Calibri Light" w:cs="Calibri Light"/>
          <w:b/>
          <w:color w:val="94D500"/>
          <w:sz w:val="22"/>
          <w:szCs w:val="22"/>
        </w:rPr>
        <w:t>I choose to stay with PEPP</w:t>
      </w:r>
      <w:r w:rsidR="008A3D34" w:rsidRPr="0038246F">
        <w:rPr>
          <w:rFonts w:ascii="Calibri Light" w:hAnsi="Calibri Light" w:cs="Calibri Light"/>
          <w:b/>
          <w:color w:val="94D500"/>
          <w:sz w:val="22"/>
          <w:szCs w:val="22"/>
        </w:rPr>
        <w:t>:</w:t>
      </w:r>
    </w:p>
    <w:p w14:paraId="3809AD46" w14:textId="77777777" w:rsidR="008A3D34" w:rsidRPr="0038246F" w:rsidRDefault="008A3D34" w:rsidP="008A3D34">
      <w:pPr>
        <w:rPr>
          <w:rFonts w:ascii="Calibri Light" w:hAnsi="Calibri Light" w:cs="Calibri Light"/>
          <w:sz w:val="22"/>
          <w:szCs w:val="22"/>
        </w:rPr>
      </w:pPr>
    </w:p>
    <w:p w14:paraId="6DC96F6A" w14:textId="39EFD194" w:rsidR="008A3D34" w:rsidRPr="00820EA1" w:rsidRDefault="008A3D34" w:rsidP="00820EA1">
      <w:pPr>
        <w:pStyle w:val="ListParagraph"/>
        <w:tabs>
          <w:tab w:val="left" w:pos="284"/>
        </w:tabs>
        <w:ind w:left="0"/>
        <w:rPr>
          <w:rFonts w:ascii="Calibri Light" w:hAnsi="Calibri Light" w:cs="Calibri Light"/>
          <w:i/>
          <w:sz w:val="22"/>
          <w:szCs w:val="22"/>
        </w:rPr>
      </w:pPr>
      <w:r w:rsidRPr="00A64A4E">
        <w:rPr>
          <w:rFonts w:ascii="Calibri Light" w:hAnsi="Calibri Light" w:cs="Calibri Light"/>
        </w:rPr>
        <w:sym w:font="Wingdings" w:char="F06F"/>
      </w:r>
      <w:r>
        <w:rPr>
          <w:rFonts w:ascii="Calibri Light" w:hAnsi="Calibri Light" w:cs="Calibri Light"/>
        </w:rPr>
        <w:tab/>
      </w:r>
      <w:r w:rsidRPr="008A3D34">
        <w:rPr>
          <w:rFonts w:ascii="Calibri Light" w:hAnsi="Calibri Light" w:cs="Calibri Light"/>
          <w:sz w:val="22"/>
          <w:szCs w:val="22"/>
        </w:rPr>
        <w:t xml:space="preserve">Leave my account </w:t>
      </w:r>
      <w:r w:rsidR="00D9271A">
        <w:rPr>
          <w:rFonts w:ascii="Calibri Light" w:hAnsi="Calibri Light" w:cs="Calibri Light"/>
          <w:sz w:val="22"/>
          <w:szCs w:val="22"/>
        </w:rPr>
        <w:t xml:space="preserve">balance </w:t>
      </w:r>
      <w:r w:rsidRPr="008A3D34">
        <w:rPr>
          <w:rFonts w:ascii="Calibri Light" w:hAnsi="Calibri Light" w:cs="Calibri Light"/>
          <w:sz w:val="22"/>
          <w:szCs w:val="22"/>
        </w:rPr>
        <w:t xml:space="preserve">invested </w:t>
      </w:r>
      <w:r w:rsidR="00D9271A">
        <w:rPr>
          <w:rFonts w:ascii="Calibri Light" w:hAnsi="Calibri Light" w:cs="Calibri Light"/>
          <w:sz w:val="22"/>
          <w:szCs w:val="22"/>
        </w:rPr>
        <w:t>in PEPP</w:t>
      </w:r>
      <w:r w:rsidRPr="008A3D34">
        <w:rPr>
          <w:rFonts w:ascii="Calibri Light" w:hAnsi="Calibri Light" w:cs="Calibri Light"/>
          <w:sz w:val="22"/>
          <w:szCs w:val="22"/>
        </w:rPr>
        <w:t>.</w:t>
      </w:r>
      <w:r w:rsidRPr="008A3D34">
        <w:rPr>
          <w:rFonts w:ascii="Calibri Light" w:hAnsi="Calibri Light" w:cs="Calibri Light"/>
          <w:i/>
          <w:sz w:val="22"/>
          <w:szCs w:val="22"/>
        </w:rPr>
        <w:t xml:space="preserve"> </w:t>
      </w:r>
    </w:p>
    <w:p w14:paraId="43F6B40D" w14:textId="1EAAB651" w:rsidR="00C51927" w:rsidRPr="00FA18CF" w:rsidRDefault="008A3D34" w:rsidP="008A3D34">
      <w:pPr>
        <w:pStyle w:val="ListParagraph"/>
        <w:tabs>
          <w:tab w:val="left" w:pos="284"/>
        </w:tabs>
        <w:ind w:left="0"/>
        <w:rPr>
          <w:rFonts w:ascii="Calibri Light" w:hAnsi="Calibri Light" w:cs="Calibri Light"/>
          <w:color w:val="FF0000"/>
          <w:sz w:val="22"/>
          <w:szCs w:val="22"/>
        </w:rPr>
      </w:pPr>
      <w:commentRangeStart w:id="28"/>
      <w:r w:rsidRPr="00FA18CF">
        <w:rPr>
          <w:rFonts w:ascii="Calibri Light" w:hAnsi="Calibri Light" w:cs="Calibri Light"/>
          <w:color w:val="FF0000"/>
          <w:sz w:val="22"/>
          <w:szCs w:val="22"/>
        </w:rPr>
        <w:sym w:font="Wingdings" w:char="F06F"/>
      </w:r>
      <w:r w:rsidRPr="00FA18CF">
        <w:rPr>
          <w:rFonts w:ascii="Calibri Light" w:hAnsi="Calibri Light" w:cs="Calibri Light"/>
          <w:color w:val="FF0000"/>
          <w:sz w:val="22"/>
          <w:szCs w:val="22"/>
        </w:rPr>
        <w:tab/>
        <w:t>Start my pension! Send me an application for the Variable Pension Benefit.</w:t>
      </w:r>
      <w:commentRangeEnd w:id="28"/>
      <w:r w:rsidR="00C51927" w:rsidRPr="00FA18CF">
        <w:rPr>
          <w:rStyle w:val="CommentReference"/>
          <w:rFonts w:ascii="Calibri Light" w:hAnsi="Calibri Light"/>
          <w:sz w:val="22"/>
          <w:szCs w:val="22"/>
        </w:rPr>
        <w:commentReference w:id="28"/>
      </w:r>
      <w:r w:rsidR="00D83B58" w:rsidRPr="00FA18CF">
        <w:rPr>
          <w:rFonts w:ascii="Calibri Light" w:hAnsi="Calibri Light" w:cs="Calibri Light"/>
          <w:color w:val="FF0000"/>
          <w:sz w:val="22"/>
          <w:szCs w:val="22"/>
          <w:vertAlign w:val="superscript"/>
        </w:rPr>
        <w:t>*</w:t>
      </w:r>
    </w:p>
    <w:p w14:paraId="18553209" w14:textId="0DEE0D47" w:rsidR="008A3D34" w:rsidRPr="00FA18CF" w:rsidRDefault="008A3D34" w:rsidP="008A3D34">
      <w:pPr>
        <w:pStyle w:val="ListParagraph"/>
        <w:tabs>
          <w:tab w:val="left" w:pos="284"/>
        </w:tabs>
        <w:ind w:left="0"/>
        <w:rPr>
          <w:rFonts w:ascii="Calibri Light" w:hAnsi="Calibri Light" w:cs="Calibri Light"/>
          <w:sz w:val="22"/>
          <w:szCs w:val="22"/>
        </w:rPr>
      </w:pPr>
      <w:r w:rsidRPr="00FA18CF">
        <w:rPr>
          <w:rFonts w:ascii="Calibri Light" w:hAnsi="Calibri Light" w:cs="Calibri Light"/>
          <w:sz w:val="22"/>
          <w:szCs w:val="22"/>
        </w:rPr>
        <w:sym w:font="Wingdings" w:char="F06F"/>
      </w:r>
      <w:r w:rsidRPr="00FA18CF">
        <w:rPr>
          <w:rFonts w:ascii="Calibri Light" w:hAnsi="Calibri Light" w:cs="Calibri Light"/>
          <w:sz w:val="22"/>
          <w:szCs w:val="22"/>
        </w:rPr>
        <w:tab/>
        <w:t>Call me at ______________________ I need more information.</w:t>
      </w:r>
    </w:p>
    <w:p w14:paraId="631A305D" w14:textId="77777777" w:rsidR="0036580B" w:rsidRPr="0038246F" w:rsidRDefault="0036580B" w:rsidP="0038246F">
      <w:pPr>
        <w:rPr>
          <w:rFonts w:ascii="Calibri Light" w:hAnsi="Calibri Light" w:cs="Calibri Light"/>
          <w:sz w:val="22"/>
        </w:rPr>
      </w:pPr>
    </w:p>
    <w:p w14:paraId="3DBD261C" w14:textId="5F218421" w:rsidR="00D40393" w:rsidRPr="0038246F" w:rsidRDefault="00EF4ECF" w:rsidP="0036580B">
      <w:pPr>
        <w:tabs>
          <w:tab w:val="left" w:pos="426"/>
        </w:tabs>
        <w:ind w:left="426" w:hanging="426"/>
        <w:rPr>
          <w:rFonts w:ascii="Calibri Light" w:hAnsi="Calibri Light" w:cs="Calibri Light"/>
          <w:color w:val="FF0000"/>
          <w:sz w:val="18"/>
          <w:szCs w:val="18"/>
        </w:rPr>
      </w:pPr>
      <w:commentRangeStart w:id="29"/>
      <w:r w:rsidRPr="0038246F">
        <w:rPr>
          <w:rFonts w:ascii="Calibri Light" w:hAnsi="Calibri Light" w:cs="Calibri Light"/>
          <w:color w:val="FF0000"/>
          <w:sz w:val="18"/>
          <w:szCs w:val="18"/>
        </w:rPr>
        <w:t>&lt;</w:t>
      </w:r>
      <w:r w:rsidR="0036580B" w:rsidRPr="0038246F">
        <w:rPr>
          <w:rFonts w:ascii="Calibri Light" w:hAnsi="Calibri Light" w:cs="Calibri Light"/>
          <w:color w:val="FF0000"/>
          <w:sz w:val="18"/>
          <w:szCs w:val="18"/>
        </w:rPr>
        <w:t xml:space="preserve">*VPB </w:t>
      </w:r>
      <w:r w:rsidR="0091225A" w:rsidRPr="0038246F">
        <w:rPr>
          <w:rFonts w:ascii="Calibri Light" w:hAnsi="Calibri Light" w:cs="Calibri Light"/>
          <w:color w:val="FF0000"/>
          <w:sz w:val="18"/>
          <w:szCs w:val="18"/>
        </w:rPr>
        <w:t>is</w:t>
      </w:r>
      <w:r w:rsidR="0036580B" w:rsidRPr="0038246F">
        <w:rPr>
          <w:rFonts w:ascii="Calibri Light" w:hAnsi="Calibri Light" w:cs="Calibri Light"/>
          <w:color w:val="FF0000"/>
          <w:sz w:val="18"/>
          <w:szCs w:val="18"/>
        </w:rPr>
        <w:t xml:space="preserve"> available for money under </w:t>
      </w:r>
      <w:r w:rsidR="0091225A" w:rsidRPr="0038246F">
        <w:rPr>
          <w:rFonts w:ascii="Calibri Light" w:hAnsi="Calibri Light" w:cs="Calibri Light"/>
          <w:color w:val="FF0000"/>
          <w:sz w:val="18"/>
          <w:szCs w:val="18"/>
        </w:rPr>
        <w:t>SK, AB, BC, MB</w:t>
      </w:r>
      <w:r w:rsidR="007B776C" w:rsidRPr="0038246F">
        <w:rPr>
          <w:rFonts w:ascii="Calibri Light" w:hAnsi="Calibri Light" w:cs="Calibri Light"/>
          <w:color w:val="FF0000"/>
          <w:sz w:val="18"/>
          <w:szCs w:val="18"/>
        </w:rPr>
        <w:t>, ON, QC</w:t>
      </w:r>
      <w:r w:rsidR="00B31600">
        <w:rPr>
          <w:rFonts w:ascii="Calibri Light" w:hAnsi="Calibri Light" w:cs="Calibri Light"/>
          <w:color w:val="FF0000"/>
          <w:sz w:val="18"/>
          <w:szCs w:val="18"/>
        </w:rPr>
        <w:t>, NS</w:t>
      </w:r>
      <w:r w:rsidR="0091225A" w:rsidRPr="0038246F">
        <w:rPr>
          <w:rFonts w:ascii="Calibri Light" w:hAnsi="Calibri Light" w:cs="Calibri Light"/>
          <w:color w:val="FF0000"/>
          <w:sz w:val="18"/>
          <w:szCs w:val="18"/>
        </w:rPr>
        <w:t xml:space="preserve"> and Federal</w:t>
      </w:r>
      <w:r w:rsidR="0036580B" w:rsidRPr="0038246F">
        <w:rPr>
          <w:rFonts w:ascii="Calibri Light" w:hAnsi="Calibri Light" w:cs="Calibri Light"/>
          <w:color w:val="FF0000"/>
          <w:sz w:val="18"/>
          <w:szCs w:val="18"/>
        </w:rPr>
        <w:t xml:space="preserve"> jurisdictions</w:t>
      </w:r>
      <w:r w:rsidR="00820EA1" w:rsidRPr="0038246F">
        <w:rPr>
          <w:rFonts w:ascii="Calibri Light" w:hAnsi="Calibri Light" w:cs="Calibri Light"/>
          <w:color w:val="FF0000"/>
          <w:sz w:val="18"/>
          <w:szCs w:val="18"/>
        </w:rPr>
        <w:t>.</w:t>
      </w:r>
      <w:r w:rsidRPr="0038246F">
        <w:rPr>
          <w:rFonts w:ascii="Calibri Light" w:hAnsi="Calibri Light" w:cs="Calibri Light"/>
          <w:color w:val="FF0000"/>
          <w:sz w:val="18"/>
          <w:szCs w:val="18"/>
        </w:rPr>
        <w:t>&gt;</w:t>
      </w:r>
      <w:commentRangeEnd w:id="29"/>
      <w:r w:rsidRPr="0038246F">
        <w:rPr>
          <w:rStyle w:val="CommentReference"/>
          <w:rFonts w:ascii="Calibri Light" w:hAnsi="Calibri Light" w:cs="Calibri Light"/>
          <w:sz w:val="18"/>
          <w:szCs w:val="18"/>
        </w:rPr>
        <w:commentReference w:id="29"/>
      </w:r>
    </w:p>
    <w:p w14:paraId="26D6B982" w14:textId="77777777" w:rsidR="0036580B" w:rsidRPr="0038246F" w:rsidRDefault="0036580B" w:rsidP="00325013">
      <w:pPr>
        <w:rPr>
          <w:rFonts w:ascii="Calibri Light" w:hAnsi="Calibri Light" w:cs="Calibri Light"/>
          <w:sz w:val="22"/>
        </w:rPr>
      </w:pPr>
    </w:p>
    <w:p w14:paraId="08DE6328" w14:textId="7D947F8A" w:rsidR="007372B4" w:rsidRPr="0038246F" w:rsidRDefault="007372B4" w:rsidP="008F2536">
      <w:pPr>
        <w:rPr>
          <w:rFonts w:ascii="Calibri Light" w:hAnsi="Calibri Light" w:cs="Calibri Light"/>
          <w:b/>
          <w:color w:val="94D500"/>
          <w:sz w:val="22"/>
        </w:rPr>
      </w:pPr>
      <w:r w:rsidRPr="0038246F">
        <w:rPr>
          <w:rFonts w:ascii="Calibri Light" w:hAnsi="Calibri Light" w:cs="Calibri Light"/>
          <w:b/>
          <w:color w:val="94D500"/>
          <w:sz w:val="22"/>
        </w:rPr>
        <w:t>I choose to transfer all or a portion of my balance out of PEPP and into one or more of the following options:</w:t>
      </w:r>
    </w:p>
    <w:p w14:paraId="64A9AA4B" w14:textId="77777777" w:rsidR="0036580B" w:rsidRPr="0038246F" w:rsidRDefault="0036580B" w:rsidP="0038246F">
      <w:pPr>
        <w:rPr>
          <w:rFonts w:ascii="Calibri Light" w:hAnsi="Calibri Light" w:cs="Calibri Light"/>
          <w:sz w:val="22"/>
          <w:szCs w:val="22"/>
        </w:rPr>
      </w:pPr>
    </w:p>
    <w:p w14:paraId="3C94950D" w14:textId="4930EC01" w:rsidR="000D3F7B" w:rsidRPr="000F116B" w:rsidRDefault="000F116B" w:rsidP="000D3F7B">
      <w:pPr>
        <w:pStyle w:val="ListParagraph"/>
        <w:numPr>
          <w:ilvl w:val="0"/>
          <w:numId w:val="7"/>
        </w:numPr>
        <w:rPr>
          <w:rFonts w:ascii="Calibri Light" w:hAnsi="Calibri Light" w:cs="Calibri Light"/>
          <w:color w:val="FF0000"/>
          <w:sz w:val="22"/>
          <w:szCs w:val="22"/>
        </w:rPr>
      </w:pPr>
      <w:r w:rsidRPr="000F116B">
        <w:rPr>
          <w:rFonts w:ascii="Calibri Light" w:hAnsi="Calibri Light" w:cs="Calibri Light"/>
          <w:b/>
          <w:sz w:val="22"/>
          <w:szCs w:val="22"/>
        </w:rPr>
        <w:t>&lt;P9&gt;</w:t>
      </w:r>
      <w:commentRangeStart w:id="30"/>
      <w:r w:rsidR="00820EA1" w:rsidRPr="000F116B">
        <w:rPr>
          <w:rFonts w:ascii="Calibri Light" w:hAnsi="Calibri Light" w:cs="Calibri Light"/>
          <w:color w:val="FF0000"/>
          <w:sz w:val="22"/>
          <w:szCs w:val="22"/>
        </w:rPr>
        <w:t xml:space="preserve">The </w:t>
      </w:r>
      <w:r w:rsidR="000D3F7B" w:rsidRPr="000F116B">
        <w:rPr>
          <w:rFonts w:ascii="Calibri Light" w:hAnsi="Calibri Light" w:cs="Calibri Light"/>
          <w:color w:val="FF0000"/>
          <w:sz w:val="22"/>
          <w:szCs w:val="22"/>
        </w:rPr>
        <w:t xml:space="preserve">Saskatchewan Pension Annuity Fund (SPAF). </w:t>
      </w:r>
      <w:r w:rsidR="00C51927" w:rsidRPr="000F116B">
        <w:rPr>
          <w:rFonts w:ascii="Calibri Light" w:hAnsi="Calibri Light" w:cs="Calibri Light"/>
          <w:color w:val="FF0000"/>
          <w:sz w:val="22"/>
          <w:szCs w:val="22"/>
        </w:rPr>
        <w:t>Send me a SPAF application form.</w:t>
      </w:r>
      <w:commentRangeEnd w:id="30"/>
      <w:r>
        <w:rPr>
          <w:rStyle w:val="CommentReference"/>
        </w:rPr>
        <w:commentReference w:id="30"/>
      </w:r>
      <w:r>
        <w:rPr>
          <w:rFonts w:ascii="Calibri Light" w:hAnsi="Calibri Light" w:cs="Calibri Light"/>
          <w:color w:val="FF0000"/>
          <w:sz w:val="22"/>
          <w:szCs w:val="22"/>
        </w:rPr>
        <w:t xml:space="preserve"> </w:t>
      </w:r>
      <w:r w:rsidRPr="000F116B">
        <w:rPr>
          <w:rFonts w:ascii="Calibri Light" w:hAnsi="Calibri Light" w:cs="Calibri Light"/>
          <w:b/>
          <w:sz w:val="22"/>
          <w:szCs w:val="22"/>
        </w:rPr>
        <w:t>&lt;P9&gt;</w:t>
      </w:r>
    </w:p>
    <w:p w14:paraId="3D799D4E" w14:textId="4E14CCD9" w:rsidR="007372B4" w:rsidRPr="00D70054" w:rsidRDefault="00820EA1" w:rsidP="00F2467D">
      <w:pPr>
        <w:pStyle w:val="ListParagraph"/>
        <w:numPr>
          <w:ilvl w:val="0"/>
          <w:numId w:val="7"/>
        </w:numPr>
        <w:rPr>
          <w:rFonts w:ascii="Calibri Light" w:hAnsi="Calibri Light" w:cs="Calibri Light"/>
          <w:sz w:val="22"/>
          <w:szCs w:val="22"/>
        </w:rPr>
      </w:pPr>
      <w:r w:rsidRPr="00D70054">
        <w:rPr>
          <w:rFonts w:ascii="Calibri Light" w:hAnsi="Calibri Light" w:cs="Calibri Light"/>
          <w:sz w:val="22"/>
          <w:szCs w:val="22"/>
        </w:rPr>
        <w:t xml:space="preserve">A </w:t>
      </w:r>
      <w:commentRangeStart w:id="31"/>
      <w:r w:rsidR="007372B4" w:rsidRPr="00D70054">
        <w:rPr>
          <w:rFonts w:ascii="Calibri Light" w:hAnsi="Calibri Light" w:cs="Calibri Light"/>
          <w:sz w:val="22"/>
          <w:szCs w:val="22"/>
        </w:rPr>
        <w:t>Prescribed Registered Retirement Income Fund (</w:t>
      </w:r>
      <w:proofErr w:type="spellStart"/>
      <w:r w:rsidR="007372B4" w:rsidRPr="00D70054">
        <w:rPr>
          <w:rFonts w:ascii="Calibri Light" w:hAnsi="Calibri Light" w:cs="Calibri Light"/>
          <w:sz w:val="22"/>
          <w:szCs w:val="22"/>
        </w:rPr>
        <w:t>pRRIF</w:t>
      </w:r>
      <w:proofErr w:type="spellEnd"/>
      <w:r w:rsidR="007372B4" w:rsidRPr="00D70054">
        <w:rPr>
          <w:rFonts w:ascii="Calibri Light" w:hAnsi="Calibri Light" w:cs="Calibri Light"/>
          <w:sz w:val="22"/>
          <w:szCs w:val="22"/>
        </w:rPr>
        <w:t>)</w:t>
      </w:r>
      <w:r w:rsidR="00C96B81" w:rsidRPr="00D70054">
        <w:rPr>
          <w:rFonts w:ascii="Calibri Light" w:hAnsi="Calibri Light" w:cs="Calibri Light"/>
          <w:sz w:val="22"/>
          <w:szCs w:val="22"/>
          <w:vertAlign w:val="superscript"/>
        </w:rPr>
        <w:t>^</w:t>
      </w:r>
      <w:r w:rsidR="007372B4" w:rsidRPr="00D70054">
        <w:rPr>
          <w:rFonts w:ascii="Calibri Light" w:hAnsi="Calibri Light" w:cs="Calibri Light"/>
          <w:sz w:val="22"/>
          <w:szCs w:val="22"/>
        </w:rPr>
        <w:t xml:space="preserve"> </w:t>
      </w:r>
      <w:r w:rsidR="00DD5C94" w:rsidRPr="00D70054">
        <w:rPr>
          <w:rFonts w:ascii="Calibri Light" w:hAnsi="Calibri Light" w:cs="Calibri Light"/>
          <w:sz w:val="22"/>
          <w:szCs w:val="22"/>
        </w:rPr>
        <w:t>(S</w:t>
      </w:r>
      <w:r w:rsidR="001C1D70" w:rsidRPr="00D70054">
        <w:rPr>
          <w:rFonts w:ascii="Calibri Light" w:hAnsi="Calibri Light" w:cs="Calibri Light"/>
          <w:sz w:val="22"/>
          <w:szCs w:val="22"/>
        </w:rPr>
        <w:t xml:space="preserve">K </w:t>
      </w:r>
      <w:r w:rsidR="00DD5C94" w:rsidRPr="00D70054">
        <w:rPr>
          <w:rFonts w:ascii="Calibri Light" w:hAnsi="Calibri Light" w:cs="Calibri Light"/>
          <w:sz w:val="22"/>
          <w:szCs w:val="22"/>
        </w:rPr>
        <w:t>funds only</w:t>
      </w:r>
      <w:r w:rsidR="0036580B" w:rsidRPr="00D70054">
        <w:rPr>
          <w:rFonts w:ascii="Calibri Light" w:hAnsi="Calibri Light" w:cs="Calibri Light"/>
          <w:sz w:val="22"/>
          <w:szCs w:val="22"/>
        </w:rPr>
        <w:t>)</w:t>
      </w:r>
      <w:commentRangeEnd w:id="31"/>
      <w:r w:rsidR="00A64A4E" w:rsidRPr="00D70054">
        <w:rPr>
          <w:rStyle w:val="CommentReference"/>
          <w:rFonts w:ascii="Calibri Light" w:hAnsi="Calibri Light" w:cs="Calibri Light"/>
          <w:sz w:val="22"/>
          <w:szCs w:val="22"/>
        </w:rPr>
        <w:commentReference w:id="31"/>
      </w:r>
      <w:r w:rsidRPr="00D70054">
        <w:rPr>
          <w:rFonts w:ascii="Calibri Light" w:hAnsi="Calibri Light" w:cs="Calibri Light"/>
          <w:sz w:val="22"/>
          <w:szCs w:val="22"/>
        </w:rPr>
        <w:t>.</w:t>
      </w:r>
    </w:p>
    <w:p w14:paraId="6A6F3AED" w14:textId="1243F8A5" w:rsidR="007372B4" w:rsidRPr="00D70054" w:rsidRDefault="00820EA1" w:rsidP="00F2467D">
      <w:pPr>
        <w:pStyle w:val="ListParagraph"/>
        <w:numPr>
          <w:ilvl w:val="0"/>
          <w:numId w:val="7"/>
        </w:numPr>
        <w:rPr>
          <w:rFonts w:ascii="Calibri Light" w:hAnsi="Calibri Light" w:cs="Calibri Light"/>
          <w:sz w:val="22"/>
          <w:szCs w:val="22"/>
        </w:rPr>
      </w:pPr>
      <w:r w:rsidRPr="00D70054">
        <w:rPr>
          <w:rFonts w:ascii="Calibri Light" w:hAnsi="Calibri Light" w:cs="Calibri Light"/>
          <w:sz w:val="22"/>
          <w:szCs w:val="22"/>
        </w:rPr>
        <w:t xml:space="preserve">A </w:t>
      </w:r>
      <w:commentRangeStart w:id="32"/>
      <w:r w:rsidR="007372B4" w:rsidRPr="00D70054">
        <w:rPr>
          <w:rFonts w:ascii="Calibri Light" w:hAnsi="Calibri Light" w:cs="Calibri Light"/>
          <w:sz w:val="22"/>
          <w:szCs w:val="22"/>
        </w:rPr>
        <w:t>Life Income Fund (LIF) or Locked-in Retirement Income Fund</w:t>
      </w:r>
      <w:r w:rsidR="001C1D70" w:rsidRPr="00D70054">
        <w:rPr>
          <w:rFonts w:ascii="Calibri Light" w:hAnsi="Calibri Light" w:cs="Calibri Light"/>
          <w:sz w:val="22"/>
          <w:szCs w:val="22"/>
        </w:rPr>
        <w:t xml:space="preserve"> (LRIF)</w:t>
      </w:r>
      <w:r w:rsidR="007372B4" w:rsidRPr="00D70054">
        <w:rPr>
          <w:rFonts w:ascii="Calibri Light" w:hAnsi="Calibri Light" w:cs="Calibri Light"/>
          <w:sz w:val="22"/>
          <w:szCs w:val="22"/>
        </w:rPr>
        <w:t xml:space="preserve"> (for provinces outside Saskatchewan)</w:t>
      </w:r>
      <w:commentRangeEnd w:id="32"/>
      <w:r w:rsidR="00A64A4E" w:rsidRPr="00D70054">
        <w:rPr>
          <w:rStyle w:val="CommentReference"/>
          <w:rFonts w:ascii="Calibri Light" w:hAnsi="Calibri Light" w:cs="Calibri Light"/>
          <w:sz w:val="22"/>
          <w:szCs w:val="22"/>
        </w:rPr>
        <w:commentReference w:id="32"/>
      </w:r>
      <w:r w:rsidRPr="00D70054">
        <w:rPr>
          <w:rFonts w:ascii="Calibri Light" w:hAnsi="Calibri Light" w:cs="Calibri Light"/>
          <w:sz w:val="22"/>
          <w:szCs w:val="22"/>
        </w:rPr>
        <w:t>.</w:t>
      </w:r>
    </w:p>
    <w:p w14:paraId="595B26E8" w14:textId="31D590B8" w:rsidR="007372B4" w:rsidRPr="00D70054" w:rsidRDefault="00820EA1" w:rsidP="00F2467D">
      <w:pPr>
        <w:pStyle w:val="ListParagraph"/>
        <w:numPr>
          <w:ilvl w:val="0"/>
          <w:numId w:val="7"/>
        </w:numPr>
        <w:rPr>
          <w:rFonts w:ascii="Calibri Light" w:hAnsi="Calibri Light" w:cs="Calibri Light"/>
          <w:sz w:val="22"/>
          <w:szCs w:val="22"/>
        </w:rPr>
      </w:pPr>
      <w:r w:rsidRPr="00D70054">
        <w:rPr>
          <w:rFonts w:ascii="Calibri Light" w:hAnsi="Calibri Light" w:cs="Calibri Light"/>
          <w:sz w:val="22"/>
          <w:szCs w:val="22"/>
        </w:rPr>
        <w:t>A l</w:t>
      </w:r>
      <w:r w:rsidR="007372B4" w:rsidRPr="00D70054">
        <w:rPr>
          <w:rFonts w:ascii="Calibri Light" w:hAnsi="Calibri Light" w:cs="Calibri Light"/>
          <w:sz w:val="22"/>
          <w:szCs w:val="22"/>
        </w:rPr>
        <w:t>ife a</w:t>
      </w:r>
      <w:r w:rsidR="00C96B81" w:rsidRPr="00D70054">
        <w:rPr>
          <w:rFonts w:ascii="Calibri Light" w:hAnsi="Calibri Light" w:cs="Calibri Light"/>
          <w:sz w:val="22"/>
          <w:szCs w:val="22"/>
        </w:rPr>
        <w:t>nnuity from an outside provider</w:t>
      </w:r>
      <w:r w:rsidR="00C96B81" w:rsidRPr="00D70054">
        <w:rPr>
          <w:rFonts w:ascii="Calibri Light" w:hAnsi="Calibri Light" w:cs="Calibri Light"/>
          <w:sz w:val="22"/>
          <w:szCs w:val="22"/>
          <w:vertAlign w:val="superscript"/>
        </w:rPr>
        <w:t>^</w:t>
      </w:r>
      <w:r w:rsidRPr="00D70054">
        <w:rPr>
          <w:rFonts w:ascii="Calibri Light" w:hAnsi="Calibri Light" w:cs="Calibri Light"/>
          <w:sz w:val="22"/>
          <w:szCs w:val="22"/>
        </w:rPr>
        <w:t>.</w:t>
      </w:r>
      <w:r w:rsidR="00DD5C94" w:rsidRPr="00D70054">
        <w:rPr>
          <w:rFonts w:ascii="Calibri Light" w:hAnsi="Calibri Light" w:cs="Calibri Light"/>
          <w:sz w:val="22"/>
          <w:szCs w:val="22"/>
        </w:rPr>
        <w:t xml:space="preserve"> </w:t>
      </w:r>
    </w:p>
    <w:p w14:paraId="5E9B22F4" w14:textId="3338AA21" w:rsidR="007372B4" w:rsidRPr="00D70054" w:rsidRDefault="00820EA1" w:rsidP="00F2467D">
      <w:pPr>
        <w:pStyle w:val="ListParagraph"/>
        <w:numPr>
          <w:ilvl w:val="0"/>
          <w:numId w:val="7"/>
        </w:numPr>
        <w:rPr>
          <w:rFonts w:ascii="Calibri Light" w:hAnsi="Calibri Light" w:cs="Calibri Light"/>
          <w:sz w:val="22"/>
          <w:szCs w:val="22"/>
        </w:rPr>
      </w:pPr>
      <w:r w:rsidRPr="00D70054">
        <w:rPr>
          <w:rFonts w:ascii="Calibri Light" w:hAnsi="Calibri Light" w:cs="Calibri Light"/>
          <w:sz w:val="22"/>
          <w:szCs w:val="22"/>
        </w:rPr>
        <w:t xml:space="preserve">A </w:t>
      </w:r>
      <w:r w:rsidR="007372B4" w:rsidRPr="00D70054">
        <w:rPr>
          <w:rFonts w:ascii="Calibri Light" w:hAnsi="Calibri Light" w:cs="Calibri Light"/>
          <w:sz w:val="22"/>
          <w:szCs w:val="22"/>
        </w:rPr>
        <w:t>Locked-in Retirement Account (LIRA)</w:t>
      </w:r>
      <w:r w:rsidR="00C96B81" w:rsidRPr="00D70054">
        <w:rPr>
          <w:rFonts w:ascii="Calibri Light" w:hAnsi="Calibri Light" w:cs="Calibri Light"/>
          <w:sz w:val="22"/>
          <w:szCs w:val="22"/>
          <w:vertAlign w:val="superscript"/>
        </w:rPr>
        <w:t>^</w:t>
      </w:r>
      <w:r w:rsidR="0067654F" w:rsidRPr="00D70054">
        <w:rPr>
          <w:rFonts w:ascii="Calibri Light" w:hAnsi="Calibri Light" w:cs="Calibri Light"/>
          <w:sz w:val="22"/>
          <w:szCs w:val="22"/>
        </w:rPr>
        <w:t xml:space="preserve"> / Locked-in Registered Retirement Savings Plan (RRSP)</w:t>
      </w:r>
      <w:r w:rsidR="0067654F" w:rsidRPr="00D70054">
        <w:rPr>
          <w:rFonts w:ascii="Calibri Light" w:hAnsi="Calibri Light" w:cs="Calibri Light"/>
          <w:sz w:val="22"/>
          <w:szCs w:val="22"/>
          <w:vertAlign w:val="superscript"/>
        </w:rPr>
        <w:t>^</w:t>
      </w:r>
      <w:r w:rsidRPr="00D70054">
        <w:rPr>
          <w:rFonts w:ascii="Calibri Light" w:hAnsi="Calibri Light" w:cs="Calibri Light"/>
          <w:sz w:val="22"/>
          <w:szCs w:val="22"/>
        </w:rPr>
        <w:t>.</w:t>
      </w:r>
      <w:r w:rsidR="00DD5C94" w:rsidRPr="00D70054">
        <w:rPr>
          <w:rFonts w:ascii="Calibri Light" w:hAnsi="Calibri Light" w:cs="Calibri Light"/>
          <w:sz w:val="22"/>
          <w:szCs w:val="22"/>
        </w:rPr>
        <w:t xml:space="preserve"> </w:t>
      </w:r>
    </w:p>
    <w:p w14:paraId="340D65C3" w14:textId="5602E849" w:rsidR="007372B4" w:rsidRPr="00D70054" w:rsidRDefault="00820EA1" w:rsidP="00F2467D">
      <w:pPr>
        <w:pStyle w:val="ListParagraph"/>
        <w:numPr>
          <w:ilvl w:val="0"/>
          <w:numId w:val="7"/>
        </w:numPr>
        <w:rPr>
          <w:rFonts w:ascii="Calibri Light" w:hAnsi="Calibri Light" w:cs="Calibri Light"/>
          <w:sz w:val="22"/>
          <w:szCs w:val="22"/>
        </w:rPr>
      </w:pPr>
      <w:r w:rsidRPr="00D70054">
        <w:rPr>
          <w:rFonts w:ascii="Calibri Light" w:hAnsi="Calibri Light" w:cs="Calibri Light"/>
          <w:sz w:val="22"/>
          <w:szCs w:val="22"/>
        </w:rPr>
        <w:t>A r</w:t>
      </w:r>
      <w:r w:rsidR="007372B4" w:rsidRPr="00D70054">
        <w:rPr>
          <w:rFonts w:ascii="Calibri Light" w:hAnsi="Calibri Light" w:cs="Calibri Light"/>
          <w:sz w:val="22"/>
          <w:szCs w:val="22"/>
        </w:rPr>
        <w:t xml:space="preserve">egistered </w:t>
      </w:r>
      <w:r w:rsidRPr="00D70054">
        <w:rPr>
          <w:rFonts w:ascii="Calibri Light" w:hAnsi="Calibri Light" w:cs="Calibri Light"/>
          <w:sz w:val="22"/>
          <w:szCs w:val="22"/>
        </w:rPr>
        <w:t>p</w:t>
      </w:r>
      <w:r w:rsidR="007372B4" w:rsidRPr="00D70054">
        <w:rPr>
          <w:rFonts w:ascii="Calibri Light" w:hAnsi="Calibri Light" w:cs="Calibri Light"/>
          <w:sz w:val="22"/>
          <w:szCs w:val="22"/>
        </w:rPr>
        <w:t xml:space="preserve">ension </w:t>
      </w:r>
      <w:r w:rsidRPr="00D70054">
        <w:rPr>
          <w:rFonts w:ascii="Calibri Light" w:hAnsi="Calibri Light" w:cs="Calibri Light"/>
          <w:sz w:val="22"/>
          <w:szCs w:val="22"/>
        </w:rPr>
        <w:t>p</w:t>
      </w:r>
      <w:r w:rsidR="007372B4" w:rsidRPr="00D70054">
        <w:rPr>
          <w:rFonts w:ascii="Calibri Light" w:hAnsi="Calibri Light" w:cs="Calibri Light"/>
          <w:sz w:val="22"/>
          <w:szCs w:val="22"/>
        </w:rPr>
        <w:t>lan. A portability or reciprocal transfer agreement completed by both PEPP and the importing plan is required to initiate this transaction. Contact PEPP for further details.</w:t>
      </w:r>
    </w:p>
    <w:p w14:paraId="60D06906" w14:textId="77777777" w:rsidR="0036580B" w:rsidRPr="00D70054" w:rsidRDefault="0036580B" w:rsidP="0036580B">
      <w:pPr>
        <w:pStyle w:val="ListParagraph"/>
        <w:ind w:left="360"/>
        <w:rPr>
          <w:rFonts w:ascii="Calibri Light" w:hAnsi="Calibri Light" w:cs="Calibri Light"/>
          <w:sz w:val="22"/>
          <w:szCs w:val="22"/>
        </w:rPr>
      </w:pPr>
    </w:p>
    <w:p w14:paraId="58658A7D" w14:textId="77777777" w:rsidR="00C96B81" w:rsidRDefault="00C96B81">
      <w:pPr>
        <w:rPr>
          <w:rFonts w:ascii="Calibri Light" w:hAnsi="Calibri Light" w:cs="Calibri Light"/>
          <w:b/>
          <w:color w:val="94D500"/>
        </w:rPr>
      </w:pPr>
      <w:r>
        <w:rPr>
          <w:rFonts w:ascii="Calibri Light" w:hAnsi="Calibri Light" w:cs="Calibri Light"/>
          <w:b/>
          <w:color w:val="94D500"/>
        </w:rPr>
        <w:br w:type="page"/>
      </w:r>
    </w:p>
    <w:p w14:paraId="6C013DAE" w14:textId="2995539E" w:rsidR="00F2467D" w:rsidRPr="0038246F" w:rsidRDefault="003E633B" w:rsidP="008F2536">
      <w:pPr>
        <w:rPr>
          <w:rFonts w:ascii="Calibri Light" w:hAnsi="Calibri Light" w:cs="Calibri Light"/>
          <w:b/>
          <w:color w:val="94D500"/>
          <w:sz w:val="22"/>
          <w:szCs w:val="22"/>
        </w:rPr>
      </w:pPr>
      <w:r w:rsidRPr="0038246F">
        <w:rPr>
          <w:rFonts w:ascii="Calibri Light" w:hAnsi="Calibri Light" w:cs="Calibri Light"/>
          <w:b/>
          <w:color w:val="94D500"/>
          <w:sz w:val="22"/>
          <w:szCs w:val="22"/>
        </w:rPr>
        <w:lastRenderedPageBreak/>
        <w:t>This</w:t>
      </w:r>
      <w:commentRangeStart w:id="33"/>
      <w:r w:rsidR="00F2467D" w:rsidRPr="0038246F">
        <w:rPr>
          <w:rFonts w:ascii="Calibri Light" w:hAnsi="Calibri Light" w:cs="Calibri Light"/>
          <w:b/>
          <w:color w:val="94D500"/>
          <w:sz w:val="22"/>
          <w:szCs w:val="22"/>
        </w:rPr>
        <w:t xml:space="preserve"> account qualif</w:t>
      </w:r>
      <w:r w:rsidR="000D498C" w:rsidRPr="0038246F">
        <w:rPr>
          <w:rFonts w:ascii="Calibri Light" w:hAnsi="Calibri Light" w:cs="Calibri Light"/>
          <w:b/>
          <w:color w:val="94D500"/>
          <w:sz w:val="22"/>
          <w:szCs w:val="22"/>
        </w:rPr>
        <w:t xml:space="preserve">ies </w:t>
      </w:r>
      <w:r w:rsidRPr="0038246F">
        <w:rPr>
          <w:rFonts w:ascii="Calibri Light" w:hAnsi="Calibri Light" w:cs="Calibri Light"/>
          <w:b/>
          <w:color w:val="94D500"/>
          <w:sz w:val="22"/>
          <w:szCs w:val="22"/>
        </w:rPr>
        <w:t>as</w:t>
      </w:r>
      <w:r w:rsidR="000D498C" w:rsidRPr="0038246F">
        <w:rPr>
          <w:rFonts w:ascii="Calibri Light" w:hAnsi="Calibri Light" w:cs="Calibri Light"/>
          <w:b/>
          <w:color w:val="94D500"/>
          <w:sz w:val="22"/>
          <w:szCs w:val="22"/>
        </w:rPr>
        <w:t xml:space="preserve"> a small pension</w:t>
      </w:r>
      <w:r w:rsidR="00F2467D" w:rsidRPr="0038246F">
        <w:rPr>
          <w:rFonts w:ascii="Calibri Light" w:hAnsi="Calibri Light" w:cs="Calibri Light"/>
          <w:b/>
          <w:color w:val="94D500"/>
          <w:sz w:val="22"/>
          <w:szCs w:val="22"/>
        </w:rPr>
        <w:t xml:space="preserve">. </w:t>
      </w:r>
      <w:r w:rsidRPr="0038246F">
        <w:rPr>
          <w:rFonts w:ascii="Calibri Light" w:hAnsi="Calibri Light" w:cs="Calibri Light"/>
          <w:b/>
          <w:color w:val="94D500"/>
          <w:sz w:val="22"/>
          <w:szCs w:val="22"/>
        </w:rPr>
        <w:t>T</w:t>
      </w:r>
      <w:r w:rsidR="000D498C" w:rsidRPr="0038246F">
        <w:rPr>
          <w:rFonts w:ascii="Calibri Light" w:hAnsi="Calibri Light" w:cs="Calibri Light"/>
          <w:b/>
          <w:color w:val="94D500"/>
          <w:sz w:val="22"/>
          <w:szCs w:val="22"/>
        </w:rPr>
        <w:t xml:space="preserve">he value of </w:t>
      </w:r>
      <w:r w:rsidRPr="0038246F">
        <w:rPr>
          <w:rFonts w:ascii="Calibri Light" w:hAnsi="Calibri Light" w:cs="Calibri Light"/>
          <w:b/>
          <w:color w:val="94D500"/>
          <w:sz w:val="22"/>
          <w:szCs w:val="22"/>
        </w:rPr>
        <w:t xml:space="preserve">the </w:t>
      </w:r>
      <w:r w:rsidR="000D498C" w:rsidRPr="0038246F">
        <w:rPr>
          <w:rFonts w:ascii="Calibri Light" w:hAnsi="Calibri Light" w:cs="Calibri Light"/>
          <w:b/>
          <w:color w:val="94D500"/>
          <w:sz w:val="22"/>
          <w:szCs w:val="22"/>
        </w:rPr>
        <w:t xml:space="preserve">account is always changing and may no longer qualify at time of processing. </w:t>
      </w:r>
      <w:r w:rsidR="00556B7B" w:rsidRPr="0038246F">
        <w:rPr>
          <w:rFonts w:ascii="Calibri Light" w:hAnsi="Calibri Light" w:cs="Calibri Light"/>
          <w:b/>
          <w:color w:val="94D500"/>
          <w:sz w:val="22"/>
          <w:szCs w:val="22"/>
        </w:rPr>
        <w:t>Please</w:t>
      </w:r>
      <w:r w:rsidRPr="0038246F">
        <w:rPr>
          <w:rFonts w:ascii="Calibri Light" w:hAnsi="Calibri Light" w:cs="Calibri Light"/>
          <w:b/>
          <w:color w:val="94D500"/>
          <w:sz w:val="22"/>
          <w:szCs w:val="22"/>
        </w:rPr>
        <w:t xml:space="preserve"> choose an option for your small pension.</w:t>
      </w:r>
    </w:p>
    <w:p w14:paraId="219021A9" w14:textId="77777777" w:rsidR="000D498C" w:rsidRPr="0038246F" w:rsidRDefault="000D498C" w:rsidP="0038246F">
      <w:pPr>
        <w:rPr>
          <w:rFonts w:ascii="Calibri Light" w:hAnsi="Calibri Light" w:cs="Calibri Light"/>
          <w:sz w:val="22"/>
          <w:szCs w:val="22"/>
        </w:rPr>
      </w:pPr>
    </w:p>
    <w:p w14:paraId="132CB761" w14:textId="124B7AF8" w:rsidR="00F2467D" w:rsidRPr="00D70054" w:rsidRDefault="00FA18CF" w:rsidP="00F2467D">
      <w:pPr>
        <w:pStyle w:val="ListParagraph"/>
        <w:numPr>
          <w:ilvl w:val="0"/>
          <w:numId w:val="7"/>
        </w:numPr>
        <w:rPr>
          <w:rFonts w:ascii="Calibri Light" w:hAnsi="Calibri Light" w:cs="Calibri Light"/>
          <w:sz w:val="22"/>
          <w:szCs w:val="22"/>
        </w:rPr>
      </w:pPr>
      <w:r w:rsidRPr="00D70054">
        <w:rPr>
          <w:rFonts w:ascii="Calibri Light" w:hAnsi="Calibri Light" w:cs="Calibri Light"/>
          <w:sz w:val="22"/>
          <w:szCs w:val="22"/>
        </w:rPr>
        <w:t>S</w:t>
      </w:r>
      <w:r w:rsidR="00F2467D" w:rsidRPr="00D70054">
        <w:rPr>
          <w:rFonts w:ascii="Calibri Light" w:hAnsi="Calibri Light" w:cs="Calibri Light"/>
          <w:sz w:val="22"/>
          <w:szCs w:val="22"/>
        </w:rPr>
        <w:t xml:space="preserve">end me a </w:t>
      </w:r>
      <w:r w:rsidR="00FD241D" w:rsidRPr="00D70054">
        <w:rPr>
          <w:rFonts w:ascii="Calibri Light" w:hAnsi="Calibri Light" w:cs="Calibri Light"/>
          <w:sz w:val="22"/>
          <w:szCs w:val="22"/>
        </w:rPr>
        <w:t xml:space="preserve">full </w:t>
      </w:r>
      <w:r w:rsidR="00F2467D" w:rsidRPr="00D70054">
        <w:rPr>
          <w:rFonts w:ascii="Calibri Light" w:hAnsi="Calibri Light" w:cs="Calibri Light"/>
          <w:sz w:val="22"/>
          <w:szCs w:val="22"/>
        </w:rPr>
        <w:t>cash payout less withholding tax</w:t>
      </w:r>
      <w:r w:rsidR="003E633B" w:rsidRPr="00D70054">
        <w:rPr>
          <w:rFonts w:ascii="Calibri Light" w:hAnsi="Calibri Light" w:cs="Calibri Light"/>
          <w:sz w:val="22"/>
          <w:szCs w:val="22"/>
        </w:rPr>
        <w:t>.</w:t>
      </w:r>
    </w:p>
    <w:p w14:paraId="723CA5F2" w14:textId="027C2205" w:rsidR="00F2467D" w:rsidRPr="00D70054" w:rsidRDefault="00FA18CF" w:rsidP="00F2467D">
      <w:pPr>
        <w:pStyle w:val="ListParagraph"/>
        <w:numPr>
          <w:ilvl w:val="0"/>
          <w:numId w:val="7"/>
        </w:numPr>
        <w:rPr>
          <w:rFonts w:ascii="Calibri Light" w:hAnsi="Calibri Light" w:cs="Calibri Light"/>
          <w:sz w:val="22"/>
          <w:szCs w:val="22"/>
        </w:rPr>
      </w:pPr>
      <w:r w:rsidRPr="00D70054">
        <w:rPr>
          <w:rFonts w:ascii="Calibri Light" w:hAnsi="Calibri Light" w:cs="Calibri Light"/>
          <w:sz w:val="22"/>
          <w:szCs w:val="22"/>
        </w:rPr>
        <w:t>T</w:t>
      </w:r>
      <w:r w:rsidR="00AA53FF" w:rsidRPr="00D70054">
        <w:rPr>
          <w:rFonts w:ascii="Calibri Light" w:hAnsi="Calibri Light" w:cs="Calibri Light"/>
          <w:sz w:val="22"/>
          <w:szCs w:val="22"/>
        </w:rPr>
        <w:t xml:space="preserve">ransfer </w:t>
      </w:r>
      <w:r w:rsidR="00D9271A" w:rsidRPr="00D70054">
        <w:rPr>
          <w:rFonts w:ascii="Calibri Light" w:hAnsi="Calibri Light" w:cs="Calibri Light"/>
          <w:sz w:val="22"/>
          <w:szCs w:val="22"/>
        </w:rPr>
        <w:t>my small pension</w:t>
      </w:r>
      <w:r w:rsidR="00AA53FF" w:rsidRPr="00D70054">
        <w:rPr>
          <w:rFonts w:ascii="Calibri Light" w:hAnsi="Calibri Light" w:cs="Calibri Light"/>
          <w:sz w:val="22"/>
          <w:szCs w:val="22"/>
        </w:rPr>
        <w:t xml:space="preserve"> </w:t>
      </w:r>
      <w:r w:rsidR="00F2467D" w:rsidRPr="00D70054">
        <w:rPr>
          <w:rFonts w:ascii="Calibri Light" w:hAnsi="Calibri Light" w:cs="Calibri Light"/>
          <w:sz w:val="22"/>
          <w:szCs w:val="22"/>
        </w:rPr>
        <w:t xml:space="preserve">to </w:t>
      </w:r>
      <w:r w:rsidR="00AA53FF" w:rsidRPr="00D70054">
        <w:rPr>
          <w:rFonts w:ascii="Calibri Light" w:hAnsi="Calibri Light" w:cs="Calibri Light"/>
          <w:sz w:val="22"/>
          <w:szCs w:val="22"/>
        </w:rPr>
        <w:t>my</w:t>
      </w:r>
      <w:r w:rsidR="00F2467D" w:rsidRPr="00D70054">
        <w:rPr>
          <w:rFonts w:ascii="Calibri Light" w:hAnsi="Calibri Light" w:cs="Calibri Light"/>
          <w:sz w:val="22"/>
          <w:szCs w:val="22"/>
        </w:rPr>
        <w:t xml:space="preserve"> RRSP</w:t>
      </w:r>
      <w:r w:rsidR="00C96B81" w:rsidRPr="00D70054">
        <w:rPr>
          <w:rFonts w:ascii="Calibri Light" w:hAnsi="Calibri Light" w:cs="Calibri Light"/>
          <w:sz w:val="22"/>
          <w:szCs w:val="22"/>
          <w:vertAlign w:val="superscript"/>
        </w:rPr>
        <w:t>^</w:t>
      </w:r>
      <w:r w:rsidR="00F2467D" w:rsidRPr="00D70054">
        <w:rPr>
          <w:rFonts w:ascii="Calibri Light" w:hAnsi="Calibri Light" w:cs="Calibri Light"/>
          <w:sz w:val="22"/>
          <w:szCs w:val="22"/>
        </w:rPr>
        <w:t xml:space="preserve"> or RRIF</w:t>
      </w:r>
      <w:r w:rsidR="00C96B81" w:rsidRPr="00D70054">
        <w:rPr>
          <w:rFonts w:ascii="Calibri Light" w:hAnsi="Calibri Light" w:cs="Calibri Light"/>
          <w:sz w:val="22"/>
          <w:szCs w:val="22"/>
          <w:vertAlign w:val="superscript"/>
        </w:rPr>
        <w:t>^</w:t>
      </w:r>
      <w:r w:rsidR="00FD241D" w:rsidRPr="00D70054">
        <w:rPr>
          <w:rFonts w:ascii="Calibri Light" w:hAnsi="Calibri Light" w:cs="Calibri Light"/>
          <w:sz w:val="22"/>
          <w:szCs w:val="22"/>
        </w:rPr>
        <w:t>.</w:t>
      </w:r>
      <w:r w:rsidR="004E226D" w:rsidRPr="00D70054">
        <w:rPr>
          <w:rFonts w:ascii="Calibri Light" w:hAnsi="Calibri Light" w:cs="Calibri Light"/>
          <w:sz w:val="22"/>
          <w:szCs w:val="22"/>
        </w:rPr>
        <w:t xml:space="preserve"> </w:t>
      </w:r>
      <w:commentRangeEnd w:id="33"/>
      <w:r w:rsidR="00BD39D1" w:rsidRPr="00D70054">
        <w:rPr>
          <w:rStyle w:val="CommentReference"/>
          <w:rFonts w:ascii="Calibri Light" w:hAnsi="Calibri Light" w:cs="Calibri Light"/>
          <w:sz w:val="22"/>
          <w:szCs w:val="22"/>
        </w:rPr>
        <w:commentReference w:id="33"/>
      </w:r>
    </w:p>
    <w:p w14:paraId="6FD02BC1" w14:textId="77777777" w:rsidR="00F2467D" w:rsidRPr="00D70054" w:rsidRDefault="00F2467D" w:rsidP="00BD39D1">
      <w:pPr>
        <w:rPr>
          <w:rFonts w:ascii="Calibri Light" w:hAnsi="Calibri Light" w:cs="Calibri Light"/>
          <w:sz w:val="22"/>
          <w:szCs w:val="22"/>
        </w:rPr>
      </w:pPr>
    </w:p>
    <w:p w14:paraId="5A314484" w14:textId="3CA4E33D" w:rsidR="00F2467D" w:rsidRPr="0038246F" w:rsidRDefault="00F2467D" w:rsidP="00FA18CF">
      <w:pPr>
        <w:rPr>
          <w:rFonts w:ascii="Calibri Light" w:hAnsi="Calibri Light" w:cs="Calibri Light"/>
          <w:b/>
          <w:color w:val="94D500"/>
          <w:sz w:val="22"/>
          <w:szCs w:val="22"/>
        </w:rPr>
      </w:pPr>
      <w:commentRangeStart w:id="34"/>
      <w:r w:rsidRPr="0038246F">
        <w:rPr>
          <w:rFonts w:ascii="Calibri Light" w:hAnsi="Calibri Light" w:cs="Calibri Light"/>
          <w:b/>
          <w:color w:val="94D500"/>
          <w:sz w:val="22"/>
          <w:szCs w:val="22"/>
        </w:rPr>
        <w:t>I have non-locked in</w:t>
      </w:r>
      <w:r w:rsidR="00542482" w:rsidRPr="0038246F">
        <w:rPr>
          <w:rFonts w:ascii="Calibri Light" w:hAnsi="Calibri Light" w:cs="Calibri Light"/>
          <w:b/>
          <w:color w:val="94D500"/>
          <w:sz w:val="22"/>
          <w:szCs w:val="22"/>
        </w:rPr>
        <w:t xml:space="preserve"> and/or</w:t>
      </w:r>
      <w:r w:rsidRPr="0038246F">
        <w:rPr>
          <w:rFonts w:ascii="Calibri Light" w:hAnsi="Calibri Light" w:cs="Calibri Light"/>
          <w:b/>
          <w:color w:val="94D500"/>
          <w:sz w:val="22"/>
          <w:szCs w:val="22"/>
        </w:rPr>
        <w:t xml:space="preserve"> voluntary </w:t>
      </w:r>
      <w:r w:rsidR="00B80872" w:rsidRPr="0038246F">
        <w:rPr>
          <w:rFonts w:ascii="Calibri Light" w:hAnsi="Calibri Light" w:cs="Calibri Light"/>
          <w:b/>
          <w:color w:val="94D500"/>
          <w:sz w:val="22"/>
          <w:szCs w:val="22"/>
        </w:rPr>
        <w:t>money</w:t>
      </w:r>
      <w:r w:rsidRPr="0038246F">
        <w:rPr>
          <w:rFonts w:ascii="Calibri Light" w:hAnsi="Calibri Light" w:cs="Calibri Light"/>
          <w:b/>
          <w:color w:val="94D500"/>
          <w:sz w:val="22"/>
          <w:szCs w:val="22"/>
        </w:rPr>
        <w:t xml:space="preserve">. </w:t>
      </w:r>
      <w:r w:rsidR="00D83B58" w:rsidRPr="0038246F">
        <w:rPr>
          <w:rFonts w:ascii="Calibri Light" w:hAnsi="Calibri Light" w:cs="Calibri Light"/>
          <w:b/>
          <w:color w:val="94D500"/>
          <w:sz w:val="22"/>
          <w:szCs w:val="22"/>
        </w:rPr>
        <w:t>I would like PEPP to:</w:t>
      </w:r>
    </w:p>
    <w:p w14:paraId="1BC8B6DA" w14:textId="77777777" w:rsidR="00630146" w:rsidRPr="0038246F" w:rsidRDefault="00630146" w:rsidP="0038246F">
      <w:pPr>
        <w:rPr>
          <w:rFonts w:ascii="Calibri Light" w:hAnsi="Calibri Light" w:cs="Calibri Light"/>
          <w:color w:val="94D500"/>
          <w:sz w:val="22"/>
          <w:szCs w:val="22"/>
        </w:rPr>
      </w:pPr>
    </w:p>
    <w:p w14:paraId="640AF8FA" w14:textId="66977128" w:rsidR="00F2467D" w:rsidRPr="00D70054" w:rsidRDefault="00FA18CF" w:rsidP="00F2467D">
      <w:pPr>
        <w:pStyle w:val="ListParagraph"/>
        <w:numPr>
          <w:ilvl w:val="0"/>
          <w:numId w:val="7"/>
        </w:numPr>
        <w:rPr>
          <w:rFonts w:ascii="Calibri Light" w:hAnsi="Calibri Light" w:cs="Calibri Light"/>
          <w:sz w:val="22"/>
          <w:szCs w:val="22"/>
        </w:rPr>
      </w:pPr>
      <w:r w:rsidRPr="00D70054">
        <w:rPr>
          <w:rFonts w:ascii="Calibri Light" w:hAnsi="Calibri Light" w:cs="Calibri Light"/>
          <w:sz w:val="22"/>
          <w:szCs w:val="22"/>
        </w:rPr>
        <w:t>L</w:t>
      </w:r>
      <w:r w:rsidR="00D83B58" w:rsidRPr="00D70054">
        <w:rPr>
          <w:rFonts w:ascii="Calibri Light" w:hAnsi="Calibri Light" w:cs="Calibri Light"/>
          <w:sz w:val="22"/>
          <w:szCs w:val="22"/>
        </w:rPr>
        <w:t xml:space="preserve">eave these funds in my PEPP account. </w:t>
      </w:r>
    </w:p>
    <w:p w14:paraId="259FAB90" w14:textId="33529580" w:rsidR="00D83B58" w:rsidRPr="00D70054" w:rsidRDefault="00FA18CF" w:rsidP="00D83B58">
      <w:pPr>
        <w:pStyle w:val="ListParagraph"/>
        <w:numPr>
          <w:ilvl w:val="0"/>
          <w:numId w:val="7"/>
        </w:numPr>
        <w:rPr>
          <w:rFonts w:ascii="Calibri Light" w:hAnsi="Calibri Light" w:cs="Calibri Light"/>
          <w:sz w:val="22"/>
          <w:szCs w:val="22"/>
        </w:rPr>
      </w:pPr>
      <w:r w:rsidRPr="00D70054">
        <w:rPr>
          <w:rFonts w:ascii="Calibri Light" w:hAnsi="Calibri Light" w:cs="Calibri Light"/>
          <w:sz w:val="22"/>
          <w:szCs w:val="22"/>
        </w:rPr>
        <w:t>S</w:t>
      </w:r>
      <w:r w:rsidR="00D83B58" w:rsidRPr="00D70054">
        <w:rPr>
          <w:rFonts w:ascii="Calibri Light" w:hAnsi="Calibri Light" w:cs="Calibri Light"/>
          <w:sz w:val="22"/>
          <w:szCs w:val="22"/>
        </w:rPr>
        <w:t>end me a full cash payout less withholding tax.</w:t>
      </w:r>
    </w:p>
    <w:p w14:paraId="69B30A17" w14:textId="23F5F51A" w:rsidR="00F2467D" w:rsidRPr="00D70054" w:rsidRDefault="00FA18CF" w:rsidP="00F2467D">
      <w:pPr>
        <w:pStyle w:val="ListParagraph"/>
        <w:numPr>
          <w:ilvl w:val="0"/>
          <w:numId w:val="7"/>
        </w:numPr>
        <w:rPr>
          <w:rFonts w:ascii="Calibri Light" w:hAnsi="Calibri Light" w:cs="Calibri Light"/>
          <w:sz w:val="22"/>
          <w:szCs w:val="22"/>
        </w:rPr>
      </w:pPr>
      <w:r w:rsidRPr="00D70054">
        <w:rPr>
          <w:rFonts w:ascii="Calibri Light" w:hAnsi="Calibri Light" w:cs="Calibri Light"/>
          <w:sz w:val="22"/>
          <w:szCs w:val="22"/>
        </w:rPr>
        <w:t>T</w:t>
      </w:r>
      <w:r w:rsidR="00F2467D" w:rsidRPr="00D70054">
        <w:rPr>
          <w:rFonts w:ascii="Calibri Light" w:hAnsi="Calibri Light" w:cs="Calibri Light"/>
          <w:sz w:val="22"/>
          <w:szCs w:val="22"/>
        </w:rPr>
        <w:t xml:space="preserve">ransfer </w:t>
      </w:r>
      <w:r w:rsidR="00D9271A" w:rsidRPr="00D70054">
        <w:rPr>
          <w:rFonts w:ascii="Calibri Light" w:hAnsi="Calibri Light" w:cs="Calibri Light"/>
          <w:sz w:val="22"/>
          <w:szCs w:val="22"/>
        </w:rPr>
        <w:t>my voluntary contributions</w:t>
      </w:r>
      <w:r w:rsidR="004E226D" w:rsidRPr="00D70054">
        <w:rPr>
          <w:rFonts w:ascii="Calibri Light" w:hAnsi="Calibri Light" w:cs="Calibri Light"/>
          <w:sz w:val="22"/>
          <w:szCs w:val="22"/>
        </w:rPr>
        <w:t xml:space="preserve"> </w:t>
      </w:r>
      <w:r w:rsidR="00F2467D" w:rsidRPr="00D70054">
        <w:rPr>
          <w:rFonts w:ascii="Calibri Light" w:hAnsi="Calibri Light" w:cs="Calibri Light"/>
          <w:sz w:val="22"/>
          <w:szCs w:val="22"/>
        </w:rPr>
        <w:t>to my RRSP</w:t>
      </w:r>
      <w:r w:rsidR="003E633B" w:rsidRPr="00D70054">
        <w:rPr>
          <w:rFonts w:ascii="Calibri Light" w:hAnsi="Calibri Light" w:cs="Calibri Light"/>
          <w:sz w:val="22"/>
          <w:szCs w:val="22"/>
          <w:vertAlign w:val="superscript"/>
        </w:rPr>
        <w:t>^</w:t>
      </w:r>
      <w:r w:rsidR="00F2467D" w:rsidRPr="00D70054">
        <w:rPr>
          <w:rFonts w:ascii="Calibri Light" w:hAnsi="Calibri Light" w:cs="Calibri Light"/>
          <w:sz w:val="22"/>
          <w:szCs w:val="22"/>
        </w:rPr>
        <w:t xml:space="preserve"> or RRIF</w:t>
      </w:r>
      <w:r w:rsidR="003E633B" w:rsidRPr="00D70054">
        <w:rPr>
          <w:rFonts w:ascii="Calibri Light" w:hAnsi="Calibri Light" w:cs="Calibri Light"/>
          <w:sz w:val="22"/>
          <w:szCs w:val="22"/>
          <w:vertAlign w:val="superscript"/>
        </w:rPr>
        <w:t>^</w:t>
      </w:r>
      <w:r w:rsidR="004E226D" w:rsidRPr="00D70054">
        <w:rPr>
          <w:rFonts w:ascii="Calibri Light" w:hAnsi="Calibri Light" w:cs="Calibri Light"/>
          <w:sz w:val="22"/>
          <w:szCs w:val="22"/>
        </w:rPr>
        <w:t xml:space="preserve"> </w:t>
      </w:r>
      <w:commentRangeEnd w:id="34"/>
      <w:r w:rsidR="00BD39D1" w:rsidRPr="00D70054">
        <w:rPr>
          <w:rStyle w:val="CommentReference"/>
          <w:rFonts w:ascii="Calibri Light" w:hAnsi="Calibri Light" w:cs="Calibri Light"/>
          <w:sz w:val="22"/>
          <w:szCs w:val="22"/>
        </w:rPr>
        <w:commentReference w:id="34"/>
      </w:r>
      <w:r w:rsidR="006D21C1" w:rsidRPr="00D70054">
        <w:rPr>
          <w:rFonts w:ascii="Calibri Light" w:hAnsi="Calibri Light" w:cs="Calibri Light"/>
          <w:sz w:val="22"/>
          <w:szCs w:val="22"/>
        </w:rPr>
        <w:t>.</w:t>
      </w:r>
    </w:p>
    <w:p w14:paraId="6B4FC5AD" w14:textId="77777777" w:rsidR="00046159" w:rsidRPr="00D70054" w:rsidRDefault="00046159" w:rsidP="00046159">
      <w:pPr>
        <w:rPr>
          <w:rFonts w:ascii="Calibri Light" w:hAnsi="Calibri Light" w:cs="Calibri Light"/>
          <w:sz w:val="22"/>
          <w:szCs w:val="22"/>
        </w:rPr>
      </w:pPr>
    </w:p>
    <w:p w14:paraId="0C85ADA7" w14:textId="60BAA417" w:rsidR="00A64A4E" w:rsidRPr="0038246F" w:rsidRDefault="00C96B81" w:rsidP="00C257A2">
      <w:pPr>
        <w:rPr>
          <w:rFonts w:ascii="Calibri Light" w:hAnsi="Calibri Light" w:cs="Calibri Light"/>
          <w:sz w:val="18"/>
          <w:szCs w:val="22"/>
        </w:rPr>
      </w:pPr>
      <w:r w:rsidRPr="0038246F">
        <w:rPr>
          <w:rFonts w:ascii="Calibri Light" w:hAnsi="Calibri Light" w:cs="Calibri Light"/>
          <w:sz w:val="18"/>
          <w:szCs w:val="22"/>
        </w:rPr>
        <w:t>^</w:t>
      </w:r>
      <w:r w:rsidR="00A64A4E" w:rsidRPr="0038246F">
        <w:rPr>
          <w:rFonts w:ascii="Calibri Light" w:hAnsi="Calibri Light" w:cs="Calibri Light"/>
          <w:sz w:val="18"/>
          <w:szCs w:val="22"/>
        </w:rPr>
        <w:t>A Canada Revenue Agency T2151 form completed by your financial institution is required to initiate this transaction. The form is available from your financial institution or PEPP</w:t>
      </w:r>
      <w:r w:rsidR="00C257A2" w:rsidRPr="0038246F">
        <w:rPr>
          <w:rFonts w:ascii="Calibri Light" w:hAnsi="Calibri Light" w:cs="Calibri Light"/>
          <w:sz w:val="18"/>
          <w:szCs w:val="22"/>
        </w:rPr>
        <w:t>.</w:t>
      </w:r>
    </w:p>
    <w:p w14:paraId="35D376EA" w14:textId="77777777" w:rsidR="00A64A4E" w:rsidRPr="00D70054" w:rsidRDefault="00A64A4E" w:rsidP="00046159">
      <w:pPr>
        <w:rPr>
          <w:rFonts w:ascii="Calibri Light" w:hAnsi="Calibri Light" w:cs="Calibri Light"/>
          <w:sz w:val="22"/>
          <w:szCs w:val="22"/>
        </w:rPr>
      </w:pPr>
    </w:p>
    <w:p w14:paraId="090D551F" w14:textId="77777777" w:rsidR="001C1D70" w:rsidRPr="00D70054" w:rsidRDefault="001C1D70" w:rsidP="00046159">
      <w:pPr>
        <w:rPr>
          <w:rFonts w:ascii="Calibri Light" w:hAnsi="Calibri Light" w:cs="Calibri Light"/>
          <w:sz w:val="22"/>
          <w:szCs w:val="22"/>
        </w:rPr>
      </w:pPr>
    </w:p>
    <w:p w14:paraId="79EC41FC" w14:textId="2A8CDCFC" w:rsidR="00046159" w:rsidRPr="00935C71" w:rsidRDefault="00046159" w:rsidP="00046159">
      <w:pPr>
        <w:rPr>
          <w:rFonts w:ascii="Calibri Light" w:hAnsi="Calibri Light" w:cs="Calibri Light"/>
          <w:b/>
          <w:color w:val="000000" w:themeColor="text1"/>
          <w:sz w:val="36"/>
          <w:szCs w:val="36"/>
        </w:rPr>
      </w:pPr>
      <w:r w:rsidRPr="00935C71">
        <w:rPr>
          <w:rFonts w:ascii="Calibri Light" w:hAnsi="Calibri Light" w:cs="Calibri Light"/>
          <w:b/>
          <w:color w:val="000000" w:themeColor="text1"/>
          <w:sz w:val="36"/>
          <w:szCs w:val="36"/>
        </w:rPr>
        <w:t>Declaration</w:t>
      </w:r>
    </w:p>
    <w:p w14:paraId="77AC5D86" w14:textId="77777777" w:rsidR="00046159" w:rsidRPr="00D70054" w:rsidRDefault="00046159" w:rsidP="00046159">
      <w:pPr>
        <w:rPr>
          <w:rFonts w:ascii="Calibri Light" w:hAnsi="Calibri Light" w:cs="Calibri Light"/>
          <w:sz w:val="22"/>
          <w:szCs w:val="22"/>
        </w:rPr>
      </w:pPr>
    </w:p>
    <w:p w14:paraId="79067A66" w14:textId="54930588" w:rsidR="00046159" w:rsidRPr="00D70054" w:rsidRDefault="00046159" w:rsidP="00046159">
      <w:pPr>
        <w:rPr>
          <w:rFonts w:ascii="Calibri Light" w:hAnsi="Calibri Light" w:cs="Calibri Light"/>
          <w:b/>
          <w:color w:val="94D500"/>
          <w:sz w:val="22"/>
          <w:szCs w:val="22"/>
        </w:rPr>
      </w:pPr>
      <w:r w:rsidRPr="00D70054">
        <w:rPr>
          <w:rFonts w:ascii="Calibri Light" w:hAnsi="Calibri Light" w:cs="Calibri Light"/>
          <w:b/>
          <w:color w:val="94D500"/>
          <w:sz w:val="22"/>
          <w:szCs w:val="22"/>
        </w:rPr>
        <w:t xml:space="preserve">By signing </w:t>
      </w:r>
      <w:r w:rsidR="007F2229" w:rsidRPr="00D70054">
        <w:rPr>
          <w:rFonts w:ascii="Calibri Light" w:hAnsi="Calibri Light" w:cs="Calibri Light"/>
          <w:b/>
          <w:color w:val="94D500"/>
          <w:sz w:val="22"/>
          <w:szCs w:val="22"/>
        </w:rPr>
        <w:t>below,</w:t>
      </w:r>
      <w:r w:rsidRPr="00D70054">
        <w:rPr>
          <w:rFonts w:ascii="Calibri Light" w:hAnsi="Calibri Light" w:cs="Calibri Light"/>
          <w:b/>
          <w:color w:val="94D500"/>
          <w:sz w:val="22"/>
          <w:szCs w:val="22"/>
        </w:rPr>
        <w:t xml:space="preserve"> I acknowledge that:</w:t>
      </w:r>
    </w:p>
    <w:p w14:paraId="73D72E14" w14:textId="77777777" w:rsidR="0020650D" w:rsidRPr="00D70054" w:rsidRDefault="0020650D" w:rsidP="00046159">
      <w:pPr>
        <w:rPr>
          <w:rFonts w:ascii="Calibri Light" w:hAnsi="Calibri Light" w:cs="Calibri Light"/>
          <w:sz w:val="22"/>
          <w:szCs w:val="22"/>
        </w:rPr>
      </w:pPr>
    </w:p>
    <w:p w14:paraId="08928681" w14:textId="5A9C4300" w:rsidR="00046159" w:rsidRPr="00D70054" w:rsidRDefault="00046159" w:rsidP="0020650D">
      <w:pPr>
        <w:pStyle w:val="ListParagraph"/>
        <w:numPr>
          <w:ilvl w:val="0"/>
          <w:numId w:val="11"/>
        </w:numPr>
        <w:rPr>
          <w:rFonts w:ascii="Calibri Light" w:hAnsi="Calibri Light" w:cs="Calibri Light"/>
          <w:sz w:val="22"/>
          <w:szCs w:val="22"/>
        </w:rPr>
      </w:pPr>
      <w:r w:rsidRPr="00D70054">
        <w:rPr>
          <w:rFonts w:ascii="Calibri Light" w:hAnsi="Calibri Light" w:cs="Calibri Light"/>
          <w:sz w:val="22"/>
          <w:szCs w:val="22"/>
        </w:rPr>
        <w:t>I have read and understand the retirement options available to me and understand the choices I have made on this application;</w:t>
      </w:r>
    </w:p>
    <w:p w14:paraId="37C34A9D" w14:textId="489D0AFB" w:rsidR="00046159" w:rsidRPr="00D70054" w:rsidRDefault="00C96B81" w:rsidP="0020650D">
      <w:pPr>
        <w:pStyle w:val="ListParagraph"/>
        <w:numPr>
          <w:ilvl w:val="0"/>
          <w:numId w:val="11"/>
        </w:numPr>
        <w:rPr>
          <w:rFonts w:ascii="Calibri Light" w:hAnsi="Calibri Light" w:cs="Calibri Light"/>
          <w:sz w:val="22"/>
          <w:szCs w:val="22"/>
        </w:rPr>
      </w:pPr>
      <w:r w:rsidRPr="00D70054">
        <w:rPr>
          <w:rFonts w:ascii="Calibri Light" w:hAnsi="Calibri Light" w:cs="Calibri Light"/>
          <w:sz w:val="22"/>
          <w:szCs w:val="22"/>
        </w:rPr>
        <w:t>i</w:t>
      </w:r>
      <w:r w:rsidR="00046159" w:rsidRPr="00D70054">
        <w:rPr>
          <w:rFonts w:ascii="Calibri Light" w:hAnsi="Calibri Light" w:cs="Calibri Light"/>
          <w:sz w:val="22"/>
          <w:szCs w:val="22"/>
        </w:rPr>
        <w:t>t is my responsibility to seek the appropriate financial counselling in making my retirement decision;</w:t>
      </w:r>
    </w:p>
    <w:p w14:paraId="6095E597" w14:textId="74C85C2E" w:rsidR="00046159" w:rsidRPr="00D70054" w:rsidRDefault="00C96B81" w:rsidP="0020650D">
      <w:pPr>
        <w:pStyle w:val="ListParagraph"/>
        <w:numPr>
          <w:ilvl w:val="0"/>
          <w:numId w:val="11"/>
        </w:numPr>
        <w:rPr>
          <w:rFonts w:ascii="Calibri Light" w:hAnsi="Calibri Light" w:cs="Calibri Light"/>
          <w:sz w:val="22"/>
          <w:szCs w:val="22"/>
        </w:rPr>
      </w:pPr>
      <w:r w:rsidRPr="00D70054">
        <w:rPr>
          <w:rFonts w:ascii="Calibri Light" w:hAnsi="Calibri Light" w:cs="Calibri Light"/>
          <w:sz w:val="22"/>
          <w:szCs w:val="22"/>
        </w:rPr>
        <w:t>i</w:t>
      </w:r>
      <w:r w:rsidR="00046159" w:rsidRPr="00D70054">
        <w:rPr>
          <w:rFonts w:ascii="Calibri Light" w:hAnsi="Calibri Light" w:cs="Calibri Light"/>
          <w:sz w:val="22"/>
          <w:szCs w:val="22"/>
        </w:rPr>
        <w:t>f I remain in PEPP and do not choose another investment choice, my account balance will continue to be invested according to the investment choice on file with PEPP;</w:t>
      </w:r>
      <w:r w:rsidRPr="00D70054">
        <w:rPr>
          <w:rFonts w:ascii="Calibri Light" w:hAnsi="Calibri Light" w:cs="Calibri Light"/>
          <w:sz w:val="22"/>
          <w:szCs w:val="22"/>
        </w:rPr>
        <w:t xml:space="preserve"> and</w:t>
      </w:r>
    </w:p>
    <w:p w14:paraId="28F5545C" w14:textId="6428300D" w:rsidR="00046159" w:rsidRPr="00D70054" w:rsidRDefault="00C96B81" w:rsidP="0020650D">
      <w:pPr>
        <w:pStyle w:val="ListParagraph"/>
        <w:numPr>
          <w:ilvl w:val="0"/>
          <w:numId w:val="11"/>
        </w:numPr>
        <w:rPr>
          <w:rFonts w:ascii="Calibri Light" w:hAnsi="Calibri Light" w:cs="Calibri Light"/>
          <w:sz w:val="22"/>
          <w:szCs w:val="22"/>
        </w:rPr>
      </w:pPr>
      <w:r w:rsidRPr="00D70054">
        <w:rPr>
          <w:rFonts w:ascii="Calibri Light" w:hAnsi="Calibri Light" w:cs="Calibri Light"/>
          <w:sz w:val="22"/>
          <w:szCs w:val="22"/>
        </w:rPr>
        <w:t>t</w:t>
      </w:r>
      <w:r w:rsidR="00046159" w:rsidRPr="00D70054">
        <w:rPr>
          <w:rFonts w:ascii="Calibri Light" w:hAnsi="Calibri Light" w:cs="Calibri Light"/>
          <w:sz w:val="22"/>
          <w:szCs w:val="22"/>
        </w:rPr>
        <w:t>he information provided on this form is accurate and correct as of the date of my signature.</w:t>
      </w:r>
    </w:p>
    <w:p w14:paraId="0A147BD3" w14:textId="77777777" w:rsidR="00DD5C94" w:rsidRPr="00D70054" w:rsidRDefault="00DD5C94" w:rsidP="00046159">
      <w:pPr>
        <w:rPr>
          <w:rFonts w:ascii="Calibri Light" w:hAnsi="Calibri Light" w:cs="Calibri Light"/>
          <w:sz w:val="22"/>
          <w:szCs w:val="22"/>
        </w:rPr>
      </w:pPr>
    </w:p>
    <w:p w14:paraId="4B061A2D" w14:textId="77777777" w:rsidR="0036580B" w:rsidRPr="00D70054" w:rsidRDefault="0036580B" w:rsidP="00046159">
      <w:pPr>
        <w:rPr>
          <w:rFonts w:ascii="Calibri Light" w:hAnsi="Calibri Light" w:cs="Calibri Light"/>
          <w:sz w:val="22"/>
          <w:szCs w:val="22"/>
        </w:rPr>
      </w:pPr>
    </w:p>
    <w:p w14:paraId="0134DD8D" w14:textId="77777777" w:rsidR="00DD5C94" w:rsidRPr="00734F15" w:rsidRDefault="00DD5C94" w:rsidP="00DD5C94">
      <w:pPr>
        <w:rPr>
          <w:rFonts w:ascii="Calibri Light" w:hAnsi="Calibri Light" w:cs="Calibri Light"/>
          <w:sz w:val="22"/>
          <w:szCs w:val="22"/>
        </w:rPr>
      </w:pPr>
      <w:r w:rsidRPr="00734F15">
        <w:rPr>
          <w:rFonts w:ascii="Calibri Light" w:hAnsi="Calibri Light" w:cs="Calibri Light"/>
          <w:sz w:val="22"/>
          <w:szCs w:val="22"/>
        </w:rPr>
        <w:t>_____________________________________</w:t>
      </w:r>
      <w:r w:rsidRPr="00734F15">
        <w:rPr>
          <w:rFonts w:ascii="Calibri Light" w:hAnsi="Calibri Light" w:cs="Calibri Light"/>
          <w:sz w:val="22"/>
          <w:szCs w:val="22"/>
        </w:rPr>
        <w:tab/>
      </w:r>
      <w:r w:rsidRPr="00734F15">
        <w:rPr>
          <w:rFonts w:ascii="Calibri Light" w:hAnsi="Calibri Light" w:cs="Calibri Light"/>
          <w:sz w:val="22"/>
          <w:szCs w:val="22"/>
        </w:rPr>
        <w:tab/>
        <w:t>_____________________________</w:t>
      </w:r>
    </w:p>
    <w:p w14:paraId="64242D6E" w14:textId="1F988962" w:rsidR="00DD5C94" w:rsidRPr="00734F15" w:rsidRDefault="00DD5C94" w:rsidP="00DD5C94">
      <w:pPr>
        <w:rPr>
          <w:rFonts w:ascii="Calibri Light" w:hAnsi="Calibri Light" w:cs="Calibri Light"/>
          <w:sz w:val="22"/>
          <w:szCs w:val="22"/>
        </w:rPr>
      </w:pPr>
      <w:r w:rsidRPr="00734F15">
        <w:rPr>
          <w:rFonts w:ascii="Calibri Light" w:hAnsi="Calibri Light" w:cs="Calibri Light"/>
          <w:sz w:val="22"/>
          <w:szCs w:val="22"/>
        </w:rPr>
        <w:t xml:space="preserve">Signature of </w:t>
      </w:r>
      <w:r w:rsidR="00D61735" w:rsidRPr="00734F15">
        <w:rPr>
          <w:rFonts w:ascii="Calibri Light" w:hAnsi="Calibri Light" w:cs="Calibri Light"/>
          <w:sz w:val="22"/>
          <w:szCs w:val="22"/>
        </w:rPr>
        <w:t>&lt;member name&gt;</w:t>
      </w:r>
      <w:r w:rsidRPr="00734F15">
        <w:rPr>
          <w:rFonts w:ascii="Calibri Light" w:hAnsi="Calibri Light" w:cs="Calibri Light"/>
          <w:sz w:val="22"/>
          <w:szCs w:val="22"/>
        </w:rPr>
        <w:tab/>
      </w:r>
      <w:r w:rsidRPr="00734F15">
        <w:rPr>
          <w:rFonts w:ascii="Calibri Light" w:hAnsi="Calibri Light" w:cs="Calibri Light"/>
          <w:sz w:val="22"/>
          <w:szCs w:val="22"/>
        </w:rPr>
        <w:tab/>
      </w:r>
      <w:r w:rsidRPr="00734F15">
        <w:rPr>
          <w:rFonts w:ascii="Calibri Light" w:hAnsi="Calibri Light" w:cs="Calibri Light"/>
          <w:sz w:val="22"/>
          <w:szCs w:val="22"/>
        </w:rPr>
        <w:tab/>
      </w:r>
      <w:r w:rsidRPr="00734F15">
        <w:rPr>
          <w:rFonts w:ascii="Calibri Light" w:hAnsi="Calibri Light" w:cs="Calibri Light"/>
          <w:sz w:val="22"/>
          <w:szCs w:val="22"/>
        </w:rPr>
        <w:tab/>
      </w:r>
      <w:r w:rsidRPr="00734F15">
        <w:rPr>
          <w:rFonts w:ascii="Calibri Light" w:hAnsi="Calibri Light" w:cs="Calibri Light"/>
          <w:sz w:val="22"/>
          <w:szCs w:val="22"/>
        </w:rPr>
        <w:tab/>
        <w:t>Date (</w:t>
      </w:r>
      <w:r w:rsidR="00ED199D">
        <w:rPr>
          <w:rFonts w:ascii="Calibri Light" w:hAnsi="Calibri Light" w:cs="Calibri Light"/>
          <w:sz w:val="22"/>
          <w:szCs w:val="22"/>
        </w:rPr>
        <w:t>dd/mm/yyyy</w:t>
      </w:r>
      <w:r w:rsidRPr="00734F15">
        <w:rPr>
          <w:rFonts w:ascii="Calibri Light" w:hAnsi="Calibri Light" w:cs="Calibri Light"/>
          <w:sz w:val="22"/>
          <w:szCs w:val="22"/>
        </w:rPr>
        <w:t>)</w:t>
      </w:r>
    </w:p>
    <w:p w14:paraId="00DD760A" w14:textId="5FB1F682" w:rsidR="0036580B" w:rsidRPr="00734F15" w:rsidRDefault="00D61735" w:rsidP="0036580B">
      <w:pPr>
        <w:rPr>
          <w:rFonts w:ascii="Calibri Light" w:hAnsi="Calibri Light" w:cs="Calibri Light"/>
          <w:sz w:val="22"/>
          <w:szCs w:val="22"/>
        </w:rPr>
      </w:pPr>
      <w:r w:rsidRPr="00734F15">
        <w:rPr>
          <w:rFonts w:ascii="Calibri Light" w:hAnsi="Calibri Light" w:cs="Calibri Light"/>
          <w:sz w:val="22"/>
          <w:szCs w:val="22"/>
        </w:rPr>
        <w:t xml:space="preserve">Member number: </w:t>
      </w:r>
      <w:r w:rsidR="0036580B" w:rsidRPr="00734F15">
        <w:rPr>
          <w:rFonts w:ascii="Calibri Light" w:hAnsi="Calibri Light" w:cs="Calibri Light"/>
          <w:sz w:val="22"/>
          <w:szCs w:val="22"/>
        </w:rPr>
        <w:t>&lt;member number&gt;</w:t>
      </w:r>
    </w:p>
    <w:p w14:paraId="5AEFD28A" w14:textId="77777777" w:rsidR="00DD5C94" w:rsidRPr="00734F15" w:rsidRDefault="00DD5C94" w:rsidP="00DD5C94">
      <w:pPr>
        <w:rPr>
          <w:rFonts w:ascii="Calibri Light" w:hAnsi="Calibri Light" w:cs="Calibri Light"/>
          <w:sz w:val="22"/>
          <w:szCs w:val="22"/>
        </w:rPr>
      </w:pPr>
    </w:p>
    <w:p w14:paraId="4EDF11C3" w14:textId="77777777" w:rsidR="00DD5C94" w:rsidRPr="00734F15" w:rsidRDefault="00DD5C94" w:rsidP="00046159">
      <w:pPr>
        <w:rPr>
          <w:rFonts w:ascii="Calibri Light" w:hAnsi="Calibri Light" w:cs="Calibri Light"/>
          <w:sz w:val="22"/>
          <w:szCs w:val="22"/>
        </w:rPr>
      </w:pPr>
    </w:p>
    <w:p w14:paraId="11F0544F" w14:textId="2DC8A4CA" w:rsidR="00046159" w:rsidRPr="00734F15" w:rsidRDefault="00046159" w:rsidP="00046159">
      <w:pPr>
        <w:rPr>
          <w:rFonts w:ascii="Calibri Light" w:hAnsi="Calibri Light" w:cs="Calibri Light"/>
          <w:sz w:val="22"/>
          <w:szCs w:val="22"/>
        </w:rPr>
      </w:pPr>
      <w:r w:rsidRPr="00734F15">
        <w:rPr>
          <w:rFonts w:ascii="Calibri Light" w:hAnsi="Calibri Light" w:cs="Calibri Light"/>
          <w:sz w:val="22"/>
          <w:szCs w:val="22"/>
        </w:rPr>
        <w:t xml:space="preserve">In order to receive a cash payment </w:t>
      </w:r>
      <w:r w:rsidR="00682812" w:rsidRPr="00734F15">
        <w:rPr>
          <w:rFonts w:ascii="Calibri Light" w:hAnsi="Calibri Light" w:cs="Calibri Light"/>
          <w:sz w:val="22"/>
          <w:szCs w:val="22"/>
        </w:rPr>
        <w:t>of any kind</w:t>
      </w:r>
      <w:r w:rsidR="00FA18CF">
        <w:rPr>
          <w:rFonts w:ascii="Calibri Light" w:hAnsi="Calibri Light" w:cs="Calibri Light"/>
          <w:sz w:val="22"/>
          <w:szCs w:val="22"/>
        </w:rPr>
        <w:t>,</w:t>
      </w:r>
      <w:r w:rsidR="00682812" w:rsidRPr="00734F15">
        <w:rPr>
          <w:rFonts w:ascii="Calibri Light" w:hAnsi="Calibri Light" w:cs="Calibri Light"/>
          <w:sz w:val="22"/>
          <w:szCs w:val="22"/>
        </w:rPr>
        <w:t xml:space="preserve"> your </w:t>
      </w:r>
      <w:r w:rsidRPr="00734F15">
        <w:rPr>
          <w:rFonts w:ascii="Calibri Light" w:hAnsi="Calibri Light" w:cs="Calibri Light"/>
          <w:sz w:val="22"/>
          <w:szCs w:val="22"/>
        </w:rPr>
        <w:t>Social Insurance Number is required for income tax reporting.</w:t>
      </w:r>
    </w:p>
    <w:p w14:paraId="6653006C" w14:textId="77777777" w:rsidR="00046159" w:rsidRPr="00734F15" w:rsidRDefault="00046159" w:rsidP="00046159">
      <w:pPr>
        <w:rPr>
          <w:rFonts w:ascii="Calibri Light" w:hAnsi="Calibri Light" w:cs="Calibri Light"/>
          <w:sz w:val="22"/>
          <w:szCs w:val="22"/>
        </w:rPr>
      </w:pPr>
    </w:p>
    <w:p w14:paraId="66F6B7B4" w14:textId="1D52DE16" w:rsidR="00046159" w:rsidRPr="00734F15" w:rsidRDefault="00046159" w:rsidP="00046159">
      <w:pPr>
        <w:rPr>
          <w:rFonts w:ascii="Calibri Light" w:hAnsi="Calibri Light" w:cs="Calibri Light"/>
          <w:sz w:val="22"/>
          <w:szCs w:val="22"/>
        </w:rPr>
      </w:pPr>
      <w:r w:rsidRPr="00734F15">
        <w:rPr>
          <w:rFonts w:ascii="Calibri Light" w:hAnsi="Calibri Light" w:cs="Calibri Light"/>
          <w:sz w:val="22"/>
          <w:szCs w:val="22"/>
        </w:rPr>
        <w:t>SIN</w:t>
      </w:r>
      <w:r w:rsidR="0038246F">
        <w:rPr>
          <w:rFonts w:ascii="Calibri Light" w:hAnsi="Calibri Light" w:cs="Calibri Light"/>
          <w:sz w:val="22"/>
          <w:szCs w:val="22"/>
        </w:rPr>
        <w:t>:</w:t>
      </w:r>
      <w:r w:rsidRPr="00734F15">
        <w:rPr>
          <w:rFonts w:ascii="Calibri Light" w:hAnsi="Calibri Light" w:cs="Calibri Light"/>
          <w:sz w:val="22"/>
          <w:szCs w:val="22"/>
        </w:rPr>
        <w:t xml:space="preserve"> __________________________________</w:t>
      </w:r>
    </w:p>
    <w:p w14:paraId="6A521572" w14:textId="77777777" w:rsidR="0020650D" w:rsidRPr="00A64A4E" w:rsidRDefault="0020650D" w:rsidP="00046159">
      <w:pPr>
        <w:rPr>
          <w:rFonts w:ascii="Calibri Light" w:hAnsi="Calibri Light" w:cs="Calibri Light"/>
        </w:rPr>
      </w:pPr>
    </w:p>
    <w:sectPr w:rsidR="0020650D" w:rsidRPr="00A64A4E" w:rsidSect="0087275C">
      <w:headerReference w:type="default" r:id="rId11"/>
      <w:footerReference w:type="default" r:id="rId12"/>
      <w:type w:val="continuous"/>
      <w:pgSz w:w="12240" w:h="15840"/>
      <w:pgMar w:top="1440" w:right="1440" w:bottom="1440" w:left="1440" w:header="709" w:footer="90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utts, Cheryl PEBA" w:date="2019-02-26T13:54:00Z" w:initials="BCP">
    <w:p w14:paraId="7B3DD746" w14:textId="775BAA9A" w:rsidR="00773CE0" w:rsidRDefault="00773CE0">
      <w:pPr>
        <w:pStyle w:val="CommentText"/>
      </w:pPr>
      <w:r>
        <w:rPr>
          <w:rStyle w:val="CommentReference"/>
        </w:rPr>
        <w:annotationRef/>
      </w:r>
      <w:r>
        <w:t xml:space="preserve">Do not show </w:t>
      </w:r>
      <w:r w:rsidR="004123E9">
        <w:t xml:space="preserve">if only money is in </w:t>
      </w:r>
      <w:r w:rsidR="00B31600">
        <w:t>NB</w:t>
      </w:r>
      <w:r w:rsidR="00644979">
        <w:t xml:space="preserve">, </w:t>
      </w:r>
      <w:r w:rsidR="004123E9">
        <w:t>NF</w:t>
      </w:r>
      <w:r w:rsidR="00B31600">
        <w:t xml:space="preserve"> </w:t>
      </w:r>
      <w:r w:rsidR="00644979">
        <w:t>or</w:t>
      </w:r>
      <w:r w:rsidR="00B31600">
        <w:t xml:space="preserve"> </w:t>
      </w:r>
      <w:r w:rsidR="004123E9">
        <w:t>Labra</w:t>
      </w:r>
      <w:r w:rsidR="00E529AD">
        <w:t xml:space="preserve">dor. VPB is not an option if this is their only </w:t>
      </w:r>
      <w:r w:rsidR="001640E6">
        <w:t>jurisdictions</w:t>
      </w:r>
      <w:r w:rsidR="00E529AD">
        <w:t>.</w:t>
      </w:r>
    </w:p>
  </w:comment>
  <w:comment w:id="8" w:author="Butts, Cheryl PEBA" w:date="2019-04-16T11:40:00Z" w:initials="BCP">
    <w:p w14:paraId="4B19305E" w14:textId="77777777" w:rsidR="00A169C6" w:rsidRPr="00407AEE" w:rsidRDefault="00A169C6" w:rsidP="00A169C6">
      <w:pPr>
        <w:pStyle w:val="CommentText"/>
      </w:pPr>
      <w:r w:rsidRPr="008979EC">
        <w:rPr>
          <w:rStyle w:val="CommentReference"/>
          <w:highlight w:val="yellow"/>
        </w:rPr>
        <w:annotationRef/>
      </w:r>
      <w:r w:rsidRPr="00407AEE">
        <w:t>Show all beneficiaries listed</w:t>
      </w:r>
    </w:p>
    <w:p w14:paraId="20617485" w14:textId="77777777" w:rsidR="00A169C6" w:rsidRDefault="00A169C6" w:rsidP="00A169C6">
      <w:pPr>
        <w:pStyle w:val="CommentText"/>
      </w:pPr>
      <w:r w:rsidRPr="00407AEE">
        <w:t>If no beneficiary listed – show ‘No beneficiary(ies) on file’</w:t>
      </w:r>
      <w:r>
        <w:t xml:space="preserve"> in the ben1 name field</w:t>
      </w:r>
    </w:p>
  </w:comment>
  <w:comment w:id="9" w:author="Butts, Cheryl PEBA" w:date="2019-03-08T09:47:00Z" w:initials="BCP">
    <w:p w14:paraId="193C6AC2" w14:textId="2FF0AEEC" w:rsidR="005F1388" w:rsidRDefault="005F1388">
      <w:pPr>
        <w:pStyle w:val="CommentText"/>
      </w:pPr>
      <w:r>
        <w:rPr>
          <w:rStyle w:val="CommentReference"/>
        </w:rPr>
        <w:annotationRef/>
      </w:r>
      <w:r>
        <w:t>If no voluntary show $0.00</w:t>
      </w:r>
    </w:p>
  </w:comment>
  <w:comment w:id="10" w:author="Butts, Cheryl PEBA" w:date="2019-03-13T09:03:00Z" w:initials="BCP">
    <w:p w14:paraId="7308A9D6" w14:textId="3591698C" w:rsidR="00630146" w:rsidRDefault="00630146">
      <w:pPr>
        <w:pStyle w:val="CommentText"/>
      </w:pPr>
      <w:r>
        <w:rPr>
          <w:rStyle w:val="CommentReference"/>
        </w:rPr>
        <w:annotationRef/>
      </w:r>
      <w:r>
        <w:t xml:space="preserve">April 1 or October 1 </w:t>
      </w:r>
    </w:p>
  </w:comment>
  <w:comment w:id="11" w:author="Butts, Cheryl PEBA" w:date="2019-03-14T13:46:00Z" w:initials="BCP">
    <w:p w14:paraId="5DE0D926" w14:textId="054D53B1" w:rsidR="007D5D78" w:rsidRDefault="007D5D78">
      <w:pPr>
        <w:pStyle w:val="CommentText"/>
      </w:pPr>
      <w:r>
        <w:rPr>
          <w:rStyle w:val="CommentReference"/>
        </w:rPr>
        <w:annotationRef/>
      </w:r>
      <w:r>
        <w:t xml:space="preserve">Test with large account balances </w:t>
      </w:r>
      <w:r w:rsidR="008F2536">
        <w:t>$</w:t>
      </w:r>
      <w:r>
        <w:t>10,999,999.99</w:t>
      </w:r>
    </w:p>
  </w:comment>
  <w:comment w:id="12" w:author="Butts, Cheryl PEBA" w:date="2019-02-26T13:58:00Z" w:initials="BCP">
    <w:p w14:paraId="4BCD355E" w14:textId="645D16D2" w:rsidR="00BF7D53" w:rsidRDefault="00BF7D53">
      <w:pPr>
        <w:pStyle w:val="CommentText"/>
      </w:pPr>
      <w:r>
        <w:rPr>
          <w:rStyle w:val="CommentReference"/>
        </w:rPr>
        <w:annotationRef/>
      </w:r>
      <w:r>
        <w:t>May be several jurisdictions</w:t>
      </w:r>
    </w:p>
  </w:comment>
  <w:comment w:id="13" w:author="Butts, Cheryl PEBA" w:date="2019-03-14T13:45:00Z" w:initials="BCP">
    <w:p w14:paraId="25583499" w14:textId="02904ECC" w:rsidR="007D5D78" w:rsidRDefault="007D5D78">
      <w:pPr>
        <w:pStyle w:val="CommentText"/>
      </w:pPr>
      <w:r>
        <w:rPr>
          <w:rStyle w:val="CommentReference"/>
        </w:rPr>
        <w:annotationRef/>
      </w:r>
      <w:r>
        <w:t xml:space="preserve">Test with large account balances </w:t>
      </w:r>
      <w:r w:rsidR="008F2536">
        <w:t>$</w:t>
      </w:r>
      <w:r>
        <w:t>10,999.999.99</w:t>
      </w:r>
    </w:p>
  </w:comment>
  <w:comment w:id="14" w:author="Butts, Cheryl PEBA" w:date="2019-04-11T09:14:00Z" w:initials="BCP">
    <w:p w14:paraId="697474AE" w14:textId="5ED5F542" w:rsidR="00FD60E8" w:rsidRDefault="00FD60E8">
      <w:pPr>
        <w:pStyle w:val="CommentText"/>
      </w:pPr>
      <w:r>
        <w:rPr>
          <w:rStyle w:val="CommentReference"/>
        </w:rPr>
        <w:annotationRef/>
      </w:r>
      <w:r>
        <w:t>Do not show if SK is only jurisdiction</w:t>
      </w:r>
    </w:p>
  </w:comment>
  <w:comment w:id="15" w:author="Butts, Cheryl PEBA" w:date="2019-02-27T15:42:00Z" w:initials="BCP">
    <w:p w14:paraId="03FA2937" w14:textId="77777777" w:rsidR="007E1CEE" w:rsidRDefault="007E1CEE" w:rsidP="007E1CEE">
      <w:pPr>
        <w:pStyle w:val="CommentText"/>
      </w:pPr>
      <w:r>
        <w:rPr>
          <w:rStyle w:val="CommentReference"/>
        </w:rPr>
        <w:annotationRef/>
      </w:r>
      <w:r>
        <w:t>50 for SK and 55 for all other jurisdictions - age is based on final employment jurisdiction</w:t>
      </w:r>
    </w:p>
  </w:comment>
  <w:comment w:id="17" w:author="Christie, Sharon PEBA" w:date="2022-04-08T10:03:00Z" w:initials="CSP">
    <w:p w14:paraId="044CE8EE" w14:textId="05705A2C" w:rsidR="00053E4C" w:rsidRDefault="00053E4C">
      <w:pPr>
        <w:pStyle w:val="CommentText"/>
      </w:pPr>
      <w:r>
        <w:rPr>
          <w:rStyle w:val="CommentReference"/>
        </w:rPr>
        <w:annotationRef/>
      </w:r>
      <w:r w:rsidRPr="00C049A1">
        <w:t>&lt;P</w:t>
      </w:r>
      <w:r w:rsidR="0020613E" w:rsidRPr="00C049A1">
        <w:t>4</w:t>
      </w:r>
      <w:r w:rsidRPr="00C049A1">
        <w:t>&gt; &amp; &lt;P</w:t>
      </w:r>
      <w:r w:rsidR="0020613E" w:rsidRPr="00C049A1">
        <w:t>5</w:t>
      </w:r>
      <w:r w:rsidRPr="00C049A1">
        <w:t xml:space="preserve">&gt; will appear once PEPP’s Retirement Income Guide is available for members. </w:t>
      </w:r>
      <w:r w:rsidR="00C049A1" w:rsidRPr="00C049A1">
        <w:rPr>
          <w:highlight w:val="yellow"/>
        </w:rPr>
        <w:t>JEA is to provide other options as these CANNOT be dynamic.</w:t>
      </w:r>
    </w:p>
  </w:comment>
  <w:comment w:id="16" w:author="Christie, Sharon PEBA" w:date="2022-05-24T14:38:00Z" w:initials="CSP">
    <w:p w14:paraId="38A0AE5C" w14:textId="2C8CB336" w:rsidR="00705601" w:rsidRDefault="00705601">
      <w:pPr>
        <w:pStyle w:val="CommentText"/>
      </w:pPr>
      <w:r>
        <w:rPr>
          <w:rStyle w:val="CommentReference"/>
        </w:rPr>
        <w:annotationRef/>
      </w:r>
      <w:r>
        <w:t>Do NOT show if only money is in</w:t>
      </w:r>
      <w:r w:rsidR="00C049A1">
        <w:t xml:space="preserve"> NB,</w:t>
      </w:r>
      <w:r>
        <w:t xml:space="preserve"> NF &amp; Labrador. VPB is not an option if this is their only jurisdiction. </w:t>
      </w:r>
    </w:p>
  </w:comment>
  <w:comment w:id="19" w:author="Butts, Cheryl PEBA" w:date="2019-03-18T09:25:00Z" w:initials="BCP">
    <w:p w14:paraId="42383A7B" w14:textId="77777777" w:rsidR="00B34D98" w:rsidRDefault="00B34D98" w:rsidP="00B34D98">
      <w:pPr>
        <w:pStyle w:val="CommentText"/>
      </w:pPr>
      <w:r>
        <w:rPr>
          <w:rStyle w:val="CommentReference"/>
        </w:rPr>
        <w:annotationRef/>
      </w:r>
      <w:r>
        <w:t>Do not show if VPB is not an option</w:t>
      </w:r>
    </w:p>
  </w:comment>
  <w:comment w:id="20" w:author="Christie, Sharon PEBA" w:date="2022-04-21T13:35:00Z" w:initials="CSP">
    <w:p w14:paraId="5D53423B" w14:textId="5FBF42F7" w:rsidR="000F116B" w:rsidRDefault="000F116B">
      <w:pPr>
        <w:pStyle w:val="CommentText"/>
      </w:pPr>
      <w:r>
        <w:rPr>
          <w:rStyle w:val="CommentReference"/>
        </w:rPr>
        <w:annotationRef/>
      </w:r>
      <w:r>
        <w:t>If the account qualifies for a small pension, the entire SPAF section should NOT appear in this letter.</w:t>
      </w:r>
    </w:p>
  </w:comment>
  <w:comment w:id="21" w:author="Butts, Cheryl PEBA" w:date="2019-03-27T14:58:00Z" w:initials="BCP">
    <w:p w14:paraId="44CD0735" w14:textId="77777777" w:rsidR="00913DB5" w:rsidRDefault="00913DB5" w:rsidP="00913DB5">
      <w:pPr>
        <w:pStyle w:val="CommentText"/>
      </w:pPr>
      <w:r>
        <w:rPr>
          <w:rStyle w:val="CommentReference"/>
        </w:rPr>
        <w:annotationRef/>
      </w:r>
      <w:r>
        <w:t>For when members qualify for both VPB and SPAF</w:t>
      </w:r>
    </w:p>
  </w:comment>
  <w:comment w:id="22" w:author="Butts, Cheryl PEBA" w:date="2019-02-27T15:49:00Z" w:initials="BCP">
    <w:p w14:paraId="2204DAF0" w14:textId="4E156C29" w:rsidR="00C00205" w:rsidRDefault="00C00205">
      <w:pPr>
        <w:pStyle w:val="CommentText"/>
      </w:pPr>
      <w:r>
        <w:rPr>
          <w:rStyle w:val="CommentReference"/>
        </w:rPr>
        <w:annotationRef/>
      </w:r>
      <w:r>
        <w:t>This table will only show for members with a spouse</w:t>
      </w:r>
    </w:p>
    <w:p w14:paraId="72ADF4A2" w14:textId="77777777" w:rsidR="007D5D78" w:rsidRDefault="007D5D78">
      <w:pPr>
        <w:pStyle w:val="CommentText"/>
      </w:pPr>
    </w:p>
    <w:p w14:paraId="168ED361" w14:textId="004FF2B4" w:rsidR="007D5D78" w:rsidRDefault="007D5D78">
      <w:pPr>
        <w:pStyle w:val="CommentText"/>
      </w:pPr>
      <w:r>
        <w:t>Test with large numbers please</w:t>
      </w:r>
    </w:p>
  </w:comment>
  <w:comment w:id="23" w:author="Butts, Cheryl PEBA" w:date="2019-02-27T15:50:00Z" w:initials="BCP">
    <w:p w14:paraId="305B491F" w14:textId="5AE8C15C" w:rsidR="007D5D78" w:rsidRDefault="00C00205">
      <w:pPr>
        <w:pStyle w:val="CommentText"/>
      </w:pPr>
      <w:r>
        <w:rPr>
          <w:rStyle w:val="CommentReference"/>
        </w:rPr>
        <w:annotationRef/>
      </w:r>
      <w:r>
        <w:t>This table shows for all members</w:t>
      </w:r>
      <w:r w:rsidR="007D5D78">
        <w:t>. Test with large numbers please</w:t>
      </w:r>
    </w:p>
  </w:comment>
  <w:comment w:id="27" w:author="Butts, Cheryl PEBA" w:date="2019-03-08T09:02:00Z" w:initials="BCP">
    <w:p w14:paraId="0C852557" w14:textId="7E92C4C3" w:rsidR="001C1D70" w:rsidRDefault="001C1D70">
      <w:pPr>
        <w:pStyle w:val="CommentText"/>
      </w:pPr>
      <w:r>
        <w:rPr>
          <w:rStyle w:val="CommentReference"/>
        </w:rPr>
        <w:annotationRef/>
      </w:r>
      <w:r>
        <w:t>Dynamic section. Show all jurisdictions and voluntary that apply and whether money is locked in or non-locked in</w:t>
      </w:r>
    </w:p>
  </w:comment>
  <w:comment w:id="28" w:author="Butts, Cheryl PEBA" w:date="2019-04-11T14:39:00Z" w:initials="BCP">
    <w:p w14:paraId="6071B983" w14:textId="4C41BF8D" w:rsidR="00C51927" w:rsidRDefault="00C51927">
      <w:pPr>
        <w:pStyle w:val="CommentText"/>
      </w:pPr>
      <w:r>
        <w:rPr>
          <w:rStyle w:val="CommentReference"/>
        </w:rPr>
        <w:annotationRef/>
      </w:r>
      <w:r>
        <w:t>Do not show VPB if not qualified by jurisdiction</w:t>
      </w:r>
    </w:p>
    <w:p w14:paraId="5F7CA7E4" w14:textId="42048F35" w:rsidR="00C51927" w:rsidRDefault="00C51927">
      <w:pPr>
        <w:pStyle w:val="CommentText"/>
      </w:pPr>
      <w:r>
        <w:t>Do no show VPB if it’s a small benefit</w:t>
      </w:r>
    </w:p>
  </w:comment>
  <w:comment w:id="29" w:author="Butts, Cheryl PEBA" w:date="2019-03-08T10:01:00Z" w:initials="BCP">
    <w:p w14:paraId="4235905B" w14:textId="591E8A87" w:rsidR="00EF4ECF" w:rsidRDefault="00EF4ECF">
      <w:pPr>
        <w:pStyle w:val="CommentText"/>
      </w:pPr>
      <w:r>
        <w:rPr>
          <w:rStyle w:val="CommentReference"/>
        </w:rPr>
        <w:annotationRef/>
      </w:r>
      <w:r>
        <w:t>show only if VPB is an option</w:t>
      </w:r>
    </w:p>
  </w:comment>
  <w:comment w:id="30" w:author="Christie, Sharon PEBA" w:date="2022-04-21T13:38:00Z" w:initials="CSP">
    <w:p w14:paraId="4778D459" w14:textId="6679258C" w:rsidR="000F116B" w:rsidRDefault="000F116B">
      <w:pPr>
        <w:pStyle w:val="CommentText"/>
      </w:pPr>
      <w:r>
        <w:rPr>
          <w:rStyle w:val="CommentReference"/>
        </w:rPr>
        <w:annotationRef/>
      </w:r>
      <w:r>
        <w:t>If the account qualifies for a small pension as per &lt;P</w:t>
      </w:r>
      <w:r w:rsidR="00EA106F">
        <w:t>7</w:t>
      </w:r>
      <w:r>
        <w:t>&gt; THEN this option should NOT appear either.</w:t>
      </w:r>
    </w:p>
  </w:comment>
  <w:comment w:id="31" w:author="Butts, Cheryl PEBA" w:date="2019-02-28T13:54:00Z" w:initials="BCP">
    <w:p w14:paraId="476212FA" w14:textId="084033CC" w:rsidR="00A64A4E" w:rsidRDefault="00A64A4E">
      <w:pPr>
        <w:pStyle w:val="CommentText"/>
      </w:pPr>
      <w:r>
        <w:rPr>
          <w:rStyle w:val="CommentReference"/>
        </w:rPr>
        <w:annotationRef/>
      </w:r>
      <w:r>
        <w:t>don’t show if NO SK money</w:t>
      </w:r>
    </w:p>
  </w:comment>
  <w:comment w:id="32" w:author="Butts, Cheryl PEBA" w:date="2019-02-28T13:54:00Z" w:initials="BCP">
    <w:p w14:paraId="7C109103" w14:textId="273E7F20" w:rsidR="00A64A4E" w:rsidRDefault="00A64A4E">
      <w:pPr>
        <w:pStyle w:val="CommentText"/>
      </w:pPr>
      <w:r>
        <w:rPr>
          <w:rStyle w:val="CommentReference"/>
        </w:rPr>
        <w:annotationRef/>
      </w:r>
      <w:r>
        <w:t>don’t show if ONLY SK money</w:t>
      </w:r>
    </w:p>
  </w:comment>
  <w:comment w:id="33" w:author="Butts, Cheryl PEBA" w:date="2019-02-28T10:53:00Z" w:initials="BCP">
    <w:p w14:paraId="4195A0BD" w14:textId="00FB0D9E" w:rsidR="00BD39D1" w:rsidRDefault="00BD39D1">
      <w:pPr>
        <w:pStyle w:val="CommentText"/>
      </w:pPr>
      <w:r>
        <w:rPr>
          <w:rStyle w:val="CommentReference"/>
        </w:rPr>
        <w:annotationRef/>
      </w:r>
      <w:r>
        <w:t>do not show this section if it’s not a small benefit</w:t>
      </w:r>
    </w:p>
    <w:p w14:paraId="45853B69" w14:textId="19A810D6" w:rsidR="00C96B81" w:rsidRDefault="00C96B81">
      <w:pPr>
        <w:pStyle w:val="CommentText"/>
      </w:pPr>
      <w:r>
        <w:t>don’t break these sections across pages</w:t>
      </w:r>
    </w:p>
  </w:comment>
  <w:comment w:id="34" w:author="Butts, Cheryl PEBA" w:date="2019-02-28T10:51:00Z" w:initials="BCP">
    <w:p w14:paraId="31600B57" w14:textId="40258DF2" w:rsidR="00BD39D1" w:rsidRDefault="00BD39D1">
      <w:pPr>
        <w:pStyle w:val="CommentText"/>
      </w:pPr>
      <w:r>
        <w:rPr>
          <w:rStyle w:val="CommentReference"/>
        </w:rPr>
        <w:annotationRef/>
      </w:r>
      <w:r>
        <w:t>do not show this section if there’s no voluntary contributions</w:t>
      </w:r>
      <w:r w:rsidR="00556B7B">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3DD746" w15:done="0"/>
  <w15:commentEx w15:paraId="20617485" w15:done="0"/>
  <w15:commentEx w15:paraId="193C6AC2" w15:done="0"/>
  <w15:commentEx w15:paraId="7308A9D6" w15:done="0"/>
  <w15:commentEx w15:paraId="5DE0D926" w15:done="0"/>
  <w15:commentEx w15:paraId="4BCD355E" w15:done="0"/>
  <w15:commentEx w15:paraId="25583499" w15:done="0"/>
  <w15:commentEx w15:paraId="697474AE" w15:done="0"/>
  <w15:commentEx w15:paraId="03FA2937" w15:done="0"/>
  <w15:commentEx w15:paraId="044CE8EE" w15:done="0"/>
  <w15:commentEx w15:paraId="38A0AE5C" w15:done="0"/>
  <w15:commentEx w15:paraId="42383A7B" w15:done="0"/>
  <w15:commentEx w15:paraId="5D53423B" w15:done="0"/>
  <w15:commentEx w15:paraId="44CD0735" w15:done="0"/>
  <w15:commentEx w15:paraId="168ED361" w15:done="0"/>
  <w15:commentEx w15:paraId="305B491F" w15:done="0"/>
  <w15:commentEx w15:paraId="0C852557" w15:done="0"/>
  <w15:commentEx w15:paraId="5F7CA7E4" w15:done="0"/>
  <w15:commentEx w15:paraId="4235905B" w15:done="0"/>
  <w15:commentEx w15:paraId="4778D459" w15:done="0"/>
  <w15:commentEx w15:paraId="476212FA" w15:done="0"/>
  <w15:commentEx w15:paraId="7C109103" w15:done="0"/>
  <w15:commentEx w15:paraId="45853B69" w15:done="0"/>
  <w15:commentEx w15:paraId="31600B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DD746" w16cid:durableId="23BA9ADB"/>
  <w16cid:commentId w16cid:paraId="20617485" w16cid:durableId="25DDCA17"/>
  <w16cid:commentId w16cid:paraId="193C6AC2" w16cid:durableId="23BA9AE0"/>
  <w16cid:commentId w16cid:paraId="7308A9D6" w16cid:durableId="23BA9AE1"/>
  <w16cid:commentId w16cid:paraId="5DE0D926" w16cid:durableId="23BA9AE2"/>
  <w16cid:commentId w16cid:paraId="4BCD355E" w16cid:durableId="23BA9AE3"/>
  <w16cid:commentId w16cid:paraId="25583499" w16cid:durableId="23BA9AE4"/>
  <w16cid:commentId w16cid:paraId="697474AE" w16cid:durableId="23BA9AE5"/>
  <w16cid:commentId w16cid:paraId="044CE8EE" w16cid:durableId="25FA8706"/>
  <w16cid:commentId w16cid:paraId="38A0AE5C" w16cid:durableId="26376C7C"/>
  <w16cid:commentId w16cid:paraId="42383A7B" w16cid:durableId="23BA9AE9"/>
  <w16cid:commentId w16cid:paraId="5D53423B" w16cid:durableId="260BDC3A"/>
  <w16cid:commentId w16cid:paraId="168ED361" w16cid:durableId="23BA9AEA"/>
  <w16cid:commentId w16cid:paraId="305B491F" w16cid:durableId="23BA9AEB"/>
  <w16cid:commentId w16cid:paraId="0C852557" w16cid:durableId="23BA9AEC"/>
  <w16cid:commentId w16cid:paraId="5F7CA7E4" w16cid:durableId="23BA9AED"/>
  <w16cid:commentId w16cid:paraId="4235905B" w16cid:durableId="23BA9AEE"/>
  <w16cid:commentId w16cid:paraId="4778D459" w16cid:durableId="260BDCEC"/>
  <w16cid:commentId w16cid:paraId="476212FA" w16cid:durableId="23BA9AEF"/>
  <w16cid:commentId w16cid:paraId="7C109103" w16cid:durableId="23BA9AF0"/>
  <w16cid:commentId w16cid:paraId="45853B69" w16cid:durableId="23BA9AF1"/>
  <w16cid:commentId w16cid:paraId="31600B57" w16cid:durableId="23BA9A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8D657" w14:textId="77777777" w:rsidR="00500203" w:rsidRDefault="00500203" w:rsidP="00500203">
      <w:r>
        <w:separator/>
      </w:r>
    </w:p>
  </w:endnote>
  <w:endnote w:type="continuationSeparator" w:id="0">
    <w:p w14:paraId="21F502F7" w14:textId="77777777" w:rsidR="00500203" w:rsidRDefault="00500203" w:rsidP="00500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rutiger LT 45 Light">
    <w:altName w:val="Calibri"/>
    <w:panose1 w:val="020B0402020204020204"/>
    <w:charset w:val="00"/>
    <w:family w:val="swiss"/>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256CD" w14:textId="48C7B50C" w:rsidR="0087275C" w:rsidRPr="0087275C" w:rsidRDefault="0087275C" w:rsidP="00E00CEC">
    <w:pPr>
      <w:pStyle w:val="Footer"/>
      <w:ind w:right="-270"/>
      <w:rPr>
        <w:rFonts w:ascii="Calibri Light" w:hAnsi="Calibri Light" w:cs="Calibri Light"/>
        <w:sz w:val="18"/>
        <w:szCs w:val="18"/>
      </w:rPr>
    </w:pPr>
    <w:r w:rsidRPr="0087275C">
      <w:rPr>
        <w:rFonts w:ascii="Calibri Light" w:hAnsi="Calibri Light" w:cs="Calibri Light"/>
        <w:noProof/>
        <w:sz w:val="18"/>
        <w:szCs w:val="18"/>
      </w:rPr>
      <w:drawing>
        <wp:anchor distT="0" distB="0" distL="114300" distR="114300" simplePos="0" relativeHeight="251664384" behindDoc="1" locked="0" layoutInCell="1" allowOverlap="1" wp14:anchorId="705DD011" wp14:editId="343E944C">
          <wp:simplePos x="0" y="0"/>
          <wp:positionH relativeFrom="column">
            <wp:posOffset>-411376</wp:posOffset>
          </wp:positionH>
          <wp:positionV relativeFrom="page">
            <wp:posOffset>9540815</wp:posOffset>
          </wp:positionV>
          <wp:extent cx="6714641" cy="37211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714641" cy="372110"/>
                  </a:xfrm>
                  <a:prstGeom prst="rect">
                    <a:avLst/>
                  </a:prstGeom>
                  <a:noFill/>
                </pic:spPr>
              </pic:pic>
            </a:graphicData>
          </a:graphic>
          <wp14:sizeRelH relativeFrom="margin">
            <wp14:pctWidth>0</wp14:pctWidth>
          </wp14:sizeRelH>
        </wp:anchor>
      </w:drawing>
    </w:r>
    <w:r w:rsidRPr="0087275C">
      <w:rPr>
        <w:rFonts w:ascii="Calibri Light" w:hAnsi="Calibri Light" w:cs="Calibri Light"/>
        <w:sz w:val="18"/>
        <w:szCs w:val="18"/>
      </w:rPr>
      <w:t>P16RETIREOPTSV1.</w:t>
    </w:r>
    <w:del w:id="35" w:author="Christie, Sharon PEBA" w:date="2022-05-18T14:33:00Z">
      <w:r w:rsidR="009237ED" w:rsidDel="00B60F82">
        <w:rPr>
          <w:rFonts w:ascii="Calibri Light" w:hAnsi="Calibri Light" w:cs="Calibri Light"/>
          <w:sz w:val="18"/>
          <w:szCs w:val="18"/>
        </w:rPr>
        <w:delText>3</w:delText>
      </w:r>
    </w:del>
    <w:ins w:id="36" w:author="Christie, Sharon PEBA" w:date="2022-05-18T14:33:00Z">
      <w:r w:rsidR="00B60F82">
        <w:rPr>
          <w:rFonts w:ascii="Calibri Light" w:hAnsi="Calibri Light" w:cs="Calibri Light"/>
          <w:sz w:val="18"/>
          <w:szCs w:val="18"/>
        </w:rPr>
        <w:t>-4</w:t>
      </w:r>
    </w:ins>
    <w:r w:rsidRPr="0087275C">
      <w:rPr>
        <w:rFonts w:ascii="Calibri Light" w:hAnsi="Calibri Light" w:cs="Calibri Light"/>
        <w:sz w:val="18"/>
        <w:szCs w:val="18"/>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E5D0D" w14:textId="77777777" w:rsidR="00500203" w:rsidRDefault="00500203" w:rsidP="00500203">
      <w:r>
        <w:separator/>
      </w:r>
    </w:p>
  </w:footnote>
  <w:footnote w:type="continuationSeparator" w:id="0">
    <w:p w14:paraId="5282E648" w14:textId="77777777" w:rsidR="00500203" w:rsidRDefault="00500203" w:rsidP="00500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C7590" w14:textId="4AB34691" w:rsidR="00607848" w:rsidRDefault="00E00CEC" w:rsidP="00607848">
    <w:pPr>
      <w:jc w:val="right"/>
      <w:rPr>
        <w:rFonts w:ascii="Calibri" w:hAnsi="Calibri"/>
        <w:b/>
        <w:bCs/>
        <w:color w:val="002855"/>
        <w:sz w:val="24"/>
        <w:szCs w:val="24"/>
        <w:lang w:val="en-CA"/>
      </w:rPr>
    </w:pPr>
    <w:r w:rsidRPr="00607848">
      <w:rPr>
        <w:rFonts w:ascii="Calibri" w:hAnsi="Calibri"/>
        <w:b/>
        <w:bCs/>
        <w:noProof/>
        <w:color w:val="002855"/>
        <w:sz w:val="24"/>
        <w:szCs w:val="24"/>
        <w:lang w:val="en-CA"/>
      </w:rPr>
      <mc:AlternateContent>
        <mc:Choice Requires="wps">
          <w:drawing>
            <wp:anchor distT="45720" distB="45720" distL="114300" distR="114300" simplePos="0" relativeHeight="251661312" behindDoc="0" locked="0" layoutInCell="1" allowOverlap="1" wp14:anchorId="38F3F496" wp14:editId="425F10A2">
              <wp:simplePos x="0" y="0"/>
              <wp:positionH relativeFrom="margin">
                <wp:posOffset>3893185</wp:posOffset>
              </wp:positionH>
              <wp:positionV relativeFrom="paragraph">
                <wp:posOffset>-130810</wp:posOffset>
              </wp:positionV>
              <wp:extent cx="2360930" cy="791845"/>
              <wp:effectExtent l="0" t="0" r="381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1845"/>
                      </a:xfrm>
                      <a:prstGeom prst="rect">
                        <a:avLst/>
                      </a:prstGeom>
                      <a:solidFill>
                        <a:srgbClr val="FFFFFF"/>
                      </a:solidFill>
                      <a:ln w="9525">
                        <a:noFill/>
                        <a:miter lim="800000"/>
                        <a:headEnd/>
                        <a:tailEnd/>
                      </a:ln>
                    </wps:spPr>
                    <wps:txbx>
                      <w:txbxContent>
                        <w:p w14:paraId="24AD89A3" w14:textId="2ACAB2FE" w:rsidR="00607848" w:rsidRPr="00D1279D" w:rsidRDefault="00607848" w:rsidP="00607848">
                          <w:pPr>
                            <w:jc w:val="right"/>
                            <w:rPr>
                              <w:rFonts w:ascii="Calibri" w:hAnsi="Calibri"/>
                              <w:b/>
                              <w:bCs/>
                              <w:color w:val="002855"/>
                              <w:sz w:val="24"/>
                              <w:szCs w:val="24"/>
                              <w:lang w:val="en-CA"/>
                            </w:rPr>
                          </w:pPr>
                          <w:r w:rsidRPr="00D1279D">
                            <w:rPr>
                              <w:rFonts w:ascii="Calibri" w:hAnsi="Calibri"/>
                              <w:b/>
                              <w:bCs/>
                              <w:color w:val="002855"/>
                              <w:sz w:val="24"/>
                              <w:szCs w:val="24"/>
                              <w:lang w:val="en-CA"/>
                            </w:rPr>
                            <w:t>Public Employees Pension Plan</w:t>
                          </w:r>
                        </w:p>
                        <w:p w14:paraId="30860191" w14:textId="77777777" w:rsidR="00607848" w:rsidRPr="00E00CEC" w:rsidRDefault="00607848" w:rsidP="00607848">
                          <w:pPr>
                            <w:jc w:val="right"/>
                            <w:rPr>
                              <w:rFonts w:ascii="Calibri" w:hAnsi="Calibri"/>
                              <w:color w:val="94D500"/>
                              <w:sz w:val="22"/>
                              <w:szCs w:val="24"/>
                              <w:lang w:val="en-CA"/>
                            </w:rPr>
                          </w:pPr>
                          <w:r w:rsidRPr="00E00CEC">
                            <w:rPr>
                              <w:rFonts w:ascii="Calibri" w:hAnsi="Calibri"/>
                              <w:color w:val="94D500"/>
                              <w:sz w:val="22"/>
                              <w:szCs w:val="24"/>
                              <w:lang w:val="en-CA"/>
                            </w:rPr>
                            <w:t>110-1801 Hamilton Street</w:t>
                          </w:r>
                        </w:p>
                        <w:p w14:paraId="1FF6D8DE" w14:textId="77777777" w:rsidR="00607848" w:rsidRDefault="00607848" w:rsidP="00607848">
                          <w:pPr>
                            <w:jc w:val="right"/>
                            <w:rPr>
                              <w:rFonts w:ascii="Calibri" w:hAnsi="Calibri"/>
                              <w:color w:val="94D500"/>
                              <w:sz w:val="22"/>
                              <w:szCs w:val="24"/>
                              <w:lang w:val="en-CA"/>
                            </w:rPr>
                          </w:pPr>
                          <w:r w:rsidRPr="00E00CEC">
                            <w:rPr>
                              <w:rFonts w:ascii="Calibri" w:hAnsi="Calibri"/>
                              <w:color w:val="94D500"/>
                              <w:sz w:val="22"/>
                              <w:szCs w:val="24"/>
                              <w:lang w:val="en-CA"/>
                            </w:rPr>
                            <w:t>REGINA SK  S4P 4W3</w:t>
                          </w:r>
                        </w:p>
                        <w:p w14:paraId="5BEA712C" w14:textId="77777777" w:rsidR="00607848" w:rsidRPr="00607848" w:rsidRDefault="00607848" w:rsidP="00607848">
                          <w:pPr>
                            <w:pStyle w:val="Header"/>
                            <w:tabs>
                              <w:tab w:val="clear" w:pos="9360"/>
                              <w:tab w:val="left" w:pos="1880"/>
                            </w:tabs>
                            <w:ind w:left="-720"/>
                            <w:jc w:val="right"/>
                            <w:rPr>
                              <w:rFonts w:asciiTheme="minorHAnsi" w:hAnsiTheme="minorHAnsi" w:cstheme="minorHAnsi"/>
                              <w:b/>
                            </w:rPr>
                          </w:pPr>
                          <w:r>
                            <w:rPr>
                              <w:rFonts w:asciiTheme="minorHAnsi" w:hAnsiTheme="minorHAnsi" w:cstheme="minorHAnsi"/>
                              <w:b/>
                              <w:sz w:val="24"/>
                            </w:rPr>
                            <w:t xml:space="preserve"> </w:t>
                          </w:r>
                          <w:r>
                            <w:rPr>
                              <w:rFonts w:ascii="Frutiger LT 45 Light" w:hAnsi="Frutiger LT 45 Light" w:cs="Frutiger LT 45 Light"/>
                              <w:sz w:val="16"/>
                              <w:szCs w:val="16"/>
                            </w:rPr>
                            <w:t>(CRA Registration No. 0578179)</w:t>
                          </w:r>
                        </w:p>
                        <w:p w14:paraId="24A50471" w14:textId="170EB88D" w:rsidR="00607848" w:rsidRDefault="0060784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8F3F496" id="_x0000_t202" coordsize="21600,21600" o:spt="202" path="m,l,21600r21600,l21600,xe">
              <v:stroke joinstyle="miter"/>
              <v:path gradientshapeok="t" o:connecttype="rect"/>
            </v:shapetype>
            <v:shape id="Text Box 2" o:spid="_x0000_s1026" type="#_x0000_t202" style="position:absolute;left:0;text-align:left;margin-left:306.55pt;margin-top:-10.3pt;width:185.9pt;height:62.3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6a5IgIAAB0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" stroked="f">
              <v:textbox>
                <w:txbxContent>
                  <w:p w14:paraId="24AD89A3" w14:textId="2ACAB2FE" w:rsidR="00607848" w:rsidRPr="00D1279D" w:rsidRDefault="00607848" w:rsidP="00607848">
                    <w:pPr>
                      <w:jc w:val="right"/>
                      <w:rPr>
                        <w:rFonts w:ascii="Calibri" w:hAnsi="Calibri"/>
                        <w:b/>
                        <w:bCs/>
                        <w:color w:val="002855"/>
                        <w:sz w:val="24"/>
                        <w:szCs w:val="24"/>
                        <w:lang w:val="en-CA"/>
                      </w:rPr>
                    </w:pPr>
                    <w:r w:rsidRPr="00D1279D">
                      <w:rPr>
                        <w:rFonts w:ascii="Calibri" w:hAnsi="Calibri"/>
                        <w:b/>
                        <w:bCs/>
                        <w:color w:val="002855"/>
                        <w:sz w:val="24"/>
                        <w:szCs w:val="24"/>
                        <w:lang w:val="en-CA"/>
                      </w:rPr>
                      <w:t>Public Employees Pension Plan</w:t>
                    </w:r>
                  </w:p>
                  <w:p w14:paraId="30860191" w14:textId="77777777" w:rsidR="00607848" w:rsidRPr="00E00CEC" w:rsidRDefault="00607848" w:rsidP="00607848">
                    <w:pPr>
                      <w:jc w:val="right"/>
                      <w:rPr>
                        <w:rFonts w:ascii="Calibri" w:hAnsi="Calibri"/>
                        <w:color w:val="94D500"/>
                        <w:sz w:val="22"/>
                        <w:szCs w:val="24"/>
                        <w:lang w:val="en-CA"/>
                      </w:rPr>
                    </w:pPr>
                    <w:r w:rsidRPr="00E00CEC">
                      <w:rPr>
                        <w:rFonts w:ascii="Calibri" w:hAnsi="Calibri"/>
                        <w:color w:val="94D500"/>
                        <w:sz w:val="22"/>
                        <w:szCs w:val="24"/>
                        <w:lang w:val="en-CA"/>
                      </w:rPr>
                      <w:t>110-1801 Hamilton Street</w:t>
                    </w:r>
                  </w:p>
                  <w:p w14:paraId="1FF6D8DE" w14:textId="77777777" w:rsidR="00607848" w:rsidRDefault="00607848" w:rsidP="00607848">
                    <w:pPr>
                      <w:jc w:val="right"/>
                      <w:rPr>
                        <w:rFonts w:ascii="Calibri" w:hAnsi="Calibri"/>
                        <w:color w:val="94D500"/>
                        <w:sz w:val="22"/>
                        <w:szCs w:val="24"/>
                        <w:lang w:val="en-CA"/>
                      </w:rPr>
                    </w:pPr>
                    <w:r w:rsidRPr="00E00CEC">
                      <w:rPr>
                        <w:rFonts w:ascii="Calibri" w:hAnsi="Calibri"/>
                        <w:color w:val="94D500"/>
                        <w:sz w:val="22"/>
                        <w:szCs w:val="24"/>
                        <w:lang w:val="en-CA"/>
                      </w:rPr>
                      <w:t>REGINA SK  S4P 4W3</w:t>
                    </w:r>
                  </w:p>
                  <w:p w14:paraId="5BEA712C" w14:textId="77777777" w:rsidR="00607848" w:rsidRPr="00607848" w:rsidRDefault="00607848" w:rsidP="00607848">
                    <w:pPr>
                      <w:pStyle w:val="Header"/>
                      <w:tabs>
                        <w:tab w:val="clear" w:pos="9360"/>
                        <w:tab w:val="left" w:pos="1880"/>
                      </w:tabs>
                      <w:ind w:left="-720"/>
                      <w:jc w:val="right"/>
                      <w:rPr>
                        <w:rFonts w:asciiTheme="minorHAnsi" w:hAnsiTheme="minorHAnsi" w:cstheme="minorHAnsi"/>
                        <w:b/>
                      </w:rPr>
                    </w:pPr>
                    <w:r>
                      <w:rPr>
                        <w:rFonts w:asciiTheme="minorHAnsi" w:hAnsiTheme="minorHAnsi" w:cstheme="minorHAnsi"/>
                        <w:b/>
                        <w:sz w:val="24"/>
                      </w:rPr>
                      <w:t xml:space="preserve"> </w:t>
                    </w:r>
                    <w:r>
                      <w:rPr>
                        <w:rFonts w:ascii="Frutiger LT 45 Light" w:hAnsi="Frutiger LT 45 Light" w:cs="Frutiger LT 45 Light"/>
                        <w:sz w:val="16"/>
                        <w:szCs w:val="16"/>
                      </w:rPr>
                      <w:t>(CRA Registration No. 0578179)</w:t>
                    </w:r>
                  </w:p>
                  <w:p w14:paraId="24A50471" w14:textId="170EB88D" w:rsidR="00607848" w:rsidRDefault="00607848"/>
                </w:txbxContent>
              </v:textbox>
              <w10:wrap type="square" anchorx="margin"/>
            </v:shape>
          </w:pict>
        </mc:Fallback>
      </mc:AlternateContent>
    </w:r>
    <w:r>
      <w:rPr>
        <w:noProof/>
        <w:lang w:val="en-CA" w:eastAsia="en-CA"/>
      </w:rPr>
      <w:drawing>
        <wp:anchor distT="0" distB="0" distL="114300" distR="114300" simplePos="0" relativeHeight="251663360" behindDoc="1" locked="0" layoutInCell="1" allowOverlap="1" wp14:anchorId="6FB43C53" wp14:editId="46BFAD10">
          <wp:simplePos x="0" y="0"/>
          <wp:positionH relativeFrom="column">
            <wp:posOffset>-327444</wp:posOffset>
          </wp:positionH>
          <wp:positionV relativeFrom="paragraph">
            <wp:posOffset>-129803</wp:posOffset>
          </wp:positionV>
          <wp:extent cx="1465200" cy="792000"/>
          <wp:effectExtent l="0" t="0" r="190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header.png"/>
                  <pic:cNvPicPr/>
                </pic:nvPicPr>
                <pic:blipFill>
                  <a:blip r:embed="rId1">
                    <a:extLst>
                      <a:ext uri="{28A0092B-C50C-407E-A947-70E740481C1C}">
                        <a14:useLocalDpi xmlns:a14="http://schemas.microsoft.com/office/drawing/2010/main" val="0"/>
                      </a:ext>
                    </a:extLst>
                  </a:blip>
                  <a:stretch>
                    <a:fillRect/>
                  </a:stretch>
                </pic:blipFill>
                <pic:spPr>
                  <a:xfrm>
                    <a:off x="0" y="0"/>
                    <a:ext cx="1465200" cy="792000"/>
                  </a:xfrm>
                  <a:prstGeom prst="rect">
                    <a:avLst/>
                  </a:prstGeom>
                </pic:spPr>
              </pic:pic>
            </a:graphicData>
          </a:graphic>
          <wp14:sizeRelH relativeFrom="page">
            <wp14:pctWidth>0</wp14:pctWidth>
          </wp14:sizeRelH>
          <wp14:sizeRelV relativeFrom="page">
            <wp14:pctHeight>0</wp14:pctHeight>
          </wp14:sizeRelV>
        </wp:anchor>
      </w:drawing>
    </w:r>
  </w:p>
  <w:p w14:paraId="168E670F" w14:textId="1169D274" w:rsidR="00607848" w:rsidRDefault="00607848" w:rsidP="00607848">
    <w:pPr>
      <w:jc w:val="right"/>
      <w:rPr>
        <w:rFonts w:ascii="Calibri" w:hAnsi="Calibri"/>
        <w:b/>
        <w:bCs/>
        <w:color w:val="002855"/>
        <w:sz w:val="24"/>
        <w:szCs w:val="24"/>
        <w:lang w:val="en-CA"/>
      </w:rPr>
    </w:pPr>
  </w:p>
  <w:p w14:paraId="5B1E9F58" w14:textId="3669375F" w:rsidR="00607848" w:rsidRDefault="00607848" w:rsidP="00607848">
    <w:pPr>
      <w:jc w:val="right"/>
      <w:rPr>
        <w:rFonts w:ascii="Calibri" w:hAnsi="Calibri"/>
        <w:b/>
        <w:bCs/>
        <w:color w:val="002855"/>
        <w:sz w:val="24"/>
        <w:szCs w:val="24"/>
        <w:lang w:val="en-CA"/>
      </w:rPr>
    </w:pPr>
  </w:p>
  <w:p w14:paraId="2B876216" w14:textId="58A2ED2E" w:rsidR="00607848" w:rsidRPr="00D1279D" w:rsidRDefault="00607848" w:rsidP="00607848">
    <w:pPr>
      <w:jc w:val="right"/>
      <w:rPr>
        <w:rFonts w:ascii="Calibri" w:hAnsi="Calibri"/>
        <w:b/>
        <w:bCs/>
        <w:color w:val="002855"/>
        <w:sz w:val="24"/>
        <w:szCs w:val="24"/>
        <w:lang w:val="en-CA"/>
      </w:rPr>
    </w:pPr>
  </w:p>
  <w:p w14:paraId="3E3770C5" w14:textId="54A7D198" w:rsidR="00325013" w:rsidRDefault="00325013" w:rsidP="00607848">
    <w:pPr>
      <w:pStyle w:val="Header"/>
      <w:tabs>
        <w:tab w:val="clear" w:pos="9360"/>
        <w:tab w:val="left" w:pos="1880"/>
      </w:tabs>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4D56"/>
    <w:multiLevelType w:val="hybridMultilevel"/>
    <w:tmpl w:val="59AEF1F2"/>
    <w:lvl w:ilvl="0" w:tplc="837001E2">
      <w:start w:val="1"/>
      <w:numFmt w:val="decimal"/>
      <w:lvlText w:val="%1."/>
      <w:lvlJc w:val="left"/>
      <w:pPr>
        <w:ind w:left="360" w:hanging="360"/>
      </w:pPr>
      <w:rPr>
        <w:rFonts w:hint="default"/>
        <w:color w:val="auto"/>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2CF451D"/>
    <w:multiLevelType w:val="hybridMultilevel"/>
    <w:tmpl w:val="5A049E4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F4F6312"/>
    <w:multiLevelType w:val="hybridMultilevel"/>
    <w:tmpl w:val="D83637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64D6247"/>
    <w:multiLevelType w:val="hybridMultilevel"/>
    <w:tmpl w:val="FA9A7E8C"/>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6672BD"/>
    <w:multiLevelType w:val="hybridMultilevel"/>
    <w:tmpl w:val="395013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CFA2E77"/>
    <w:multiLevelType w:val="hybridMultilevel"/>
    <w:tmpl w:val="264C80EE"/>
    <w:lvl w:ilvl="0" w:tplc="1009000F">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2EC4346"/>
    <w:multiLevelType w:val="hybridMultilevel"/>
    <w:tmpl w:val="1D1AF0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E627DD"/>
    <w:multiLevelType w:val="hybridMultilevel"/>
    <w:tmpl w:val="00D42C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F2B14BF"/>
    <w:multiLevelType w:val="hybridMultilevel"/>
    <w:tmpl w:val="241A81B4"/>
    <w:lvl w:ilvl="0" w:tplc="0A1AF7E2">
      <w:start w:val="1"/>
      <w:numFmt w:val="bullet"/>
      <w:lvlText w:val=""/>
      <w:lvlJc w:val="left"/>
      <w:pPr>
        <w:ind w:left="360" w:hanging="360"/>
      </w:pPr>
      <w:rPr>
        <w:rFonts w:ascii="Wingdings" w:eastAsia="Times New Roman" w:hAnsi="Wingdings"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720F0B3C"/>
    <w:multiLevelType w:val="hybridMultilevel"/>
    <w:tmpl w:val="45C8563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72C40A2A"/>
    <w:multiLevelType w:val="hybridMultilevel"/>
    <w:tmpl w:val="182A6B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10"/>
  </w:num>
  <w:num w:numId="4">
    <w:abstractNumId w:val="7"/>
  </w:num>
  <w:num w:numId="5">
    <w:abstractNumId w:val="2"/>
  </w:num>
  <w:num w:numId="6">
    <w:abstractNumId w:val="5"/>
  </w:num>
  <w:num w:numId="7">
    <w:abstractNumId w:val="8"/>
  </w:num>
  <w:num w:numId="8">
    <w:abstractNumId w:val="3"/>
  </w:num>
  <w:num w:numId="9">
    <w:abstractNumId w:val="6"/>
  </w:num>
  <w:num w:numId="10">
    <w:abstractNumId w:val="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s, Janette PEBA">
    <w15:presenceInfo w15:providerId="AD" w15:userId="S-1-5-21-1326456100-1953833010-59529505-8276"/>
  </w15:person>
  <w15:person w15:author="Butts, Cheryl PEBA">
    <w15:presenceInfo w15:providerId="AD" w15:userId="S-1-5-21-1326456100-1953833010-59529505-2469"/>
  </w15:person>
  <w15:person w15:author="Christie, Sharon PEBA">
    <w15:presenceInfo w15:providerId="AD" w15:userId="S-1-5-21-1326456100-1953833010-59529505-9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203"/>
    <w:rsid w:val="00017351"/>
    <w:rsid w:val="00025248"/>
    <w:rsid w:val="00030B7E"/>
    <w:rsid w:val="00032438"/>
    <w:rsid w:val="00046159"/>
    <w:rsid w:val="00053E4C"/>
    <w:rsid w:val="000715CD"/>
    <w:rsid w:val="000911C7"/>
    <w:rsid w:val="000954C3"/>
    <w:rsid w:val="000A3390"/>
    <w:rsid w:val="000B73CC"/>
    <w:rsid w:val="000C7E36"/>
    <w:rsid w:val="000D3F7B"/>
    <w:rsid w:val="000D498C"/>
    <w:rsid w:val="000D5FAD"/>
    <w:rsid w:val="000E024F"/>
    <w:rsid w:val="000F116B"/>
    <w:rsid w:val="000F4EBF"/>
    <w:rsid w:val="00125507"/>
    <w:rsid w:val="00134525"/>
    <w:rsid w:val="00136B9F"/>
    <w:rsid w:val="00145A0A"/>
    <w:rsid w:val="00151043"/>
    <w:rsid w:val="001640E6"/>
    <w:rsid w:val="00175E30"/>
    <w:rsid w:val="00180C99"/>
    <w:rsid w:val="00193009"/>
    <w:rsid w:val="001977B8"/>
    <w:rsid w:val="001C1D70"/>
    <w:rsid w:val="001C4078"/>
    <w:rsid w:val="001D2CFD"/>
    <w:rsid w:val="001D4300"/>
    <w:rsid w:val="001E3636"/>
    <w:rsid w:val="001E582B"/>
    <w:rsid w:val="001F1283"/>
    <w:rsid w:val="0020613E"/>
    <w:rsid w:val="0020650D"/>
    <w:rsid w:val="00212DC1"/>
    <w:rsid w:val="0022021A"/>
    <w:rsid w:val="0023540A"/>
    <w:rsid w:val="00246C89"/>
    <w:rsid w:val="00291E75"/>
    <w:rsid w:val="002932E3"/>
    <w:rsid w:val="002B519B"/>
    <w:rsid w:val="002C7EAA"/>
    <w:rsid w:val="002D3882"/>
    <w:rsid w:val="00324F1D"/>
    <w:rsid w:val="00325013"/>
    <w:rsid w:val="00325527"/>
    <w:rsid w:val="00333D71"/>
    <w:rsid w:val="0034749F"/>
    <w:rsid w:val="00350BCC"/>
    <w:rsid w:val="0036580B"/>
    <w:rsid w:val="0037650F"/>
    <w:rsid w:val="00380DB6"/>
    <w:rsid w:val="0038246F"/>
    <w:rsid w:val="00383521"/>
    <w:rsid w:val="003954AB"/>
    <w:rsid w:val="00397985"/>
    <w:rsid w:val="003A0E93"/>
    <w:rsid w:val="003C0337"/>
    <w:rsid w:val="003E10CD"/>
    <w:rsid w:val="003E57BF"/>
    <w:rsid w:val="003E633B"/>
    <w:rsid w:val="003F1540"/>
    <w:rsid w:val="00407AEE"/>
    <w:rsid w:val="004123E9"/>
    <w:rsid w:val="00416A83"/>
    <w:rsid w:val="00422F92"/>
    <w:rsid w:val="004251BB"/>
    <w:rsid w:val="004479C5"/>
    <w:rsid w:val="00450E6B"/>
    <w:rsid w:val="00450F6C"/>
    <w:rsid w:val="00451369"/>
    <w:rsid w:val="00462105"/>
    <w:rsid w:val="004631A7"/>
    <w:rsid w:val="004703CA"/>
    <w:rsid w:val="004743FD"/>
    <w:rsid w:val="00491021"/>
    <w:rsid w:val="004B3726"/>
    <w:rsid w:val="004E226D"/>
    <w:rsid w:val="004E2340"/>
    <w:rsid w:val="004F281F"/>
    <w:rsid w:val="00500203"/>
    <w:rsid w:val="00510939"/>
    <w:rsid w:val="00514367"/>
    <w:rsid w:val="00517575"/>
    <w:rsid w:val="0052047A"/>
    <w:rsid w:val="00542482"/>
    <w:rsid w:val="00546FE9"/>
    <w:rsid w:val="00550179"/>
    <w:rsid w:val="00550634"/>
    <w:rsid w:val="0055114C"/>
    <w:rsid w:val="00556B7B"/>
    <w:rsid w:val="00563AE1"/>
    <w:rsid w:val="00584AD7"/>
    <w:rsid w:val="005A4090"/>
    <w:rsid w:val="005B255E"/>
    <w:rsid w:val="005C25AF"/>
    <w:rsid w:val="005D54EB"/>
    <w:rsid w:val="005E2C3D"/>
    <w:rsid w:val="005F1388"/>
    <w:rsid w:val="006035DA"/>
    <w:rsid w:val="00605A1A"/>
    <w:rsid w:val="00607848"/>
    <w:rsid w:val="00630146"/>
    <w:rsid w:val="006328F6"/>
    <w:rsid w:val="0063428A"/>
    <w:rsid w:val="00644979"/>
    <w:rsid w:val="00656485"/>
    <w:rsid w:val="00660A1E"/>
    <w:rsid w:val="00661262"/>
    <w:rsid w:val="00667D6A"/>
    <w:rsid w:val="0067654F"/>
    <w:rsid w:val="0068056C"/>
    <w:rsid w:val="00681DF9"/>
    <w:rsid w:val="00682467"/>
    <w:rsid w:val="00682812"/>
    <w:rsid w:val="006B622A"/>
    <w:rsid w:val="006D21C1"/>
    <w:rsid w:val="006E4B35"/>
    <w:rsid w:val="006F01B8"/>
    <w:rsid w:val="0070426E"/>
    <w:rsid w:val="00705601"/>
    <w:rsid w:val="00711E21"/>
    <w:rsid w:val="00722A9F"/>
    <w:rsid w:val="00734154"/>
    <w:rsid w:val="00734F15"/>
    <w:rsid w:val="007372B4"/>
    <w:rsid w:val="007511E0"/>
    <w:rsid w:val="00755289"/>
    <w:rsid w:val="00764DB4"/>
    <w:rsid w:val="00773CE0"/>
    <w:rsid w:val="00781B6C"/>
    <w:rsid w:val="007A01BF"/>
    <w:rsid w:val="007B747B"/>
    <w:rsid w:val="007B776C"/>
    <w:rsid w:val="007D4939"/>
    <w:rsid w:val="007D51BE"/>
    <w:rsid w:val="007D5D78"/>
    <w:rsid w:val="007D6DD2"/>
    <w:rsid w:val="007E1CEE"/>
    <w:rsid w:val="007E3B2E"/>
    <w:rsid w:val="007F2229"/>
    <w:rsid w:val="00815F4F"/>
    <w:rsid w:val="00820EA1"/>
    <w:rsid w:val="008279BA"/>
    <w:rsid w:val="008544D0"/>
    <w:rsid w:val="00854A1D"/>
    <w:rsid w:val="00855689"/>
    <w:rsid w:val="0087275C"/>
    <w:rsid w:val="00882F4C"/>
    <w:rsid w:val="008979EC"/>
    <w:rsid w:val="008A1110"/>
    <w:rsid w:val="008A3D34"/>
    <w:rsid w:val="008B66CD"/>
    <w:rsid w:val="008E2AD8"/>
    <w:rsid w:val="008F2536"/>
    <w:rsid w:val="008F3E5A"/>
    <w:rsid w:val="0091225A"/>
    <w:rsid w:val="0091288A"/>
    <w:rsid w:val="00913DB5"/>
    <w:rsid w:val="00920CFB"/>
    <w:rsid w:val="009237ED"/>
    <w:rsid w:val="00930D40"/>
    <w:rsid w:val="00930F60"/>
    <w:rsid w:val="00931F33"/>
    <w:rsid w:val="00935C71"/>
    <w:rsid w:val="00943A54"/>
    <w:rsid w:val="00945603"/>
    <w:rsid w:val="00957E32"/>
    <w:rsid w:val="0096669C"/>
    <w:rsid w:val="009672CC"/>
    <w:rsid w:val="00973473"/>
    <w:rsid w:val="009A1274"/>
    <w:rsid w:val="009B2EF4"/>
    <w:rsid w:val="009C234E"/>
    <w:rsid w:val="009D0B49"/>
    <w:rsid w:val="009D150C"/>
    <w:rsid w:val="00A130D2"/>
    <w:rsid w:val="00A1367D"/>
    <w:rsid w:val="00A13831"/>
    <w:rsid w:val="00A169C6"/>
    <w:rsid w:val="00A225D4"/>
    <w:rsid w:val="00A31F09"/>
    <w:rsid w:val="00A40657"/>
    <w:rsid w:val="00A54101"/>
    <w:rsid w:val="00A54FDF"/>
    <w:rsid w:val="00A64A4E"/>
    <w:rsid w:val="00AA3A5B"/>
    <w:rsid w:val="00AA53FF"/>
    <w:rsid w:val="00AA7C3C"/>
    <w:rsid w:val="00AC16E1"/>
    <w:rsid w:val="00AD3CAC"/>
    <w:rsid w:val="00AE4A39"/>
    <w:rsid w:val="00B224EC"/>
    <w:rsid w:val="00B2250A"/>
    <w:rsid w:val="00B27955"/>
    <w:rsid w:val="00B31600"/>
    <w:rsid w:val="00B34D98"/>
    <w:rsid w:val="00B414F2"/>
    <w:rsid w:val="00B42FB9"/>
    <w:rsid w:val="00B60F82"/>
    <w:rsid w:val="00B71E34"/>
    <w:rsid w:val="00B74481"/>
    <w:rsid w:val="00B80872"/>
    <w:rsid w:val="00B83FCC"/>
    <w:rsid w:val="00B9668D"/>
    <w:rsid w:val="00BB3937"/>
    <w:rsid w:val="00BB4458"/>
    <w:rsid w:val="00BB7593"/>
    <w:rsid w:val="00BD39D1"/>
    <w:rsid w:val="00BF3AA4"/>
    <w:rsid w:val="00BF7D53"/>
    <w:rsid w:val="00C00205"/>
    <w:rsid w:val="00C049A1"/>
    <w:rsid w:val="00C1557D"/>
    <w:rsid w:val="00C257A2"/>
    <w:rsid w:val="00C27DE8"/>
    <w:rsid w:val="00C41AD1"/>
    <w:rsid w:val="00C47907"/>
    <w:rsid w:val="00C51927"/>
    <w:rsid w:val="00C55506"/>
    <w:rsid w:val="00C61267"/>
    <w:rsid w:val="00C61644"/>
    <w:rsid w:val="00C661A1"/>
    <w:rsid w:val="00C83E22"/>
    <w:rsid w:val="00C86064"/>
    <w:rsid w:val="00C94A04"/>
    <w:rsid w:val="00C96B81"/>
    <w:rsid w:val="00CB7E13"/>
    <w:rsid w:val="00CC3F94"/>
    <w:rsid w:val="00CD215F"/>
    <w:rsid w:val="00CD43A4"/>
    <w:rsid w:val="00CE4168"/>
    <w:rsid w:val="00CE7D7B"/>
    <w:rsid w:val="00D05A36"/>
    <w:rsid w:val="00D16AB3"/>
    <w:rsid w:val="00D40393"/>
    <w:rsid w:val="00D61735"/>
    <w:rsid w:val="00D638A6"/>
    <w:rsid w:val="00D65537"/>
    <w:rsid w:val="00D65FE4"/>
    <w:rsid w:val="00D70054"/>
    <w:rsid w:val="00D70A8C"/>
    <w:rsid w:val="00D770B6"/>
    <w:rsid w:val="00D83B58"/>
    <w:rsid w:val="00D9256F"/>
    <w:rsid w:val="00D9271A"/>
    <w:rsid w:val="00DA667B"/>
    <w:rsid w:val="00DB4C40"/>
    <w:rsid w:val="00DC5992"/>
    <w:rsid w:val="00DD5C94"/>
    <w:rsid w:val="00DD65D3"/>
    <w:rsid w:val="00E00CEC"/>
    <w:rsid w:val="00E22320"/>
    <w:rsid w:val="00E25434"/>
    <w:rsid w:val="00E371E7"/>
    <w:rsid w:val="00E529AD"/>
    <w:rsid w:val="00E73762"/>
    <w:rsid w:val="00E92218"/>
    <w:rsid w:val="00E9376D"/>
    <w:rsid w:val="00E9488E"/>
    <w:rsid w:val="00EA106F"/>
    <w:rsid w:val="00EA7C76"/>
    <w:rsid w:val="00EC68C9"/>
    <w:rsid w:val="00ED199D"/>
    <w:rsid w:val="00EE24FF"/>
    <w:rsid w:val="00EF001D"/>
    <w:rsid w:val="00EF4ECF"/>
    <w:rsid w:val="00F17943"/>
    <w:rsid w:val="00F2467D"/>
    <w:rsid w:val="00F25429"/>
    <w:rsid w:val="00F44D4E"/>
    <w:rsid w:val="00F45169"/>
    <w:rsid w:val="00F84C1E"/>
    <w:rsid w:val="00F86333"/>
    <w:rsid w:val="00F96374"/>
    <w:rsid w:val="00FA18CF"/>
    <w:rsid w:val="00FA7AD3"/>
    <w:rsid w:val="00FB03C8"/>
    <w:rsid w:val="00FB628F"/>
    <w:rsid w:val="00FB7B9E"/>
    <w:rsid w:val="00FD241D"/>
    <w:rsid w:val="00FD60E8"/>
    <w:rsid w:val="00FE4C34"/>
    <w:rsid w:val="00FF38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DAEEC"/>
  <w15:docId w15:val="{6E1C613E-9921-4E9C-9752-A50C84DC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1B8"/>
    <w:rPr>
      <w:rFonts w:ascii="Times" w:hAnsi="Times"/>
      <w:sz w:val="23"/>
      <w:lang w:val="en-US"/>
    </w:rPr>
  </w:style>
  <w:style w:type="paragraph" w:styleId="Heading1">
    <w:name w:val="heading 1"/>
    <w:basedOn w:val="Normal"/>
    <w:next w:val="Normal"/>
    <w:link w:val="Heading1Char"/>
    <w:qFormat/>
    <w:rsid w:val="006F01B8"/>
    <w:pPr>
      <w:keepNext/>
      <w:keepLines/>
      <w:outlineLvl w:val="0"/>
    </w:pPr>
    <w:rPr>
      <w:rFonts w:ascii="Cambria" w:hAnsi="Cambria"/>
      <w:b/>
      <w:bCs/>
      <w:kern w:val="32"/>
      <w:sz w:val="32"/>
      <w:szCs w:val="32"/>
      <w:lang w:val="en-CA"/>
    </w:rPr>
  </w:style>
  <w:style w:type="paragraph" w:styleId="Heading2">
    <w:name w:val="heading 2"/>
    <w:basedOn w:val="Normal"/>
    <w:next w:val="Normal"/>
    <w:link w:val="Heading2Char"/>
    <w:qFormat/>
    <w:rsid w:val="006F01B8"/>
    <w:pPr>
      <w:keepNext/>
      <w:keepLines/>
      <w:outlineLvl w:val="1"/>
    </w:pPr>
    <w:rPr>
      <w:rFonts w:ascii="Cambria" w:hAnsi="Cambria"/>
      <w:b/>
      <w:bCs/>
      <w:i/>
      <w:iCs/>
      <w:sz w:val="28"/>
      <w:szCs w:val="28"/>
      <w:lang w:val="en-CA"/>
    </w:rPr>
  </w:style>
  <w:style w:type="paragraph" w:styleId="Heading3">
    <w:name w:val="heading 3"/>
    <w:basedOn w:val="Heading2"/>
    <w:next w:val="Normal"/>
    <w:link w:val="Heading3Char"/>
    <w:qFormat/>
    <w:rsid w:val="006F01B8"/>
    <w:pPr>
      <w:outlineLvl w:val="2"/>
    </w:pPr>
    <w:rPr>
      <w:i w:val="0"/>
      <w:iCs w:val="0"/>
      <w:sz w:val="26"/>
      <w:szCs w:val="26"/>
    </w:rPr>
  </w:style>
  <w:style w:type="paragraph" w:styleId="Heading4">
    <w:name w:val="heading 4"/>
    <w:basedOn w:val="Heading2"/>
    <w:next w:val="Normal"/>
    <w:link w:val="Heading4Char"/>
    <w:qFormat/>
    <w:rsid w:val="006F01B8"/>
    <w:pPr>
      <w:outlineLvl w:val="3"/>
    </w:pPr>
    <w:rPr>
      <w:rFonts w:ascii="Calibri" w:hAnsi="Calibri"/>
      <w:i w:val="0"/>
      <w:iCs w:val="0"/>
    </w:rPr>
  </w:style>
  <w:style w:type="paragraph" w:styleId="Heading5">
    <w:name w:val="heading 5"/>
    <w:basedOn w:val="Normal"/>
    <w:next w:val="Normal"/>
    <w:link w:val="Heading5Char"/>
    <w:qFormat/>
    <w:rsid w:val="006F01B8"/>
    <w:pPr>
      <w:spacing w:before="240" w:after="60"/>
      <w:outlineLvl w:val="4"/>
    </w:pPr>
    <w:rPr>
      <w:rFonts w:ascii="Calibri" w:hAnsi="Calibri"/>
      <w:b/>
      <w:bCs/>
      <w:i/>
      <w:iCs/>
      <w:sz w:val="26"/>
      <w:szCs w:val="26"/>
      <w:lang w:val="en-CA"/>
    </w:rPr>
  </w:style>
  <w:style w:type="paragraph" w:styleId="Heading6">
    <w:name w:val="heading 6"/>
    <w:basedOn w:val="Normal"/>
    <w:next w:val="Normal"/>
    <w:link w:val="Heading6Char"/>
    <w:qFormat/>
    <w:rsid w:val="006F01B8"/>
    <w:pPr>
      <w:spacing w:before="240" w:after="60"/>
      <w:outlineLvl w:val="5"/>
    </w:pPr>
    <w:rPr>
      <w:rFonts w:ascii="Calibri" w:hAnsi="Calibri"/>
      <w:b/>
      <w:bCs/>
      <w:sz w:val="20"/>
      <w:lang w:val="en-CA"/>
    </w:rPr>
  </w:style>
  <w:style w:type="paragraph" w:styleId="Heading7">
    <w:name w:val="heading 7"/>
    <w:basedOn w:val="Normal"/>
    <w:next w:val="Normal"/>
    <w:link w:val="Heading7Char"/>
    <w:qFormat/>
    <w:rsid w:val="006F01B8"/>
    <w:pPr>
      <w:spacing w:before="240" w:after="60"/>
      <w:outlineLvl w:val="6"/>
    </w:pPr>
    <w:rPr>
      <w:rFonts w:ascii="Calibri" w:hAnsi="Calibri"/>
      <w:sz w:val="24"/>
      <w:szCs w:val="24"/>
      <w:lang w:val="en-CA"/>
    </w:rPr>
  </w:style>
  <w:style w:type="paragraph" w:styleId="Heading8">
    <w:name w:val="heading 8"/>
    <w:basedOn w:val="Normal"/>
    <w:next w:val="Normal"/>
    <w:link w:val="Heading8Char"/>
    <w:qFormat/>
    <w:rsid w:val="006F01B8"/>
    <w:pPr>
      <w:spacing w:before="240" w:after="60"/>
      <w:outlineLvl w:val="7"/>
    </w:pPr>
    <w:rPr>
      <w:rFonts w:ascii="Calibri" w:hAnsi="Calibri"/>
      <w:i/>
      <w:iCs/>
      <w:sz w:val="24"/>
      <w:szCs w:val="24"/>
      <w:lang w:val="en-CA"/>
    </w:rPr>
  </w:style>
  <w:style w:type="paragraph" w:styleId="Heading9">
    <w:name w:val="heading 9"/>
    <w:basedOn w:val="Normal"/>
    <w:next w:val="Normal"/>
    <w:link w:val="Heading9Char"/>
    <w:qFormat/>
    <w:rsid w:val="006F01B8"/>
    <w:pPr>
      <w:spacing w:before="240" w:after="60"/>
      <w:outlineLvl w:val="8"/>
    </w:pPr>
    <w:rPr>
      <w:rFonts w:ascii="Cambria" w:hAnsi="Cambria"/>
      <w:sz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F01B8"/>
    <w:rPr>
      <w:rFonts w:ascii="Cambria" w:hAnsi="Cambria"/>
      <w:b/>
      <w:bCs/>
      <w:kern w:val="32"/>
      <w:sz w:val="32"/>
      <w:szCs w:val="32"/>
    </w:rPr>
  </w:style>
  <w:style w:type="character" w:customStyle="1" w:styleId="Heading2Char">
    <w:name w:val="Heading 2 Char"/>
    <w:link w:val="Heading2"/>
    <w:rsid w:val="006F01B8"/>
    <w:rPr>
      <w:rFonts w:ascii="Cambria" w:hAnsi="Cambria"/>
      <w:b/>
      <w:bCs/>
      <w:i/>
      <w:iCs/>
      <w:sz w:val="28"/>
      <w:szCs w:val="28"/>
    </w:rPr>
  </w:style>
  <w:style w:type="character" w:customStyle="1" w:styleId="Heading3Char">
    <w:name w:val="Heading 3 Char"/>
    <w:link w:val="Heading3"/>
    <w:rsid w:val="006F01B8"/>
    <w:rPr>
      <w:rFonts w:ascii="Cambria" w:hAnsi="Cambria"/>
      <w:b/>
      <w:bCs/>
      <w:sz w:val="26"/>
      <w:szCs w:val="26"/>
    </w:rPr>
  </w:style>
  <w:style w:type="character" w:customStyle="1" w:styleId="Heading4Char">
    <w:name w:val="Heading 4 Char"/>
    <w:link w:val="Heading4"/>
    <w:rsid w:val="006F01B8"/>
    <w:rPr>
      <w:rFonts w:ascii="Calibri" w:hAnsi="Calibri"/>
      <w:b/>
      <w:bCs/>
      <w:sz w:val="28"/>
      <w:szCs w:val="28"/>
    </w:rPr>
  </w:style>
  <w:style w:type="character" w:customStyle="1" w:styleId="Heading5Char">
    <w:name w:val="Heading 5 Char"/>
    <w:link w:val="Heading5"/>
    <w:rsid w:val="006F01B8"/>
    <w:rPr>
      <w:rFonts w:ascii="Calibri" w:hAnsi="Calibri"/>
      <w:b/>
      <w:bCs/>
      <w:i/>
      <w:iCs/>
      <w:sz w:val="26"/>
      <w:szCs w:val="26"/>
    </w:rPr>
  </w:style>
  <w:style w:type="character" w:customStyle="1" w:styleId="Heading6Char">
    <w:name w:val="Heading 6 Char"/>
    <w:link w:val="Heading6"/>
    <w:rsid w:val="006F01B8"/>
    <w:rPr>
      <w:rFonts w:ascii="Calibri" w:hAnsi="Calibri"/>
      <w:b/>
      <w:bCs/>
    </w:rPr>
  </w:style>
  <w:style w:type="character" w:customStyle="1" w:styleId="Heading7Char">
    <w:name w:val="Heading 7 Char"/>
    <w:link w:val="Heading7"/>
    <w:rsid w:val="006F01B8"/>
    <w:rPr>
      <w:rFonts w:ascii="Calibri" w:hAnsi="Calibri"/>
      <w:sz w:val="24"/>
      <w:szCs w:val="24"/>
    </w:rPr>
  </w:style>
  <w:style w:type="character" w:customStyle="1" w:styleId="Heading8Char">
    <w:name w:val="Heading 8 Char"/>
    <w:link w:val="Heading8"/>
    <w:rsid w:val="006F01B8"/>
    <w:rPr>
      <w:rFonts w:ascii="Calibri" w:hAnsi="Calibri"/>
      <w:i/>
      <w:iCs/>
      <w:sz w:val="24"/>
      <w:szCs w:val="24"/>
    </w:rPr>
  </w:style>
  <w:style w:type="character" w:customStyle="1" w:styleId="Heading9Char">
    <w:name w:val="Heading 9 Char"/>
    <w:link w:val="Heading9"/>
    <w:rsid w:val="006F01B8"/>
    <w:rPr>
      <w:rFonts w:ascii="Cambria" w:hAnsi="Cambria"/>
    </w:rPr>
  </w:style>
  <w:style w:type="paragraph" w:styleId="Caption">
    <w:name w:val="caption"/>
    <w:basedOn w:val="Normal"/>
    <w:next w:val="Normal"/>
    <w:qFormat/>
    <w:rsid w:val="006F01B8"/>
    <w:pPr>
      <w:spacing w:before="120" w:after="120"/>
    </w:pPr>
    <w:rPr>
      <w:b/>
    </w:rPr>
  </w:style>
  <w:style w:type="paragraph" w:styleId="Title">
    <w:name w:val="Title"/>
    <w:basedOn w:val="Normal"/>
    <w:link w:val="TitleChar"/>
    <w:qFormat/>
    <w:rsid w:val="006F01B8"/>
    <w:pPr>
      <w:jc w:val="center"/>
    </w:pPr>
    <w:rPr>
      <w:rFonts w:ascii="Cambria" w:hAnsi="Cambria"/>
      <w:b/>
      <w:bCs/>
      <w:kern w:val="28"/>
      <w:sz w:val="32"/>
      <w:szCs w:val="32"/>
      <w:lang w:val="en-CA"/>
    </w:rPr>
  </w:style>
  <w:style w:type="character" w:customStyle="1" w:styleId="TitleChar">
    <w:name w:val="Title Char"/>
    <w:link w:val="Title"/>
    <w:rsid w:val="006F01B8"/>
    <w:rPr>
      <w:rFonts w:ascii="Cambria" w:hAnsi="Cambria"/>
      <w:b/>
      <w:bCs/>
      <w:kern w:val="28"/>
      <w:sz w:val="32"/>
      <w:szCs w:val="32"/>
    </w:rPr>
  </w:style>
  <w:style w:type="paragraph" w:styleId="Subtitle">
    <w:name w:val="Subtitle"/>
    <w:basedOn w:val="Normal"/>
    <w:link w:val="SubtitleChar"/>
    <w:qFormat/>
    <w:rsid w:val="006F01B8"/>
    <w:pPr>
      <w:spacing w:after="60"/>
      <w:jc w:val="center"/>
      <w:outlineLvl w:val="1"/>
    </w:pPr>
    <w:rPr>
      <w:rFonts w:ascii="Cambria" w:hAnsi="Cambria"/>
      <w:sz w:val="24"/>
      <w:szCs w:val="24"/>
      <w:lang w:val="en-CA"/>
    </w:rPr>
  </w:style>
  <w:style w:type="character" w:customStyle="1" w:styleId="SubtitleChar">
    <w:name w:val="Subtitle Char"/>
    <w:link w:val="Subtitle"/>
    <w:rsid w:val="006F01B8"/>
    <w:rPr>
      <w:rFonts w:ascii="Cambria" w:hAnsi="Cambria"/>
      <w:sz w:val="24"/>
      <w:szCs w:val="24"/>
    </w:rPr>
  </w:style>
  <w:style w:type="paragraph" w:styleId="ListParagraph">
    <w:name w:val="List Paragraph"/>
    <w:basedOn w:val="Normal"/>
    <w:uiPriority w:val="34"/>
    <w:qFormat/>
    <w:rsid w:val="006F01B8"/>
    <w:pPr>
      <w:ind w:left="720"/>
      <w:contextualSpacing/>
    </w:pPr>
  </w:style>
  <w:style w:type="paragraph" w:styleId="Header">
    <w:name w:val="header"/>
    <w:basedOn w:val="Normal"/>
    <w:link w:val="HeaderChar"/>
    <w:uiPriority w:val="99"/>
    <w:unhideWhenUsed/>
    <w:rsid w:val="00500203"/>
    <w:pPr>
      <w:tabs>
        <w:tab w:val="center" w:pos="4680"/>
        <w:tab w:val="right" w:pos="9360"/>
      </w:tabs>
    </w:pPr>
  </w:style>
  <w:style w:type="character" w:customStyle="1" w:styleId="HeaderChar">
    <w:name w:val="Header Char"/>
    <w:basedOn w:val="DefaultParagraphFont"/>
    <w:link w:val="Header"/>
    <w:uiPriority w:val="99"/>
    <w:rsid w:val="00500203"/>
    <w:rPr>
      <w:rFonts w:ascii="Times" w:hAnsi="Times"/>
      <w:sz w:val="23"/>
      <w:lang w:val="en-US"/>
    </w:rPr>
  </w:style>
  <w:style w:type="paragraph" w:styleId="Footer">
    <w:name w:val="footer"/>
    <w:basedOn w:val="Normal"/>
    <w:link w:val="FooterChar"/>
    <w:uiPriority w:val="99"/>
    <w:unhideWhenUsed/>
    <w:rsid w:val="00500203"/>
    <w:pPr>
      <w:tabs>
        <w:tab w:val="center" w:pos="4680"/>
        <w:tab w:val="right" w:pos="9360"/>
      </w:tabs>
    </w:pPr>
  </w:style>
  <w:style w:type="character" w:customStyle="1" w:styleId="FooterChar">
    <w:name w:val="Footer Char"/>
    <w:basedOn w:val="DefaultParagraphFont"/>
    <w:link w:val="Footer"/>
    <w:uiPriority w:val="99"/>
    <w:rsid w:val="00500203"/>
    <w:rPr>
      <w:rFonts w:ascii="Times" w:hAnsi="Times"/>
      <w:sz w:val="23"/>
      <w:lang w:val="en-US"/>
    </w:rPr>
  </w:style>
  <w:style w:type="paragraph" w:styleId="BalloonText">
    <w:name w:val="Balloon Text"/>
    <w:basedOn w:val="Normal"/>
    <w:link w:val="BalloonTextChar"/>
    <w:uiPriority w:val="99"/>
    <w:semiHidden/>
    <w:unhideWhenUsed/>
    <w:rsid w:val="00500203"/>
    <w:rPr>
      <w:rFonts w:ascii="Tahoma" w:hAnsi="Tahoma" w:cs="Tahoma"/>
      <w:sz w:val="16"/>
      <w:szCs w:val="16"/>
    </w:rPr>
  </w:style>
  <w:style w:type="character" w:customStyle="1" w:styleId="BalloonTextChar">
    <w:name w:val="Balloon Text Char"/>
    <w:basedOn w:val="DefaultParagraphFont"/>
    <w:link w:val="BalloonText"/>
    <w:uiPriority w:val="99"/>
    <w:semiHidden/>
    <w:rsid w:val="00500203"/>
    <w:rPr>
      <w:rFonts w:ascii="Tahoma" w:hAnsi="Tahoma" w:cs="Tahoma"/>
      <w:sz w:val="16"/>
      <w:szCs w:val="16"/>
      <w:lang w:val="en-US"/>
    </w:rPr>
  </w:style>
  <w:style w:type="character" w:styleId="CommentReference">
    <w:name w:val="annotation reference"/>
    <w:basedOn w:val="DefaultParagraphFont"/>
    <w:uiPriority w:val="99"/>
    <w:semiHidden/>
    <w:unhideWhenUsed/>
    <w:rsid w:val="002B519B"/>
    <w:rPr>
      <w:sz w:val="16"/>
      <w:szCs w:val="16"/>
    </w:rPr>
  </w:style>
  <w:style w:type="paragraph" w:styleId="CommentText">
    <w:name w:val="annotation text"/>
    <w:basedOn w:val="Normal"/>
    <w:link w:val="CommentTextChar"/>
    <w:uiPriority w:val="99"/>
    <w:semiHidden/>
    <w:unhideWhenUsed/>
    <w:rsid w:val="002B519B"/>
    <w:rPr>
      <w:sz w:val="20"/>
    </w:rPr>
  </w:style>
  <w:style w:type="character" w:customStyle="1" w:styleId="CommentTextChar">
    <w:name w:val="Comment Text Char"/>
    <w:basedOn w:val="DefaultParagraphFont"/>
    <w:link w:val="CommentText"/>
    <w:uiPriority w:val="99"/>
    <w:semiHidden/>
    <w:rsid w:val="002B519B"/>
    <w:rPr>
      <w:rFonts w:ascii="Times" w:hAnsi="Times"/>
      <w:lang w:val="en-US"/>
    </w:rPr>
  </w:style>
  <w:style w:type="paragraph" w:styleId="CommentSubject">
    <w:name w:val="annotation subject"/>
    <w:basedOn w:val="CommentText"/>
    <w:next w:val="CommentText"/>
    <w:link w:val="CommentSubjectChar"/>
    <w:uiPriority w:val="99"/>
    <w:semiHidden/>
    <w:unhideWhenUsed/>
    <w:rsid w:val="002B519B"/>
    <w:rPr>
      <w:b/>
      <w:bCs/>
    </w:rPr>
  </w:style>
  <w:style w:type="character" w:customStyle="1" w:styleId="CommentSubjectChar">
    <w:name w:val="Comment Subject Char"/>
    <w:basedOn w:val="CommentTextChar"/>
    <w:link w:val="CommentSubject"/>
    <w:uiPriority w:val="99"/>
    <w:semiHidden/>
    <w:rsid w:val="002B519B"/>
    <w:rPr>
      <w:rFonts w:ascii="Times" w:hAnsi="Times"/>
      <w:b/>
      <w:bCs/>
      <w:lang w:val="en-US"/>
    </w:rPr>
  </w:style>
  <w:style w:type="table" w:styleId="TableGrid">
    <w:name w:val="Table Grid"/>
    <w:basedOn w:val="TableNormal"/>
    <w:uiPriority w:val="39"/>
    <w:rsid w:val="006328F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3954AB"/>
    <w:pPr>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NoParagraphStyle">
    <w:name w:val="[No Paragraph Style]"/>
    <w:rsid w:val="007A01BF"/>
    <w:pPr>
      <w:autoSpaceDE w:val="0"/>
      <w:autoSpaceDN w:val="0"/>
      <w:adjustRightInd w:val="0"/>
      <w:spacing w:line="288" w:lineRule="auto"/>
      <w:textAlignment w:val="center"/>
    </w:pPr>
    <w:rPr>
      <w:color w:val="000000"/>
      <w:sz w:val="24"/>
      <w:szCs w:val="24"/>
      <w:lang w:val="en-US"/>
    </w:rPr>
  </w:style>
  <w:style w:type="character" w:customStyle="1" w:styleId="hardreadability">
    <w:name w:val="hardreadability"/>
    <w:basedOn w:val="DefaultParagraphFont"/>
    <w:rsid w:val="00755289"/>
  </w:style>
  <w:style w:type="character" w:customStyle="1" w:styleId="complexword">
    <w:name w:val="complexword"/>
    <w:basedOn w:val="DefaultParagraphFont"/>
    <w:rsid w:val="00755289"/>
  </w:style>
  <w:style w:type="paragraph" w:styleId="Revision">
    <w:name w:val="Revision"/>
    <w:hidden/>
    <w:uiPriority w:val="99"/>
    <w:semiHidden/>
    <w:rsid w:val="00A1367D"/>
    <w:rPr>
      <w:rFonts w:ascii="Times" w:hAnsi="Times"/>
      <w:sz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3445">
      <w:bodyDiv w:val="1"/>
      <w:marLeft w:val="0"/>
      <w:marRight w:val="0"/>
      <w:marTop w:val="0"/>
      <w:marBottom w:val="0"/>
      <w:divBdr>
        <w:top w:val="none" w:sz="0" w:space="0" w:color="auto"/>
        <w:left w:val="none" w:sz="0" w:space="0" w:color="auto"/>
        <w:bottom w:val="none" w:sz="0" w:space="0" w:color="auto"/>
        <w:right w:val="none" w:sz="0" w:space="0" w:color="auto"/>
      </w:divBdr>
    </w:div>
    <w:div w:id="1415085051">
      <w:bodyDiv w:val="1"/>
      <w:marLeft w:val="0"/>
      <w:marRight w:val="0"/>
      <w:marTop w:val="0"/>
      <w:marBottom w:val="0"/>
      <w:divBdr>
        <w:top w:val="none" w:sz="0" w:space="0" w:color="auto"/>
        <w:left w:val="none" w:sz="0" w:space="0" w:color="auto"/>
        <w:bottom w:val="none" w:sz="0" w:space="0" w:color="auto"/>
        <w:right w:val="none" w:sz="0" w:space="0" w:color="auto"/>
      </w:divBdr>
      <w:divsChild>
        <w:div w:id="1337734860">
          <w:marLeft w:val="0"/>
          <w:marRight w:val="0"/>
          <w:marTop w:val="0"/>
          <w:marBottom w:val="0"/>
          <w:divBdr>
            <w:top w:val="none" w:sz="0" w:space="0" w:color="auto"/>
            <w:left w:val="none" w:sz="0" w:space="0" w:color="auto"/>
            <w:bottom w:val="none" w:sz="0" w:space="0" w:color="auto"/>
            <w:right w:val="none" w:sz="0" w:space="0" w:color="auto"/>
          </w:divBdr>
          <w:divsChild>
            <w:div w:id="7315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BF137-F240-4F78-A468-213255DC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8</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Public Employees Benefits Agency</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Bodnar, Donna PEBA</dc:creator>
  <cp:lastModifiedBy>Christie, Sharon PEBA</cp:lastModifiedBy>
  <cp:revision>11</cp:revision>
  <cp:lastPrinted>2022-05-18T20:36:00Z</cp:lastPrinted>
  <dcterms:created xsi:type="dcterms:W3CDTF">2022-05-18T20:05:00Z</dcterms:created>
  <dcterms:modified xsi:type="dcterms:W3CDTF">2022-06-01T22:57:00Z</dcterms:modified>
</cp:coreProperties>
</file>