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8A961" w14:textId="77777777" w:rsidR="001F1166" w:rsidRDefault="001F1166" w:rsidP="001F1166">
      <w:pPr>
        <w:pStyle w:val="TitlePage-Heading1"/>
      </w:pPr>
      <w:bookmarkStart w:id="0" w:name="_GoBack"/>
      <w:bookmarkEnd w:id="0"/>
    </w:p>
    <w:p w14:paraId="1A46D14C" w14:textId="77777777" w:rsidR="001F1166" w:rsidRDefault="001F1166" w:rsidP="001F1166">
      <w:pPr>
        <w:pStyle w:val="TitlePage-Heading1"/>
      </w:pPr>
    </w:p>
    <w:p w14:paraId="29D8092F" w14:textId="77777777" w:rsidR="001F1166" w:rsidRDefault="001F1166" w:rsidP="001F1166">
      <w:pPr>
        <w:pStyle w:val="TitlePage-Heading1"/>
      </w:pPr>
    </w:p>
    <w:p w14:paraId="5FE508DE" w14:textId="77777777" w:rsidR="005074AB" w:rsidRDefault="005074AB" w:rsidP="001F1166">
      <w:pPr>
        <w:pStyle w:val="TitlePage-Heading1"/>
      </w:pPr>
      <w:r>
        <w:t>JEA</w:t>
      </w:r>
    </w:p>
    <w:p w14:paraId="709220B6" w14:textId="77777777" w:rsidR="005074AB" w:rsidRDefault="005074AB" w:rsidP="006E2691">
      <w:pPr>
        <w:pStyle w:val="TitlePage-Heading1"/>
      </w:pPr>
    </w:p>
    <w:p w14:paraId="30FDCDD2" w14:textId="5FCE849C" w:rsidR="002A430C" w:rsidRDefault="009153CC" w:rsidP="00CB2DA5">
      <w:pPr>
        <w:jc w:val="right"/>
      </w:pPr>
      <w:r>
        <w:rPr>
          <w:rFonts w:ascii="Times New Roman Bold" w:hAnsi="Times New Roman Bold"/>
          <w:b/>
          <w:bCs/>
          <w:color w:val="0033CC"/>
          <w:sz w:val="56"/>
          <w:szCs w:val="52"/>
        </w:rPr>
        <w:t>PE</w:t>
      </w:r>
      <w:r w:rsidR="00056575">
        <w:rPr>
          <w:rFonts w:ascii="Times New Roman Bold" w:hAnsi="Times New Roman Bold"/>
          <w:b/>
          <w:bCs/>
          <w:color w:val="0033CC"/>
          <w:sz w:val="56"/>
          <w:szCs w:val="52"/>
        </w:rPr>
        <w:t>PP</w:t>
      </w:r>
      <w:r w:rsidR="00320D2E">
        <w:rPr>
          <w:rFonts w:ascii="Times New Roman Bold" w:hAnsi="Times New Roman Bold"/>
          <w:b/>
          <w:bCs/>
          <w:color w:val="0033CC"/>
          <w:sz w:val="56"/>
          <w:szCs w:val="52"/>
        </w:rPr>
        <w:t xml:space="preserve"> Technical Specification for </w:t>
      </w:r>
      <w:r w:rsidR="00C873E9" w:rsidRPr="00C873E9">
        <w:rPr>
          <w:rFonts w:ascii="Times New Roman Bold" w:hAnsi="Times New Roman Bold"/>
          <w:b/>
          <w:bCs/>
          <w:color w:val="0033CC"/>
          <w:sz w:val="56"/>
          <w:szCs w:val="52"/>
        </w:rPr>
        <w:t>Retirement Option Letter</w:t>
      </w:r>
    </w:p>
    <w:p w14:paraId="13CDB3C1" w14:textId="77777777" w:rsidR="002A430C" w:rsidRPr="00F254D6" w:rsidRDefault="002A430C" w:rsidP="00CB2DA5">
      <w:pPr>
        <w:jc w:val="right"/>
      </w:pPr>
    </w:p>
    <w:p w14:paraId="5575AB02" w14:textId="77777777" w:rsidR="00DB6F52" w:rsidRPr="00F254D6" w:rsidRDefault="00DB6F52" w:rsidP="00CB2DA5">
      <w:pPr>
        <w:jc w:val="right"/>
      </w:pPr>
    </w:p>
    <w:p w14:paraId="1E2E58E6" w14:textId="77777777" w:rsidR="00DB6F52" w:rsidRPr="00F254D6" w:rsidRDefault="00DB6F52" w:rsidP="00CB2DA5">
      <w:pPr>
        <w:jc w:val="right"/>
      </w:pPr>
    </w:p>
    <w:p w14:paraId="73153BFB" w14:textId="77777777" w:rsidR="00DB6F52" w:rsidRPr="00F254D6" w:rsidRDefault="00DB6F52" w:rsidP="00CB2DA5">
      <w:pPr>
        <w:jc w:val="right"/>
      </w:pPr>
    </w:p>
    <w:p w14:paraId="10AAF084" w14:textId="77777777" w:rsidR="002A430C" w:rsidRPr="00F254D6" w:rsidRDefault="002A430C" w:rsidP="00AB364B"/>
    <w:p w14:paraId="08D9B3D3" w14:textId="77777777" w:rsidR="00F254D6" w:rsidRPr="00F254D6" w:rsidRDefault="00F254D6" w:rsidP="00AB364B"/>
    <w:p w14:paraId="22D45E26" w14:textId="77777777" w:rsidR="00F254D6" w:rsidRPr="00F254D6" w:rsidRDefault="00F254D6" w:rsidP="00AB364B"/>
    <w:p w14:paraId="482CAFFF" w14:textId="77777777" w:rsidR="00F254D6" w:rsidRPr="00F254D6" w:rsidRDefault="00F254D6" w:rsidP="00AB364B"/>
    <w:p w14:paraId="75689B75" w14:textId="77777777" w:rsidR="00F254D6" w:rsidRPr="00F254D6" w:rsidRDefault="00F254D6" w:rsidP="00AB364B"/>
    <w:p w14:paraId="4920BED4" w14:textId="77777777" w:rsidR="00F254D6" w:rsidRPr="00F254D6" w:rsidRDefault="00F254D6" w:rsidP="00AB364B"/>
    <w:p w14:paraId="0845B771" w14:textId="77777777" w:rsidR="00F254D6" w:rsidRPr="00F254D6" w:rsidRDefault="00F254D6" w:rsidP="00AB364B"/>
    <w:p w14:paraId="759B1728" w14:textId="77777777" w:rsidR="00F254D6" w:rsidRPr="00F254D6" w:rsidRDefault="00F254D6" w:rsidP="00AB364B"/>
    <w:p w14:paraId="59D440B5" w14:textId="77777777" w:rsidR="00F254D6" w:rsidRPr="00F254D6" w:rsidRDefault="00F254D6" w:rsidP="00AB364B"/>
    <w:p w14:paraId="3EC33E3D" w14:textId="77777777" w:rsidR="002A430C" w:rsidRPr="00F254D6" w:rsidRDefault="002A430C" w:rsidP="00CB2DA5">
      <w:pPr>
        <w:jc w:val="right"/>
      </w:pPr>
    </w:p>
    <w:p w14:paraId="633785DF" w14:textId="77777777" w:rsidR="005074AB" w:rsidRPr="00F254D6" w:rsidRDefault="005074AB" w:rsidP="00CB2DA5">
      <w:pPr>
        <w:jc w:val="right"/>
      </w:pPr>
    </w:p>
    <w:p w14:paraId="6417A270" w14:textId="77777777" w:rsidR="002A430C" w:rsidRPr="00F254D6" w:rsidRDefault="002A430C" w:rsidP="00CB2DA5">
      <w:pPr>
        <w:jc w:val="right"/>
      </w:pPr>
    </w:p>
    <w:p w14:paraId="79BF8823" w14:textId="5B8A2435" w:rsidR="000439CB" w:rsidRPr="00F254D6" w:rsidRDefault="004D3109" w:rsidP="00F254D6">
      <w:pPr>
        <w:pStyle w:val="TitlePage-Heading3"/>
        <w:spacing w:after="120"/>
      </w:pPr>
      <w:r w:rsidRPr="00F254D6">
        <w:t xml:space="preserve">Version: </w:t>
      </w:r>
      <w:r w:rsidR="000439CB" w:rsidRPr="00F254D6">
        <w:t>1.</w:t>
      </w:r>
      <w:del w:id="1" w:author="Donna Harrison" w:date="2020-07-08T10:31:00Z">
        <w:r w:rsidR="00803BFD" w:rsidDel="009B60AA">
          <w:delText>1</w:delText>
        </w:r>
      </w:del>
      <w:ins w:id="2" w:author="Donna Harrison" w:date="2020-07-08T10:31:00Z">
        <w:r w:rsidR="009B60AA">
          <w:t>2</w:t>
        </w:r>
      </w:ins>
    </w:p>
    <w:p w14:paraId="43D6A4AB" w14:textId="3DC19306" w:rsidR="002B04CF" w:rsidRPr="00F254D6" w:rsidRDefault="00803BFD" w:rsidP="00F254D6">
      <w:pPr>
        <w:pStyle w:val="TitlePage-Heading3"/>
        <w:spacing w:after="120"/>
      </w:pPr>
      <w:del w:id="3" w:author="Donna Harrison" w:date="2020-07-08T10:38:00Z">
        <w:r w:rsidDel="00B401A3">
          <w:delText>May 25</w:delText>
        </w:r>
      </w:del>
      <w:ins w:id="4" w:author="Donna Harrison" w:date="2020-07-08T10:38:00Z">
        <w:r w:rsidR="00B401A3">
          <w:t>July 8</w:t>
        </w:r>
      </w:ins>
      <w:r>
        <w:t>, 2020</w:t>
      </w:r>
    </w:p>
    <w:p w14:paraId="1C781B00" w14:textId="77777777" w:rsidR="002B04CF" w:rsidRPr="00F254D6" w:rsidRDefault="002B04CF" w:rsidP="00F254D6">
      <w:pPr>
        <w:pStyle w:val="TitlePage-Heading3"/>
        <w:spacing w:after="120"/>
        <w:rPr>
          <w:lang w:val="de-DE"/>
        </w:rPr>
      </w:pPr>
      <w:r w:rsidRPr="00F254D6">
        <w:rPr>
          <w:lang w:val="de-DE"/>
        </w:rPr>
        <w:t>JEA Ltd.</w:t>
      </w:r>
    </w:p>
    <w:p w14:paraId="46B09189" w14:textId="77777777" w:rsidR="002B04CF" w:rsidRPr="002B04CF" w:rsidRDefault="002B04CF" w:rsidP="00DB6F52">
      <w:pPr>
        <w:sectPr w:rsidR="002B04CF" w:rsidRPr="002B04CF" w:rsidSect="00306326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3240" w:header="720" w:footer="720" w:gutter="0"/>
          <w:cols w:space="720"/>
          <w:titlePg/>
          <w:docGrid w:linePitch="360"/>
        </w:sectPr>
      </w:pPr>
    </w:p>
    <w:p w14:paraId="7ECC19FF" w14:textId="77777777" w:rsidR="00295E0E" w:rsidRDefault="00170B40" w:rsidP="006E2691">
      <w:pPr>
        <w:pStyle w:val="PENFAX5"/>
        <w:numPr>
          <w:ilvl w:val="0"/>
          <w:numId w:val="0"/>
        </w:numPr>
        <w:ind w:left="432" w:hanging="432"/>
      </w:pPr>
      <w:r w:rsidRPr="008C0262">
        <w:lastRenderedPageBreak/>
        <w:t>Table of Contents</w:t>
      </w:r>
    </w:p>
    <w:p w14:paraId="45B26ED2" w14:textId="77777777" w:rsidR="006E1678" w:rsidRDefault="007C5C35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r w:rsidRPr="00F254D6">
        <w:fldChar w:fldCharType="begin"/>
      </w:r>
      <w:r w:rsidR="00E63F20" w:rsidRPr="00F254D6">
        <w:instrText xml:space="preserve"> TOC \o "1-3" \h \z \u </w:instrText>
      </w:r>
      <w:r w:rsidRPr="00F254D6">
        <w:fldChar w:fldCharType="separate"/>
      </w:r>
      <w:hyperlink w:anchor="_Toc45098965" w:history="1">
        <w:r w:rsidR="006E1678" w:rsidRPr="00646C04">
          <w:rPr>
            <w:rStyle w:val="Hyperlink"/>
            <w:noProof/>
          </w:rPr>
          <w:t>Version Control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_Toc45098965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3</w:t>
        </w:r>
        <w:r w:rsidR="006E1678">
          <w:rPr>
            <w:noProof/>
            <w:webHidden/>
          </w:rPr>
          <w:fldChar w:fldCharType="end"/>
        </w:r>
      </w:hyperlink>
    </w:p>
    <w:p w14:paraId="695235EB" w14:textId="77777777" w:rsidR="006E1678" w:rsidRDefault="00FF0733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45098966" w:history="1">
        <w:r w:rsidR="006E1678" w:rsidRPr="00646C04">
          <w:rPr>
            <w:rStyle w:val="Hyperlink"/>
            <w:noProof/>
          </w:rPr>
          <w:t>1</w:t>
        </w:r>
        <w:r w:rsidR="006E1678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6E1678" w:rsidRPr="00646C04">
          <w:rPr>
            <w:rStyle w:val="Hyperlink"/>
            <w:noProof/>
          </w:rPr>
          <w:t>Overview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_Toc45098966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1</w:t>
        </w:r>
        <w:r w:rsidR="006E1678">
          <w:rPr>
            <w:noProof/>
            <w:webHidden/>
          </w:rPr>
          <w:fldChar w:fldCharType="end"/>
        </w:r>
      </w:hyperlink>
    </w:p>
    <w:p w14:paraId="11EB6B17" w14:textId="77777777" w:rsidR="006E1678" w:rsidRDefault="00FF0733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45098967" w:history="1">
        <w:r w:rsidR="006E1678" w:rsidRPr="00646C04">
          <w:rPr>
            <w:rStyle w:val="Hyperlink"/>
            <w:b/>
            <w:bCs/>
            <w:noProof/>
          </w:rPr>
          <w:t>1.1</w:t>
        </w:r>
        <w:r w:rsidR="006E1678">
          <w:rPr>
            <w:rFonts w:asciiTheme="minorHAnsi" w:eastAsiaTheme="minorEastAsia" w:hAnsiTheme="minorHAnsi" w:cstheme="minorBidi"/>
            <w:noProof/>
          </w:rPr>
          <w:tab/>
        </w:r>
        <w:r w:rsidR="006E1678" w:rsidRPr="00646C04">
          <w:rPr>
            <w:rStyle w:val="Hyperlink"/>
            <w:b/>
            <w:bCs/>
            <w:noProof/>
          </w:rPr>
          <w:t>Process Description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_Toc45098967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1</w:t>
        </w:r>
        <w:r w:rsidR="006E1678">
          <w:rPr>
            <w:noProof/>
            <w:webHidden/>
          </w:rPr>
          <w:fldChar w:fldCharType="end"/>
        </w:r>
      </w:hyperlink>
    </w:p>
    <w:p w14:paraId="0F78085B" w14:textId="77777777" w:rsidR="006E1678" w:rsidRDefault="00FF0733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45098968" w:history="1">
        <w:r w:rsidR="006E1678" w:rsidRPr="00646C04">
          <w:rPr>
            <w:rStyle w:val="Hyperlink"/>
            <w:noProof/>
          </w:rPr>
          <w:t>2</w:t>
        </w:r>
        <w:r w:rsidR="006E1678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6E1678" w:rsidRPr="00646C04">
          <w:rPr>
            <w:rStyle w:val="Hyperlink"/>
            <w:noProof/>
          </w:rPr>
          <w:t>Extract Specification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_Toc45098968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2</w:t>
        </w:r>
        <w:r w:rsidR="006E1678">
          <w:rPr>
            <w:noProof/>
            <w:webHidden/>
          </w:rPr>
          <w:fldChar w:fldCharType="end"/>
        </w:r>
      </w:hyperlink>
    </w:p>
    <w:p w14:paraId="0AE54AFA" w14:textId="77777777" w:rsidR="006E1678" w:rsidRDefault="00FF0733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45098969" w:history="1">
        <w:r w:rsidR="006E1678" w:rsidRPr="00646C04">
          <w:rPr>
            <w:rStyle w:val="Hyperlink"/>
            <w:b/>
            <w:bCs/>
            <w:noProof/>
          </w:rPr>
          <w:t>2.1</w:t>
        </w:r>
        <w:r w:rsidR="006E1678">
          <w:rPr>
            <w:rFonts w:asciiTheme="minorHAnsi" w:eastAsiaTheme="minorEastAsia" w:hAnsiTheme="minorHAnsi" w:cstheme="minorBidi"/>
            <w:noProof/>
          </w:rPr>
          <w:tab/>
        </w:r>
        <w:r w:rsidR="006E1678" w:rsidRPr="00646C04">
          <w:rPr>
            <w:rStyle w:val="Hyperlink"/>
            <w:b/>
            <w:bCs/>
            <w:noProof/>
          </w:rPr>
          <w:t>Applicable Plans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_Toc45098969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2</w:t>
        </w:r>
        <w:r w:rsidR="006E1678">
          <w:rPr>
            <w:noProof/>
            <w:webHidden/>
          </w:rPr>
          <w:fldChar w:fldCharType="end"/>
        </w:r>
      </w:hyperlink>
    </w:p>
    <w:p w14:paraId="197A09FA" w14:textId="77777777" w:rsidR="006E1678" w:rsidRDefault="00FF0733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45098970" w:history="1">
        <w:r w:rsidR="006E1678" w:rsidRPr="00646C04">
          <w:rPr>
            <w:rStyle w:val="Hyperlink"/>
            <w:b/>
            <w:bCs/>
            <w:noProof/>
          </w:rPr>
          <w:t>2.2</w:t>
        </w:r>
        <w:r w:rsidR="006E1678">
          <w:rPr>
            <w:rFonts w:asciiTheme="minorHAnsi" w:eastAsiaTheme="minorEastAsia" w:hAnsiTheme="minorHAnsi" w:cstheme="minorBidi"/>
            <w:noProof/>
          </w:rPr>
          <w:tab/>
        </w:r>
        <w:r w:rsidR="006E1678" w:rsidRPr="00646C04">
          <w:rPr>
            <w:rStyle w:val="Hyperlink"/>
            <w:b/>
            <w:bCs/>
            <w:noProof/>
          </w:rPr>
          <w:t>Selection Criteria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_Toc45098970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2</w:t>
        </w:r>
        <w:r w:rsidR="006E1678">
          <w:rPr>
            <w:noProof/>
            <w:webHidden/>
          </w:rPr>
          <w:fldChar w:fldCharType="end"/>
        </w:r>
      </w:hyperlink>
    </w:p>
    <w:p w14:paraId="79DD754A" w14:textId="77777777" w:rsidR="006E1678" w:rsidRDefault="00FF0733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45098971" w:history="1">
        <w:r w:rsidR="006E1678" w:rsidRPr="00646C04">
          <w:rPr>
            <w:rStyle w:val="Hyperlink"/>
            <w:b/>
            <w:bCs/>
            <w:noProof/>
          </w:rPr>
          <w:t>2.3</w:t>
        </w:r>
        <w:r w:rsidR="006E1678">
          <w:rPr>
            <w:rFonts w:asciiTheme="minorHAnsi" w:eastAsiaTheme="minorEastAsia" w:hAnsiTheme="minorHAnsi" w:cstheme="minorBidi"/>
            <w:noProof/>
          </w:rPr>
          <w:tab/>
        </w:r>
        <w:r w:rsidR="006E1678" w:rsidRPr="00646C04">
          <w:rPr>
            <w:rStyle w:val="Hyperlink"/>
            <w:b/>
            <w:bCs/>
            <w:noProof/>
          </w:rPr>
          <w:t>Sample Layout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_Toc45098971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2</w:t>
        </w:r>
        <w:r w:rsidR="006E1678">
          <w:rPr>
            <w:noProof/>
            <w:webHidden/>
          </w:rPr>
          <w:fldChar w:fldCharType="end"/>
        </w:r>
      </w:hyperlink>
    </w:p>
    <w:p w14:paraId="3FE97DEF" w14:textId="77777777" w:rsidR="006E1678" w:rsidRDefault="00FF0733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45098972" w:history="1">
        <w:r w:rsidR="006E1678" w:rsidRPr="00646C04">
          <w:rPr>
            <w:rStyle w:val="Hyperlink"/>
            <w:b/>
            <w:bCs/>
            <w:noProof/>
          </w:rPr>
          <w:t>2.4</w:t>
        </w:r>
        <w:r w:rsidR="006E1678">
          <w:rPr>
            <w:rFonts w:asciiTheme="minorHAnsi" w:eastAsiaTheme="minorEastAsia" w:hAnsiTheme="minorHAnsi" w:cstheme="minorBidi"/>
            <w:noProof/>
          </w:rPr>
          <w:tab/>
        </w:r>
        <w:r w:rsidR="006E1678" w:rsidRPr="00646C04">
          <w:rPr>
            <w:rStyle w:val="Hyperlink"/>
            <w:b/>
            <w:bCs/>
            <w:noProof/>
          </w:rPr>
          <w:t>Data Element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_Toc45098972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2</w:t>
        </w:r>
        <w:r w:rsidR="006E1678">
          <w:rPr>
            <w:noProof/>
            <w:webHidden/>
          </w:rPr>
          <w:fldChar w:fldCharType="end"/>
        </w:r>
      </w:hyperlink>
    </w:p>
    <w:p w14:paraId="7B9122F2" w14:textId="77777777" w:rsidR="006E1678" w:rsidRDefault="00FF0733">
      <w:pPr>
        <w:pStyle w:val="TO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45098973" w:history="1">
        <w:r w:rsidR="006E1678" w:rsidRPr="00646C04">
          <w:rPr>
            <w:rStyle w:val="Hyperlink"/>
            <w:b/>
            <w:bCs/>
            <w:noProof/>
          </w:rPr>
          <w:t>2.4.1</w:t>
        </w:r>
        <w:r w:rsidR="006E1678">
          <w:rPr>
            <w:rFonts w:asciiTheme="minorHAnsi" w:eastAsiaTheme="minorEastAsia" w:hAnsiTheme="minorHAnsi" w:cstheme="minorBidi"/>
            <w:noProof/>
          </w:rPr>
          <w:tab/>
        </w:r>
        <w:r w:rsidR="006E1678" w:rsidRPr="00646C04">
          <w:rPr>
            <w:rStyle w:val="Hyperlink"/>
            <w:b/>
            <w:bCs/>
            <w:noProof/>
          </w:rPr>
          <w:t>Data Element for Cover Letter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_Toc45098973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2</w:t>
        </w:r>
        <w:r w:rsidR="006E1678">
          <w:rPr>
            <w:noProof/>
            <w:webHidden/>
          </w:rPr>
          <w:fldChar w:fldCharType="end"/>
        </w:r>
      </w:hyperlink>
    </w:p>
    <w:p w14:paraId="09F6980D" w14:textId="77777777" w:rsidR="006E1678" w:rsidRDefault="00FF0733">
      <w:pPr>
        <w:pStyle w:val="TO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45098974" w:history="1">
        <w:r w:rsidR="006E1678" w:rsidRPr="00646C04">
          <w:rPr>
            <w:rStyle w:val="Hyperlink"/>
            <w:b/>
            <w:bCs/>
            <w:noProof/>
          </w:rPr>
          <w:t>2.4.2</w:t>
        </w:r>
        <w:r w:rsidR="006E1678">
          <w:rPr>
            <w:rFonts w:asciiTheme="minorHAnsi" w:eastAsiaTheme="minorEastAsia" w:hAnsiTheme="minorHAnsi" w:cstheme="minorBidi"/>
            <w:noProof/>
          </w:rPr>
          <w:tab/>
        </w:r>
        <w:r w:rsidR="006E1678" w:rsidRPr="00646C04">
          <w:rPr>
            <w:rStyle w:val="Hyperlink"/>
            <w:b/>
            <w:bCs/>
            <w:noProof/>
          </w:rPr>
          <w:t>Data Element for Statement on Retirement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_Toc45098974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3</w:t>
        </w:r>
        <w:r w:rsidR="006E1678">
          <w:rPr>
            <w:noProof/>
            <w:webHidden/>
          </w:rPr>
          <w:fldChar w:fldCharType="end"/>
        </w:r>
      </w:hyperlink>
    </w:p>
    <w:p w14:paraId="5433E132" w14:textId="77777777" w:rsidR="006E1678" w:rsidRDefault="00FF0733">
      <w:pPr>
        <w:pStyle w:val="TO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45098975" w:history="1">
        <w:r w:rsidR="006E1678" w:rsidRPr="00646C04">
          <w:rPr>
            <w:rStyle w:val="Hyperlink"/>
            <w:b/>
            <w:bCs/>
            <w:noProof/>
          </w:rPr>
          <w:t>2.4.3</w:t>
        </w:r>
        <w:r w:rsidR="006E1678">
          <w:rPr>
            <w:rFonts w:asciiTheme="minorHAnsi" w:eastAsiaTheme="minorEastAsia" w:hAnsiTheme="minorHAnsi" w:cstheme="minorBidi"/>
            <w:noProof/>
          </w:rPr>
          <w:tab/>
        </w:r>
        <w:r w:rsidR="006E1678" w:rsidRPr="00646C04">
          <w:rPr>
            <w:rStyle w:val="Hyperlink"/>
            <w:b/>
            <w:bCs/>
            <w:noProof/>
          </w:rPr>
          <w:t>Data Elements for Retirement Income Estimates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_Toc45098975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13</w:t>
        </w:r>
        <w:r w:rsidR="006E1678">
          <w:rPr>
            <w:noProof/>
            <w:webHidden/>
          </w:rPr>
          <w:fldChar w:fldCharType="end"/>
        </w:r>
      </w:hyperlink>
    </w:p>
    <w:p w14:paraId="65531706" w14:textId="77777777" w:rsidR="006E1678" w:rsidRDefault="00FF0733">
      <w:pPr>
        <w:pStyle w:val="TO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45098976" w:history="1">
        <w:r w:rsidR="006E1678" w:rsidRPr="00646C04">
          <w:rPr>
            <w:rStyle w:val="Hyperlink"/>
            <w:b/>
            <w:bCs/>
            <w:noProof/>
          </w:rPr>
          <w:t>2.4.4</w:t>
        </w:r>
        <w:r w:rsidR="006E1678">
          <w:rPr>
            <w:rFonts w:asciiTheme="minorHAnsi" w:eastAsiaTheme="minorEastAsia" w:hAnsiTheme="minorHAnsi" w:cstheme="minorBidi"/>
            <w:noProof/>
          </w:rPr>
          <w:tab/>
        </w:r>
        <w:r w:rsidR="006E1678" w:rsidRPr="00646C04">
          <w:rPr>
            <w:rStyle w:val="Hyperlink"/>
            <w:b/>
            <w:bCs/>
            <w:noProof/>
          </w:rPr>
          <w:t>Data Elements for SPAF life annuity estimates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_Toc45098976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14</w:t>
        </w:r>
        <w:r w:rsidR="006E1678">
          <w:rPr>
            <w:noProof/>
            <w:webHidden/>
          </w:rPr>
          <w:fldChar w:fldCharType="end"/>
        </w:r>
      </w:hyperlink>
    </w:p>
    <w:p w14:paraId="3FA7358B" w14:textId="77777777" w:rsidR="006E1678" w:rsidRDefault="00FF0733">
      <w:pPr>
        <w:pStyle w:val="TO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45098977" w:history="1">
        <w:r w:rsidR="006E1678" w:rsidRPr="00646C04">
          <w:rPr>
            <w:rStyle w:val="Hyperlink"/>
            <w:b/>
            <w:bCs/>
            <w:noProof/>
          </w:rPr>
          <w:t>2.4.5</w:t>
        </w:r>
        <w:r w:rsidR="006E1678">
          <w:rPr>
            <w:rFonts w:asciiTheme="minorHAnsi" w:eastAsiaTheme="minorEastAsia" w:hAnsiTheme="minorHAnsi" w:cstheme="minorBidi"/>
            <w:noProof/>
          </w:rPr>
          <w:tab/>
        </w:r>
        <w:r w:rsidR="006E1678" w:rsidRPr="00646C04">
          <w:rPr>
            <w:rStyle w:val="Hyperlink"/>
            <w:b/>
            <w:bCs/>
            <w:noProof/>
          </w:rPr>
          <w:t>Data Elements for Retirement Options – My Choice</w:t>
        </w:r>
        <w:r w:rsidR="006E1678">
          <w:rPr>
            <w:noProof/>
            <w:webHidden/>
          </w:rPr>
          <w:tab/>
        </w:r>
        <w:r w:rsidR="006E1678">
          <w:rPr>
            <w:noProof/>
            <w:webHidden/>
          </w:rPr>
          <w:fldChar w:fldCharType="begin"/>
        </w:r>
        <w:r w:rsidR="006E1678">
          <w:rPr>
            <w:noProof/>
            <w:webHidden/>
          </w:rPr>
          <w:instrText xml:space="preserve"> PAGEREF _Toc45098977 \h </w:instrText>
        </w:r>
        <w:r w:rsidR="006E1678">
          <w:rPr>
            <w:noProof/>
            <w:webHidden/>
          </w:rPr>
        </w:r>
        <w:r w:rsidR="006E1678">
          <w:rPr>
            <w:noProof/>
            <w:webHidden/>
          </w:rPr>
          <w:fldChar w:fldCharType="separate"/>
        </w:r>
        <w:r w:rsidR="006E1678">
          <w:rPr>
            <w:noProof/>
            <w:webHidden/>
          </w:rPr>
          <w:t>17</w:t>
        </w:r>
        <w:r w:rsidR="006E1678">
          <w:rPr>
            <w:noProof/>
            <w:webHidden/>
          </w:rPr>
          <w:fldChar w:fldCharType="end"/>
        </w:r>
      </w:hyperlink>
    </w:p>
    <w:p w14:paraId="2F37DDE7" w14:textId="60BB5BF9" w:rsidR="002860BE" w:rsidRPr="009D3AB1" w:rsidRDefault="007C5C35" w:rsidP="00433557">
      <w:pPr>
        <w:pStyle w:val="Appendix"/>
        <w:rPr>
          <w:rFonts w:ascii="Times New Roman" w:hAnsi="Times New Roman"/>
          <w:color w:val="auto"/>
          <w:sz w:val="22"/>
          <w:szCs w:val="20"/>
        </w:rPr>
      </w:pPr>
      <w:r w:rsidRPr="00F254D6">
        <w:rPr>
          <w:rFonts w:ascii="Times New Roman" w:hAnsi="Times New Roman"/>
        </w:rPr>
        <w:lastRenderedPageBreak/>
        <w:fldChar w:fldCharType="end"/>
      </w:r>
      <w:bookmarkStart w:id="5" w:name="_Toc45098965"/>
      <w:r w:rsidR="00317D74" w:rsidRPr="004A1DCF">
        <w:t>Version Control</w:t>
      </w:r>
      <w:bookmarkEnd w:id="5"/>
    </w:p>
    <w:tbl>
      <w:tblPr>
        <w:tblStyle w:val="JEATable"/>
        <w:tblW w:w="0" w:type="auto"/>
        <w:tblLook w:val="04A0" w:firstRow="1" w:lastRow="0" w:firstColumn="1" w:lastColumn="0" w:noHBand="0" w:noVBand="1"/>
      </w:tblPr>
      <w:tblGrid>
        <w:gridCol w:w="1272"/>
        <w:gridCol w:w="6750"/>
        <w:gridCol w:w="2048"/>
      </w:tblGrid>
      <w:tr w:rsidR="002A430C" w14:paraId="564F37CB" w14:textId="77777777" w:rsidTr="00C87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1272" w:type="dxa"/>
          </w:tcPr>
          <w:p w14:paraId="0D48A064" w14:textId="77777777" w:rsidR="00317D74" w:rsidRDefault="00317D74" w:rsidP="009D3AB1">
            <w:pPr>
              <w:pStyle w:val="TableHeadings"/>
            </w:pPr>
            <w:r>
              <w:t>Version</w:t>
            </w:r>
          </w:p>
        </w:tc>
        <w:tc>
          <w:tcPr>
            <w:tcW w:w="6750" w:type="dxa"/>
          </w:tcPr>
          <w:p w14:paraId="363DDC05" w14:textId="77777777" w:rsidR="00317D74" w:rsidRDefault="00317D74" w:rsidP="009D3AB1">
            <w:pPr>
              <w:pStyle w:val="TableHeadings"/>
            </w:pPr>
            <w:r>
              <w:t>Description</w:t>
            </w:r>
          </w:p>
        </w:tc>
        <w:tc>
          <w:tcPr>
            <w:tcW w:w="2048" w:type="dxa"/>
          </w:tcPr>
          <w:p w14:paraId="7E2E6E6D" w14:textId="77777777" w:rsidR="00317D74" w:rsidRDefault="00317D74" w:rsidP="009D3AB1">
            <w:pPr>
              <w:pStyle w:val="TableHeadings"/>
            </w:pPr>
            <w:r>
              <w:t>Date</w:t>
            </w:r>
          </w:p>
        </w:tc>
      </w:tr>
      <w:tr w:rsidR="00C873E9" w14:paraId="2CF00C8A" w14:textId="77777777" w:rsidTr="00C873E9">
        <w:tc>
          <w:tcPr>
            <w:tcW w:w="1272" w:type="dxa"/>
          </w:tcPr>
          <w:p w14:paraId="381C4BAD" w14:textId="7F8D8F2C" w:rsidR="00C873E9" w:rsidRDefault="00C873E9" w:rsidP="00C873E9">
            <w:pPr>
              <w:pStyle w:val="TableText"/>
              <w:ind w:left="0"/>
            </w:pPr>
            <w:r>
              <w:t>V1.0</w:t>
            </w:r>
          </w:p>
        </w:tc>
        <w:tc>
          <w:tcPr>
            <w:tcW w:w="6750" w:type="dxa"/>
          </w:tcPr>
          <w:p w14:paraId="308FF906" w14:textId="31AE96E1" w:rsidR="00C873E9" w:rsidRDefault="00C873E9" w:rsidP="00C873E9">
            <w:pPr>
              <w:pStyle w:val="TableText"/>
            </w:pPr>
            <w:r>
              <w:t>Initial Draft</w:t>
            </w:r>
          </w:p>
        </w:tc>
        <w:tc>
          <w:tcPr>
            <w:tcW w:w="2048" w:type="dxa"/>
          </w:tcPr>
          <w:p w14:paraId="1E513878" w14:textId="31B69CDC" w:rsidR="00C873E9" w:rsidRDefault="00C873E9" w:rsidP="00C873E9">
            <w:pPr>
              <w:pStyle w:val="TableText"/>
            </w:pPr>
            <w:r>
              <w:t>July 18, 2019</w:t>
            </w:r>
          </w:p>
        </w:tc>
      </w:tr>
      <w:tr w:rsidR="00C873E9" w14:paraId="623FBC54" w14:textId="77777777" w:rsidTr="00C873E9">
        <w:tc>
          <w:tcPr>
            <w:tcW w:w="1272" w:type="dxa"/>
          </w:tcPr>
          <w:p w14:paraId="101DE5C6" w14:textId="00E966FD" w:rsidR="00C873E9" w:rsidRDefault="00C873E9" w:rsidP="00C873E9">
            <w:pPr>
              <w:pStyle w:val="TableText"/>
            </w:pPr>
            <w:r>
              <w:t>V1.1</w:t>
            </w:r>
          </w:p>
        </w:tc>
        <w:tc>
          <w:tcPr>
            <w:tcW w:w="6750" w:type="dxa"/>
          </w:tcPr>
          <w:p w14:paraId="66049606" w14:textId="1FE057B6" w:rsidR="00C873E9" w:rsidRDefault="00C873E9" w:rsidP="00C873E9">
            <w:pPr>
              <w:pStyle w:val="TableText"/>
            </w:pPr>
            <w:r>
              <w:t>Added Document Type</w:t>
            </w:r>
          </w:p>
        </w:tc>
        <w:tc>
          <w:tcPr>
            <w:tcW w:w="2048" w:type="dxa"/>
          </w:tcPr>
          <w:p w14:paraId="58FC4DC1" w14:textId="7AAECDEA" w:rsidR="00C873E9" w:rsidRDefault="00C873E9" w:rsidP="00C873E9">
            <w:pPr>
              <w:pStyle w:val="TableText"/>
              <w:ind w:left="0"/>
            </w:pPr>
            <w:r>
              <w:t>May 25, 2020</w:t>
            </w:r>
          </w:p>
        </w:tc>
      </w:tr>
      <w:tr w:rsidR="002A430C" w14:paraId="4CB5EDFC" w14:textId="77777777" w:rsidTr="00C873E9">
        <w:tc>
          <w:tcPr>
            <w:tcW w:w="1272" w:type="dxa"/>
          </w:tcPr>
          <w:p w14:paraId="4228CCD7" w14:textId="42FAC8AA" w:rsidR="00317D74" w:rsidRDefault="009B60AA" w:rsidP="009D3AB1">
            <w:pPr>
              <w:pStyle w:val="TableText"/>
            </w:pPr>
            <w:ins w:id="6" w:author="Donna Harrison" w:date="2020-07-08T10:31:00Z">
              <w:r>
                <w:t>V1.2</w:t>
              </w:r>
            </w:ins>
          </w:p>
        </w:tc>
        <w:tc>
          <w:tcPr>
            <w:tcW w:w="6750" w:type="dxa"/>
          </w:tcPr>
          <w:p w14:paraId="32472448" w14:textId="291AB485" w:rsidR="00317D74" w:rsidRDefault="009B60AA" w:rsidP="006E1678">
            <w:pPr>
              <w:pStyle w:val="TableText"/>
            </w:pPr>
            <w:ins w:id="7" w:author="Donna Harrison" w:date="2020-07-08T10:31:00Z">
              <w:r>
                <w:t>Updates to Add Titl</w:t>
              </w:r>
            </w:ins>
            <w:ins w:id="8" w:author="Donna Harrison" w:date="2020-07-08T10:32:00Z">
              <w:r>
                <w:t>e</w:t>
              </w:r>
            </w:ins>
            <w:ins w:id="9" w:author="Donna Harrison" w:date="2020-07-08T10:31:00Z">
              <w:r>
                <w:t xml:space="preserve"> </w:t>
              </w:r>
            </w:ins>
            <w:ins w:id="10" w:author="Donna Harrison" w:date="2020-07-08T10:32:00Z">
              <w:r>
                <w:t>Page and Signoff Page</w:t>
              </w:r>
            </w:ins>
            <w:ins w:id="11" w:author="Donna Harrison" w:date="2020-07-08T11:12:00Z">
              <w:r w:rsidR="006E1678">
                <w:t xml:space="preserve"> – this was done by copying the old version 1.1 into the TS template.  Changes from V1.1</w:t>
              </w:r>
            </w:ins>
            <w:ins w:id="12" w:author="Donna Harrison" w:date="2020-07-08T11:13:00Z">
              <w:r w:rsidR="006E1678">
                <w:t xml:space="preserve"> </w:t>
              </w:r>
            </w:ins>
            <w:ins w:id="13" w:author="Donna Harrison" w:date="2020-07-08T11:12:00Z">
              <w:r w:rsidR="006E1678">
                <w:t xml:space="preserve">have been </w:t>
              </w:r>
            </w:ins>
            <w:ins w:id="14" w:author="Donna Harrison" w:date="2020-07-08T11:13:00Z">
              <w:r w:rsidR="006E1678">
                <w:t xml:space="preserve">included with </w:t>
              </w:r>
            </w:ins>
            <w:ins w:id="15" w:author="Donna Harrison" w:date="2020-07-08T11:12:00Z">
              <w:r w:rsidR="006E1678">
                <w:t>Track</w:t>
              </w:r>
            </w:ins>
            <w:ins w:id="16" w:author="Donna Harrison" w:date="2020-07-08T11:13:00Z">
              <w:r w:rsidR="006E1678">
                <w:t xml:space="preserve"> C</w:t>
              </w:r>
            </w:ins>
            <w:ins w:id="17" w:author="Donna Harrison" w:date="2020-07-08T11:12:00Z">
              <w:r w:rsidR="006E1678">
                <w:t>hange</w:t>
              </w:r>
            </w:ins>
            <w:ins w:id="18" w:author="Donna Harrison" w:date="2020-07-08T11:13:00Z">
              <w:r w:rsidR="006E1678">
                <w:t>s on</w:t>
              </w:r>
            </w:ins>
            <w:ins w:id="19" w:author="Donna Harrison" w:date="2020-07-08T11:12:00Z">
              <w:r w:rsidR="006E1678">
                <w:t>, fyi.</w:t>
              </w:r>
            </w:ins>
          </w:p>
        </w:tc>
        <w:tc>
          <w:tcPr>
            <w:tcW w:w="2048" w:type="dxa"/>
          </w:tcPr>
          <w:p w14:paraId="6E479F44" w14:textId="4842A072" w:rsidR="00317D74" w:rsidRDefault="009B60AA" w:rsidP="009D3AB1">
            <w:pPr>
              <w:pStyle w:val="TableText"/>
            </w:pPr>
            <w:ins w:id="20" w:author="Donna Harrison" w:date="2020-07-08T10:32:00Z">
              <w:r>
                <w:t>July 8, 2020</w:t>
              </w:r>
            </w:ins>
          </w:p>
        </w:tc>
      </w:tr>
    </w:tbl>
    <w:p w14:paraId="7A77C72B" w14:textId="77777777" w:rsidR="002A430C" w:rsidRDefault="002A430C" w:rsidP="00DB6F52"/>
    <w:p w14:paraId="6020A8AB" w14:textId="77777777" w:rsidR="00195501" w:rsidRDefault="00195501" w:rsidP="005A1359"/>
    <w:p w14:paraId="5FF37F43" w14:textId="77777777" w:rsidR="00BE4053" w:rsidRDefault="00BE4053" w:rsidP="005A1359"/>
    <w:p w14:paraId="1B6610B3" w14:textId="77777777" w:rsidR="00BE4053" w:rsidRDefault="00BE4053" w:rsidP="005A1359"/>
    <w:p w14:paraId="359B50F6" w14:textId="77777777" w:rsidR="00BE4053" w:rsidRDefault="00BE4053" w:rsidP="005A1359"/>
    <w:p w14:paraId="227DAE1B" w14:textId="77777777" w:rsidR="00BE4053" w:rsidRDefault="00BE4053" w:rsidP="005A1359"/>
    <w:p w14:paraId="4A8D1940" w14:textId="77777777" w:rsidR="00BE4053" w:rsidRDefault="00BE4053" w:rsidP="005A1359"/>
    <w:p w14:paraId="220E851E" w14:textId="77777777" w:rsidR="00BE4053" w:rsidRDefault="00BE4053" w:rsidP="005A1359"/>
    <w:p w14:paraId="221593B6" w14:textId="77777777" w:rsidR="00BE4053" w:rsidRDefault="00BE4053" w:rsidP="005A1359"/>
    <w:p w14:paraId="30D06F5B" w14:textId="77777777" w:rsidR="00BE4053" w:rsidRDefault="00BE4053" w:rsidP="005A1359"/>
    <w:p w14:paraId="474CBF6A" w14:textId="77777777" w:rsidR="00BE4053" w:rsidRDefault="00BE4053" w:rsidP="005A1359"/>
    <w:p w14:paraId="665818AD" w14:textId="77777777" w:rsidR="00BE4053" w:rsidRDefault="00BE4053" w:rsidP="005A1359"/>
    <w:p w14:paraId="5CB79683" w14:textId="77777777" w:rsidR="00BE4053" w:rsidRDefault="00BE4053" w:rsidP="005A1359"/>
    <w:p w14:paraId="0A160E7D" w14:textId="77777777" w:rsidR="00BE4053" w:rsidRDefault="00BE4053" w:rsidP="005A1359"/>
    <w:p w14:paraId="0B367E4C" w14:textId="77777777" w:rsidR="00BE4053" w:rsidRDefault="00BE4053" w:rsidP="005A1359"/>
    <w:p w14:paraId="4497D584" w14:textId="77777777" w:rsidR="00BE4053" w:rsidRDefault="00BE4053" w:rsidP="005A1359"/>
    <w:p w14:paraId="0FE713BB" w14:textId="77777777" w:rsidR="00BE4053" w:rsidRDefault="00BE4053" w:rsidP="005A1359"/>
    <w:p w14:paraId="2EEC9A31" w14:textId="77777777" w:rsidR="00BE4053" w:rsidRDefault="00BE4053" w:rsidP="005A1359"/>
    <w:p w14:paraId="45E4188D" w14:textId="77777777" w:rsidR="00BE4053" w:rsidRDefault="00BE4053" w:rsidP="005A1359"/>
    <w:p w14:paraId="5A8EAF64" w14:textId="77777777" w:rsidR="00BE4053" w:rsidRDefault="00BE4053" w:rsidP="005A1359"/>
    <w:p w14:paraId="2EEB64D3" w14:textId="77777777" w:rsidR="00BE4053" w:rsidRDefault="00BE4053" w:rsidP="005A1359"/>
    <w:p w14:paraId="1787AFCC" w14:textId="77777777" w:rsidR="00BE4053" w:rsidRDefault="00BE4053" w:rsidP="005A1359"/>
    <w:p w14:paraId="4B6FE0FA" w14:textId="77777777" w:rsidR="00BE4053" w:rsidRDefault="00BE4053" w:rsidP="005A1359"/>
    <w:p w14:paraId="1E16B5AF" w14:textId="77777777" w:rsidR="00BE4053" w:rsidRDefault="00BE4053" w:rsidP="005A1359"/>
    <w:p w14:paraId="6844AC66" w14:textId="77777777" w:rsidR="00BE4053" w:rsidRDefault="00BE4053" w:rsidP="005A1359"/>
    <w:p w14:paraId="2D96BD3E" w14:textId="77777777" w:rsidR="00BE4053" w:rsidRDefault="00BE4053" w:rsidP="005A1359"/>
    <w:p w14:paraId="0AE6B47D" w14:textId="77777777" w:rsidR="00BE4053" w:rsidRDefault="00BE4053" w:rsidP="005A1359"/>
    <w:p w14:paraId="4FA6E564" w14:textId="77777777" w:rsidR="00BE4053" w:rsidRDefault="00BE4053" w:rsidP="005A1359"/>
    <w:p w14:paraId="50BB2031" w14:textId="77777777" w:rsidR="00BE4053" w:rsidRDefault="00BE4053" w:rsidP="005A1359"/>
    <w:p w14:paraId="30902376" w14:textId="77777777" w:rsidR="00BE4053" w:rsidRDefault="00BE4053" w:rsidP="005A1359"/>
    <w:p w14:paraId="24AD2C87" w14:textId="77777777" w:rsidR="00BE4053" w:rsidRDefault="00BE4053" w:rsidP="005A1359"/>
    <w:p w14:paraId="2291F589" w14:textId="77777777" w:rsidR="00BE4053" w:rsidRDefault="00BE4053" w:rsidP="005A1359"/>
    <w:p w14:paraId="54854EFA" w14:textId="77777777" w:rsidR="00BE4053" w:rsidRDefault="00BE4053" w:rsidP="005A1359"/>
    <w:p w14:paraId="1933AE3B" w14:textId="77777777" w:rsidR="00BE4053" w:rsidRDefault="00BE4053" w:rsidP="005A1359"/>
    <w:p w14:paraId="6EAFC600" w14:textId="77777777" w:rsidR="00BE4053" w:rsidRDefault="00BE4053" w:rsidP="005A1359"/>
    <w:p w14:paraId="684BF385" w14:textId="77777777" w:rsidR="00BE4053" w:rsidRDefault="00BE4053" w:rsidP="005A1359"/>
    <w:p w14:paraId="3FAAC7C0" w14:textId="77777777" w:rsidR="004A6977" w:rsidRDefault="004A6977">
      <w:pPr>
        <w:rPr>
          <w:rFonts w:ascii="Calibri" w:hAnsi="Calibri"/>
          <w:b/>
          <w:bCs/>
          <w:caps/>
          <w:color w:val="0033CC"/>
          <w:sz w:val="36"/>
          <w:szCs w:val="32"/>
        </w:rPr>
      </w:pPr>
      <w:r>
        <w:rPr>
          <w:rFonts w:ascii="Calibri" w:hAnsi="Calibri"/>
          <w:b/>
          <w:bCs/>
          <w:caps/>
          <w:color w:val="0033CC"/>
          <w:sz w:val="36"/>
          <w:szCs w:val="32"/>
        </w:rPr>
        <w:br w:type="page"/>
      </w:r>
    </w:p>
    <w:p w14:paraId="44CA2988" w14:textId="53C8211A" w:rsidR="00C3121A" w:rsidRPr="00C3121A" w:rsidRDefault="00C3121A" w:rsidP="001F7F83">
      <w:pPr>
        <w:rPr>
          <w:rFonts w:ascii="Calibri" w:hAnsi="Calibri"/>
          <w:b/>
          <w:bCs/>
          <w:caps/>
          <w:color w:val="0033CC"/>
          <w:sz w:val="36"/>
          <w:szCs w:val="32"/>
        </w:rPr>
      </w:pPr>
      <w:r w:rsidRPr="00C3121A">
        <w:rPr>
          <w:rFonts w:ascii="Calibri" w:hAnsi="Calibri"/>
          <w:b/>
          <w:bCs/>
          <w:caps/>
          <w:color w:val="0033CC"/>
          <w:sz w:val="36"/>
          <w:szCs w:val="32"/>
        </w:rPr>
        <w:t>Approvals</w:t>
      </w:r>
    </w:p>
    <w:p w14:paraId="1AA815AF" w14:textId="77777777" w:rsidR="00C3121A" w:rsidRPr="00C3121A" w:rsidRDefault="00C3121A" w:rsidP="00C3121A">
      <w:pPr>
        <w:rPr>
          <w:rFonts w:ascii="Garamond" w:hAnsi="Garamond"/>
        </w:rPr>
      </w:pPr>
    </w:p>
    <w:p w14:paraId="3D5494CB" w14:textId="77777777" w:rsidR="00C3121A" w:rsidRPr="00C3121A" w:rsidRDefault="00C3121A" w:rsidP="00C3121A">
      <w:pPr>
        <w:rPr>
          <w:rFonts w:ascii="Garamond" w:hAnsi="Garamond"/>
        </w:rPr>
      </w:pPr>
    </w:p>
    <w:p w14:paraId="70DD0EC1" w14:textId="77777777" w:rsid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C3121A">
        <w:rPr>
          <w:b/>
          <w:bCs/>
          <w:szCs w:val="24"/>
          <w:u w:val="single"/>
          <w:lang w:val="en-CA"/>
        </w:rPr>
        <w:t>Prepared by</w:t>
      </w:r>
      <w:r w:rsidRPr="00C3121A">
        <w:rPr>
          <w:b/>
          <w:bCs/>
          <w:szCs w:val="24"/>
          <w:u w:val="single"/>
          <w:lang w:val="en-CA"/>
        </w:rPr>
        <w:br/>
      </w:r>
      <w:r w:rsidRPr="00C3121A">
        <w:rPr>
          <w:szCs w:val="24"/>
          <w:lang w:val="en-CA"/>
        </w:rPr>
        <w:br/>
      </w:r>
      <w:r w:rsidRPr="00C3121A">
        <w:rPr>
          <w:i/>
          <w:iCs/>
          <w:szCs w:val="24"/>
          <w:lang w:val="en-CA"/>
        </w:rPr>
        <w:tab/>
      </w:r>
    </w:p>
    <w:p w14:paraId="23C8E3CF" w14:textId="77777777" w:rsidR="007B2D74" w:rsidRPr="00C3121A" w:rsidRDefault="007B2D74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</w:p>
    <w:p w14:paraId="6B8BE83D" w14:textId="77777777" w:rsidR="00C3121A" w:rsidRP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C3121A">
        <w:rPr>
          <w:i/>
          <w:iCs/>
          <w:szCs w:val="24"/>
          <w:lang w:val="en-CA"/>
        </w:rPr>
        <w:tab/>
      </w:r>
      <w:r w:rsidRPr="00C3121A">
        <w:rPr>
          <w:i/>
          <w:iCs/>
          <w:szCs w:val="24"/>
          <w:lang w:val="en-CA"/>
        </w:rPr>
        <w:tab/>
      </w:r>
      <w:r w:rsidRPr="00C3121A">
        <w:rPr>
          <w:i/>
          <w:iCs/>
          <w:szCs w:val="24"/>
          <w:lang w:val="en-CA"/>
        </w:rPr>
        <w:tab/>
      </w:r>
      <w:r w:rsidR="009153CC">
        <w:rPr>
          <w:i/>
          <w:iCs/>
          <w:szCs w:val="24"/>
          <w:lang w:val="en-CA"/>
        </w:rPr>
        <w:t>____________________</w:t>
      </w:r>
    </w:p>
    <w:p w14:paraId="71595C2D" w14:textId="6A8C6321" w:rsidR="00C3121A" w:rsidRPr="00C3121A" w:rsidRDefault="00C3121A" w:rsidP="00C3121A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  <w:r w:rsidRPr="00C3121A">
        <w:rPr>
          <w:szCs w:val="24"/>
          <w:lang w:val="en-CA"/>
        </w:rPr>
        <w:tab/>
        <w:t xml:space="preserve"> </w:t>
      </w:r>
      <w:r w:rsidR="007B2D74" w:rsidRPr="007B2D74">
        <w:rPr>
          <w:szCs w:val="24"/>
          <w:lang w:val="en-CA"/>
        </w:rPr>
        <w:t>Chris Angel</w:t>
      </w:r>
      <w:r w:rsidRPr="00C3121A">
        <w:rPr>
          <w:szCs w:val="24"/>
          <w:lang w:val="en-CA"/>
        </w:rPr>
        <w:tab/>
      </w:r>
      <w:r w:rsidRPr="00C3121A">
        <w:rPr>
          <w:szCs w:val="24"/>
          <w:lang w:val="en-CA"/>
        </w:rPr>
        <w:tab/>
        <w:t xml:space="preserve"> Date</w:t>
      </w:r>
      <w:r w:rsidRPr="00C3121A">
        <w:rPr>
          <w:szCs w:val="24"/>
          <w:lang w:val="en-CA"/>
        </w:rPr>
        <w:br/>
      </w:r>
      <w:r w:rsidRPr="00C3121A">
        <w:rPr>
          <w:szCs w:val="24"/>
          <w:lang w:val="en-CA"/>
        </w:rPr>
        <w:tab/>
        <w:t xml:space="preserve"> Business Analyst</w:t>
      </w:r>
    </w:p>
    <w:p w14:paraId="0C321978" w14:textId="77777777" w:rsidR="00C3121A" w:rsidRPr="00C3121A" w:rsidRDefault="00C3121A" w:rsidP="00C3121A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</w:p>
    <w:p w14:paraId="7907D274" w14:textId="77777777" w:rsidR="00C3121A" w:rsidRP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4A506DBF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Reviewed by</w:t>
      </w:r>
      <w:r w:rsidRPr="00111449">
        <w:rPr>
          <w:b/>
          <w:bCs/>
          <w:szCs w:val="24"/>
          <w:u w:val="single"/>
          <w:lang w:val="en-CA"/>
        </w:rPr>
        <w:br/>
      </w:r>
    </w:p>
    <w:p w14:paraId="454C864C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szCs w:val="24"/>
          <w:lang w:val="en-CA"/>
        </w:rPr>
      </w:pPr>
    </w:p>
    <w:p w14:paraId="1D3E5CCB" w14:textId="0A8F16F3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szCs w:val="24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7C7A9256" w14:textId="4742292C" w:rsidR="007B2D74" w:rsidRPr="00111449" w:rsidRDefault="007B2D74" w:rsidP="007B2D74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szCs w:val="24"/>
          <w:lang w:val="en-CA"/>
        </w:rPr>
        <w:tab/>
      </w:r>
      <w:r w:rsidR="00C873E9">
        <w:rPr>
          <w:szCs w:val="24"/>
          <w:lang w:val="en-CA"/>
        </w:rPr>
        <w:t>Robert Day</w:t>
      </w:r>
      <w:r w:rsidRPr="00111449">
        <w:rPr>
          <w:szCs w:val="24"/>
          <w:lang w:val="en-CA"/>
        </w:rPr>
        <w:tab/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Lead</w:t>
      </w:r>
    </w:p>
    <w:p w14:paraId="054CEF19" w14:textId="77777777" w:rsidR="007B2D74" w:rsidRPr="00111449" w:rsidRDefault="007B2D74" w:rsidP="007B2D74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</w:p>
    <w:p w14:paraId="737D3D50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2E702499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Quality Assurance Certification</w:t>
      </w:r>
      <w:r w:rsidRPr="00111449">
        <w:rPr>
          <w:b/>
          <w:bCs/>
          <w:szCs w:val="24"/>
          <w:u w:val="single"/>
          <w:lang w:val="en-CA"/>
        </w:rPr>
        <w:br/>
      </w:r>
    </w:p>
    <w:p w14:paraId="5ECBA381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26A61ED9" w14:textId="1F38BD8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4DFA3D2D" w14:textId="38E4C695" w:rsidR="007B2D74" w:rsidRPr="00111449" w:rsidRDefault="007B2D74" w:rsidP="007B2D74">
      <w:pPr>
        <w:tabs>
          <w:tab w:val="left" w:pos="1440"/>
          <w:tab w:val="left" w:pos="720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 w:rsidR="00C873E9">
        <w:rPr>
          <w:szCs w:val="24"/>
          <w:lang w:val="en-CA"/>
        </w:rPr>
        <w:t>Robert Day</w:t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Lead</w:t>
      </w:r>
    </w:p>
    <w:p w14:paraId="1409D918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58DA16DA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41AB9EAF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Additional Approval</w:t>
      </w: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</w:p>
    <w:p w14:paraId="6FF37238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6971B598" w14:textId="77777777" w:rsidR="007B2D74" w:rsidRPr="00111449" w:rsidRDefault="007B2D74" w:rsidP="007B2D74">
      <w:pPr>
        <w:tabs>
          <w:tab w:val="left" w:pos="1440"/>
          <w:tab w:val="left" w:pos="720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>
        <w:rPr>
          <w:szCs w:val="24"/>
          <w:lang w:val="en-CA"/>
        </w:rPr>
        <w:t>Michael Mead</w:t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Owner, PEBA</w:t>
      </w:r>
    </w:p>
    <w:p w14:paraId="653136C4" w14:textId="77777777" w:rsidR="00BE4053" w:rsidRDefault="00BE4053" w:rsidP="005A1359">
      <w:pPr>
        <w:sectPr w:rsidR="00BE4053" w:rsidSect="00295E0E">
          <w:pgSz w:w="12240" w:h="15840" w:code="1"/>
          <w:pgMar w:top="1080" w:right="1080" w:bottom="1440" w:left="1080" w:header="720" w:footer="1022" w:gutter="0"/>
          <w:cols w:space="720"/>
          <w:docGrid w:linePitch="360"/>
        </w:sectPr>
      </w:pPr>
    </w:p>
    <w:p w14:paraId="2C0EE9C7" w14:textId="77777777" w:rsidR="005074AB" w:rsidRPr="00F254D6" w:rsidRDefault="005074AB" w:rsidP="00F254D6">
      <w:pPr>
        <w:pStyle w:val="Heading1"/>
        <w:spacing w:after="120"/>
      </w:pPr>
      <w:bookmarkStart w:id="21" w:name="_Toc45098966"/>
      <w:r w:rsidRPr="00F254D6">
        <w:t>Overview</w:t>
      </w:r>
      <w:bookmarkEnd w:id="21"/>
    </w:p>
    <w:p w14:paraId="1470F80A" w14:textId="77777777" w:rsidR="00562C23" w:rsidRDefault="00562C23" w:rsidP="00562C23">
      <w:pPr>
        <w:autoSpaceDE w:val="0"/>
        <w:autoSpaceDN w:val="0"/>
        <w:adjustRightInd w:val="0"/>
        <w:rPr>
          <w:szCs w:val="24"/>
        </w:rPr>
      </w:pPr>
      <w:bookmarkStart w:id="22" w:name="_Toc417484116"/>
      <w:bookmarkStart w:id="23" w:name="_Toc417657465"/>
      <w:bookmarkStart w:id="24" w:name="_Toc422821320"/>
      <w:r>
        <w:rPr>
          <w:szCs w:val="24"/>
        </w:rPr>
        <w:t>This document specifies the mapping of the Retirement Option letter to data in PENFAX5.</w:t>
      </w:r>
    </w:p>
    <w:p w14:paraId="78E99DED" w14:textId="77777777" w:rsidR="00A26B35" w:rsidRPr="00A26B35" w:rsidRDefault="00A26B35" w:rsidP="00A26B35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25" w:name="_Toc45098967"/>
      <w:r w:rsidRPr="00A26B35">
        <w:rPr>
          <w:rFonts w:asciiTheme="minorHAnsi" w:hAnsiTheme="minorHAnsi"/>
          <w:b/>
          <w:bCs/>
          <w:color w:val="0033CB"/>
          <w:sz w:val="28"/>
          <w:szCs w:val="28"/>
        </w:rPr>
        <w:t>Process Description</w:t>
      </w:r>
      <w:bookmarkEnd w:id="22"/>
      <w:bookmarkEnd w:id="23"/>
      <w:bookmarkEnd w:id="24"/>
      <w:bookmarkEnd w:id="25"/>
      <w:r w:rsidRPr="00A26B35">
        <w:rPr>
          <w:rFonts w:asciiTheme="minorHAnsi" w:hAnsiTheme="minorHAnsi"/>
          <w:b/>
          <w:bCs/>
          <w:color w:val="0033CB"/>
          <w:sz w:val="28"/>
          <w:szCs w:val="28"/>
        </w:rPr>
        <w:t xml:space="preserve"> </w:t>
      </w:r>
    </w:p>
    <w:p w14:paraId="1F981B56" w14:textId="77777777" w:rsidR="00562C23" w:rsidRDefault="00562C23" w:rsidP="00562C23">
      <w:pPr>
        <w:spacing w:after="120"/>
        <w:rPr>
          <w:rFonts w:cs="Calibri"/>
        </w:rPr>
      </w:pPr>
      <w:r>
        <w:rPr>
          <w:rFonts w:cs="Calibri"/>
        </w:rPr>
        <w:t>The Retirement Option letter is to be produced, by the system, as a result of successful completion of the DC Benefit Calculation for calculation type of Retirement. The DC Benefit Calculation will run automatically, saving the calculation as a Quote, and then producing the Retirement Option SmartLetter based on the mapping provided in this mapping document.</w:t>
      </w:r>
    </w:p>
    <w:p w14:paraId="295D63EC" w14:textId="77777777" w:rsidR="00562C23" w:rsidRDefault="00562C23" w:rsidP="00562C23">
      <w:pPr>
        <w:spacing w:after="120"/>
        <w:rPr>
          <w:rFonts w:cs="Calibri"/>
        </w:rPr>
      </w:pPr>
      <w:r>
        <w:rPr>
          <w:rFonts w:cs="Calibri"/>
        </w:rPr>
        <w:t>This SmartLetter will be saved as a PDF and stored in the Member’s documents in the Communications region under Person Profile.</w:t>
      </w:r>
    </w:p>
    <w:p w14:paraId="0A0F0BD1" w14:textId="77777777" w:rsidR="009B60AA" w:rsidRDefault="009B60AA" w:rsidP="009B60AA">
      <w:pPr>
        <w:spacing w:after="120"/>
        <w:rPr>
          <w:ins w:id="26" w:author="Donna Harrison" w:date="2020-07-08T10:32:00Z"/>
          <w:rFonts w:cs="Calibri"/>
        </w:rPr>
      </w:pPr>
      <w:ins w:id="27" w:author="Donna Harrison" w:date="2020-07-08T10:32:00Z">
        <w:r>
          <w:rPr>
            <w:szCs w:val="24"/>
          </w:rPr>
          <w:t>The Option Letter will be saved with the following Document Type: OTHER - Other</w:t>
        </w:r>
      </w:ins>
    </w:p>
    <w:p w14:paraId="36F99EEF" w14:textId="738ADE75" w:rsidR="00A073B7" w:rsidRDefault="00A073B7" w:rsidP="00EC12F1">
      <w:pPr>
        <w:spacing w:after="120"/>
        <w:rPr>
          <w:rFonts w:cstheme="minorHAnsi"/>
        </w:rPr>
      </w:pPr>
    </w:p>
    <w:p w14:paraId="5885DAE2" w14:textId="77777777" w:rsidR="00A26B35" w:rsidRPr="00A26B35" w:rsidRDefault="00A26B35" w:rsidP="00A26B35">
      <w:pPr>
        <w:spacing w:after="120"/>
        <w:ind w:hanging="142"/>
        <w:rPr>
          <w:szCs w:val="22"/>
        </w:rPr>
      </w:pPr>
    </w:p>
    <w:p w14:paraId="222AF256" w14:textId="77777777" w:rsidR="00A26B35" w:rsidRPr="00A26B35" w:rsidRDefault="00A26B35" w:rsidP="00A26B35">
      <w:pPr>
        <w:spacing w:after="120"/>
        <w:rPr>
          <w:sz w:val="24"/>
          <w:szCs w:val="24"/>
          <w:lang w:eastAsia="en-CA"/>
        </w:rPr>
      </w:pPr>
    </w:p>
    <w:p w14:paraId="649F85BC" w14:textId="77777777" w:rsidR="00DD6AA4" w:rsidRDefault="00DD6AA4" w:rsidP="00DD6AA4">
      <w:pPr>
        <w:autoSpaceDE w:val="0"/>
        <w:autoSpaceDN w:val="0"/>
        <w:adjustRightInd w:val="0"/>
        <w:rPr>
          <w:szCs w:val="24"/>
        </w:rPr>
      </w:pPr>
    </w:p>
    <w:p w14:paraId="56DA7BDA" w14:textId="77777777" w:rsidR="00DD6AA4" w:rsidRDefault="00925EC2" w:rsidP="00AB0B0D">
      <w:pPr>
        <w:pStyle w:val="Heading1"/>
        <w:spacing w:before="0"/>
        <w:ind w:left="431" w:hanging="431"/>
        <w:rPr>
          <w:rFonts w:ascii="Times New Roman" w:hAnsi="Times New Roman"/>
          <w:szCs w:val="36"/>
        </w:rPr>
      </w:pPr>
      <w:bookmarkStart w:id="28" w:name="_Toc45098968"/>
      <w:r>
        <w:rPr>
          <w:rFonts w:ascii="Times New Roman" w:hAnsi="Times New Roman"/>
          <w:szCs w:val="36"/>
        </w:rPr>
        <w:t>E</w:t>
      </w:r>
      <w:r w:rsidR="00B61054">
        <w:rPr>
          <w:rFonts w:ascii="Times New Roman" w:hAnsi="Times New Roman"/>
          <w:szCs w:val="36"/>
        </w:rPr>
        <w:t>xtract Specification</w:t>
      </w:r>
      <w:bookmarkEnd w:id="28"/>
    </w:p>
    <w:p w14:paraId="0E44B7DD" w14:textId="77777777" w:rsidR="00896BE0" w:rsidRPr="00D61AF3" w:rsidRDefault="00896BE0" w:rsidP="00896BE0">
      <w:pPr>
        <w:keepNext/>
        <w:keepLines/>
        <w:numPr>
          <w:ilvl w:val="1"/>
          <w:numId w:val="7"/>
        </w:numPr>
        <w:spacing w:before="240" w:after="60"/>
        <w:outlineLvl w:val="1"/>
        <w:rPr>
          <w:b/>
          <w:bCs/>
          <w:color w:val="0033CB"/>
          <w:sz w:val="28"/>
          <w:szCs w:val="28"/>
        </w:rPr>
      </w:pPr>
      <w:bookmarkStart w:id="29" w:name="_Toc45098969"/>
      <w:r w:rsidRPr="00D61AF3">
        <w:rPr>
          <w:b/>
          <w:bCs/>
          <w:color w:val="0033CB"/>
          <w:sz w:val="28"/>
          <w:szCs w:val="28"/>
        </w:rPr>
        <w:t>Applicable Plans</w:t>
      </w:r>
      <w:bookmarkEnd w:id="29"/>
    </w:p>
    <w:p w14:paraId="14293E6F" w14:textId="77777777" w:rsidR="00017BCD" w:rsidRDefault="00017BCD" w:rsidP="00017BCD">
      <w:pPr>
        <w:spacing w:before="120"/>
      </w:pPr>
      <w:r>
        <w:t xml:space="preserve">This report is applicable to the following plans:                                                               </w:t>
      </w:r>
    </w:p>
    <w:p w14:paraId="0D4CD283" w14:textId="77777777" w:rsidR="00017BCD" w:rsidRPr="00D61AF3" w:rsidRDefault="00017BCD" w:rsidP="00017BC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b/>
          <w:bCs/>
          <w:color w:val="0033CB"/>
          <w:sz w:val="28"/>
          <w:szCs w:val="28"/>
        </w:rPr>
      </w:pPr>
      <w:r>
        <w:t xml:space="preserve">PEPP                                                                 </w:t>
      </w:r>
    </w:p>
    <w:p w14:paraId="5734A92E" w14:textId="77777777" w:rsidR="00017BCD" w:rsidRPr="002667B9" w:rsidRDefault="00017BCD" w:rsidP="00017BCD">
      <w:pPr>
        <w:keepNext/>
        <w:keepLines/>
        <w:numPr>
          <w:ilvl w:val="1"/>
          <w:numId w:val="7"/>
        </w:numPr>
        <w:spacing w:before="240" w:after="60"/>
        <w:outlineLvl w:val="1"/>
        <w:rPr>
          <w:b/>
          <w:bCs/>
          <w:color w:val="0033CB"/>
          <w:sz w:val="28"/>
          <w:szCs w:val="28"/>
        </w:rPr>
      </w:pPr>
      <w:bookmarkStart w:id="30" w:name="_Toc45098970"/>
      <w:r w:rsidRPr="002667B9">
        <w:rPr>
          <w:b/>
          <w:bCs/>
          <w:color w:val="0033CB"/>
          <w:sz w:val="28"/>
          <w:szCs w:val="28"/>
        </w:rPr>
        <w:t>Selection Criteria</w:t>
      </w:r>
      <w:bookmarkEnd w:id="30"/>
    </w:p>
    <w:p w14:paraId="1A4B2F64" w14:textId="77777777" w:rsidR="00017BCD" w:rsidRDefault="00017BCD" w:rsidP="00017BC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szCs w:val="24"/>
        </w:rPr>
      </w:pPr>
      <w:r>
        <w:t>Automatic process for DC Benefit Calculation has been performed for member where the Calculation Type is equal to Retirement.</w:t>
      </w:r>
    </w:p>
    <w:p w14:paraId="5165D576" w14:textId="77777777" w:rsidR="00017BCD" w:rsidRDefault="00017BCD" w:rsidP="00017BCD">
      <w:pPr>
        <w:autoSpaceDE w:val="0"/>
        <w:autoSpaceDN w:val="0"/>
        <w:adjustRightInd w:val="0"/>
        <w:rPr>
          <w:szCs w:val="24"/>
        </w:rPr>
      </w:pPr>
    </w:p>
    <w:p w14:paraId="4ABAEA4E" w14:textId="77777777" w:rsidR="00017BCD" w:rsidRPr="002667B9" w:rsidRDefault="00017BCD" w:rsidP="00017BCD">
      <w:pPr>
        <w:keepNext/>
        <w:keepLines/>
        <w:numPr>
          <w:ilvl w:val="1"/>
          <w:numId w:val="7"/>
        </w:numPr>
        <w:spacing w:before="240" w:after="60"/>
        <w:outlineLvl w:val="1"/>
        <w:rPr>
          <w:b/>
          <w:bCs/>
          <w:color w:val="0033CB"/>
          <w:sz w:val="28"/>
          <w:szCs w:val="28"/>
        </w:rPr>
      </w:pPr>
      <w:bookmarkStart w:id="31" w:name="_Toc492537246"/>
      <w:bookmarkStart w:id="32" w:name="_Toc45098971"/>
      <w:r w:rsidRPr="002667B9">
        <w:rPr>
          <w:b/>
          <w:bCs/>
          <w:color w:val="0033CB"/>
          <w:sz w:val="28"/>
          <w:szCs w:val="28"/>
        </w:rPr>
        <w:t>Sample Layout</w:t>
      </w:r>
      <w:bookmarkEnd w:id="31"/>
      <w:bookmarkEnd w:id="32"/>
    </w:p>
    <w:p w14:paraId="7FBB9563" w14:textId="77777777" w:rsidR="00017BCD" w:rsidRPr="00CE5F09" w:rsidRDefault="00017BCD" w:rsidP="00017BCD">
      <w:r>
        <w:t xml:space="preserve">For the PDF of the </w:t>
      </w:r>
      <w:r>
        <w:rPr>
          <w:rFonts w:cstheme="minorHAnsi"/>
        </w:rPr>
        <w:t xml:space="preserve">PEPP </w:t>
      </w:r>
      <w:r>
        <w:rPr>
          <w:szCs w:val="24"/>
        </w:rPr>
        <w:t>Retirement Option letter</w:t>
      </w:r>
      <w:r>
        <w:t>, refer</w:t>
      </w:r>
      <w:r w:rsidRPr="002667B9">
        <w:t xml:space="preserve"> to </w:t>
      </w:r>
      <w:r>
        <w:t xml:space="preserve">the </w:t>
      </w:r>
      <w:r>
        <w:rPr>
          <w:b/>
        </w:rPr>
        <w:t>Retirement Option_JEA Update</w:t>
      </w:r>
      <w:r>
        <w:t xml:space="preserve">. </w:t>
      </w:r>
    </w:p>
    <w:p w14:paraId="5A5EFC1C" w14:textId="77777777" w:rsidR="00017BCD" w:rsidRPr="002667B9" w:rsidRDefault="00017BCD" w:rsidP="00017BCD">
      <w:pPr>
        <w:autoSpaceDE w:val="0"/>
        <w:autoSpaceDN w:val="0"/>
        <w:adjustRightInd w:val="0"/>
        <w:rPr>
          <w:szCs w:val="24"/>
        </w:rPr>
      </w:pPr>
    </w:p>
    <w:p w14:paraId="08FAB5D6" w14:textId="77777777" w:rsidR="00017BCD" w:rsidRDefault="00017BCD" w:rsidP="00017BCD">
      <w:pPr>
        <w:keepNext/>
        <w:keepLines/>
        <w:numPr>
          <w:ilvl w:val="1"/>
          <w:numId w:val="7"/>
        </w:numPr>
        <w:spacing w:before="240" w:after="60"/>
        <w:outlineLvl w:val="1"/>
        <w:rPr>
          <w:b/>
          <w:bCs/>
          <w:color w:val="0033CB"/>
          <w:sz w:val="28"/>
          <w:szCs w:val="28"/>
        </w:rPr>
      </w:pPr>
      <w:bookmarkStart w:id="33" w:name="_Toc45098972"/>
      <w:r>
        <w:rPr>
          <w:b/>
          <w:bCs/>
          <w:color w:val="0033CB"/>
          <w:sz w:val="28"/>
          <w:szCs w:val="28"/>
        </w:rPr>
        <w:t>Data Element</w:t>
      </w:r>
      <w:bookmarkEnd w:id="33"/>
    </w:p>
    <w:p w14:paraId="151E894B" w14:textId="77777777" w:rsidR="00017BCD" w:rsidRPr="00827E69" w:rsidRDefault="00017BCD" w:rsidP="00017BCD">
      <w:pPr>
        <w:keepNext/>
        <w:keepLines/>
        <w:numPr>
          <w:ilvl w:val="2"/>
          <w:numId w:val="7"/>
        </w:numPr>
        <w:spacing w:before="240" w:after="60"/>
        <w:outlineLvl w:val="1"/>
        <w:rPr>
          <w:b/>
          <w:bCs/>
          <w:color w:val="0033CB"/>
          <w:sz w:val="28"/>
          <w:szCs w:val="28"/>
        </w:rPr>
      </w:pPr>
      <w:bookmarkStart w:id="34" w:name="_Toc45098973"/>
      <w:r>
        <w:rPr>
          <w:b/>
          <w:bCs/>
          <w:color w:val="0033CB"/>
          <w:sz w:val="28"/>
          <w:szCs w:val="28"/>
        </w:rPr>
        <w:t>Data Element for Cover Letter</w:t>
      </w:r>
      <w:bookmarkEnd w:id="34"/>
    </w:p>
    <w:tbl>
      <w:tblPr>
        <w:tblW w:w="4496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1609"/>
        <w:gridCol w:w="4813"/>
        <w:gridCol w:w="1553"/>
        <w:gridCol w:w="1084"/>
      </w:tblGrid>
      <w:tr w:rsidR="00017BCD" w:rsidRPr="00073011" w14:paraId="5FA00E03" w14:textId="77777777" w:rsidTr="00733B73">
        <w:trPr>
          <w:trHeight w:val="285"/>
          <w:tblHeader/>
          <w:tblCellSpacing w:w="-8" w:type="dxa"/>
        </w:trPr>
        <w:tc>
          <w:tcPr>
            <w:tcW w:w="897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4F85BEB6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646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58F23C5C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62" w:type="pct"/>
            <w:tcBorders>
              <w:bottom w:val="single" w:sz="2" w:space="0" w:color="808080"/>
            </w:tcBorders>
            <w:shd w:val="clear" w:color="auto" w:fill="0033CC"/>
          </w:tcPr>
          <w:p w14:paraId="60027301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642" w:type="pct"/>
            <w:tcBorders>
              <w:bottom w:val="single" w:sz="2" w:space="0" w:color="808080"/>
            </w:tcBorders>
            <w:shd w:val="clear" w:color="auto" w:fill="0033CC"/>
          </w:tcPr>
          <w:p w14:paraId="5902E88B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017BCD" w14:paraId="0008C110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1A466A0D" w14:textId="77777777" w:rsidR="00017BCD" w:rsidRDefault="00017BCD" w:rsidP="00733B73">
            <w:r>
              <w:t>Date</w:t>
            </w:r>
          </w:p>
        </w:tc>
        <w:tc>
          <w:tcPr>
            <w:tcW w:w="2646" w:type="pct"/>
          </w:tcPr>
          <w:p w14:paraId="1A5F29D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System Date</w:t>
            </w:r>
          </w:p>
        </w:tc>
        <w:tc>
          <w:tcPr>
            <w:tcW w:w="862" w:type="pct"/>
          </w:tcPr>
          <w:p w14:paraId="4FD53B5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642" w:type="pct"/>
          </w:tcPr>
          <w:p w14:paraId="4252DD83" w14:textId="77777777" w:rsidR="00017BCD" w:rsidRDefault="00017BCD" w:rsidP="00733B73"/>
        </w:tc>
      </w:tr>
      <w:tr w:rsidR="00017BCD" w14:paraId="4F20EFEF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6AE32773" w14:textId="77777777" w:rsidR="00017BCD" w:rsidRDefault="00017BCD" w:rsidP="00733B73">
            <w:pPr>
              <w:rPr>
                <w:szCs w:val="24"/>
              </w:rPr>
            </w:pPr>
            <w:r>
              <w:t>Member Number</w:t>
            </w:r>
          </w:p>
        </w:tc>
        <w:tc>
          <w:tcPr>
            <w:tcW w:w="2646" w:type="pct"/>
          </w:tcPr>
          <w:p w14:paraId="276D602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Profile/Person Profile/Person Summary/Identification/PEPP Number</w:t>
            </w:r>
          </w:p>
        </w:tc>
        <w:tc>
          <w:tcPr>
            <w:tcW w:w="862" w:type="pct"/>
          </w:tcPr>
          <w:p w14:paraId="2A0EF66A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1000033</w:t>
            </w:r>
          </w:p>
        </w:tc>
        <w:tc>
          <w:tcPr>
            <w:tcW w:w="642" w:type="pct"/>
          </w:tcPr>
          <w:p w14:paraId="1B0FFB1B" w14:textId="77777777" w:rsidR="00017BCD" w:rsidRDefault="00017BCD" w:rsidP="00733B73"/>
        </w:tc>
      </w:tr>
      <w:tr w:rsidR="00017BCD" w14:paraId="0FE7F48F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3DA17559" w14:textId="77777777" w:rsidR="00017BCD" w:rsidRDefault="00017BCD" w:rsidP="00733B73">
            <w:r>
              <w:t>Member Name</w:t>
            </w:r>
          </w:p>
        </w:tc>
        <w:tc>
          <w:tcPr>
            <w:tcW w:w="2646" w:type="pct"/>
          </w:tcPr>
          <w:p w14:paraId="761FA2C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Profile/Member Name</w:t>
            </w:r>
          </w:p>
          <w:p w14:paraId="36B4CF7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Full name including middle name</w:t>
            </w:r>
          </w:p>
        </w:tc>
        <w:tc>
          <w:tcPr>
            <w:tcW w:w="862" w:type="pct"/>
          </w:tcPr>
          <w:p w14:paraId="5188B990" w14:textId="77777777" w:rsidR="00017BCD" w:rsidRDefault="00017BCD" w:rsidP="00733B73">
            <w:r>
              <w:t>JOHN J. SMITH</w:t>
            </w:r>
          </w:p>
        </w:tc>
        <w:tc>
          <w:tcPr>
            <w:tcW w:w="642" w:type="pct"/>
          </w:tcPr>
          <w:p w14:paraId="0543AA46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526C44D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509DBD1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Address Line 1</w:t>
            </w:r>
          </w:p>
        </w:tc>
        <w:tc>
          <w:tcPr>
            <w:tcW w:w="2646" w:type="pct"/>
          </w:tcPr>
          <w:p w14:paraId="4E6CA6A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39411E9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62" w:type="pct"/>
          </w:tcPr>
          <w:p w14:paraId="123F783A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10 KING STREET</w:t>
            </w:r>
          </w:p>
        </w:tc>
        <w:tc>
          <w:tcPr>
            <w:tcW w:w="642" w:type="pct"/>
          </w:tcPr>
          <w:p w14:paraId="27F3F5BB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33EC89D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4B458EBF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Address Line 2</w:t>
            </w:r>
          </w:p>
        </w:tc>
        <w:tc>
          <w:tcPr>
            <w:tcW w:w="2646" w:type="pct"/>
          </w:tcPr>
          <w:p w14:paraId="468207E2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0575426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  <w:p w14:paraId="7E81CA20" w14:textId="77777777" w:rsidR="00017BCD" w:rsidRDefault="00017BCD" w:rsidP="00733B73">
            <w:pPr>
              <w:rPr>
                <w:szCs w:val="24"/>
              </w:rPr>
            </w:pPr>
          </w:p>
        </w:tc>
        <w:tc>
          <w:tcPr>
            <w:tcW w:w="862" w:type="pct"/>
          </w:tcPr>
          <w:p w14:paraId="543423DC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SUITE 101</w:t>
            </w:r>
          </w:p>
        </w:tc>
        <w:tc>
          <w:tcPr>
            <w:tcW w:w="642" w:type="pct"/>
          </w:tcPr>
          <w:p w14:paraId="6F50A10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7767218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1AA2E9B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Address Line 3</w:t>
            </w:r>
          </w:p>
        </w:tc>
        <w:tc>
          <w:tcPr>
            <w:tcW w:w="2646" w:type="pct"/>
          </w:tcPr>
          <w:p w14:paraId="76EC80D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6A17E93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62" w:type="pct"/>
          </w:tcPr>
          <w:p w14:paraId="325B8BEC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P.O. BOX 1395</w:t>
            </w:r>
          </w:p>
        </w:tc>
        <w:tc>
          <w:tcPr>
            <w:tcW w:w="642" w:type="pct"/>
          </w:tcPr>
          <w:p w14:paraId="7D13B080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18E96045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4A7EEC3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City</w:t>
            </w:r>
          </w:p>
        </w:tc>
        <w:tc>
          <w:tcPr>
            <w:tcW w:w="2646" w:type="pct"/>
          </w:tcPr>
          <w:p w14:paraId="023923FF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6526A69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62" w:type="pct"/>
          </w:tcPr>
          <w:p w14:paraId="16D17DC5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REGINA</w:t>
            </w:r>
          </w:p>
        </w:tc>
        <w:tc>
          <w:tcPr>
            <w:tcW w:w="642" w:type="pct"/>
          </w:tcPr>
          <w:p w14:paraId="7DD2BEA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761CE601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4C1EE8B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Province</w:t>
            </w:r>
          </w:p>
        </w:tc>
        <w:tc>
          <w:tcPr>
            <w:tcW w:w="2646" w:type="pct"/>
          </w:tcPr>
          <w:p w14:paraId="58D3AB4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4B5E65A2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62" w:type="pct"/>
          </w:tcPr>
          <w:p w14:paraId="7F6DE372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SK</w:t>
            </w:r>
          </w:p>
        </w:tc>
        <w:tc>
          <w:tcPr>
            <w:tcW w:w="642" w:type="pct"/>
          </w:tcPr>
          <w:p w14:paraId="35BB865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6EC0997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4DB0BBF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Postal Code</w:t>
            </w:r>
          </w:p>
        </w:tc>
        <w:tc>
          <w:tcPr>
            <w:tcW w:w="2646" w:type="pct"/>
          </w:tcPr>
          <w:p w14:paraId="102883B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7D5112A3" w14:textId="77777777" w:rsidR="00017BCD" w:rsidRPr="007C2D0B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62" w:type="pct"/>
          </w:tcPr>
          <w:p w14:paraId="2A44E24A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S0K 2A0</w:t>
            </w:r>
          </w:p>
        </w:tc>
        <w:tc>
          <w:tcPr>
            <w:tcW w:w="642" w:type="pct"/>
          </w:tcPr>
          <w:p w14:paraId="2FA9FA17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21A30A8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4838B966" w14:textId="77777777" w:rsidR="00017BCD" w:rsidRDefault="00017BCD" w:rsidP="00733B73">
            <w:r>
              <w:t>Country</w:t>
            </w:r>
          </w:p>
        </w:tc>
        <w:tc>
          <w:tcPr>
            <w:tcW w:w="2646" w:type="pct"/>
          </w:tcPr>
          <w:p w14:paraId="432D6C3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409CBAD1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62" w:type="pct"/>
          </w:tcPr>
          <w:p w14:paraId="57B7B90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CANADA</w:t>
            </w:r>
          </w:p>
        </w:tc>
        <w:tc>
          <w:tcPr>
            <w:tcW w:w="642" w:type="pct"/>
          </w:tcPr>
          <w:p w14:paraId="3E42C206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703AF2B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61C953A7" w14:textId="77777777" w:rsidR="00017BCD" w:rsidRDefault="00017BCD" w:rsidP="00733B73">
            <w:r>
              <w:t>Member First Name</w:t>
            </w:r>
          </w:p>
        </w:tc>
        <w:tc>
          <w:tcPr>
            <w:tcW w:w="2646" w:type="pct"/>
          </w:tcPr>
          <w:p w14:paraId="039B177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Profile/Member Name</w:t>
            </w:r>
          </w:p>
          <w:p w14:paraId="6FE01C5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First Name</w:t>
            </w:r>
          </w:p>
        </w:tc>
        <w:tc>
          <w:tcPr>
            <w:tcW w:w="862" w:type="pct"/>
          </w:tcPr>
          <w:p w14:paraId="03AC86A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John</w:t>
            </w:r>
          </w:p>
        </w:tc>
        <w:tc>
          <w:tcPr>
            <w:tcW w:w="642" w:type="pct"/>
          </w:tcPr>
          <w:p w14:paraId="0CB6AC7B" w14:textId="77777777" w:rsidR="00017BCD" w:rsidRDefault="00017BCD" w:rsidP="00733B73">
            <w:pPr>
              <w:rPr>
                <w:szCs w:val="24"/>
              </w:rPr>
            </w:pPr>
          </w:p>
        </w:tc>
      </w:tr>
    </w:tbl>
    <w:p w14:paraId="4363DF36" w14:textId="77777777" w:rsidR="00017BCD" w:rsidRDefault="00017BCD" w:rsidP="00017BCD">
      <w:pPr>
        <w:tabs>
          <w:tab w:val="left" w:pos="6345"/>
        </w:tabs>
      </w:pPr>
    </w:p>
    <w:p w14:paraId="6976E53E" w14:textId="77777777" w:rsidR="00017BCD" w:rsidRPr="00D61AF3" w:rsidRDefault="00017BCD" w:rsidP="00017BCD">
      <w:pPr>
        <w:pStyle w:val="Heading4"/>
      </w:pPr>
      <w:r>
        <w:t xml:space="preserve">Conditional Paragraphs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017BCD" w:rsidRPr="00F0098F" w14:paraId="16622D50" w14:textId="77777777" w:rsidTr="00733B73">
        <w:tc>
          <w:tcPr>
            <w:tcW w:w="1728" w:type="dxa"/>
            <w:shd w:val="clear" w:color="auto" w:fill="95B3D7" w:themeFill="accent1" w:themeFillTint="99"/>
          </w:tcPr>
          <w:p w14:paraId="1145786F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3129E5EF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2F66D0BA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17BCD" w14:paraId="7620010B" w14:textId="77777777" w:rsidTr="00733B73">
        <w:tc>
          <w:tcPr>
            <w:tcW w:w="1728" w:type="dxa"/>
          </w:tcPr>
          <w:p w14:paraId="4F712350" w14:textId="77777777" w:rsidR="00017BCD" w:rsidRDefault="00017BCD" w:rsidP="00733B73">
            <w:r>
              <w:t>P1</w:t>
            </w:r>
          </w:p>
        </w:tc>
        <w:tc>
          <w:tcPr>
            <w:tcW w:w="2160" w:type="dxa"/>
          </w:tcPr>
          <w:p w14:paraId="42649851" w14:textId="77777777" w:rsidR="00017BCD" w:rsidRDefault="00017BCD" w:rsidP="00733B73">
            <w:r>
              <w:t>Mandatory</w:t>
            </w:r>
          </w:p>
        </w:tc>
        <w:tc>
          <w:tcPr>
            <w:tcW w:w="5688" w:type="dxa"/>
          </w:tcPr>
          <w:p w14:paraId="2834369E" w14:textId="77777777" w:rsidR="00017BCD" w:rsidRDefault="00017BCD" w:rsidP="00733B73">
            <w:r>
              <w:t>Always displayed</w:t>
            </w:r>
          </w:p>
        </w:tc>
      </w:tr>
      <w:tr w:rsidR="00017BCD" w14:paraId="0B494EDF" w14:textId="77777777" w:rsidTr="00733B73">
        <w:tc>
          <w:tcPr>
            <w:tcW w:w="3888" w:type="dxa"/>
            <w:gridSpan w:val="2"/>
          </w:tcPr>
          <w:p w14:paraId="44D5054C" w14:textId="77777777" w:rsidR="00017BCD" w:rsidRDefault="00017BCD" w:rsidP="00733B73">
            <w:pPr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Conditional option within the paragraph:</w:t>
            </w:r>
          </w:p>
          <w:p w14:paraId="3B3909A7" w14:textId="77777777" w:rsidR="00017BCD" w:rsidRDefault="00017BCD" w:rsidP="00733B73">
            <w:r>
              <w:rPr>
                <w:rFonts w:ascii="Calibri Light" w:hAnsi="Calibri Light" w:cs="Calibri Light"/>
                <w:color w:val="FF0000"/>
              </w:rPr>
              <w:t>&lt;</w:t>
            </w:r>
            <w:r w:rsidRPr="005F1388">
              <w:rPr>
                <w:rFonts w:ascii="Calibri Light" w:hAnsi="Calibri Light" w:cs="Calibri Light"/>
                <w:color w:val="FF0000"/>
              </w:rPr>
              <w:t>We’ve used your account balance and estimated a PEPP Variable Pension Benefit (VPB)</w:t>
            </w:r>
            <w:r>
              <w:rPr>
                <w:rFonts w:ascii="Calibri Light" w:hAnsi="Calibri Light" w:cs="Calibri Light"/>
                <w:color w:val="FF0000"/>
              </w:rPr>
              <w:t>*</w:t>
            </w:r>
            <w:r w:rsidRPr="005F1388">
              <w:rPr>
                <w:rFonts w:ascii="Calibri Light" w:hAnsi="Calibri Light" w:cs="Calibri Light"/>
                <w:color w:val="FF0000"/>
              </w:rPr>
              <w:t xml:space="preserve"> scenario and an annuity f</w:t>
            </w:r>
            <w:r>
              <w:rPr>
                <w:rFonts w:ascii="Calibri Light" w:hAnsi="Calibri Light" w:cs="Calibri Light"/>
                <w:color w:val="FF0000"/>
              </w:rPr>
              <w:t>rom</w:t>
            </w:r>
            <w:r w:rsidRPr="005F1388">
              <w:rPr>
                <w:rFonts w:ascii="Calibri Light" w:hAnsi="Calibri Light" w:cs="Calibri Light"/>
                <w:color w:val="FF0000"/>
              </w:rPr>
              <w:t xml:space="preserve"> the Saskatchewan Pension Annuity Fund (SPAF).&gt; </w:t>
            </w:r>
          </w:p>
        </w:tc>
        <w:tc>
          <w:tcPr>
            <w:tcW w:w="5688" w:type="dxa"/>
          </w:tcPr>
          <w:p w14:paraId="16342BBB" w14:textId="77777777" w:rsidR="00017BCD" w:rsidRDefault="00017BCD" w:rsidP="00733B73">
            <w:r>
              <w:t>Conditional display criteria:</w:t>
            </w:r>
          </w:p>
          <w:p w14:paraId="6A7E5329" w14:textId="77777777" w:rsidR="00017BCD" w:rsidRDefault="00017BCD" w:rsidP="00733B73">
            <w:r>
              <w:t>Display if Investments/Account Balances includes locked in Contribution types for Jurisdiction that allows VPB option (SK, BC, AB, MB, FD, PE, YT, NT, NU, NS, NB)</w:t>
            </w:r>
          </w:p>
        </w:tc>
      </w:tr>
      <w:tr w:rsidR="00017BCD" w14:paraId="12CC8C68" w14:textId="77777777" w:rsidTr="00733B73">
        <w:tc>
          <w:tcPr>
            <w:tcW w:w="3888" w:type="dxa"/>
            <w:gridSpan w:val="2"/>
          </w:tcPr>
          <w:p w14:paraId="166387F9" w14:textId="77777777" w:rsidR="00017BCD" w:rsidRDefault="00017BCD" w:rsidP="00733B73">
            <w:pPr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Conditional option within the paragraph:</w:t>
            </w:r>
          </w:p>
          <w:p w14:paraId="03640F76" w14:textId="77777777" w:rsidR="00017BCD" w:rsidRPr="005F1388" w:rsidRDefault="00017BCD" w:rsidP="00733B73">
            <w:pPr>
              <w:rPr>
                <w:rFonts w:ascii="Calibri Light" w:hAnsi="Calibri Light" w:cs="Calibri Light"/>
                <w:color w:val="FF0000"/>
              </w:rPr>
            </w:pPr>
            <w:r w:rsidRPr="005F1388">
              <w:rPr>
                <w:rFonts w:ascii="Calibri Light" w:hAnsi="Calibri Light" w:cs="Calibri Light"/>
                <w:color w:val="FF0000"/>
              </w:rPr>
              <w:t>&lt;We’ve used your account balance and estimated an annuity from the Saskatchewan Pension Annuity Fund (SPAF).&gt;</w:t>
            </w:r>
          </w:p>
        </w:tc>
        <w:tc>
          <w:tcPr>
            <w:tcW w:w="5688" w:type="dxa"/>
          </w:tcPr>
          <w:p w14:paraId="30B1D798" w14:textId="77777777" w:rsidR="00017BCD" w:rsidRDefault="00017BCD" w:rsidP="00733B73">
            <w:r>
              <w:t>Conditional display criteria:</w:t>
            </w:r>
          </w:p>
          <w:p w14:paraId="31A89EC3" w14:textId="77777777" w:rsidR="00017BCD" w:rsidRDefault="00017BCD" w:rsidP="00733B73">
            <w:r>
              <w:t>Display if Investments/Account Balances includes locked in Contribution types for Jurisdiction that does not allow VPB option (ON, PQ, NL)</w:t>
            </w:r>
          </w:p>
          <w:p w14:paraId="2CDF6FB0" w14:textId="77777777" w:rsidR="00017BCD" w:rsidRDefault="00017BCD" w:rsidP="00733B73">
            <w:r>
              <w:t>Do not display if Small Benefit (DC Benefit Calculation – Small benefit flag is checked)</w:t>
            </w:r>
          </w:p>
        </w:tc>
      </w:tr>
      <w:tr w:rsidR="00017BCD" w14:paraId="49331951" w14:textId="77777777" w:rsidTr="00733B73">
        <w:tc>
          <w:tcPr>
            <w:tcW w:w="1728" w:type="dxa"/>
          </w:tcPr>
          <w:p w14:paraId="4C33209C" w14:textId="77777777" w:rsidR="00017BCD" w:rsidRDefault="00017BCD" w:rsidP="00733B73">
            <w:r>
              <w:t>P2</w:t>
            </w:r>
          </w:p>
        </w:tc>
        <w:tc>
          <w:tcPr>
            <w:tcW w:w="2160" w:type="dxa"/>
          </w:tcPr>
          <w:p w14:paraId="6076EEAA" w14:textId="77777777" w:rsidR="00017BCD" w:rsidRDefault="00017BCD" w:rsidP="00733B73">
            <w:r>
              <w:t>Mandatory</w:t>
            </w:r>
          </w:p>
        </w:tc>
        <w:tc>
          <w:tcPr>
            <w:tcW w:w="5688" w:type="dxa"/>
          </w:tcPr>
          <w:p w14:paraId="4DAEE279" w14:textId="77777777" w:rsidR="00017BCD" w:rsidRDefault="00017BCD" w:rsidP="00733B73">
            <w:r>
              <w:t>Always displayed</w:t>
            </w:r>
          </w:p>
        </w:tc>
      </w:tr>
      <w:tr w:rsidR="00017BCD" w14:paraId="4F51306D" w14:textId="77777777" w:rsidTr="00733B73">
        <w:tc>
          <w:tcPr>
            <w:tcW w:w="3888" w:type="dxa"/>
            <w:gridSpan w:val="2"/>
          </w:tcPr>
          <w:p w14:paraId="485F1EB4" w14:textId="77777777" w:rsidR="00017BCD" w:rsidRDefault="00017BCD" w:rsidP="00733B73">
            <w:pPr>
              <w:contextualSpacing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Conditional option within the paragraph:</w:t>
            </w:r>
          </w:p>
          <w:p w14:paraId="0429B6E9" w14:textId="77777777" w:rsidR="00017BCD" w:rsidRPr="000C5D85" w:rsidRDefault="00017BCD" w:rsidP="00733B73">
            <w:pPr>
              <w:contextualSpacing/>
              <w:rPr>
                <w:rFonts w:ascii="Calibri Light" w:hAnsi="Calibri Light" w:cs="Calibri Light"/>
                <w:color w:val="FF0000"/>
              </w:rPr>
            </w:pPr>
            <w:r w:rsidRPr="000C5D85">
              <w:rPr>
                <w:rFonts w:ascii="Calibri Light" w:hAnsi="Calibri Light" w:cs="Calibri Light"/>
                <w:color w:val="FF0000"/>
              </w:rPr>
              <w:t>&lt;the Variable Pension Benefit (VPB)* – our most popular retirement income choice;&gt;</w:t>
            </w:r>
          </w:p>
          <w:p w14:paraId="4F5AC21D" w14:textId="77777777" w:rsidR="00017BCD" w:rsidRDefault="00017BCD" w:rsidP="00733B73"/>
        </w:tc>
        <w:tc>
          <w:tcPr>
            <w:tcW w:w="5688" w:type="dxa"/>
          </w:tcPr>
          <w:p w14:paraId="67D5B896" w14:textId="77777777" w:rsidR="00017BCD" w:rsidRDefault="00017BCD" w:rsidP="00733B73">
            <w:r>
              <w:t>Conditional display criteria:</w:t>
            </w:r>
          </w:p>
          <w:p w14:paraId="0D173B78" w14:textId="77777777" w:rsidR="00017BCD" w:rsidRDefault="00017BCD" w:rsidP="00733B73">
            <w:r>
              <w:t>Display if Investments/Account Balances includes locked in Contribution types for Jurisdiction that allows VPB option (SK, BC, AB, MB, FD, PE, YT, NT, NU, NS, NB)</w:t>
            </w:r>
          </w:p>
        </w:tc>
      </w:tr>
      <w:tr w:rsidR="00017BCD" w14:paraId="32215FC8" w14:textId="77777777" w:rsidTr="00733B73">
        <w:tc>
          <w:tcPr>
            <w:tcW w:w="1728" w:type="dxa"/>
          </w:tcPr>
          <w:p w14:paraId="78BBAA86" w14:textId="77777777" w:rsidR="00017BCD" w:rsidRDefault="00017BCD" w:rsidP="00733B73">
            <w:r>
              <w:t>P3</w:t>
            </w:r>
          </w:p>
        </w:tc>
        <w:tc>
          <w:tcPr>
            <w:tcW w:w="2160" w:type="dxa"/>
          </w:tcPr>
          <w:p w14:paraId="5289CA38" w14:textId="77777777" w:rsidR="00017BCD" w:rsidRDefault="00017BCD" w:rsidP="00733B73">
            <w:r>
              <w:t>Optional</w:t>
            </w:r>
          </w:p>
        </w:tc>
        <w:tc>
          <w:tcPr>
            <w:tcW w:w="5688" w:type="dxa"/>
          </w:tcPr>
          <w:p w14:paraId="0B1FA3C8" w14:textId="77777777" w:rsidR="00017BCD" w:rsidRDefault="00017BCD" w:rsidP="00733B73">
            <w:r>
              <w:t>Only Display the following if Investments/Account Balances includes locked in Contribution types for Jurisdiction that does not allow VPB option (ON, PQ, NL):</w:t>
            </w:r>
          </w:p>
          <w:p w14:paraId="57DAF68A" w14:textId="77777777" w:rsidR="00017BCD" w:rsidRDefault="00017BCD" w:rsidP="00733B73">
            <w:pPr>
              <w:rPr>
                <w:rFonts w:ascii="Calibri Light" w:hAnsi="Calibri Light" w:cs="Calibri Light"/>
                <w:color w:val="FF0000"/>
                <w:sz w:val="18"/>
                <w:szCs w:val="18"/>
              </w:rPr>
            </w:pPr>
            <w:r w:rsidRPr="00FF1F25">
              <w:rPr>
                <w:rFonts w:ascii="Calibri Light" w:hAnsi="Calibri Light" w:cs="Calibri Light"/>
                <w:color w:val="FF0000"/>
              </w:rPr>
              <w:t>*The Variable Pension Benefit may not be available in some jurisdictions outside Saskatchewan. See “Working Beyond Saskatchewan” on our website for details</w:t>
            </w:r>
            <w:r w:rsidRPr="00510939">
              <w:rPr>
                <w:rFonts w:ascii="Calibri Light" w:hAnsi="Calibri Light" w:cs="Calibri Light"/>
                <w:color w:val="FF0000"/>
                <w:sz w:val="18"/>
                <w:szCs w:val="18"/>
              </w:rPr>
              <w:t>.</w:t>
            </w:r>
          </w:p>
          <w:p w14:paraId="0630DF88" w14:textId="77777777" w:rsidR="00017BCD" w:rsidRDefault="00017BCD" w:rsidP="00733B73"/>
          <w:p w14:paraId="1BFC1E41" w14:textId="77777777" w:rsidR="00017BCD" w:rsidRDefault="00017BCD" w:rsidP="00733B73"/>
        </w:tc>
      </w:tr>
    </w:tbl>
    <w:p w14:paraId="45645007" w14:textId="77777777" w:rsidR="00017BCD" w:rsidRPr="00827E69" w:rsidRDefault="00017BCD" w:rsidP="00017BCD">
      <w:pPr>
        <w:keepNext/>
        <w:keepLines/>
        <w:numPr>
          <w:ilvl w:val="2"/>
          <w:numId w:val="7"/>
        </w:numPr>
        <w:spacing w:before="240" w:after="60"/>
        <w:outlineLvl w:val="1"/>
        <w:rPr>
          <w:b/>
          <w:bCs/>
          <w:color w:val="0033CB"/>
          <w:sz w:val="28"/>
          <w:szCs w:val="28"/>
        </w:rPr>
      </w:pPr>
      <w:bookmarkStart w:id="35" w:name="_Toc45098974"/>
      <w:r>
        <w:rPr>
          <w:b/>
          <w:bCs/>
          <w:color w:val="0033CB"/>
          <w:sz w:val="28"/>
          <w:szCs w:val="28"/>
        </w:rPr>
        <w:t>Data Element for Statement on Retirement</w:t>
      </w:r>
      <w:bookmarkEnd w:id="35"/>
    </w:p>
    <w:tbl>
      <w:tblPr>
        <w:tblW w:w="4496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1614"/>
        <w:gridCol w:w="4787"/>
        <w:gridCol w:w="1574"/>
        <w:gridCol w:w="1084"/>
      </w:tblGrid>
      <w:tr w:rsidR="00017BCD" w:rsidRPr="00073011" w14:paraId="00314B6A" w14:textId="77777777" w:rsidTr="00733B73">
        <w:trPr>
          <w:trHeight w:val="285"/>
          <w:tblHeader/>
          <w:tblCellSpacing w:w="-8" w:type="dxa"/>
        </w:trPr>
        <w:tc>
          <w:tcPr>
            <w:tcW w:w="900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345EE440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631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37673E92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73" w:type="pct"/>
            <w:tcBorders>
              <w:bottom w:val="single" w:sz="2" w:space="0" w:color="808080"/>
            </w:tcBorders>
            <w:shd w:val="clear" w:color="auto" w:fill="0033CC"/>
          </w:tcPr>
          <w:p w14:paraId="0ED84048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642" w:type="pct"/>
            <w:tcBorders>
              <w:bottom w:val="single" w:sz="2" w:space="0" w:color="808080"/>
            </w:tcBorders>
            <w:shd w:val="clear" w:color="auto" w:fill="0033CC"/>
          </w:tcPr>
          <w:p w14:paraId="1926CA73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017BCD" w14:paraId="41A3B2C1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7E26C65E" w14:textId="77777777" w:rsidR="00017BCD" w:rsidRDefault="00017BCD" w:rsidP="00733B73">
            <w:r>
              <w:t>Member Name</w:t>
            </w:r>
          </w:p>
        </w:tc>
        <w:tc>
          <w:tcPr>
            <w:tcW w:w="2631" w:type="pct"/>
          </w:tcPr>
          <w:p w14:paraId="30951271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Profile/Member Name</w:t>
            </w:r>
          </w:p>
          <w:p w14:paraId="4CC8E9B9" w14:textId="77777777" w:rsidR="00733B73" w:rsidRDefault="00733B73" w:rsidP="00733B73">
            <w:pPr>
              <w:rPr>
                <w:szCs w:val="24"/>
              </w:rPr>
            </w:pPr>
          </w:p>
          <w:p w14:paraId="61F1388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Full name including middle name</w:t>
            </w:r>
          </w:p>
        </w:tc>
        <w:tc>
          <w:tcPr>
            <w:tcW w:w="873" w:type="pct"/>
          </w:tcPr>
          <w:p w14:paraId="7E11F405" w14:textId="77777777" w:rsidR="00017BCD" w:rsidRDefault="00017BCD" w:rsidP="00733B73">
            <w:r>
              <w:t>John J. Smith</w:t>
            </w:r>
          </w:p>
        </w:tc>
        <w:tc>
          <w:tcPr>
            <w:tcW w:w="642" w:type="pct"/>
          </w:tcPr>
          <w:p w14:paraId="11CB5C61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AAE8FE2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400D74D3" w14:textId="77777777" w:rsidR="00017BCD" w:rsidRDefault="00017BCD" w:rsidP="00733B73">
            <w:r>
              <w:t>PEPP Member Number</w:t>
            </w:r>
          </w:p>
        </w:tc>
        <w:tc>
          <w:tcPr>
            <w:tcW w:w="2631" w:type="pct"/>
          </w:tcPr>
          <w:p w14:paraId="5F478CE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Profile/Person Profile/Person Summary/Identification/PEPP Number</w:t>
            </w:r>
          </w:p>
        </w:tc>
        <w:tc>
          <w:tcPr>
            <w:tcW w:w="873" w:type="pct"/>
          </w:tcPr>
          <w:p w14:paraId="56F57A58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1000033</w:t>
            </w:r>
          </w:p>
        </w:tc>
        <w:tc>
          <w:tcPr>
            <w:tcW w:w="642" w:type="pct"/>
          </w:tcPr>
          <w:p w14:paraId="2263688C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0FE9D81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75D2C6D0" w14:textId="77777777" w:rsidR="00017BCD" w:rsidRDefault="00017BCD" w:rsidP="00733B73">
            <w:r>
              <w:t>Date of Birth</w:t>
            </w:r>
          </w:p>
        </w:tc>
        <w:tc>
          <w:tcPr>
            <w:tcW w:w="2631" w:type="pct"/>
          </w:tcPr>
          <w:p w14:paraId="3222011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Profile/Person Summary/Date of Birth</w:t>
            </w:r>
          </w:p>
        </w:tc>
        <w:tc>
          <w:tcPr>
            <w:tcW w:w="873" w:type="pct"/>
          </w:tcPr>
          <w:p w14:paraId="5D919092" w14:textId="77777777" w:rsidR="00017BCD" w:rsidRDefault="00017BCD" w:rsidP="00733B73">
            <w:r>
              <w:t>November 3, 1970</w:t>
            </w:r>
          </w:p>
        </w:tc>
        <w:tc>
          <w:tcPr>
            <w:tcW w:w="642" w:type="pct"/>
          </w:tcPr>
          <w:p w14:paraId="3464257B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E593B97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42ED0BB8" w14:textId="77777777" w:rsidR="00017BCD" w:rsidRDefault="00017BCD" w:rsidP="00733B73">
            <w:r>
              <w:t>Date of Employment</w:t>
            </w:r>
          </w:p>
        </w:tc>
        <w:tc>
          <w:tcPr>
            <w:tcW w:w="2631" w:type="pct"/>
          </w:tcPr>
          <w:p w14:paraId="1AE771F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Employee Profile/Employment Periods/Start Date</w:t>
            </w:r>
          </w:p>
          <w:p w14:paraId="52BB4CBA" w14:textId="77777777" w:rsidR="00733B73" w:rsidRDefault="00733B73" w:rsidP="00733B73">
            <w:pPr>
              <w:rPr>
                <w:szCs w:val="24"/>
              </w:rPr>
            </w:pPr>
          </w:p>
          <w:p w14:paraId="3C0C6AD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Earliest Start Date if more than one employment</w:t>
            </w:r>
          </w:p>
        </w:tc>
        <w:tc>
          <w:tcPr>
            <w:tcW w:w="873" w:type="pct"/>
          </w:tcPr>
          <w:p w14:paraId="436BD74E" w14:textId="77777777" w:rsidR="00017BCD" w:rsidRDefault="00017BCD" w:rsidP="00733B73">
            <w:r>
              <w:t>December 1, 1986</w:t>
            </w:r>
          </w:p>
        </w:tc>
        <w:tc>
          <w:tcPr>
            <w:tcW w:w="642" w:type="pct"/>
          </w:tcPr>
          <w:p w14:paraId="1B2FA85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64E3FBDE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104FD59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PEPP Enrolment Date</w:t>
            </w:r>
          </w:p>
        </w:tc>
        <w:tc>
          <w:tcPr>
            <w:tcW w:w="2631" w:type="pct"/>
          </w:tcPr>
          <w:p w14:paraId="61C2C5F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Member Profile/Membership Periods/Start Date</w:t>
            </w:r>
          </w:p>
          <w:p w14:paraId="083298F0" w14:textId="77777777" w:rsidR="00017BCD" w:rsidRDefault="00017BCD" w:rsidP="00733B73">
            <w:pPr>
              <w:rPr>
                <w:szCs w:val="24"/>
              </w:rPr>
            </w:pPr>
          </w:p>
        </w:tc>
        <w:tc>
          <w:tcPr>
            <w:tcW w:w="873" w:type="pct"/>
          </w:tcPr>
          <w:p w14:paraId="1821E5BD" w14:textId="77777777" w:rsidR="00017BCD" w:rsidRDefault="00017BCD" w:rsidP="00733B73">
            <w:r>
              <w:t>December 1, 1986</w:t>
            </w:r>
          </w:p>
        </w:tc>
        <w:tc>
          <w:tcPr>
            <w:tcW w:w="642" w:type="pct"/>
          </w:tcPr>
          <w:p w14:paraId="67774020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E2CED32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1942513D" w14:textId="77777777" w:rsidR="00017BCD" w:rsidRDefault="00017BCD" w:rsidP="00733B73">
            <w:r>
              <w:t>Relationship Status</w:t>
            </w:r>
          </w:p>
        </w:tc>
        <w:tc>
          <w:tcPr>
            <w:tcW w:w="2631" w:type="pct"/>
          </w:tcPr>
          <w:p w14:paraId="20333F9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Profile/Marital Status/Marital Status</w:t>
            </w:r>
          </w:p>
        </w:tc>
        <w:tc>
          <w:tcPr>
            <w:tcW w:w="873" w:type="pct"/>
          </w:tcPr>
          <w:p w14:paraId="691C5B8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Married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642" w:type="pct"/>
          </w:tcPr>
          <w:p w14:paraId="7FF1112D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02E29DA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7C948F1F" w14:textId="77777777" w:rsidR="00017BCD" w:rsidRDefault="00017BCD" w:rsidP="00733B73">
            <w:r>
              <w:t>Spouse’s Name</w:t>
            </w:r>
          </w:p>
        </w:tc>
        <w:tc>
          <w:tcPr>
            <w:tcW w:w="2631" w:type="pct"/>
          </w:tcPr>
          <w:p w14:paraId="6A43910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Status/Spousal Relationship/Name</w:t>
            </w:r>
          </w:p>
        </w:tc>
        <w:tc>
          <w:tcPr>
            <w:tcW w:w="873" w:type="pct"/>
          </w:tcPr>
          <w:p w14:paraId="3D204BB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Jane Smith</w:t>
            </w:r>
          </w:p>
        </w:tc>
        <w:tc>
          <w:tcPr>
            <w:tcW w:w="642" w:type="pct"/>
          </w:tcPr>
          <w:p w14:paraId="1B052A22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7EA9B2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76085F51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Beneficiary 1 Name</w:t>
            </w:r>
          </w:p>
        </w:tc>
        <w:tc>
          <w:tcPr>
            <w:tcW w:w="2631" w:type="pct"/>
          </w:tcPr>
          <w:p w14:paraId="3A3D9F7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Profile/Beneficiaries/Beneficiaries/Name 1</w:t>
            </w:r>
          </w:p>
        </w:tc>
        <w:tc>
          <w:tcPr>
            <w:tcW w:w="873" w:type="pct"/>
          </w:tcPr>
          <w:p w14:paraId="691A4CA6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Jane Doe</w:t>
            </w:r>
          </w:p>
        </w:tc>
        <w:tc>
          <w:tcPr>
            <w:tcW w:w="642" w:type="pct"/>
          </w:tcPr>
          <w:p w14:paraId="30FB68A7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89AE816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3E4FABEB" w14:textId="77777777" w:rsidR="00017BCD" w:rsidRDefault="00017BCD" w:rsidP="00733B73">
            <w:r>
              <w:t>Beneficiary 1 Relationship</w:t>
            </w:r>
          </w:p>
        </w:tc>
        <w:tc>
          <w:tcPr>
            <w:tcW w:w="2631" w:type="pct"/>
          </w:tcPr>
          <w:p w14:paraId="1183346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Profile/Beneficiaries/Beneficiaries/Relationship 1</w:t>
            </w:r>
          </w:p>
        </w:tc>
        <w:tc>
          <w:tcPr>
            <w:tcW w:w="873" w:type="pct"/>
          </w:tcPr>
          <w:p w14:paraId="717E520B" w14:textId="77777777" w:rsidR="00017BCD" w:rsidRDefault="00017BCD" w:rsidP="00733B73">
            <w:r>
              <w:t>Child</w:t>
            </w:r>
          </w:p>
        </w:tc>
        <w:tc>
          <w:tcPr>
            <w:tcW w:w="642" w:type="pct"/>
          </w:tcPr>
          <w:p w14:paraId="161E6F27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BB82E0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59C66151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Beneficiary 1 %</w:t>
            </w:r>
          </w:p>
        </w:tc>
        <w:tc>
          <w:tcPr>
            <w:tcW w:w="2631" w:type="pct"/>
          </w:tcPr>
          <w:p w14:paraId="2A904BA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Profile/Beneficiaries/Beneficiaries/Percent 1</w:t>
            </w:r>
          </w:p>
        </w:tc>
        <w:tc>
          <w:tcPr>
            <w:tcW w:w="873" w:type="pct"/>
          </w:tcPr>
          <w:p w14:paraId="7CB2F65E" w14:textId="77777777" w:rsidR="00017BCD" w:rsidRDefault="00017BCD" w:rsidP="00733B73">
            <w:r>
              <w:t>50%</w:t>
            </w:r>
          </w:p>
        </w:tc>
        <w:tc>
          <w:tcPr>
            <w:tcW w:w="642" w:type="pct"/>
          </w:tcPr>
          <w:p w14:paraId="78A276E5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4C424B6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33CB49C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Beneficiary 2 Name</w:t>
            </w:r>
          </w:p>
        </w:tc>
        <w:tc>
          <w:tcPr>
            <w:tcW w:w="2631" w:type="pct"/>
          </w:tcPr>
          <w:p w14:paraId="18D9C20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Profile/Beneficiaries/Beneficiaries/Name 2</w:t>
            </w:r>
          </w:p>
        </w:tc>
        <w:tc>
          <w:tcPr>
            <w:tcW w:w="873" w:type="pct"/>
          </w:tcPr>
          <w:p w14:paraId="74F4D6D0" w14:textId="77777777" w:rsidR="00017BCD" w:rsidRDefault="00017BCD" w:rsidP="00733B73">
            <w:r>
              <w:t>Jane Doe</w:t>
            </w:r>
          </w:p>
        </w:tc>
        <w:tc>
          <w:tcPr>
            <w:tcW w:w="642" w:type="pct"/>
          </w:tcPr>
          <w:p w14:paraId="6FE1CEB7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0D081CF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33C1390D" w14:textId="77777777" w:rsidR="00017BCD" w:rsidRDefault="00017BCD" w:rsidP="00733B73">
            <w:r>
              <w:t>Beneficiary 2 Relationship</w:t>
            </w:r>
          </w:p>
        </w:tc>
        <w:tc>
          <w:tcPr>
            <w:tcW w:w="2631" w:type="pct"/>
          </w:tcPr>
          <w:p w14:paraId="16B686E2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Profile/Beneficiaries/Beneficiaries/Relationship 2</w:t>
            </w:r>
          </w:p>
        </w:tc>
        <w:tc>
          <w:tcPr>
            <w:tcW w:w="873" w:type="pct"/>
          </w:tcPr>
          <w:p w14:paraId="736159CD" w14:textId="77777777" w:rsidR="00017BCD" w:rsidRDefault="00017BCD" w:rsidP="00733B73">
            <w:r>
              <w:t>Child</w:t>
            </w:r>
          </w:p>
        </w:tc>
        <w:tc>
          <w:tcPr>
            <w:tcW w:w="642" w:type="pct"/>
          </w:tcPr>
          <w:p w14:paraId="78BEF52C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77985300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6A10C08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Beneficiary 2 %</w:t>
            </w:r>
          </w:p>
        </w:tc>
        <w:tc>
          <w:tcPr>
            <w:tcW w:w="2631" w:type="pct"/>
          </w:tcPr>
          <w:p w14:paraId="1FB7158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Profile/Beneficiaries/Beneficiaries/Percent 2</w:t>
            </w:r>
          </w:p>
        </w:tc>
        <w:tc>
          <w:tcPr>
            <w:tcW w:w="873" w:type="pct"/>
          </w:tcPr>
          <w:p w14:paraId="4DC2642A" w14:textId="77777777" w:rsidR="00017BCD" w:rsidRDefault="00017BCD" w:rsidP="00733B73">
            <w:r>
              <w:t>50%</w:t>
            </w:r>
          </w:p>
        </w:tc>
        <w:tc>
          <w:tcPr>
            <w:tcW w:w="642" w:type="pct"/>
          </w:tcPr>
          <w:p w14:paraId="358983F6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93B53EA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29B510A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Vested Date</w:t>
            </w:r>
          </w:p>
        </w:tc>
        <w:tc>
          <w:tcPr>
            <w:tcW w:w="2631" w:type="pct"/>
          </w:tcPr>
          <w:p w14:paraId="224C8EA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Member Profile/Details/Calculated Dates/Vesting Date</w:t>
            </w:r>
          </w:p>
          <w:p w14:paraId="6E08F75A" w14:textId="77777777" w:rsidR="00017BCD" w:rsidRDefault="00017BCD" w:rsidP="00733B73">
            <w:pPr>
              <w:rPr>
                <w:szCs w:val="24"/>
              </w:rPr>
            </w:pPr>
          </w:p>
        </w:tc>
        <w:tc>
          <w:tcPr>
            <w:tcW w:w="873" w:type="pct"/>
          </w:tcPr>
          <w:p w14:paraId="6906265D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Vested</w:t>
            </w:r>
          </w:p>
        </w:tc>
        <w:tc>
          <w:tcPr>
            <w:tcW w:w="642" w:type="pct"/>
          </w:tcPr>
          <w:p w14:paraId="2BFAA291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0BBFB36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040F1D8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Date of last statement</w:t>
            </w:r>
          </w:p>
        </w:tc>
        <w:tc>
          <w:tcPr>
            <w:tcW w:w="2631" w:type="pct"/>
          </w:tcPr>
          <w:p w14:paraId="52ECEF5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Date last statement was issued to member </w:t>
            </w:r>
          </w:p>
          <w:p w14:paraId="66A64C32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Date will either be April 1 or October 1, depending upon which is the most recent date.</w:t>
            </w:r>
          </w:p>
          <w:p w14:paraId="14C5FC7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e.g. if System Date is September 30, last statement date would be April 1 of current year.</w:t>
            </w:r>
          </w:p>
          <w:p w14:paraId="0A736D6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If system date is March 30, last statement date would be of previous year</w:t>
            </w:r>
          </w:p>
        </w:tc>
        <w:tc>
          <w:tcPr>
            <w:tcW w:w="873" w:type="pct"/>
          </w:tcPr>
          <w:p w14:paraId="09399C4F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</w:p>
        </w:tc>
        <w:tc>
          <w:tcPr>
            <w:tcW w:w="642" w:type="pct"/>
          </w:tcPr>
          <w:p w14:paraId="022E2E8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9FB8135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06A11E5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&lt;last val date&gt;</w:t>
            </w:r>
          </w:p>
        </w:tc>
        <w:tc>
          <w:tcPr>
            <w:tcW w:w="2631" w:type="pct"/>
          </w:tcPr>
          <w:p w14:paraId="6E1694C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Summary/Valuation Date</w:t>
            </w:r>
          </w:p>
        </w:tc>
        <w:tc>
          <w:tcPr>
            <w:tcW w:w="873" w:type="pct"/>
          </w:tcPr>
          <w:p w14:paraId="73574D1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642" w:type="pct"/>
          </w:tcPr>
          <w:p w14:paraId="77357CA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F0DF0F2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2098C22C" w14:textId="77777777" w:rsidR="00017BCD" w:rsidRDefault="00017BCD" w:rsidP="00733B73">
            <w:pPr>
              <w:rPr>
                <w:szCs w:val="24"/>
              </w:rPr>
            </w:pPr>
            <w:r>
              <w:t>Opening bal-mem</w:t>
            </w:r>
          </w:p>
        </w:tc>
        <w:tc>
          <w:tcPr>
            <w:tcW w:w="2631" w:type="pct"/>
          </w:tcPr>
          <w:p w14:paraId="1F5DC56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Balances/Contribution Type/Total Values</w:t>
            </w:r>
          </w:p>
          <w:p w14:paraId="767B5256" w14:textId="77777777" w:rsidR="00733B73" w:rsidRDefault="00733B73" w:rsidP="00733B73">
            <w:pPr>
              <w:rPr>
                <w:szCs w:val="24"/>
              </w:rPr>
            </w:pPr>
          </w:p>
          <w:p w14:paraId="6B6A31A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Total value as of  &lt;Date of last statement&gt; for the following contribution types:</w:t>
            </w:r>
          </w:p>
          <w:p w14:paraId="64004AA1" w14:textId="77777777" w:rsidR="00017BCD" w:rsidRPr="00BE795C" w:rsidRDefault="00017BCD" w:rsidP="00733B73">
            <w:pPr>
              <w:rPr>
                <w:color w:val="000000"/>
              </w:rPr>
            </w:pPr>
            <w:r w:rsidRPr="00BE795C">
              <w:rPr>
                <w:color w:val="000000"/>
              </w:rPr>
              <w:t>Reciprocal Transfer – Employee Share</w:t>
            </w:r>
          </w:p>
          <w:p w14:paraId="7A3BF6B3" w14:textId="77777777" w:rsidR="00017BCD" w:rsidRDefault="00017BCD" w:rsidP="00733B73">
            <w:pPr>
              <w:rPr>
                <w:color w:val="000000"/>
              </w:rPr>
            </w:pPr>
            <w:r w:rsidRPr="00BE795C">
              <w:rPr>
                <w:color w:val="000000"/>
              </w:rPr>
              <w:t>Payroll Employee Adjustment</w:t>
            </w:r>
            <w:r w:rsidRPr="00BE795C">
              <w:rPr>
                <w:color w:val="000000"/>
              </w:rPr>
              <w:br/>
              <w:t>Payroll Normal Employee Required</w:t>
            </w:r>
            <w:r w:rsidRPr="00BE795C">
              <w:rPr>
                <w:color w:val="000000"/>
              </w:rPr>
              <w:br/>
              <w:t>Payroll Retro Employee Required</w:t>
            </w:r>
            <w:r w:rsidRPr="00BE795C">
              <w:rPr>
                <w:color w:val="000000"/>
              </w:rPr>
              <w:br/>
              <w:t>Leave of Absence Employee Repayment – LIRA</w:t>
            </w:r>
            <w:r w:rsidRPr="00BE795C">
              <w:rPr>
                <w:color w:val="000000"/>
              </w:rPr>
              <w:br/>
              <w:t>Leave of Absence Employee Repayment – RRSP</w:t>
            </w:r>
          </w:p>
          <w:p w14:paraId="697426AA" w14:textId="77777777" w:rsidR="00017BCD" w:rsidRDefault="00017BCD" w:rsidP="00733B73">
            <w:pPr>
              <w:rPr>
                <w:szCs w:val="24"/>
              </w:rPr>
            </w:pPr>
            <w:r>
              <w:rPr>
                <w:color w:val="000000"/>
              </w:rPr>
              <w:t>Locked-In (Jurisdiction)</w:t>
            </w:r>
          </w:p>
        </w:tc>
        <w:tc>
          <w:tcPr>
            <w:tcW w:w="873" w:type="pct"/>
          </w:tcPr>
          <w:p w14:paraId="27FC287E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0FAA305C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C7EF8E6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24E13E3F" w14:textId="77777777" w:rsidR="00017BCD" w:rsidRDefault="00017BCD" w:rsidP="00733B73">
            <w:r>
              <w:t>Opening bal-er</w:t>
            </w:r>
          </w:p>
        </w:tc>
        <w:tc>
          <w:tcPr>
            <w:tcW w:w="2631" w:type="pct"/>
          </w:tcPr>
          <w:p w14:paraId="701DB18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Balances/Contribution Type/Total Values</w:t>
            </w:r>
          </w:p>
          <w:p w14:paraId="6DFF7FED" w14:textId="77777777" w:rsidR="00733B73" w:rsidRDefault="00733B73" w:rsidP="00733B73">
            <w:pPr>
              <w:rPr>
                <w:szCs w:val="24"/>
              </w:rPr>
            </w:pPr>
          </w:p>
          <w:p w14:paraId="3E31770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Total value as of </w:t>
            </w:r>
            <w:r w:rsidRPr="00BE795C">
              <w:rPr>
                <w:szCs w:val="24"/>
              </w:rPr>
              <w:t>Statement</w:t>
            </w:r>
            <w:r>
              <w:rPr>
                <w:szCs w:val="24"/>
              </w:rPr>
              <w:t xml:space="preserve"> Date for the following contribution types:</w:t>
            </w:r>
          </w:p>
          <w:p w14:paraId="0AB0AE8D" w14:textId="77777777" w:rsidR="00017BCD" w:rsidRPr="00BE795C" w:rsidRDefault="00017BCD" w:rsidP="00733B73">
            <w:pPr>
              <w:rPr>
                <w:szCs w:val="24"/>
              </w:rPr>
            </w:pPr>
            <w:r w:rsidRPr="00BE795C">
              <w:rPr>
                <w:szCs w:val="24"/>
              </w:rPr>
              <w:t>Reciprocal Transfer – Employe</w:t>
            </w:r>
            <w:r>
              <w:rPr>
                <w:szCs w:val="24"/>
              </w:rPr>
              <w:t>r</w:t>
            </w:r>
            <w:r w:rsidRPr="00BE795C">
              <w:rPr>
                <w:szCs w:val="24"/>
              </w:rPr>
              <w:t xml:space="preserve"> Share</w:t>
            </w:r>
          </w:p>
          <w:p w14:paraId="37250AA0" w14:textId="77777777" w:rsidR="00017BCD" w:rsidRDefault="00017BCD" w:rsidP="00733B73">
            <w:pPr>
              <w:rPr>
                <w:szCs w:val="24"/>
              </w:rPr>
            </w:pPr>
            <w:r w:rsidRPr="00BE795C">
              <w:rPr>
                <w:szCs w:val="24"/>
              </w:rPr>
              <w:t>Payroll Employer Adjustment</w:t>
            </w:r>
            <w:r w:rsidRPr="00BE795C">
              <w:rPr>
                <w:szCs w:val="24"/>
              </w:rPr>
              <w:br/>
              <w:t>Payroll Normal Employer Required</w:t>
            </w:r>
            <w:r w:rsidRPr="00BE795C">
              <w:rPr>
                <w:szCs w:val="24"/>
              </w:rPr>
              <w:br/>
              <w:t>Payroll Retro Employer Required</w:t>
            </w:r>
            <w:r w:rsidRPr="00BE795C">
              <w:rPr>
                <w:szCs w:val="24"/>
              </w:rPr>
              <w:br/>
              <w:t>Leave of Absence Employer Repayment – LIRA</w:t>
            </w:r>
            <w:r w:rsidRPr="00BE795C">
              <w:rPr>
                <w:szCs w:val="24"/>
              </w:rPr>
              <w:br/>
              <w:t>Leave of Absence Employer Repayment – RRSP</w:t>
            </w:r>
          </w:p>
        </w:tc>
        <w:tc>
          <w:tcPr>
            <w:tcW w:w="873" w:type="pct"/>
          </w:tcPr>
          <w:p w14:paraId="231566D5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0716B088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75BDC85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7E1F3876" w14:textId="77777777" w:rsidR="00017BCD" w:rsidRDefault="00017BCD" w:rsidP="00733B73">
            <w:r>
              <w:t>Opening bal-vol</w:t>
            </w:r>
          </w:p>
        </w:tc>
        <w:tc>
          <w:tcPr>
            <w:tcW w:w="2631" w:type="pct"/>
          </w:tcPr>
          <w:p w14:paraId="0EC60DD1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Balances/Contribution Type/Total Values</w:t>
            </w:r>
          </w:p>
          <w:p w14:paraId="7DDB8E58" w14:textId="77777777" w:rsidR="00733B73" w:rsidRDefault="00733B73" w:rsidP="00733B73">
            <w:pPr>
              <w:rPr>
                <w:szCs w:val="24"/>
              </w:rPr>
            </w:pPr>
          </w:p>
          <w:p w14:paraId="5F0CC3A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Total value as of Statement Date for the following contribution types:</w:t>
            </w:r>
          </w:p>
          <w:p w14:paraId="07BA7E0A" w14:textId="77777777" w:rsidR="00017BCD" w:rsidRPr="00BE795C" w:rsidRDefault="00017BCD" w:rsidP="00733B73">
            <w:pPr>
              <w:rPr>
                <w:color w:val="000000"/>
              </w:rPr>
            </w:pPr>
            <w:r w:rsidRPr="00BE795C">
              <w:rPr>
                <w:color w:val="000000"/>
              </w:rPr>
              <w:t>Voluntary</w:t>
            </w:r>
            <w:r w:rsidRPr="00BE795C">
              <w:rPr>
                <w:color w:val="000000"/>
              </w:rPr>
              <w:br/>
              <w:t>Voluntary Pre-2001</w:t>
            </w:r>
          </w:p>
          <w:p w14:paraId="18820B18" w14:textId="77777777" w:rsidR="00017BCD" w:rsidRDefault="00017BCD" w:rsidP="00733B73">
            <w:pPr>
              <w:rPr>
                <w:color w:val="000000"/>
              </w:rPr>
            </w:pPr>
            <w:r w:rsidRPr="00BE795C">
              <w:rPr>
                <w:color w:val="000000"/>
              </w:rPr>
              <w:t>Reciprocal Transfer – Voluntary</w:t>
            </w:r>
            <w:r w:rsidRPr="00BE795C">
              <w:rPr>
                <w:color w:val="000000"/>
              </w:rPr>
              <w:br/>
              <w:t>Voluntary DPSP</w:t>
            </w:r>
            <w:r w:rsidRPr="00BE795C">
              <w:rPr>
                <w:color w:val="000000"/>
              </w:rPr>
              <w:br/>
              <w:t>Voluntary RPP</w:t>
            </w:r>
            <w:r w:rsidRPr="00BE795C">
              <w:rPr>
                <w:color w:val="000000"/>
              </w:rPr>
              <w:br/>
              <w:t>Voluntary RRIF</w:t>
            </w:r>
            <w:r w:rsidRPr="00BE795C">
              <w:rPr>
                <w:color w:val="000000"/>
              </w:rPr>
              <w:br/>
              <w:t>Voluntary RRSP</w:t>
            </w:r>
            <w:r w:rsidRPr="00BE795C">
              <w:rPr>
                <w:color w:val="000000"/>
              </w:rPr>
              <w:br/>
              <w:t>PLUS</w:t>
            </w:r>
            <w:r w:rsidRPr="00BE795C">
              <w:rPr>
                <w:color w:val="000000"/>
              </w:rPr>
              <w:br/>
              <w:t>All Locked-In LIRA/RPP/RRIF/</w:t>
            </w:r>
            <w:r>
              <w:rPr>
                <w:color w:val="000000"/>
              </w:rPr>
              <w:t>:</w:t>
            </w:r>
          </w:p>
          <w:p w14:paraId="4FF059CE" w14:textId="77777777" w:rsidR="00017BCD" w:rsidRPr="00386390" w:rsidRDefault="00017BCD" w:rsidP="00733B73">
            <w:pPr>
              <w:rPr>
                <w:color w:val="000000"/>
              </w:rPr>
            </w:pPr>
            <w:r w:rsidRPr="00386390">
              <w:rPr>
                <w:color w:val="000000"/>
              </w:rPr>
              <w:t>Locked-In [Alberta] LIRA</w:t>
            </w:r>
          </w:p>
          <w:p w14:paraId="52B2159E" w14:textId="77777777" w:rsidR="00017BCD" w:rsidRPr="00386390" w:rsidRDefault="00017BCD" w:rsidP="00733B73">
            <w:pPr>
              <w:rPr>
                <w:color w:val="000000"/>
              </w:rPr>
            </w:pPr>
            <w:r w:rsidRPr="00386390">
              <w:rPr>
                <w:color w:val="000000"/>
              </w:rPr>
              <w:t>Locked-In [British Columbia] LIRA</w:t>
            </w:r>
          </w:p>
          <w:p w14:paraId="14F429D0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75F4DB1D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4D86DD79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49EB413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61311DFD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3458524B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3B59E9DA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036D2B89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0E2BEA5C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45CA78C1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038759D6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7A8E126C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3765B577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53EF765D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249CA959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291993D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5548CCFC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64ECB66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681DE1CF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5D6CA6FA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2C4EAA6D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60ECD6C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78F7D56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56C28CBC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009DEAAF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4540DBA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643718E4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30C2C0DD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3A6DB68D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1E011804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2B030E4C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2F483FF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01CAD614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5D836D9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16104022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08790FA7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275A2F1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49CD72C0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69B81114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55742A9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6492EC7F" w14:textId="77777777" w:rsidR="00017BCD" w:rsidRDefault="00017BCD" w:rsidP="00733B73">
            <w:pPr>
              <w:rPr>
                <w:szCs w:val="24"/>
              </w:rPr>
            </w:pPr>
          </w:p>
        </w:tc>
        <w:tc>
          <w:tcPr>
            <w:tcW w:w="873" w:type="pct"/>
          </w:tcPr>
          <w:p w14:paraId="7387B7D3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38A404E0" w14:textId="77777777" w:rsidR="00017BCD" w:rsidRPr="001B1C35" w:rsidRDefault="00017BCD" w:rsidP="00733B73"/>
        </w:tc>
      </w:tr>
      <w:tr w:rsidR="00017BCD" w14:paraId="2556964B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6A27974E" w14:textId="77777777" w:rsidR="00017BCD" w:rsidRPr="00C05E41" w:rsidRDefault="00017BCD" w:rsidP="00733B73">
            <w:r>
              <w:t>Opening bal-total</w:t>
            </w:r>
          </w:p>
        </w:tc>
        <w:tc>
          <w:tcPr>
            <w:tcW w:w="2631" w:type="pct"/>
          </w:tcPr>
          <w:p w14:paraId="0BE485FF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Sum of the OP_BAL_EE, OP_BA_ER, OP_BAL_VOL totals</w:t>
            </w:r>
          </w:p>
        </w:tc>
        <w:tc>
          <w:tcPr>
            <w:tcW w:w="873" w:type="pct"/>
          </w:tcPr>
          <w:p w14:paraId="58F5486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54E66251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F0D9AD2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05D07F0F" w14:textId="77777777" w:rsidR="00017BCD" w:rsidRPr="00C05E41" w:rsidRDefault="00017BCD" w:rsidP="00733B73">
            <w:r>
              <w:t>Transfers in-mem</w:t>
            </w:r>
          </w:p>
        </w:tc>
        <w:tc>
          <w:tcPr>
            <w:tcW w:w="2631" w:type="pct"/>
          </w:tcPr>
          <w:p w14:paraId="2AA724B0" w14:textId="77777777" w:rsidR="00017BCD" w:rsidRPr="00BA286C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</w:t>
            </w:r>
            <w:r w:rsidRPr="00BA286C">
              <w:rPr>
                <w:szCs w:val="24"/>
              </w:rPr>
              <w:t>Account Activity/Contribution Type/Transaction Amount</w:t>
            </w:r>
          </w:p>
          <w:p w14:paraId="48744B9C" w14:textId="77777777" w:rsidR="00296E91" w:rsidRDefault="00296E91" w:rsidP="00733B73">
            <w:pPr>
              <w:rPr>
                <w:ins w:id="36" w:author="Donna Harrison" w:date="2020-07-08T10:53:00Z"/>
                <w:szCs w:val="24"/>
              </w:rPr>
            </w:pPr>
          </w:p>
          <w:p w14:paraId="69373D4A" w14:textId="3E2D2450" w:rsidR="00017BCD" w:rsidRDefault="00017BCD" w:rsidP="00733B73">
            <w:pPr>
              <w:rPr>
                <w:szCs w:val="24"/>
              </w:rPr>
            </w:pPr>
            <w:r w:rsidRPr="00BA286C">
              <w:rPr>
                <w:szCs w:val="24"/>
              </w:rPr>
              <w:t>Where Investments/Account Activity/</w:t>
            </w:r>
            <w:r>
              <w:rPr>
                <w:szCs w:val="24"/>
              </w:rPr>
              <w:t>Contribution Type/</w:t>
            </w:r>
            <w:del w:id="37" w:author="Donna Harrison" w:date="2020-07-08T10:52:00Z">
              <w:r w:rsidR="00296E91" w:rsidDel="00296E91">
                <w:rPr>
                  <w:szCs w:val="24"/>
                </w:rPr>
                <w:delText>Process</w:delText>
              </w:r>
              <w:r w:rsidDel="00296E91">
                <w:rPr>
                  <w:szCs w:val="24"/>
                </w:rPr>
                <w:delText xml:space="preserve"> </w:delText>
              </w:r>
            </w:del>
            <w:ins w:id="38" w:author="Donna Harrison" w:date="2020-07-08T10:52:00Z">
              <w:r w:rsidR="00296E91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&lt;Date of last statement&gt;</w:t>
            </w:r>
          </w:p>
          <w:p w14:paraId="1E734D97" w14:textId="77777777" w:rsidR="00296E91" w:rsidRDefault="00296E91" w:rsidP="00733B73">
            <w:pPr>
              <w:rPr>
                <w:ins w:id="39" w:author="Donna Harrison" w:date="2020-07-08T10:53:00Z"/>
                <w:color w:val="000000"/>
              </w:rPr>
            </w:pPr>
          </w:p>
          <w:p w14:paraId="0737396C" w14:textId="77777777" w:rsidR="00017BCD" w:rsidRPr="00BE795C" w:rsidRDefault="00017BCD" w:rsidP="00733B73">
            <w:pPr>
              <w:rPr>
                <w:color w:val="000000"/>
              </w:rPr>
            </w:pPr>
            <w:r w:rsidRPr="00BE795C">
              <w:rPr>
                <w:color w:val="000000"/>
              </w:rPr>
              <w:t>Reciprocal Transfer – Employee Share</w:t>
            </w:r>
          </w:p>
          <w:p w14:paraId="6CA2892C" w14:textId="77777777" w:rsidR="00017BCD" w:rsidRDefault="00017BCD" w:rsidP="00733B73">
            <w:pPr>
              <w:rPr>
                <w:szCs w:val="24"/>
              </w:rPr>
            </w:pPr>
            <w:r w:rsidRPr="00BE795C">
              <w:rPr>
                <w:color w:val="000000"/>
              </w:rPr>
              <w:t>Payroll Employee Adjustment</w:t>
            </w:r>
            <w:r w:rsidRPr="00BE795C">
              <w:rPr>
                <w:color w:val="000000"/>
              </w:rPr>
              <w:br/>
              <w:t>Payroll Normal Employee Required</w:t>
            </w:r>
            <w:r w:rsidRPr="00BE795C">
              <w:rPr>
                <w:color w:val="000000"/>
              </w:rPr>
              <w:br/>
              <w:t>Payroll Retro Employee Required</w:t>
            </w:r>
            <w:r w:rsidRPr="00BE795C">
              <w:rPr>
                <w:color w:val="000000"/>
              </w:rPr>
              <w:br/>
              <w:t>Leave of Absence Employee Repayment – LIRA</w:t>
            </w:r>
            <w:r w:rsidRPr="00BE795C">
              <w:rPr>
                <w:color w:val="000000"/>
              </w:rPr>
              <w:br/>
              <w:t>Leave of Absence Employee Repayment – RRSP</w:t>
            </w:r>
          </w:p>
        </w:tc>
        <w:tc>
          <w:tcPr>
            <w:tcW w:w="873" w:type="pct"/>
          </w:tcPr>
          <w:p w14:paraId="32754BE1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58ECC9FB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1FE6383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17F92EB4" w14:textId="77777777" w:rsidR="00017BCD" w:rsidRPr="00C05E41" w:rsidRDefault="00017BCD" w:rsidP="00733B73">
            <w:r>
              <w:t>Transfers in-er</w:t>
            </w:r>
          </w:p>
        </w:tc>
        <w:tc>
          <w:tcPr>
            <w:tcW w:w="2631" w:type="pct"/>
          </w:tcPr>
          <w:p w14:paraId="4D815CA6" w14:textId="77777777" w:rsidR="00017BCD" w:rsidRPr="00BA286C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Investments/Account </w:t>
            </w:r>
            <w:r w:rsidRPr="00BA286C">
              <w:rPr>
                <w:szCs w:val="24"/>
              </w:rPr>
              <w:t>Activity/Contribution Type/Transaction Amount</w:t>
            </w:r>
          </w:p>
          <w:p w14:paraId="30856A87" w14:textId="77777777" w:rsidR="00296E91" w:rsidRDefault="00296E91" w:rsidP="00733B73">
            <w:pPr>
              <w:rPr>
                <w:ins w:id="40" w:author="Donna Harrison" w:date="2020-07-08T10:53:00Z"/>
                <w:szCs w:val="24"/>
              </w:rPr>
            </w:pPr>
          </w:p>
          <w:p w14:paraId="76CC1B0D" w14:textId="2AEE9914" w:rsidR="00017BCD" w:rsidRDefault="00017BCD" w:rsidP="00733B73">
            <w:pPr>
              <w:rPr>
                <w:szCs w:val="24"/>
              </w:rPr>
            </w:pPr>
            <w:r w:rsidRPr="00BA286C">
              <w:rPr>
                <w:szCs w:val="24"/>
              </w:rPr>
              <w:t>Where Investments/Account Activity</w:t>
            </w:r>
            <w:r>
              <w:rPr>
                <w:szCs w:val="24"/>
              </w:rPr>
              <w:t>/Contribution Type/</w:t>
            </w:r>
            <w:r w:rsidR="00296E91">
              <w:rPr>
                <w:szCs w:val="24"/>
              </w:rPr>
              <w:t xml:space="preserve"> </w:t>
            </w:r>
            <w:del w:id="41" w:author="Donna Harrison" w:date="2020-07-08T10:52:00Z">
              <w:r w:rsidR="00296E91" w:rsidDel="00296E91">
                <w:rPr>
                  <w:szCs w:val="24"/>
                </w:rPr>
                <w:delText>Process</w:delText>
              </w:r>
              <w:r w:rsidDel="00296E91">
                <w:rPr>
                  <w:szCs w:val="24"/>
                </w:rPr>
                <w:delText xml:space="preserve"> </w:delText>
              </w:r>
            </w:del>
            <w:ins w:id="42" w:author="Donna Harrison" w:date="2020-07-08T10:52:00Z">
              <w:r w:rsidR="00296E91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&lt;STMNT_DT&gt;</w:t>
            </w:r>
          </w:p>
          <w:p w14:paraId="09548221" w14:textId="77777777" w:rsidR="00296E91" w:rsidRDefault="00296E91" w:rsidP="00733B73">
            <w:pPr>
              <w:rPr>
                <w:ins w:id="43" w:author="Donna Harrison" w:date="2020-07-08T10:53:00Z"/>
                <w:szCs w:val="24"/>
              </w:rPr>
            </w:pPr>
          </w:p>
          <w:p w14:paraId="0F36BE42" w14:textId="77777777" w:rsidR="00017BCD" w:rsidRPr="00BE795C" w:rsidRDefault="00017BCD" w:rsidP="00733B73">
            <w:pPr>
              <w:rPr>
                <w:szCs w:val="24"/>
              </w:rPr>
            </w:pPr>
            <w:r w:rsidRPr="00BE795C">
              <w:rPr>
                <w:szCs w:val="24"/>
              </w:rPr>
              <w:t>Reciprocal Transfer – Employee Share</w:t>
            </w:r>
          </w:p>
          <w:p w14:paraId="422D9942" w14:textId="77777777" w:rsidR="00017BCD" w:rsidRDefault="00017BCD" w:rsidP="00733B73">
            <w:pPr>
              <w:rPr>
                <w:szCs w:val="24"/>
              </w:rPr>
            </w:pPr>
            <w:r w:rsidRPr="00BE795C">
              <w:rPr>
                <w:szCs w:val="24"/>
              </w:rPr>
              <w:t>Payroll Employer Adjustment</w:t>
            </w:r>
            <w:r w:rsidRPr="00BE795C">
              <w:rPr>
                <w:szCs w:val="24"/>
              </w:rPr>
              <w:br/>
              <w:t>Payroll Normal Employer Required</w:t>
            </w:r>
            <w:r w:rsidRPr="00BE795C">
              <w:rPr>
                <w:szCs w:val="24"/>
              </w:rPr>
              <w:br/>
              <w:t>Payroll Retro Employer Required</w:t>
            </w:r>
            <w:r w:rsidRPr="00BE795C">
              <w:rPr>
                <w:szCs w:val="24"/>
              </w:rPr>
              <w:br/>
              <w:t>Leave of Absence Employer Repayment – LIRA</w:t>
            </w:r>
            <w:r w:rsidRPr="00BE795C">
              <w:rPr>
                <w:szCs w:val="24"/>
              </w:rPr>
              <w:br/>
              <w:t>Leave of Absence Employer Repayment – RRSP</w:t>
            </w:r>
          </w:p>
        </w:tc>
        <w:tc>
          <w:tcPr>
            <w:tcW w:w="873" w:type="pct"/>
          </w:tcPr>
          <w:p w14:paraId="6A5D440D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1708A714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27F288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573C69BC" w14:textId="77777777" w:rsidR="00017BCD" w:rsidRPr="00C05E41" w:rsidRDefault="00017BCD" w:rsidP="00733B73">
            <w:r>
              <w:t>Transfers in-vol</w:t>
            </w:r>
          </w:p>
        </w:tc>
        <w:tc>
          <w:tcPr>
            <w:tcW w:w="2631" w:type="pct"/>
          </w:tcPr>
          <w:p w14:paraId="43B146A2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Investments/Account </w:t>
            </w:r>
            <w:r w:rsidRPr="00BA286C">
              <w:rPr>
                <w:szCs w:val="24"/>
              </w:rPr>
              <w:t>Activity/Contribution Type/Transaction Amount</w:t>
            </w:r>
          </w:p>
          <w:p w14:paraId="6AF0D1DC" w14:textId="77777777" w:rsidR="00733B73" w:rsidRPr="00BA286C" w:rsidRDefault="00733B73" w:rsidP="00733B73">
            <w:pPr>
              <w:rPr>
                <w:szCs w:val="24"/>
              </w:rPr>
            </w:pPr>
          </w:p>
          <w:p w14:paraId="02EF9FEE" w14:textId="04998709" w:rsidR="00017BCD" w:rsidRDefault="00017BCD" w:rsidP="00733B73">
            <w:pPr>
              <w:rPr>
                <w:szCs w:val="24"/>
              </w:rPr>
            </w:pPr>
            <w:r w:rsidRPr="00BA286C">
              <w:rPr>
                <w:szCs w:val="24"/>
              </w:rPr>
              <w:t>Where Investments/Account Activity</w:t>
            </w:r>
            <w:r>
              <w:rPr>
                <w:szCs w:val="24"/>
              </w:rPr>
              <w:t>/Contribution Type/</w:t>
            </w:r>
            <w:del w:id="44" w:author="Donna Harrison" w:date="2020-07-08T10:54:00Z">
              <w:r w:rsidR="00296E91" w:rsidDel="00296E91">
                <w:rPr>
                  <w:szCs w:val="24"/>
                </w:rPr>
                <w:delText>Process</w:delText>
              </w:r>
              <w:r w:rsidDel="00296E91">
                <w:rPr>
                  <w:szCs w:val="24"/>
                </w:rPr>
                <w:delText xml:space="preserve"> </w:delText>
              </w:r>
            </w:del>
            <w:ins w:id="45" w:author="Donna Harrison" w:date="2020-07-08T10:54:00Z">
              <w:r w:rsidR="00296E91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&lt;STMNT_DT&gt;</w:t>
            </w:r>
          </w:p>
          <w:p w14:paraId="33AFC38F" w14:textId="77777777" w:rsidR="00733B73" w:rsidRDefault="00733B73" w:rsidP="00733B73">
            <w:pPr>
              <w:rPr>
                <w:color w:val="000000"/>
              </w:rPr>
            </w:pPr>
          </w:p>
          <w:p w14:paraId="3DD7103A" w14:textId="77777777" w:rsidR="00017BCD" w:rsidRPr="00BE795C" w:rsidRDefault="00017BCD" w:rsidP="00733B73">
            <w:pPr>
              <w:rPr>
                <w:color w:val="000000"/>
              </w:rPr>
            </w:pPr>
            <w:r w:rsidRPr="00BE795C">
              <w:rPr>
                <w:color w:val="000000"/>
              </w:rPr>
              <w:t>Voluntary</w:t>
            </w:r>
            <w:r w:rsidRPr="00BE795C">
              <w:rPr>
                <w:color w:val="000000"/>
              </w:rPr>
              <w:br/>
              <w:t>Voluntary Pre-2001</w:t>
            </w:r>
          </w:p>
          <w:p w14:paraId="7E9665B3" w14:textId="77777777" w:rsidR="00017BCD" w:rsidRDefault="00017BCD" w:rsidP="00733B73">
            <w:pPr>
              <w:rPr>
                <w:color w:val="000000"/>
              </w:rPr>
            </w:pPr>
            <w:r w:rsidRPr="00BE795C">
              <w:rPr>
                <w:color w:val="000000"/>
              </w:rPr>
              <w:t>Reciprocal Transfer – Voluntary</w:t>
            </w:r>
            <w:r w:rsidRPr="00BE795C">
              <w:rPr>
                <w:color w:val="000000"/>
              </w:rPr>
              <w:br/>
              <w:t>Voluntary DPSP</w:t>
            </w:r>
            <w:r w:rsidRPr="00BE795C">
              <w:rPr>
                <w:color w:val="000000"/>
              </w:rPr>
              <w:br/>
              <w:t>Voluntary RPP</w:t>
            </w:r>
            <w:r w:rsidRPr="00BE795C">
              <w:rPr>
                <w:color w:val="000000"/>
              </w:rPr>
              <w:br/>
              <w:t>Voluntary RRIF</w:t>
            </w:r>
            <w:r w:rsidRPr="00BE795C">
              <w:rPr>
                <w:color w:val="000000"/>
              </w:rPr>
              <w:br/>
              <w:t>Vo</w:t>
            </w:r>
            <w:r>
              <w:rPr>
                <w:color w:val="000000"/>
              </w:rPr>
              <w:t>luntary RRSP</w:t>
            </w:r>
            <w:r>
              <w:rPr>
                <w:color w:val="000000"/>
              </w:rPr>
              <w:br/>
            </w:r>
            <w:r w:rsidRPr="00BE795C">
              <w:rPr>
                <w:color w:val="000000"/>
              </w:rPr>
              <w:t>PLUS</w:t>
            </w:r>
            <w:r w:rsidRPr="00BE795C">
              <w:rPr>
                <w:color w:val="000000"/>
              </w:rPr>
              <w:br/>
              <w:t>All Locked-In LIRA/RPP/RRIF/</w:t>
            </w:r>
            <w:r>
              <w:rPr>
                <w:color w:val="000000"/>
              </w:rPr>
              <w:t>:</w:t>
            </w:r>
          </w:p>
          <w:p w14:paraId="6AC872B2" w14:textId="77777777" w:rsidR="00017BCD" w:rsidRPr="00386390" w:rsidRDefault="00017BCD" w:rsidP="00733B73">
            <w:pPr>
              <w:rPr>
                <w:color w:val="000000"/>
              </w:rPr>
            </w:pPr>
            <w:r w:rsidRPr="00386390">
              <w:rPr>
                <w:color w:val="000000"/>
              </w:rPr>
              <w:t>Locked-In [Alberta] LIRA</w:t>
            </w:r>
          </w:p>
          <w:p w14:paraId="26E4FB72" w14:textId="77777777" w:rsidR="00017BCD" w:rsidRPr="00386390" w:rsidRDefault="00017BCD" w:rsidP="00733B73">
            <w:pPr>
              <w:rPr>
                <w:color w:val="000000"/>
              </w:rPr>
            </w:pPr>
            <w:r w:rsidRPr="00386390">
              <w:rPr>
                <w:color w:val="000000"/>
              </w:rPr>
              <w:t>Locked-In [British Columbia] LIRA</w:t>
            </w:r>
          </w:p>
          <w:p w14:paraId="398F03BB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3E8EE311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0AA9DD9E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31A7B317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098E582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34D82E4D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647515EA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7AD698F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15B6DEE0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2390F232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0AA83232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719A6D52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4C60D5BB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39F432FD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6854D56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198B7A7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16E58A29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7EF20E7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27213D87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41421F50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20B80D8A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4FEC39EE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34772E49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5B3783A7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7BC29566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72EA744B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277C666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6A7101FD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0C6623D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4579121F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50B8F924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633AB7A9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5EA4C99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72D5FDEA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167B015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07EECF2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6F8DEAA0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326EE5B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636EDB51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2EE0A3B8" w14:textId="77777777" w:rsidR="00017BCD" w:rsidRPr="00BA5D93" w:rsidRDefault="00017BCD" w:rsidP="00733B73">
            <w:r w:rsidRPr="004C26E7">
              <w:rPr>
                <w:szCs w:val="24"/>
              </w:rPr>
              <w:t>Locked-In [FEDERAL] RRIF</w:t>
            </w:r>
          </w:p>
        </w:tc>
        <w:tc>
          <w:tcPr>
            <w:tcW w:w="873" w:type="pct"/>
          </w:tcPr>
          <w:p w14:paraId="7AF595E5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3A845A0B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7812D427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63434073" w14:textId="77777777" w:rsidR="00017BCD" w:rsidRPr="00C05E41" w:rsidRDefault="00017BCD" w:rsidP="00733B73">
            <w:r>
              <w:t>Transfers in-total</w:t>
            </w:r>
          </w:p>
        </w:tc>
        <w:tc>
          <w:tcPr>
            <w:tcW w:w="2631" w:type="pct"/>
          </w:tcPr>
          <w:p w14:paraId="260C617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Sum of the TR_IN_EE, TR_IN_ER, TR_IN_VOL totals</w:t>
            </w:r>
          </w:p>
        </w:tc>
        <w:tc>
          <w:tcPr>
            <w:tcW w:w="873" w:type="pct"/>
          </w:tcPr>
          <w:p w14:paraId="4403A2A4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5A833EF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ADAB25F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0561E13F" w14:textId="77777777" w:rsidR="00017BCD" w:rsidRPr="00C05E41" w:rsidRDefault="00017BCD" w:rsidP="00733B73">
            <w:r>
              <w:t>Transfers out-mem</w:t>
            </w:r>
          </w:p>
        </w:tc>
        <w:tc>
          <w:tcPr>
            <w:tcW w:w="2631" w:type="pct"/>
          </w:tcPr>
          <w:p w14:paraId="170AD1C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3353CF92" w14:textId="77777777" w:rsidR="005F7E00" w:rsidRDefault="005F7E00" w:rsidP="00733B73">
            <w:pPr>
              <w:rPr>
                <w:szCs w:val="24"/>
              </w:rPr>
            </w:pPr>
          </w:p>
          <w:p w14:paraId="151E995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5E0A9D38" w14:textId="77777777" w:rsidR="005F7E00" w:rsidRDefault="005F7E00" w:rsidP="00733B73">
            <w:pPr>
              <w:rPr>
                <w:szCs w:val="24"/>
              </w:rPr>
            </w:pPr>
          </w:p>
          <w:p w14:paraId="51EE1EA2" w14:textId="1D4C59D0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Where Investments/Account </w:t>
            </w:r>
            <w:r w:rsidRPr="00386390">
              <w:rPr>
                <w:szCs w:val="24"/>
              </w:rPr>
              <w:t>Activity/</w:t>
            </w:r>
            <w:r>
              <w:rPr>
                <w:szCs w:val="24"/>
              </w:rPr>
              <w:t>Contribution Type/</w:t>
            </w:r>
            <w:del w:id="46" w:author="Donna Harrison" w:date="2020-07-08T10:57:00Z">
              <w:r w:rsidR="005F7E00" w:rsidDel="005F7E00">
                <w:rPr>
                  <w:szCs w:val="24"/>
                </w:rPr>
                <w:delText xml:space="preserve">Process </w:delText>
              </w:r>
            </w:del>
            <w:ins w:id="47" w:author="Donna Harrison" w:date="2020-07-08T10:57:00Z">
              <w:r w:rsidR="005F7E00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&lt;Date of last statement&gt;</w:t>
            </w:r>
          </w:p>
          <w:p w14:paraId="583E43CF" w14:textId="77777777" w:rsidR="005F7E00" w:rsidRDefault="005F7E00" w:rsidP="00733B73">
            <w:pPr>
              <w:rPr>
                <w:szCs w:val="24"/>
              </w:rPr>
            </w:pPr>
          </w:p>
          <w:p w14:paraId="371A203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67BC4D90" w14:textId="77777777" w:rsidR="005F7E00" w:rsidRDefault="005F7E00" w:rsidP="00733B73">
            <w:pPr>
              <w:rPr>
                <w:szCs w:val="24"/>
              </w:rPr>
            </w:pPr>
          </w:p>
          <w:p w14:paraId="0053B9E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Where contribution type in:</w:t>
            </w:r>
          </w:p>
          <w:p w14:paraId="270E8791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Employee Adjustment</w:t>
            </w:r>
          </w:p>
          <w:p w14:paraId="73737A3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Normal Employee Required</w:t>
            </w:r>
          </w:p>
          <w:p w14:paraId="3023EB6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Retro Employee Required</w:t>
            </w:r>
          </w:p>
          <w:p w14:paraId="6D0B2922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LIRA</w:t>
            </w:r>
          </w:p>
          <w:p w14:paraId="6035DF3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RRSP</w:t>
            </w:r>
          </w:p>
          <w:p w14:paraId="0DC0D6C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Reciprocal Transfer – Employee Share</w:t>
            </w:r>
          </w:p>
          <w:p w14:paraId="39FCB164" w14:textId="77777777" w:rsidR="00017BCD" w:rsidRPr="004C26E7" w:rsidRDefault="00017BCD" w:rsidP="00733B73">
            <w:pPr>
              <w:rPr>
                <w:szCs w:val="24"/>
              </w:rPr>
            </w:pPr>
          </w:p>
          <w:p w14:paraId="2E2E1109" w14:textId="77777777" w:rsidR="00017BCD" w:rsidRDefault="00017BCD" w:rsidP="00733B73">
            <w:pPr>
              <w:rPr>
                <w:szCs w:val="24"/>
              </w:rPr>
            </w:pPr>
          </w:p>
        </w:tc>
        <w:tc>
          <w:tcPr>
            <w:tcW w:w="873" w:type="pct"/>
          </w:tcPr>
          <w:p w14:paraId="38505997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7D89CF17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EFBF38F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22F9BAA9" w14:textId="77777777" w:rsidR="00017BCD" w:rsidRPr="00C05E41" w:rsidRDefault="00017BCD" w:rsidP="00733B73">
            <w:r>
              <w:t>Transfers out-er</w:t>
            </w:r>
          </w:p>
        </w:tc>
        <w:tc>
          <w:tcPr>
            <w:tcW w:w="2631" w:type="pct"/>
          </w:tcPr>
          <w:p w14:paraId="617A9832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62429CBA" w14:textId="77777777" w:rsidR="005F7E00" w:rsidRDefault="005F7E00" w:rsidP="00733B73">
            <w:pPr>
              <w:rPr>
                <w:szCs w:val="24"/>
              </w:rPr>
            </w:pPr>
          </w:p>
          <w:p w14:paraId="372D95D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2443F494" w14:textId="77777777" w:rsidR="005F7E00" w:rsidRDefault="005F7E00" w:rsidP="00733B73">
            <w:pPr>
              <w:rPr>
                <w:szCs w:val="24"/>
              </w:rPr>
            </w:pPr>
          </w:p>
          <w:p w14:paraId="6ADA7DF2" w14:textId="3FC617CE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Where Investments/Account </w:t>
            </w:r>
            <w:r w:rsidRPr="00386390">
              <w:rPr>
                <w:szCs w:val="24"/>
              </w:rPr>
              <w:t>Activity/</w:t>
            </w:r>
            <w:r>
              <w:rPr>
                <w:szCs w:val="24"/>
              </w:rPr>
              <w:t>Contribution Type/</w:t>
            </w:r>
            <w:del w:id="48" w:author="Donna Harrison" w:date="2020-07-08T10:57:00Z">
              <w:r w:rsidR="005F7E00" w:rsidDel="005F7E00">
                <w:rPr>
                  <w:szCs w:val="24"/>
                </w:rPr>
                <w:delText>Process</w:delText>
              </w:r>
              <w:r w:rsidDel="005F7E00">
                <w:rPr>
                  <w:szCs w:val="24"/>
                </w:rPr>
                <w:delText xml:space="preserve"> </w:delText>
              </w:r>
            </w:del>
            <w:ins w:id="49" w:author="Donna Harrison" w:date="2020-07-08T10:57:00Z">
              <w:r w:rsidR="005F7E00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&lt;Date of last statement&gt;</w:t>
            </w:r>
          </w:p>
          <w:p w14:paraId="30837BE4" w14:textId="77777777" w:rsidR="005F7E00" w:rsidRDefault="005F7E00" w:rsidP="00733B73">
            <w:pPr>
              <w:rPr>
                <w:szCs w:val="24"/>
              </w:rPr>
            </w:pPr>
          </w:p>
          <w:p w14:paraId="5B1E9E21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3F349805" w14:textId="77777777" w:rsidR="005F7E00" w:rsidRDefault="005F7E00" w:rsidP="00733B73">
            <w:pPr>
              <w:rPr>
                <w:szCs w:val="24"/>
              </w:rPr>
            </w:pPr>
          </w:p>
          <w:p w14:paraId="40A5438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Where contribution type in:</w:t>
            </w:r>
          </w:p>
          <w:p w14:paraId="1F1BC52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Employer Adjustment</w:t>
            </w:r>
          </w:p>
          <w:p w14:paraId="0767CE8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Normal Employer Required</w:t>
            </w:r>
          </w:p>
          <w:p w14:paraId="346AC49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Retro Employer Required</w:t>
            </w:r>
          </w:p>
          <w:p w14:paraId="7F04D3D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LIRA</w:t>
            </w:r>
          </w:p>
          <w:p w14:paraId="7740743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RRSP</w:t>
            </w:r>
          </w:p>
          <w:p w14:paraId="7EB64A8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Reciprocal Transfer – Employer Share</w:t>
            </w:r>
          </w:p>
        </w:tc>
        <w:tc>
          <w:tcPr>
            <w:tcW w:w="873" w:type="pct"/>
          </w:tcPr>
          <w:p w14:paraId="3256D977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48E186C4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A37CF77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72BB6D11" w14:textId="77777777" w:rsidR="00017BCD" w:rsidRPr="00C05E41" w:rsidRDefault="00017BCD" w:rsidP="00733B73">
            <w:r>
              <w:t>Transfers out-vol</w:t>
            </w:r>
          </w:p>
        </w:tc>
        <w:tc>
          <w:tcPr>
            <w:tcW w:w="2631" w:type="pct"/>
          </w:tcPr>
          <w:p w14:paraId="1B542741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33AE5B25" w14:textId="77777777" w:rsidR="005F7E00" w:rsidRDefault="005F7E00" w:rsidP="00733B73">
            <w:pPr>
              <w:rPr>
                <w:szCs w:val="24"/>
              </w:rPr>
            </w:pPr>
          </w:p>
          <w:p w14:paraId="0672A8A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42EB6DD6" w14:textId="77777777" w:rsidR="005F7E00" w:rsidRDefault="005F7E00" w:rsidP="00733B73">
            <w:pPr>
              <w:rPr>
                <w:szCs w:val="24"/>
              </w:rPr>
            </w:pPr>
          </w:p>
          <w:p w14:paraId="77BDDA4C" w14:textId="301F579F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Where Investments/Account </w:t>
            </w:r>
            <w:r w:rsidRPr="00386390">
              <w:rPr>
                <w:szCs w:val="24"/>
              </w:rPr>
              <w:t>Activity</w:t>
            </w:r>
            <w:r>
              <w:rPr>
                <w:szCs w:val="24"/>
              </w:rPr>
              <w:t>/Contribution Type/</w:t>
            </w:r>
            <w:del w:id="50" w:author="Donna Harrison" w:date="2020-07-08T10:57:00Z">
              <w:r w:rsidR="005F7E00" w:rsidDel="005F7E00">
                <w:rPr>
                  <w:szCs w:val="24"/>
                </w:rPr>
                <w:delText>Process</w:delText>
              </w:r>
              <w:r w:rsidDel="005F7E00">
                <w:rPr>
                  <w:szCs w:val="24"/>
                </w:rPr>
                <w:delText xml:space="preserve"> </w:delText>
              </w:r>
            </w:del>
            <w:ins w:id="51" w:author="Donna Harrison" w:date="2020-07-08T10:57:00Z">
              <w:r w:rsidR="005F7E00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&lt;Date of last statement&gt;</w:t>
            </w:r>
          </w:p>
          <w:p w14:paraId="5CE18AF3" w14:textId="77777777" w:rsidR="005F7E00" w:rsidRDefault="005F7E00" w:rsidP="00733B73">
            <w:pPr>
              <w:rPr>
                <w:szCs w:val="24"/>
              </w:rPr>
            </w:pPr>
          </w:p>
          <w:p w14:paraId="496C939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539C6ECF" w14:textId="77777777" w:rsidR="005F7E00" w:rsidRDefault="005F7E00" w:rsidP="00733B73">
            <w:pPr>
              <w:rPr>
                <w:szCs w:val="24"/>
              </w:rPr>
            </w:pPr>
          </w:p>
          <w:p w14:paraId="6565E23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Where contribution type in:</w:t>
            </w:r>
          </w:p>
          <w:p w14:paraId="10A3345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</w:t>
            </w:r>
          </w:p>
          <w:p w14:paraId="601BAC7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 Pre-2001</w:t>
            </w:r>
          </w:p>
          <w:p w14:paraId="20B460A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Reciprocal Transfer – Voluntary</w:t>
            </w:r>
          </w:p>
          <w:p w14:paraId="42EC66B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 DPSP</w:t>
            </w:r>
          </w:p>
          <w:p w14:paraId="022E67D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 RPP</w:t>
            </w:r>
          </w:p>
          <w:p w14:paraId="495223E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 RRIF</w:t>
            </w:r>
          </w:p>
          <w:p w14:paraId="6F393B3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 RRSP</w:t>
            </w:r>
          </w:p>
          <w:p w14:paraId="01A201C8" w14:textId="77777777" w:rsidR="00017BCD" w:rsidRDefault="00017BCD" w:rsidP="00733B73">
            <w:pPr>
              <w:rPr>
                <w:color w:val="000000"/>
              </w:rPr>
            </w:pPr>
            <w:r w:rsidRPr="00BE795C">
              <w:rPr>
                <w:color w:val="000000"/>
              </w:rPr>
              <w:t>PLUS</w:t>
            </w:r>
            <w:r w:rsidRPr="00BE795C">
              <w:rPr>
                <w:color w:val="000000"/>
              </w:rPr>
              <w:br/>
              <w:t>All Locked-In LIRA/RPP/RRIF/</w:t>
            </w:r>
            <w:r>
              <w:rPr>
                <w:color w:val="000000"/>
              </w:rPr>
              <w:t>:</w:t>
            </w:r>
          </w:p>
          <w:p w14:paraId="3F2B03BD" w14:textId="77777777" w:rsidR="00017BCD" w:rsidRPr="00386390" w:rsidRDefault="00017BCD" w:rsidP="00733B73">
            <w:pPr>
              <w:rPr>
                <w:color w:val="000000"/>
              </w:rPr>
            </w:pPr>
            <w:r w:rsidRPr="00386390">
              <w:rPr>
                <w:color w:val="000000"/>
              </w:rPr>
              <w:t>Locked-In [Alberta] LIRA</w:t>
            </w:r>
          </w:p>
          <w:p w14:paraId="703B3855" w14:textId="77777777" w:rsidR="00017BCD" w:rsidRPr="00386390" w:rsidRDefault="00017BCD" w:rsidP="00733B73">
            <w:pPr>
              <w:rPr>
                <w:color w:val="000000"/>
              </w:rPr>
            </w:pPr>
            <w:r w:rsidRPr="00386390">
              <w:rPr>
                <w:color w:val="000000"/>
              </w:rPr>
              <w:t>Locked-In [British Columbia] LIRA</w:t>
            </w:r>
          </w:p>
          <w:p w14:paraId="2AED15E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646E3707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7341E7E6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426A5306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03FFD96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09435407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76FB58B2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2386A1CC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7EF9CFC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50A4AF67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58E9DF8D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1F321BF6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606769E2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7A55E1CF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4BC4B2D1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540CD610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0B7D115C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580FBF5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6F2BC93D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7DD40D30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4B0AD72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79ED08F2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157D2FF1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7EA4E61F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171D2E99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5591567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43AEAD2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1F35AB87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6902254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125CAFFF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08D87AA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73E5B779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4EBC8B40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3236FE7A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02CD5B3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1B3074F1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2D030AFC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68C9305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094FC4A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54374495" w14:textId="77777777" w:rsidR="00017BCD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</w:tc>
        <w:tc>
          <w:tcPr>
            <w:tcW w:w="873" w:type="pct"/>
          </w:tcPr>
          <w:p w14:paraId="674ED7C7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56B8CA5A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7ED06134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1A1EC9DF" w14:textId="77777777" w:rsidR="00017BCD" w:rsidRPr="00C05E41" w:rsidRDefault="00017BCD" w:rsidP="00733B73">
            <w:r>
              <w:t>Transfers out-total</w:t>
            </w:r>
          </w:p>
        </w:tc>
        <w:tc>
          <w:tcPr>
            <w:tcW w:w="2631" w:type="pct"/>
          </w:tcPr>
          <w:p w14:paraId="2A3327F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Sum of the TR_OUT_EE, TR_OUT_ER, TR_OUT_VOL totals</w:t>
            </w:r>
          </w:p>
        </w:tc>
        <w:tc>
          <w:tcPr>
            <w:tcW w:w="873" w:type="pct"/>
          </w:tcPr>
          <w:p w14:paraId="0791BC54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7CF28474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0ACBA1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1B2E0CE4" w14:textId="77777777" w:rsidR="00017BCD" w:rsidRPr="00C05E41" w:rsidRDefault="00017BCD" w:rsidP="00733B73">
            <w:r>
              <w:t>Earnings-mem</w:t>
            </w:r>
          </w:p>
        </w:tc>
        <w:tc>
          <w:tcPr>
            <w:tcW w:w="2631" w:type="pct"/>
          </w:tcPr>
          <w:p w14:paraId="50B14A30" w14:textId="77777777" w:rsidR="00017BCD" w:rsidRDefault="00017BCD" w:rsidP="00733B73">
            <w:pPr>
              <w:rPr>
                <w:szCs w:val="24"/>
              </w:rPr>
            </w:pPr>
            <w:r w:rsidRPr="00EF1041">
              <w:t>COL_BAL_EE</w:t>
            </w:r>
            <w:r>
              <w:rPr>
                <w:szCs w:val="24"/>
              </w:rPr>
              <w:t xml:space="preserve">  minus </w:t>
            </w:r>
            <w:r w:rsidRPr="00C05E41">
              <w:t>OP_BAL_EE</w:t>
            </w:r>
            <w:r>
              <w:rPr>
                <w:szCs w:val="24"/>
              </w:rPr>
              <w:t xml:space="preserve"> minus TR_IN_EE  </w:t>
            </w:r>
          </w:p>
        </w:tc>
        <w:tc>
          <w:tcPr>
            <w:tcW w:w="873" w:type="pct"/>
          </w:tcPr>
          <w:p w14:paraId="3C77F897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61889AEF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1ABE8C9F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0D6CA49C" w14:textId="77777777" w:rsidR="00017BCD" w:rsidRPr="00C05E41" w:rsidRDefault="00017BCD" w:rsidP="00733B73">
            <w:r>
              <w:t>Earnings-er</w:t>
            </w:r>
          </w:p>
        </w:tc>
        <w:tc>
          <w:tcPr>
            <w:tcW w:w="2631" w:type="pct"/>
          </w:tcPr>
          <w:p w14:paraId="1BF39F62" w14:textId="77777777" w:rsidR="00017BCD" w:rsidRDefault="00017BCD" w:rsidP="00733B73">
            <w:pPr>
              <w:rPr>
                <w:szCs w:val="24"/>
              </w:rPr>
            </w:pPr>
            <w:r>
              <w:t>COL_BAL_ER</w:t>
            </w:r>
            <w:r>
              <w:rPr>
                <w:szCs w:val="24"/>
              </w:rPr>
              <w:t xml:space="preserve">  minus </w:t>
            </w:r>
            <w:r>
              <w:t>OP_BAL_ER</w:t>
            </w:r>
            <w:r>
              <w:rPr>
                <w:szCs w:val="24"/>
              </w:rPr>
              <w:t xml:space="preserve"> minus TR_IN_ER  </w:t>
            </w:r>
          </w:p>
        </w:tc>
        <w:tc>
          <w:tcPr>
            <w:tcW w:w="873" w:type="pct"/>
          </w:tcPr>
          <w:p w14:paraId="6C363A9B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77733B80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B896559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1B2571A0" w14:textId="77777777" w:rsidR="00017BCD" w:rsidRPr="00C05E41" w:rsidRDefault="00017BCD" w:rsidP="00733B73">
            <w:r>
              <w:t>Earnings-vol</w:t>
            </w:r>
          </w:p>
        </w:tc>
        <w:tc>
          <w:tcPr>
            <w:tcW w:w="2631" w:type="pct"/>
          </w:tcPr>
          <w:p w14:paraId="0684D401" w14:textId="77777777" w:rsidR="00017BCD" w:rsidRDefault="00017BCD" w:rsidP="00733B73">
            <w:pPr>
              <w:rPr>
                <w:szCs w:val="24"/>
              </w:rPr>
            </w:pPr>
            <w:r>
              <w:t xml:space="preserve">COL_BAL_VOL </w:t>
            </w:r>
            <w:r>
              <w:rPr>
                <w:szCs w:val="24"/>
              </w:rPr>
              <w:t xml:space="preserve">  minus </w:t>
            </w:r>
            <w:r>
              <w:t xml:space="preserve">OP_BAL_VOL </w:t>
            </w:r>
            <w:r>
              <w:rPr>
                <w:szCs w:val="24"/>
              </w:rPr>
              <w:t xml:space="preserve"> minus TR_IN_VOL   </w:t>
            </w:r>
          </w:p>
        </w:tc>
        <w:tc>
          <w:tcPr>
            <w:tcW w:w="873" w:type="pct"/>
          </w:tcPr>
          <w:p w14:paraId="30C5EBC7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33F2FAB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D845CBD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3101CE84" w14:textId="77777777" w:rsidR="00017BCD" w:rsidRPr="00C05E41" w:rsidRDefault="00017BCD" w:rsidP="00733B73">
            <w:r>
              <w:t>Earnings-total</w:t>
            </w:r>
          </w:p>
        </w:tc>
        <w:tc>
          <w:tcPr>
            <w:tcW w:w="2631" w:type="pct"/>
          </w:tcPr>
          <w:p w14:paraId="2D5C66DC" w14:textId="77777777" w:rsidR="00017BCD" w:rsidRDefault="00017BCD" w:rsidP="00733B73">
            <w:pPr>
              <w:rPr>
                <w:szCs w:val="24"/>
              </w:rPr>
            </w:pPr>
            <w:r>
              <w:t>COL_BAL_TOT</w:t>
            </w:r>
            <w:r>
              <w:rPr>
                <w:szCs w:val="24"/>
              </w:rPr>
              <w:t xml:space="preserve">  minus </w:t>
            </w:r>
            <w:r>
              <w:t>OP_BAL_TOT</w:t>
            </w:r>
            <w:r>
              <w:rPr>
                <w:szCs w:val="24"/>
              </w:rPr>
              <w:t xml:space="preserve"> minus TR_IN_TOT  </w:t>
            </w:r>
          </w:p>
        </w:tc>
        <w:tc>
          <w:tcPr>
            <w:tcW w:w="873" w:type="pct"/>
          </w:tcPr>
          <w:p w14:paraId="4CE2D5A5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352AFEF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2D584C9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69E6A708" w14:textId="77777777" w:rsidR="00017BCD" w:rsidRPr="00C05E41" w:rsidRDefault="00017BCD" w:rsidP="00733B73">
            <w:r>
              <w:t>Last val date</w:t>
            </w:r>
          </w:p>
        </w:tc>
        <w:tc>
          <w:tcPr>
            <w:tcW w:w="2631" w:type="pct"/>
          </w:tcPr>
          <w:p w14:paraId="50A2DF1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Summary/Valuation Date</w:t>
            </w:r>
          </w:p>
        </w:tc>
        <w:tc>
          <w:tcPr>
            <w:tcW w:w="873" w:type="pct"/>
          </w:tcPr>
          <w:p w14:paraId="1355082A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4026FD70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53667D5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4453D75B" w14:textId="77777777" w:rsidR="00017BCD" w:rsidRDefault="00017BCD" w:rsidP="00733B73">
            <w:r>
              <w:t>Closing bal-mem</w:t>
            </w:r>
          </w:p>
        </w:tc>
        <w:tc>
          <w:tcPr>
            <w:tcW w:w="2631" w:type="pct"/>
          </w:tcPr>
          <w:p w14:paraId="5F798AB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Selection/Account Balances/Total Values</w:t>
            </w:r>
          </w:p>
          <w:p w14:paraId="78EE084E" w14:textId="77777777" w:rsidR="00733B73" w:rsidRDefault="00733B73" w:rsidP="00733B73">
            <w:pPr>
              <w:rPr>
                <w:szCs w:val="24"/>
              </w:rPr>
            </w:pPr>
          </w:p>
          <w:p w14:paraId="54CB3AF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13A2D1B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Employee Adjustment</w:t>
            </w:r>
          </w:p>
          <w:p w14:paraId="6853BF6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Normal Employee Required</w:t>
            </w:r>
          </w:p>
          <w:p w14:paraId="6FE2CA8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Retro Employee Required</w:t>
            </w:r>
          </w:p>
          <w:p w14:paraId="6A807D6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LIRA</w:t>
            </w:r>
          </w:p>
          <w:p w14:paraId="5E57A2A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RRSP</w:t>
            </w:r>
          </w:p>
          <w:p w14:paraId="63087A8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Reciprocal Transfer – Employee Share</w:t>
            </w:r>
          </w:p>
        </w:tc>
        <w:tc>
          <w:tcPr>
            <w:tcW w:w="873" w:type="pct"/>
          </w:tcPr>
          <w:p w14:paraId="5752336F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078C1CB8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8A2A6A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333A1791" w14:textId="77777777" w:rsidR="00017BCD" w:rsidRDefault="00017BCD" w:rsidP="00733B73">
            <w:r>
              <w:t>Closing bal-er</w:t>
            </w:r>
          </w:p>
        </w:tc>
        <w:tc>
          <w:tcPr>
            <w:tcW w:w="2631" w:type="pct"/>
          </w:tcPr>
          <w:p w14:paraId="56A6F09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Selection/Account Balances/Total Values</w:t>
            </w:r>
          </w:p>
          <w:p w14:paraId="5EC1A3DA" w14:textId="77777777" w:rsidR="00733B73" w:rsidRDefault="00733B73" w:rsidP="00733B73">
            <w:pPr>
              <w:rPr>
                <w:szCs w:val="24"/>
              </w:rPr>
            </w:pPr>
          </w:p>
          <w:p w14:paraId="5D67AAD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6D10D9F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Employer Adjustment</w:t>
            </w:r>
          </w:p>
          <w:p w14:paraId="3A876C0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Normal Employer Required</w:t>
            </w:r>
          </w:p>
          <w:p w14:paraId="7847BCC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Payroll Retro Employer Required</w:t>
            </w:r>
          </w:p>
          <w:p w14:paraId="73220AA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LIRA</w:t>
            </w:r>
          </w:p>
          <w:p w14:paraId="7BFF023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RRSP</w:t>
            </w:r>
          </w:p>
          <w:p w14:paraId="01056462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Reciprocal Transfer – Employer Share</w:t>
            </w:r>
          </w:p>
        </w:tc>
        <w:tc>
          <w:tcPr>
            <w:tcW w:w="873" w:type="pct"/>
          </w:tcPr>
          <w:p w14:paraId="46E8BA13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693746C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6EBB31C9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62E0C350" w14:textId="77777777" w:rsidR="00017BCD" w:rsidRDefault="00017BCD" w:rsidP="00733B73">
            <w:r>
              <w:t>Closing bal-vol</w:t>
            </w:r>
          </w:p>
        </w:tc>
        <w:tc>
          <w:tcPr>
            <w:tcW w:w="2631" w:type="pct"/>
          </w:tcPr>
          <w:p w14:paraId="63B1C20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Selection/Account Balances/Total Values</w:t>
            </w:r>
          </w:p>
          <w:p w14:paraId="45B7C46D" w14:textId="77777777" w:rsidR="00733B73" w:rsidRDefault="00733B73" w:rsidP="00733B73">
            <w:pPr>
              <w:rPr>
                <w:szCs w:val="24"/>
              </w:rPr>
            </w:pPr>
          </w:p>
          <w:p w14:paraId="356E85C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6C0FE6D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Reciprocal Transfer – Voluntary</w:t>
            </w:r>
          </w:p>
          <w:p w14:paraId="39175FA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</w:t>
            </w:r>
          </w:p>
          <w:p w14:paraId="50BD879F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 Pre-2001</w:t>
            </w:r>
          </w:p>
          <w:p w14:paraId="1208C591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 DPSP</w:t>
            </w:r>
          </w:p>
          <w:p w14:paraId="7590073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 RPP</w:t>
            </w:r>
          </w:p>
          <w:p w14:paraId="3172BEE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 RRIF</w:t>
            </w:r>
          </w:p>
          <w:p w14:paraId="1A1159D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Voluntary RRSP</w:t>
            </w:r>
          </w:p>
          <w:p w14:paraId="26B04501" w14:textId="77777777" w:rsidR="00017BCD" w:rsidRDefault="00017BCD" w:rsidP="00733B73">
            <w:pPr>
              <w:rPr>
                <w:color w:val="000000"/>
              </w:rPr>
            </w:pPr>
            <w:r w:rsidRPr="00BE795C">
              <w:rPr>
                <w:color w:val="000000"/>
              </w:rPr>
              <w:t>PLUS</w:t>
            </w:r>
            <w:r w:rsidRPr="00BE795C">
              <w:rPr>
                <w:color w:val="000000"/>
              </w:rPr>
              <w:br/>
              <w:t>All Locked-In LIRA/RPP/RRIF/</w:t>
            </w:r>
            <w:r>
              <w:rPr>
                <w:color w:val="000000"/>
              </w:rPr>
              <w:t>:</w:t>
            </w:r>
          </w:p>
          <w:p w14:paraId="5353FE2B" w14:textId="77777777" w:rsidR="00017BCD" w:rsidRPr="00386390" w:rsidRDefault="00017BCD" w:rsidP="00733B73">
            <w:pPr>
              <w:rPr>
                <w:color w:val="000000"/>
              </w:rPr>
            </w:pPr>
            <w:r w:rsidRPr="00386390">
              <w:rPr>
                <w:color w:val="000000"/>
              </w:rPr>
              <w:t>Locked-In [Alberta] LIRA</w:t>
            </w:r>
          </w:p>
          <w:p w14:paraId="584AAA69" w14:textId="77777777" w:rsidR="00017BCD" w:rsidRPr="00386390" w:rsidRDefault="00017BCD" w:rsidP="00733B73">
            <w:pPr>
              <w:rPr>
                <w:color w:val="000000"/>
              </w:rPr>
            </w:pPr>
            <w:r w:rsidRPr="00386390">
              <w:rPr>
                <w:color w:val="000000"/>
              </w:rPr>
              <w:t>Locked-In [British Columbia] LIRA</w:t>
            </w:r>
          </w:p>
          <w:p w14:paraId="43786279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7C669E1C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07CC966E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4EB3AFFC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5E732EF6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03DD7A19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62A1C5AE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732991AE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1CC6A88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0C3B7D70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6147EEFA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1FA7DCFE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05D5AC8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71488FFB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07C88154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321631C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18809D5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19204090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05598BC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57537B3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38AA38AE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754D4D4A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319B072B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236EDD0E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6F23332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346E73E7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0C612DD4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0727C761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1C1891E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75A23790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6B3A77AF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3D0E75D3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6ECB063A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7DBAD27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0328C838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4E95CD9B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63FD952A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125065A5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3158284F" w14:textId="77777777" w:rsidR="00017BCD" w:rsidRPr="004C26E7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1E0F2F79" w14:textId="77777777" w:rsidR="00017BCD" w:rsidRDefault="00017BCD" w:rsidP="00733B73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479D0774" w14:textId="77777777" w:rsidR="00017BCD" w:rsidRDefault="00017BCD" w:rsidP="00733B73">
            <w:pPr>
              <w:rPr>
                <w:szCs w:val="24"/>
              </w:rPr>
            </w:pPr>
          </w:p>
        </w:tc>
        <w:tc>
          <w:tcPr>
            <w:tcW w:w="873" w:type="pct"/>
          </w:tcPr>
          <w:p w14:paraId="6E33C674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53513DC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C90B675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1E71E4F5" w14:textId="77777777" w:rsidR="00017BCD" w:rsidRDefault="00017BCD" w:rsidP="00733B73">
            <w:r>
              <w:t>Closing bal-total</w:t>
            </w:r>
          </w:p>
        </w:tc>
        <w:tc>
          <w:tcPr>
            <w:tcW w:w="2631" w:type="pct"/>
          </w:tcPr>
          <w:p w14:paraId="1269451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Balances/Total Values</w:t>
            </w:r>
          </w:p>
          <w:p w14:paraId="35F76875" w14:textId="77777777" w:rsidR="00733B73" w:rsidRDefault="00733B73" w:rsidP="00733B73">
            <w:pPr>
              <w:rPr>
                <w:szCs w:val="24"/>
              </w:rPr>
            </w:pPr>
          </w:p>
          <w:p w14:paraId="6B8BBAF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Sum of all Total Values across all funds and contribution types</w:t>
            </w:r>
          </w:p>
        </w:tc>
        <w:tc>
          <w:tcPr>
            <w:tcW w:w="873" w:type="pct"/>
          </w:tcPr>
          <w:p w14:paraId="6A90D0D3" w14:textId="77777777" w:rsidR="00017BCD" w:rsidRDefault="00017BCD" w:rsidP="00733B73"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50A81DEC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65C6E8B9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36B48A89" w14:textId="77777777" w:rsidR="00017BCD" w:rsidRPr="00726D9F" w:rsidRDefault="00017BCD" w:rsidP="00733B73">
            <w:r w:rsidRPr="00726D9F">
              <w:t>Jurisdiction</w:t>
            </w:r>
          </w:p>
        </w:tc>
        <w:tc>
          <w:tcPr>
            <w:tcW w:w="2631" w:type="pct"/>
          </w:tcPr>
          <w:p w14:paraId="4733700D" w14:textId="77777777" w:rsidR="00017BCD" w:rsidRPr="00726D9F" w:rsidRDefault="00017BCD" w:rsidP="00733B73">
            <w:pPr>
              <w:rPr>
                <w:szCs w:val="24"/>
              </w:rPr>
            </w:pPr>
            <w:r w:rsidRPr="00726D9F">
              <w:rPr>
                <w:szCs w:val="24"/>
              </w:rPr>
              <w:t>The Jurisdiction that funds have been locked in against. Will need to have a separate line for each jurisdiction funds are locked in against</w:t>
            </w:r>
          </w:p>
        </w:tc>
        <w:tc>
          <w:tcPr>
            <w:tcW w:w="873" w:type="pct"/>
          </w:tcPr>
          <w:p w14:paraId="1B5E8B1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Saskatchewan</w:t>
            </w:r>
          </w:p>
        </w:tc>
        <w:tc>
          <w:tcPr>
            <w:tcW w:w="642" w:type="pct"/>
          </w:tcPr>
          <w:p w14:paraId="150B18E6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7B01E04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1ADAF1C0" w14:textId="77777777" w:rsidR="00017BCD" w:rsidRDefault="00017BCD" w:rsidP="00733B73">
            <w:r>
              <w:t>Lock in Jurisdiction-mem</w:t>
            </w:r>
          </w:p>
        </w:tc>
        <w:tc>
          <w:tcPr>
            <w:tcW w:w="2631" w:type="pct"/>
          </w:tcPr>
          <w:p w14:paraId="5C7925D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Total of Employee Required Contributions locked in against associated jurisdiction</w:t>
            </w:r>
          </w:p>
        </w:tc>
        <w:tc>
          <w:tcPr>
            <w:tcW w:w="873" w:type="pct"/>
          </w:tcPr>
          <w:p w14:paraId="2EADBA2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59CBD046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1001BDCA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1206BFC5" w14:textId="77777777" w:rsidR="00017BCD" w:rsidRDefault="00017BCD" w:rsidP="00733B73">
            <w:r>
              <w:t>Lock in Jurisdiction-er</w:t>
            </w:r>
          </w:p>
        </w:tc>
        <w:tc>
          <w:tcPr>
            <w:tcW w:w="2631" w:type="pct"/>
          </w:tcPr>
          <w:p w14:paraId="27F79B4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Total of Employer Required Contributions locked in against associated province</w:t>
            </w:r>
          </w:p>
        </w:tc>
        <w:tc>
          <w:tcPr>
            <w:tcW w:w="873" w:type="pct"/>
          </w:tcPr>
          <w:p w14:paraId="610D64F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59E70D9A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1D9F355E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2DDAB6FD" w14:textId="77777777" w:rsidR="00017BCD" w:rsidRPr="00DF730E" w:rsidRDefault="00017BCD" w:rsidP="00733B73">
            <w:r>
              <w:t>Lock in Jurisdiction-total</w:t>
            </w:r>
          </w:p>
        </w:tc>
        <w:tc>
          <w:tcPr>
            <w:tcW w:w="2631" w:type="pct"/>
          </w:tcPr>
          <w:p w14:paraId="3AAAE22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Total of all locked-in contributions for associated province</w:t>
            </w:r>
          </w:p>
        </w:tc>
        <w:tc>
          <w:tcPr>
            <w:tcW w:w="873" w:type="pct"/>
          </w:tcPr>
          <w:p w14:paraId="48B1B3C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644A9E1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5D3A535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7FCF114A" w14:textId="77777777" w:rsidR="00017BCD" w:rsidRPr="00DF730E" w:rsidRDefault="00017BCD" w:rsidP="00733B73">
            <w:r>
              <w:t>Last val date</w:t>
            </w:r>
          </w:p>
        </w:tc>
        <w:tc>
          <w:tcPr>
            <w:tcW w:w="2631" w:type="pct"/>
          </w:tcPr>
          <w:p w14:paraId="45D7424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Summary/Valuation Date</w:t>
            </w:r>
          </w:p>
        </w:tc>
        <w:tc>
          <w:tcPr>
            <w:tcW w:w="873" w:type="pct"/>
          </w:tcPr>
          <w:p w14:paraId="6E16D4D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642" w:type="pct"/>
          </w:tcPr>
          <w:p w14:paraId="7CF032A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6ECDE42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43759DD2" w14:textId="77777777" w:rsidR="00017BCD" w:rsidRPr="00DF730E" w:rsidRDefault="00017BCD" w:rsidP="00733B73">
            <w:r>
              <w:t>Fund name1</w:t>
            </w:r>
          </w:p>
        </w:tc>
        <w:tc>
          <w:tcPr>
            <w:tcW w:w="2631" w:type="pct"/>
          </w:tcPr>
          <w:p w14:paraId="12346AA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Summary/Fund</w:t>
            </w:r>
          </w:p>
          <w:p w14:paraId="7722385A" w14:textId="77777777" w:rsidR="00733B73" w:rsidRDefault="00733B73" w:rsidP="00733B73">
            <w:pPr>
              <w:rPr>
                <w:szCs w:val="24"/>
              </w:rPr>
            </w:pPr>
          </w:p>
          <w:p w14:paraId="7FEBD7E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Include new rows for each fund</w:t>
            </w:r>
          </w:p>
          <w:p w14:paraId="76D8D857" w14:textId="77777777" w:rsidR="00733B73" w:rsidRDefault="00733B73" w:rsidP="00733B73">
            <w:pPr>
              <w:rPr>
                <w:szCs w:val="24"/>
              </w:rPr>
            </w:pPr>
          </w:p>
          <w:p w14:paraId="35598D18" w14:textId="77777777" w:rsidR="00733B73" w:rsidRDefault="00733B73" w:rsidP="00733B73">
            <w:pPr>
              <w:rPr>
                <w:ins w:id="52" w:author="Donna Harrison" w:date="2020-07-08T10:59:00Z"/>
                <w:szCs w:val="24"/>
              </w:rPr>
            </w:pPr>
            <w:ins w:id="53" w:author="Donna Harrison" w:date="2020-07-08T10:59:00Z">
              <w:r>
                <w:rPr>
                  <w:szCs w:val="24"/>
                </w:rPr>
                <w:t>Short Name for Fund Only (do not include the preceding Fund Code)</w:t>
              </w:r>
            </w:ins>
          </w:p>
          <w:p w14:paraId="6B4CA537" w14:textId="77777777" w:rsidR="00017BCD" w:rsidRDefault="00017BCD" w:rsidP="00733B73">
            <w:pPr>
              <w:rPr>
                <w:szCs w:val="24"/>
              </w:rPr>
            </w:pPr>
          </w:p>
        </w:tc>
        <w:tc>
          <w:tcPr>
            <w:tcW w:w="873" w:type="pct"/>
          </w:tcPr>
          <w:p w14:paraId="766B210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PEPP Step 3</w:t>
            </w:r>
          </w:p>
        </w:tc>
        <w:tc>
          <w:tcPr>
            <w:tcW w:w="642" w:type="pct"/>
          </w:tcPr>
          <w:p w14:paraId="06DEA858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4388B33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68175CD8" w14:textId="77777777" w:rsidR="00017BCD" w:rsidRDefault="00017BCD" w:rsidP="00733B73">
            <w:r>
              <w:t>Units in fund1</w:t>
            </w:r>
          </w:p>
        </w:tc>
        <w:tc>
          <w:tcPr>
            <w:tcW w:w="2631" w:type="pct"/>
          </w:tcPr>
          <w:p w14:paraId="6351C6A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Balances/Total Units</w:t>
            </w:r>
          </w:p>
          <w:p w14:paraId="533DC12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Total across all contribution types for associated fund</w:t>
            </w:r>
          </w:p>
        </w:tc>
        <w:tc>
          <w:tcPr>
            <w:tcW w:w="873" w:type="pct"/>
          </w:tcPr>
          <w:p w14:paraId="032753D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123.012345</w:t>
            </w:r>
          </w:p>
        </w:tc>
        <w:tc>
          <w:tcPr>
            <w:tcW w:w="642" w:type="pct"/>
          </w:tcPr>
          <w:p w14:paraId="16C7A60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66B0180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0840E04C" w14:textId="77777777" w:rsidR="00017BCD" w:rsidRDefault="00017BCD" w:rsidP="00733B73">
            <w:r>
              <w:t>Fund 1 unit value</w:t>
            </w:r>
          </w:p>
        </w:tc>
        <w:tc>
          <w:tcPr>
            <w:tcW w:w="2631" w:type="pct"/>
          </w:tcPr>
          <w:p w14:paraId="3BE9830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DC Fund Management/Funds/Unit Value </w:t>
            </w:r>
          </w:p>
          <w:p w14:paraId="0853641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Where Fund = FN_NAME</w:t>
            </w:r>
          </w:p>
          <w:p w14:paraId="02340FC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And Valuation Date = VAL_DATE</w:t>
            </w:r>
          </w:p>
        </w:tc>
        <w:tc>
          <w:tcPr>
            <w:tcW w:w="873" w:type="pct"/>
          </w:tcPr>
          <w:p w14:paraId="224D8F4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123.012345</w:t>
            </w:r>
          </w:p>
        </w:tc>
        <w:tc>
          <w:tcPr>
            <w:tcW w:w="642" w:type="pct"/>
          </w:tcPr>
          <w:p w14:paraId="147E2556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D69FC65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12255A41" w14:textId="77777777" w:rsidR="00017BCD" w:rsidRDefault="00017BCD" w:rsidP="00733B73">
            <w:r>
              <w:t>Fund 1 value</w:t>
            </w:r>
          </w:p>
        </w:tc>
        <w:tc>
          <w:tcPr>
            <w:tcW w:w="2631" w:type="pct"/>
          </w:tcPr>
          <w:p w14:paraId="3E041F6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Investments/Account Balances/Total Values</w:t>
            </w:r>
          </w:p>
          <w:p w14:paraId="3F36215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Total across all contribution types for associated fund</w:t>
            </w:r>
          </w:p>
        </w:tc>
        <w:tc>
          <w:tcPr>
            <w:tcW w:w="873" w:type="pct"/>
          </w:tcPr>
          <w:p w14:paraId="1AAAD04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2605891E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023FB9E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260486E2" w14:textId="77777777" w:rsidR="00017BCD" w:rsidRPr="00D66A3C" w:rsidRDefault="00017BCD" w:rsidP="00733B73">
            <w:r>
              <w:t>Total value</w:t>
            </w:r>
          </w:p>
        </w:tc>
        <w:tc>
          <w:tcPr>
            <w:tcW w:w="2631" w:type="pct"/>
          </w:tcPr>
          <w:p w14:paraId="16B75DED" w14:textId="77777777" w:rsidR="00017BCD" w:rsidRPr="00D66A3C" w:rsidRDefault="00017BCD" w:rsidP="00733B73">
            <w:pPr>
              <w:rPr>
                <w:szCs w:val="24"/>
              </w:rPr>
            </w:pPr>
            <w:r w:rsidRPr="00D66A3C">
              <w:rPr>
                <w:szCs w:val="24"/>
              </w:rPr>
              <w:t>Investments/Account Summary/Total Values</w:t>
            </w:r>
          </w:p>
        </w:tc>
        <w:tc>
          <w:tcPr>
            <w:tcW w:w="873" w:type="pct"/>
          </w:tcPr>
          <w:p w14:paraId="139B0E10" w14:textId="77777777" w:rsidR="00017BCD" w:rsidRPr="00D66A3C" w:rsidRDefault="00017BCD" w:rsidP="00733B73">
            <w:pPr>
              <w:rPr>
                <w:szCs w:val="24"/>
              </w:rPr>
            </w:pPr>
            <w:r w:rsidRPr="00D66A3C">
              <w:rPr>
                <w:szCs w:val="24"/>
              </w:rPr>
              <w:t>$542.68</w:t>
            </w:r>
          </w:p>
        </w:tc>
        <w:tc>
          <w:tcPr>
            <w:tcW w:w="642" w:type="pct"/>
          </w:tcPr>
          <w:p w14:paraId="3E7741CC" w14:textId="77777777" w:rsidR="00017BCD" w:rsidRPr="005028F5" w:rsidRDefault="00017BCD" w:rsidP="00733B73">
            <w:pPr>
              <w:rPr>
                <w:szCs w:val="24"/>
                <w:highlight w:val="yellow"/>
              </w:rPr>
            </w:pPr>
          </w:p>
        </w:tc>
      </w:tr>
    </w:tbl>
    <w:p w14:paraId="7F787AF7" w14:textId="77777777" w:rsidR="00017BCD" w:rsidRDefault="00017BCD" w:rsidP="00017BCD">
      <w:pPr>
        <w:tabs>
          <w:tab w:val="left" w:pos="6345"/>
        </w:tabs>
      </w:pPr>
    </w:p>
    <w:p w14:paraId="4C125A21" w14:textId="77777777" w:rsidR="00017BCD" w:rsidRPr="00D61AF3" w:rsidRDefault="00017BCD" w:rsidP="00017BCD">
      <w:pPr>
        <w:pStyle w:val="Heading4"/>
      </w:pPr>
      <w:r>
        <w:t>Conditional Paragraphs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017BCD" w:rsidRPr="00F0098F" w14:paraId="28FCF35C" w14:textId="77777777" w:rsidTr="00733B73">
        <w:tc>
          <w:tcPr>
            <w:tcW w:w="1728" w:type="dxa"/>
            <w:shd w:val="clear" w:color="auto" w:fill="95B3D7" w:themeFill="accent1" w:themeFillTint="99"/>
          </w:tcPr>
          <w:p w14:paraId="77188AB6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038E6973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097001AD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17BCD" w14:paraId="3DE4AC4A" w14:textId="77777777" w:rsidTr="00733B73">
        <w:tc>
          <w:tcPr>
            <w:tcW w:w="1728" w:type="dxa"/>
          </w:tcPr>
          <w:p w14:paraId="0B10DC07" w14:textId="77777777" w:rsidR="00017BCD" w:rsidRDefault="00017BCD" w:rsidP="00733B73">
            <w:r>
              <w:t>P4</w:t>
            </w:r>
          </w:p>
        </w:tc>
        <w:tc>
          <w:tcPr>
            <w:tcW w:w="2160" w:type="dxa"/>
          </w:tcPr>
          <w:p w14:paraId="20D5B696" w14:textId="77777777" w:rsidR="00017BCD" w:rsidRDefault="00017BCD" w:rsidP="00733B73">
            <w:r>
              <w:t>Optional</w:t>
            </w:r>
          </w:p>
        </w:tc>
        <w:tc>
          <w:tcPr>
            <w:tcW w:w="5688" w:type="dxa"/>
          </w:tcPr>
          <w:p w14:paraId="41CA5B41" w14:textId="77777777" w:rsidR="00017BCD" w:rsidRDefault="00017BCD" w:rsidP="00733B73">
            <w:r>
              <w:t>Display if Investments/Account Balances includes locked in Contribution types for Jurisdictions other than Saskatchewan.</w:t>
            </w:r>
          </w:p>
          <w:p w14:paraId="0B1BA063" w14:textId="77777777" w:rsidR="00017BCD" w:rsidRDefault="00017BCD" w:rsidP="00733B73"/>
        </w:tc>
      </w:tr>
    </w:tbl>
    <w:p w14:paraId="08B260D0" w14:textId="77777777" w:rsidR="00017BCD" w:rsidRDefault="00017BCD" w:rsidP="00017BCD"/>
    <w:p w14:paraId="3E38BB71" w14:textId="77777777" w:rsidR="00017BCD" w:rsidRPr="00827E69" w:rsidRDefault="00017BCD" w:rsidP="00017BCD">
      <w:pPr>
        <w:keepNext/>
        <w:keepLines/>
        <w:numPr>
          <w:ilvl w:val="2"/>
          <w:numId w:val="7"/>
        </w:numPr>
        <w:spacing w:before="240" w:after="60"/>
        <w:outlineLvl w:val="1"/>
        <w:rPr>
          <w:b/>
          <w:bCs/>
          <w:color w:val="0033CB"/>
          <w:sz w:val="28"/>
          <w:szCs w:val="28"/>
        </w:rPr>
      </w:pPr>
      <w:bookmarkStart w:id="54" w:name="_Toc45098975"/>
      <w:r>
        <w:rPr>
          <w:b/>
          <w:bCs/>
          <w:color w:val="0033CB"/>
          <w:sz w:val="28"/>
          <w:szCs w:val="28"/>
        </w:rPr>
        <w:t>Data Elements for Retirement Income Estimates</w:t>
      </w:r>
      <w:bookmarkEnd w:id="54"/>
    </w:p>
    <w:tbl>
      <w:tblPr>
        <w:tblW w:w="4496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1623"/>
        <w:gridCol w:w="4793"/>
        <w:gridCol w:w="1559"/>
        <w:gridCol w:w="1084"/>
      </w:tblGrid>
      <w:tr w:rsidR="00017BCD" w:rsidRPr="00073011" w14:paraId="73CF9DC0" w14:textId="77777777" w:rsidTr="00733B73">
        <w:trPr>
          <w:trHeight w:val="285"/>
          <w:tblHeader/>
          <w:tblCellSpacing w:w="-8" w:type="dxa"/>
        </w:trPr>
        <w:tc>
          <w:tcPr>
            <w:tcW w:w="901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217BBA84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638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22AF12FA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66" w:type="pct"/>
            <w:tcBorders>
              <w:bottom w:val="single" w:sz="2" w:space="0" w:color="808080"/>
            </w:tcBorders>
            <w:shd w:val="clear" w:color="auto" w:fill="0033CC"/>
          </w:tcPr>
          <w:p w14:paraId="3177BD10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642" w:type="pct"/>
            <w:tcBorders>
              <w:bottom w:val="single" w:sz="2" w:space="0" w:color="808080"/>
            </w:tcBorders>
            <w:shd w:val="clear" w:color="auto" w:fill="0033CC"/>
          </w:tcPr>
          <w:p w14:paraId="599CEA26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017BCD" w14:paraId="19417624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7EE3C8CE" w14:textId="77777777" w:rsidR="00017BCD" w:rsidRDefault="00017BCD" w:rsidP="00733B73">
            <w:r>
              <w:t>Member Name</w:t>
            </w:r>
          </w:p>
        </w:tc>
        <w:tc>
          <w:tcPr>
            <w:tcW w:w="2629" w:type="pct"/>
          </w:tcPr>
          <w:p w14:paraId="039B82FF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Profile/Member Name</w:t>
            </w:r>
          </w:p>
          <w:p w14:paraId="7FFD235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Full name including middle name</w:t>
            </w:r>
          </w:p>
        </w:tc>
        <w:tc>
          <w:tcPr>
            <w:tcW w:w="868" w:type="pct"/>
          </w:tcPr>
          <w:p w14:paraId="2D427F80" w14:textId="77777777" w:rsidR="00017BCD" w:rsidRDefault="00017BCD" w:rsidP="00733B73">
            <w:pPr>
              <w:rPr>
                <w:szCs w:val="24"/>
              </w:rPr>
            </w:pPr>
            <w:r>
              <w:t>John J. Smith</w:t>
            </w:r>
          </w:p>
        </w:tc>
        <w:tc>
          <w:tcPr>
            <w:tcW w:w="642" w:type="pct"/>
          </w:tcPr>
          <w:p w14:paraId="6B222DBC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9F97B35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1" w:type="pct"/>
          </w:tcPr>
          <w:p w14:paraId="7F5E0BD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Earliest Retirement Date</w:t>
            </w:r>
          </w:p>
        </w:tc>
        <w:tc>
          <w:tcPr>
            <w:tcW w:w="2638" w:type="pct"/>
          </w:tcPr>
          <w:p w14:paraId="55F8D28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Member Profile/Details/Calculated Dates/Earliest Retirement Date</w:t>
            </w:r>
          </w:p>
        </w:tc>
        <w:tc>
          <w:tcPr>
            <w:tcW w:w="866" w:type="pct"/>
          </w:tcPr>
          <w:p w14:paraId="45B1717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August 1, 2020</w:t>
            </w:r>
          </w:p>
        </w:tc>
        <w:tc>
          <w:tcPr>
            <w:tcW w:w="642" w:type="pct"/>
          </w:tcPr>
          <w:p w14:paraId="435AB5B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F36BE6B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1" w:type="pct"/>
          </w:tcPr>
          <w:p w14:paraId="42F8584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Normal Retirement Date</w:t>
            </w:r>
          </w:p>
        </w:tc>
        <w:tc>
          <w:tcPr>
            <w:tcW w:w="2638" w:type="pct"/>
          </w:tcPr>
          <w:p w14:paraId="4C6056B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Date member Turns 65</w:t>
            </w:r>
          </w:p>
          <w:p w14:paraId="26EB950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Date of Birth + 65 years</w:t>
            </w:r>
          </w:p>
        </w:tc>
        <w:tc>
          <w:tcPr>
            <w:tcW w:w="866" w:type="pct"/>
          </w:tcPr>
          <w:p w14:paraId="36C1129F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July 17, 2030</w:t>
            </w:r>
          </w:p>
        </w:tc>
        <w:tc>
          <w:tcPr>
            <w:tcW w:w="642" w:type="pct"/>
          </w:tcPr>
          <w:p w14:paraId="27F438E0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712BBEBB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1" w:type="pct"/>
          </w:tcPr>
          <w:p w14:paraId="5233EEE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Latest Retirement Date</w:t>
            </w:r>
          </w:p>
        </w:tc>
        <w:tc>
          <w:tcPr>
            <w:tcW w:w="2638" w:type="pct"/>
          </w:tcPr>
          <w:p w14:paraId="2D61F50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Date member turns 71</w:t>
            </w:r>
          </w:p>
          <w:p w14:paraId="2202F6B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Date of Birth + 71</w:t>
            </w:r>
          </w:p>
        </w:tc>
        <w:tc>
          <w:tcPr>
            <w:tcW w:w="866" w:type="pct"/>
          </w:tcPr>
          <w:p w14:paraId="66BEF7F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July 17, 2036</w:t>
            </w:r>
          </w:p>
        </w:tc>
        <w:tc>
          <w:tcPr>
            <w:tcW w:w="642" w:type="pct"/>
          </w:tcPr>
          <w:p w14:paraId="473C58E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7A488C5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1" w:type="pct"/>
          </w:tcPr>
          <w:p w14:paraId="3640EED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Earliest Retirement Age</w:t>
            </w:r>
          </w:p>
        </w:tc>
        <w:tc>
          <w:tcPr>
            <w:tcW w:w="2638" w:type="pct"/>
          </w:tcPr>
          <w:p w14:paraId="74177EF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Where Jurisdiction = Saskatchewan = 50</w:t>
            </w:r>
          </w:p>
          <w:p w14:paraId="446E301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Where Jurisdiction is not Saskatchewan = 55</w:t>
            </w:r>
          </w:p>
        </w:tc>
        <w:tc>
          <w:tcPr>
            <w:tcW w:w="866" w:type="pct"/>
          </w:tcPr>
          <w:p w14:paraId="5238512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50/55</w:t>
            </w:r>
          </w:p>
        </w:tc>
        <w:tc>
          <w:tcPr>
            <w:tcW w:w="642" w:type="pct"/>
          </w:tcPr>
          <w:p w14:paraId="558E1ABC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339A9B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1" w:type="pct"/>
          </w:tcPr>
          <w:p w14:paraId="0E1FCBA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Normal Retirement Age</w:t>
            </w:r>
          </w:p>
        </w:tc>
        <w:tc>
          <w:tcPr>
            <w:tcW w:w="2638" w:type="pct"/>
          </w:tcPr>
          <w:p w14:paraId="74D58B1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Age 65</w:t>
            </w:r>
          </w:p>
          <w:p w14:paraId="3F45794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Always displayed (not dynamic)</w:t>
            </w:r>
          </w:p>
        </w:tc>
        <w:tc>
          <w:tcPr>
            <w:tcW w:w="866" w:type="pct"/>
          </w:tcPr>
          <w:p w14:paraId="674B3C5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65</w:t>
            </w:r>
          </w:p>
        </w:tc>
        <w:tc>
          <w:tcPr>
            <w:tcW w:w="642" w:type="pct"/>
          </w:tcPr>
          <w:p w14:paraId="4C56A661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A54D7D8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1" w:type="pct"/>
          </w:tcPr>
          <w:p w14:paraId="46316A9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Latest Retirement Age</w:t>
            </w:r>
          </w:p>
        </w:tc>
        <w:tc>
          <w:tcPr>
            <w:tcW w:w="2638" w:type="pct"/>
          </w:tcPr>
          <w:p w14:paraId="70D3D04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 xml:space="preserve">The end of the year you turn 71 </w:t>
            </w:r>
          </w:p>
          <w:p w14:paraId="08EA9D2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Always displayed (not dynamic)</w:t>
            </w:r>
          </w:p>
        </w:tc>
        <w:tc>
          <w:tcPr>
            <w:tcW w:w="866" w:type="pct"/>
          </w:tcPr>
          <w:p w14:paraId="2B9A7A0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71</w:t>
            </w:r>
          </w:p>
        </w:tc>
        <w:tc>
          <w:tcPr>
            <w:tcW w:w="642" w:type="pct"/>
          </w:tcPr>
          <w:p w14:paraId="6047B76E" w14:textId="77777777" w:rsidR="00017BCD" w:rsidRDefault="00017BCD" w:rsidP="00733B73">
            <w:pPr>
              <w:rPr>
                <w:szCs w:val="24"/>
              </w:rPr>
            </w:pPr>
          </w:p>
        </w:tc>
      </w:tr>
    </w:tbl>
    <w:p w14:paraId="63E94DFC" w14:textId="77777777" w:rsidR="00017BCD" w:rsidRDefault="00017BCD" w:rsidP="00017BCD">
      <w:pPr>
        <w:pStyle w:val="Heading4"/>
      </w:pPr>
      <w:r>
        <w:t>Conditional Paragraphs</w:t>
      </w:r>
    </w:p>
    <w:p w14:paraId="0861B88F" w14:textId="77777777" w:rsidR="00017BCD" w:rsidRPr="007D12F0" w:rsidRDefault="00017BCD" w:rsidP="00017B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017BCD" w:rsidRPr="00F0098F" w14:paraId="4FE18AC9" w14:textId="77777777" w:rsidTr="00733B73">
        <w:tc>
          <w:tcPr>
            <w:tcW w:w="1728" w:type="dxa"/>
            <w:shd w:val="clear" w:color="auto" w:fill="95B3D7" w:themeFill="accent1" w:themeFillTint="99"/>
          </w:tcPr>
          <w:p w14:paraId="27F1EAAA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06C455C0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351A5FFF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17BCD" w14:paraId="3532347F" w14:textId="77777777" w:rsidTr="00733B73">
        <w:tc>
          <w:tcPr>
            <w:tcW w:w="1728" w:type="dxa"/>
          </w:tcPr>
          <w:p w14:paraId="1A960FFF" w14:textId="77777777" w:rsidR="00017BCD" w:rsidRDefault="00017BCD" w:rsidP="00733B73">
            <w:r>
              <w:t>P5</w:t>
            </w:r>
          </w:p>
        </w:tc>
        <w:tc>
          <w:tcPr>
            <w:tcW w:w="2160" w:type="dxa"/>
          </w:tcPr>
          <w:p w14:paraId="09F06E59" w14:textId="77777777" w:rsidR="00017BCD" w:rsidRDefault="00017BCD" w:rsidP="00733B73">
            <w:r>
              <w:t xml:space="preserve">Optional </w:t>
            </w:r>
          </w:p>
        </w:tc>
        <w:tc>
          <w:tcPr>
            <w:tcW w:w="5688" w:type="dxa"/>
          </w:tcPr>
          <w:p w14:paraId="67C61576" w14:textId="77777777" w:rsidR="00017BCD" w:rsidRDefault="00017BCD" w:rsidP="00733B73">
            <w:r>
              <w:t>Display if Investments/Account Balances includes locked in Contribution types for Jurisdiction that allows VPB option (SK, BC, AB, MB, FD, PE, YT, NT, NU, NS, NB)</w:t>
            </w:r>
          </w:p>
        </w:tc>
      </w:tr>
      <w:tr w:rsidR="00017BCD" w14:paraId="00A9539B" w14:textId="77777777" w:rsidTr="00733B73">
        <w:tc>
          <w:tcPr>
            <w:tcW w:w="1728" w:type="dxa"/>
          </w:tcPr>
          <w:p w14:paraId="6214C3CD" w14:textId="77777777" w:rsidR="00017BCD" w:rsidRDefault="00017BCD" w:rsidP="00733B73">
            <w:r>
              <w:t>P6</w:t>
            </w:r>
          </w:p>
        </w:tc>
        <w:tc>
          <w:tcPr>
            <w:tcW w:w="2160" w:type="dxa"/>
          </w:tcPr>
          <w:p w14:paraId="51A87D3E" w14:textId="77777777" w:rsidR="00017BCD" w:rsidRDefault="00017BCD" w:rsidP="00733B73">
            <w:r>
              <w:t>Optional</w:t>
            </w:r>
          </w:p>
        </w:tc>
        <w:tc>
          <w:tcPr>
            <w:tcW w:w="5688" w:type="dxa"/>
          </w:tcPr>
          <w:p w14:paraId="47D99155" w14:textId="77777777" w:rsidR="00017BCD" w:rsidRDefault="00017BCD" w:rsidP="00733B73">
            <w:r>
              <w:t>Only Display if Investments/Account Balances includes locked in Contribution types for Jurisdiction that does not allow VPB option (ON, PQ, NL)</w:t>
            </w:r>
          </w:p>
        </w:tc>
      </w:tr>
      <w:tr w:rsidR="00017BCD" w14:paraId="56B38619" w14:textId="77777777" w:rsidTr="00733B73">
        <w:tc>
          <w:tcPr>
            <w:tcW w:w="1728" w:type="dxa"/>
          </w:tcPr>
          <w:p w14:paraId="7AF92018" w14:textId="77777777" w:rsidR="00017BCD" w:rsidRDefault="00017BCD" w:rsidP="00733B73">
            <w:r>
              <w:t>P7</w:t>
            </w:r>
          </w:p>
        </w:tc>
        <w:tc>
          <w:tcPr>
            <w:tcW w:w="2160" w:type="dxa"/>
          </w:tcPr>
          <w:p w14:paraId="4251412A" w14:textId="77777777" w:rsidR="00017BCD" w:rsidRDefault="00017BCD" w:rsidP="00733B73">
            <w:r>
              <w:t>Optional</w:t>
            </w:r>
          </w:p>
        </w:tc>
        <w:tc>
          <w:tcPr>
            <w:tcW w:w="5688" w:type="dxa"/>
          </w:tcPr>
          <w:p w14:paraId="423DC4CB" w14:textId="77777777" w:rsidR="00017BCD" w:rsidRDefault="00017BCD" w:rsidP="00733B73">
            <w:r>
              <w:t>Display if Investments/Account Balances includes locked in Contribution types for Jurisdiction that allows VPB option (SK, BC, AB, MB, FD, PE, YT, NT, NU, NS, NB)</w:t>
            </w:r>
          </w:p>
        </w:tc>
      </w:tr>
      <w:tr w:rsidR="00017BCD" w14:paraId="7F726ADA" w14:textId="77777777" w:rsidTr="00733B73">
        <w:tc>
          <w:tcPr>
            <w:tcW w:w="1728" w:type="dxa"/>
          </w:tcPr>
          <w:p w14:paraId="402C4B91" w14:textId="77777777" w:rsidR="00017BCD" w:rsidRDefault="00017BCD" w:rsidP="00733B73">
            <w:r>
              <w:t>P8</w:t>
            </w:r>
          </w:p>
        </w:tc>
        <w:tc>
          <w:tcPr>
            <w:tcW w:w="2160" w:type="dxa"/>
          </w:tcPr>
          <w:p w14:paraId="7E5BD562" w14:textId="77777777" w:rsidR="00017BCD" w:rsidRDefault="00017BCD" w:rsidP="00733B73">
            <w:r>
              <w:t>Optional</w:t>
            </w:r>
          </w:p>
        </w:tc>
        <w:tc>
          <w:tcPr>
            <w:tcW w:w="5688" w:type="dxa"/>
          </w:tcPr>
          <w:p w14:paraId="24161D65" w14:textId="77777777" w:rsidR="00017BCD" w:rsidRDefault="00017BCD" w:rsidP="00733B73">
            <w:r>
              <w:t>Display if Investments/Account Balances includes locked in Contribution types for Jurisdiction that allows VPB option (SK, BC, AB, MB, FD, PE, YT, NT, NU, NS, NB)</w:t>
            </w:r>
          </w:p>
        </w:tc>
      </w:tr>
    </w:tbl>
    <w:p w14:paraId="637A321E" w14:textId="77777777" w:rsidR="00017BCD" w:rsidRPr="005028F5" w:rsidRDefault="00017BCD" w:rsidP="00017BCD"/>
    <w:p w14:paraId="61E18BBA" w14:textId="77777777" w:rsidR="00017BCD" w:rsidRPr="005028F5" w:rsidRDefault="00017BCD" w:rsidP="00017BCD">
      <w:pPr>
        <w:keepNext/>
        <w:keepLines/>
        <w:numPr>
          <w:ilvl w:val="2"/>
          <w:numId w:val="7"/>
        </w:numPr>
        <w:spacing w:before="240" w:after="60"/>
        <w:outlineLvl w:val="1"/>
        <w:rPr>
          <w:b/>
          <w:bCs/>
          <w:color w:val="0033CB"/>
          <w:sz w:val="28"/>
          <w:szCs w:val="28"/>
        </w:rPr>
      </w:pPr>
      <w:bookmarkStart w:id="55" w:name="_Toc45098976"/>
      <w:r w:rsidRPr="005028F5">
        <w:rPr>
          <w:b/>
          <w:bCs/>
          <w:color w:val="0033CB"/>
          <w:sz w:val="28"/>
          <w:szCs w:val="28"/>
        </w:rPr>
        <w:t>Data Elements for SPAF life annuity estimates</w:t>
      </w:r>
      <w:bookmarkEnd w:id="55"/>
    </w:p>
    <w:p w14:paraId="24BA4ED1" w14:textId="77777777" w:rsidR="00017BCD" w:rsidRPr="00827E69" w:rsidRDefault="00017BCD" w:rsidP="00017BCD">
      <w:pPr>
        <w:autoSpaceDE w:val="0"/>
        <w:autoSpaceDN w:val="0"/>
        <w:adjustRightInd w:val="0"/>
        <w:spacing w:line="288" w:lineRule="auto"/>
        <w:textAlignment w:val="center"/>
        <w:rPr>
          <w:rFonts w:ascii="Calibri Light" w:hAnsi="Calibri Light" w:cs="Calibri Light"/>
          <w:b/>
          <w:bCs/>
          <w:color w:val="00003F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3F"/>
          <w:sz w:val="28"/>
          <w:szCs w:val="28"/>
        </w:rPr>
        <w:t>Joint Life Options – Member with Spouse</w:t>
      </w:r>
    </w:p>
    <w:tbl>
      <w:tblPr>
        <w:tblW w:w="4496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1611"/>
        <w:gridCol w:w="4808"/>
        <w:gridCol w:w="1556"/>
        <w:gridCol w:w="1084"/>
      </w:tblGrid>
      <w:tr w:rsidR="00017BCD" w:rsidRPr="00073011" w14:paraId="2EFD6F3D" w14:textId="77777777" w:rsidTr="00733B73">
        <w:trPr>
          <w:trHeight w:val="285"/>
          <w:tblHeader/>
          <w:tblCellSpacing w:w="-8" w:type="dxa"/>
        </w:trPr>
        <w:tc>
          <w:tcPr>
            <w:tcW w:w="893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1A6E5F27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653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174509A0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8" w:type="pct"/>
            <w:tcBorders>
              <w:bottom w:val="single" w:sz="2" w:space="0" w:color="808080"/>
            </w:tcBorders>
            <w:shd w:val="clear" w:color="auto" w:fill="0033CC"/>
          </w:tcPr>
          <w:p w14:paraId="4E8F0A47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642" w:type="pct"/>
            <w:tcBorders>
              <w:bottom w:val="single" w:sz="2" w:space="0" w:color="808080"/>
            </w:tcBorders>
            <w:shd w:val="clear" w:color="auto" w:fill="0033CC"/>
          </w:tcPr>
          <w:p w14:paraId="608A26C0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017BCD" w14:paraId="06E10DD1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4BA148AF" w14:textId="77777777" w:rsidR="00017BCD" w:rsidRDefault="00017BCD" w:rsidP="00733B73">
            <w:r>
              <w:t>Spouse’s Name</w:t>
            </w:r>
          </w:p>
        </w:tc>
        <w:tc>
          <w:tcPr>
            <w:tcW w:w="2620" w:type="pct"/>
          </w:tcPr>
          <w:p w14:paraId="056E2D0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Status/Spousal Relationship/Name</w:t>
            </w:r>
          </w:p>
        </w:tc>
        <w:tc>
          <w:tcPr>
            <w:tcW w:w="873" w:type="pct"/>
          </w:tcPr>
          <w:p w14:paraId="6EC23C02" w14:textId="77777777" w:rsidR="00017BCD" w:rsidRDefault="00017BCD" w:rsidP="00733B73">
            <w:r>
              <w:t>Jane Smith</w:t>
            </w:r>
          </w:p>
        </w:tc>
        <w:tc>
          <w:tcPr>
            <w:tcW w:w="645" w:type="pct"/>
          </w:tcPr>
          <w:p w14:paraId="2C850A18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3F2A8BE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02DBCF44" w14:textId="77777777" w:rsidR="00017BCD" w:rsidRDefault="00017BCD" w:rsidP="00733B73">
            <w:r>
              <w:t>Spouse’s Date of Birth</w:t>
            </w:r>
          </w:p>
        </w:tc>
        <w:tc>
          <w:tcPr>
            <w:tcW w:w="2620" w:type="pct"/>
          </w:tcPr>
          <w:p w14:paraId="45AB09F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Marital Status/Spousal Relationships/Stakeholder ID</w:t>
            </w:r>
          </w:p>
          <w:p w14:paraId="13598B2B" w14:textId="77777777" w:rsidR="00733B73" w:rsidRDefault="00733B73" w:rsidP="00733B73">
            <w:pPr>
              <w:rPr>
                <w:szCs w:val="24"/>
              </w:rPr>
            </w:pPr>
          </w:p>
          <w:p w14:paraId="4DAB282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Profile//Person Summary/Date of Birth</w:t>
            </w:r>
          </w:p>
        </w:tc>
        <w:tc>
          <w:tcPr>
            <w:tcW w:w="873" w:type="pct"/>
          </w:tcPr>
          <w:p w14:paraId="3A30003D" w14:textId="77777777" w:rsidR="00017BCD" w:rsidRDefault="00017BCD" w:rsidP="00733B73">
            <w:r>
              <w:t>November 3, 1970</w:t>
            </w:r>
          </w:p>
        </w:tc>
        <w:tc>
          <w:tcPr>
            <w:tcW w:w="645" w:type="pct"/>
          </w:tcPr>
          <w:p w14:paraId="5E85F41B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03AD98E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1F40614F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Life Only Member 100%</w:t>
            </w:r>
          </w:p>
        </w:tc>
        <w:tc>
          <w:tcPr>
            <w:tcW w:w="2620" w:type="pct"/>
          </w:tcPr>
          <w:p w14:paraId="03E1D6D7" w14:textId="77777777" w:rsidR="00017BCD" w:rsidRPr="000F5C17" w:rsidRDefault="00017BCD" w:rsidP="00733B73">
            <w:r>
              <w:rPr>
                <w:szCs w:val="24"/>
              </w:rPr>
              <w:t>DC Benefit Calculation/DC Benefit Options/Option type/</w:t>
            </w:r>
            <w:r>
              <w:t>Joint Life 100% Life Only/Amount</w:t>
            </w:r>
          </w:p>
          <w:p w14:paraId="6D3CB3C1" w14:textId="77777777" w:rsidR="00733B73" w:rsidRDefault="00733B73" w:rsidP="00733B73">
            <w:pPr>
              <w:rPr>
                <w:szCs w:val="24"/>
              </w:rPr>
            </w:pPr>
          </w:p>
          <w:p w14:paraId="09FB9FF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For Calculation type Retirement</w:t>
            </w:r>
          </w:p>
        </w:tc>
        <w:tc>
          <w:tcPr>
            <w:tcW w:w="873" w:type="pct"/>
          </w:tcPr>
          <w:p w14:paraId="15359B5B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$500.00</w:t>
            </w:r>
          </w:p>
        </w:tc>
        <w:tc>
          <w:tcPr>
            <w:tcW w:w="645" w:type="pct"/>
          </w:tcPr>
          <w:p w14:paraId="4495C1DB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2F15DA7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2CB9051D" w14:textId="77777777" w:rsidR="00017BCD" w:rsidRDefault="00017BCD" w:rsidP="00733B73">
            <w:r>
              <w:rPr>
                <w:szCs w:val="24"/>
              </w:rPr>
              <w:t>Life Only Member 75%</w:t>
            </w:r>
          </w:p>
        </w:tc>
        <w:tc>
          <w:tcPr>
            <w:tcW w:w="2620" w:type="pct"/>
          </w:tcPr>
          <w:p w14:paraId="5105EBEC" w14:textId="77777777" w:rsidR="00017BCD" w:rsidRDefault="00017BCD" w:rsidP="00733B73">
            <w:r>
              <w:rPr>
                <w:szCs w:val="24"/>
              </w:rPr>
              <w:t>DC Benefit Calculation/DC Benefit Options/Option type/</w:t>
            </w:r>
            <w:r>
              <w:t>Joint Life 75% Life Only/Amount</w:t>
            </w:r>
          </w:p>
          <w:p w14:paraId="6B389406" w14:textId="77777777" w:rsidR="00017BCD" w:rsidRDefault="00017BCD" w:rsidP="00733B73">
            <w:pPr>
              <w:rPr>
                <w:szCs w:val="24"/>
              </w:rPr>
            </w:pPr>
          </w:p>
        </w:tc>
        <w:tc>
          <w:tcPr>
            <w:tcW w:w="873" w:type="pct"/>
          </w:tcPr>
          <w:p w14:paraId="74939B78" w14:textId="77777777" w:rsidR="00017BCD" w:rsidRDefault="00017BCD" w:rsidP="00733B73">
            <w:r>
              <w:t>$495.00</w:t>
            </w:r>
          </w:p>
        </w:tc>
        <w:tc>
          <w:tcPr>
            <w:tcW w:w="645" w:type="pct"/>
          </w:tcPr>
          <w:p w14:paraId="5DC03D02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C1EA68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70A2A708" w14:textId="77777777" w:rsidR="00017BCD" w:rsidRDefault="00017BCD" w:rsidP="00733B73">
            <w:r>
              <w:rPr>
                <w:szCs w:val="24"/>
              </w:rPr>
              <w:t>Life Only Member 66.67%</w:t>
            </w:r>
          </w:p>
        </w:tc>
        <w:tc>
          <w:tcPr>
            <w:tcW w:w="2620" w:type="pct"/>
          </w:tcPr>
          <w:p w14:paraId="2AEED62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type/</w:t>
            </w:r>
            <w:r>
              <w:t>Joint Life 66.67% Life Only/Amount</w:t>
            </w:r>
          </w:p>
        </w:tc>
        <w:tc>
          <w:tcPr>
            <w:tcW w:w="873" w:type="pct"/>
          </w:tcPr>
          <w:p w14:paraId="279AF7A1" w14:textId="77777777" w:rsidR="00017BCD" w:rsidRDefault="00017BCD" w:rsidP="00733B73">
            <w:r>
              <w:t>$490.00</w:t>
            </w:r>
          </w:p>
        </w:tc>
        <w:tc>
          <w:tcPr>
            <w:tcW w:w="645" w:type="pct"/>
          </w:tcPr>
          <w:p w14:paraId="7F1AA451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D2E458A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7EE80AB8" w14:textId="77777777" w:rsidR="00017BCD" w:rsidRDefault="00017BCD" w:rsidP="00733B73">
            <w:r>
              <w:rPr>
                <w:szCs w:val="24"/>
              </w:rPr>
              <w:t>Life Only Member 60%</w:t>
            </w:r>
          </w:p>
        </w:tc>
        <w:tc>
          <w:tcPr>
            <w:tcW w:w="2620" w:type="pct"/>
          </w:tcPr>
          <w:p w14:paraId="26F0281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type/</w:t>
            </w:r>
            <w:r>
              <w:t>Joint Life 60% Life Only/Amount</w:t>
            </w:r>
          </w:p>
        </w:tc>
        <w:tc>
          <w:tcPr>
            <w:tcW w:w="873" w:type="pct"/>
          </w:tcPr>
          <w:p w14:paraId="663E958D" w14:textId="77777777" w:rsidR="00017BCD" w:rsidRDefault="00017BCD" w:rsidP="00733B73">
            <w:r>
              <w:t>$485.00</w:t>
            </w:r>
          </w:p>
        </w:tc>
        <w:tc>
          <w:tcPr>
            <w:tcW w:w="645" w:type="pct"/>
          </w:tcPr>
          <w:p w14:paraId="09FC3FF5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1C624FC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632E8710" w14:textId="77777777" w:rsidR="00017BCD" w:rsidRDefault="00017BCD" w:rsidP="00733B73">
            <w:r>
              <w:rPr>
                <w:szCs w:val="24"/>
              </w:rPr>
              <w:t>Life Only Spouse 100%</w:t>
            </w:r>
          </w:p>
        </w:tc>
        <w:tc>
          <w:tcPr>
            <w:tcW w:w="2620" w:type="pct"/>
          </w:tcPr>
          <w:p w14:paraId="0B00590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100%/Amount</w:t>
            </w:r>
          </w:p>
        </w:tc>
        <w:tc>
          <w:tcPr>
            <w:tcW w:w="873" w:type="pct"/>
          </w:tcPr>
          <w:p w14:paraId="2764A183" w14:textId="77777777" w:rsidR="00017BCD" w:rsidRDefault="00017BCD" w:rsidP="00733B73">
            <w:r>
              <w:t>$500.00</w:t>
            </w:r>
          </w:p>
        </w:tc>
        <w:tc>
          <w:tcPr>
            <w:tcW w:w="645" w:type="pct"/>
          </w:tcPr>
          <w:p w14:paraId="5A94E000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E6470EF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029BF8E4" w14:textId="77777777" w:rsidR="00017BCD" w:rsidRDefault="00017BCD" w:rsidP="00733B73">
            <w:r>
              <w:rPr>
                <w:szCs w:val="24"/>
              </w:rPr>
              <w:t>Life Only Spouse 75%</w:t>
            </w:r>
          </w:p>
        </w:tc>
        <w:tc>
          <w:tcPr>
            <w:tcW w:w="2620" w:type="pct"/>
          </w:tcPr>
          <w:p w14:paraId="34A7E3A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 Joint Life  75%/Amount x 75%</w:t>
            </w:r>
          </w:p>
        </w:tc>
        <w:tc>
          <w:tcPr>
            <w:tcW w:w="873" w:type="pct"/>
          </w:tcPr>
          <w:p w14:paraId="27D52037" w14:textId="77777777" w:rsidR="00017BCD" w:rsidRDefault="00017BCD" w:rsidP="00733B73">
            <w:r>
              <w:t>$371.25</w:t>
            </w:r>
          </w:p>
        </w:tc>
        <w:tc>
          <w:tcPr>
            <w:tcW w:w="645" w:type="pct"/>
          </w:tcPr>
          <w:p w14:paraId="36419E58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E23673D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3E4D47EE" w14:textId="77777777" w:rsidR="00017BCD" w:rsidRDefault="00017BCD" w:rsidP="00733B73">
            <w:r>
              <w:rPr>
                <w:szCs w:val="24"/>
              </w:rPr>
              <w:t>Life Only Spouse 66.67%</w:t>
            </w:r>
          </w:p>
        </w:tc>
        <w:tc>
          <w:tcPr>
            <w:tcW w:w="2620" w:type="pct"/>
          </w:tcPr>
          <w:p w14:paraId="35CD5DC3" w14:textId="77777777" w:rsidR="00017BCD" w:rsidRDefault="00017BCD" w:rsidP="00733B7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66.67/Amount x 66.67%</w:t>
            </w:r>
          </w:p>
        </w:tc>
        <w:tc>
          <w:tcPr>
            <w:tcW w:w="873" w:type="pct"/>
          </w:tcPr>
          <w:p w14:paraId="2292D5B0" w14:textId="77777777" w:rsidR="00017BCD" w:rsidRDefault="00017BCD" w:rsidP="00733B73">
            <w:r>
              <w:t>$326.68</w:t>
            </w:r>
          </w:p>
        </w:tc>
        <w:tc>
          <w:tcPr>
            <w:tcW w:w="645" w:type="pct"/>
          </w:tcPr>
          <w:p w14:paraId="761C7E3A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8849212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6F3C65DA" w14:textId="77777777" w:rsidR="00017BCD" w:rsidRDefault="00017BCD" w:rsidP="00733B73">
            <w:r>
              <w:rPr>
                <w:szCs w:val="24"/>
              </w:rPr>
              <w:t>Life Only Spouse 60%</w:t>
            </w:r>
          </w:p>
        </w:tc>
        <w:tc>
          <w:tcPr>
            <w:tcW w:w="2620" w:type="pct"/>
          </w:tcPr>
          <w:p w14:paraId="7B1C3C1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60%/Amount x 60%</w:t>
            </w:r>
          </w:p>
        </w:tc>
        <w:tc>
          <w:tcPr>
            <w:tcW w:w="873" w:type="pct"/>
          </w:tcPr>
          <w:p w14:paraId="053A9E78" w14:textId="77777777" w:rsidR="00017BCD" w:rsidRDefault="00017BCD" w:rsidP="00733B73">
            <w:r>
              <w:t>$291.00</w:t>
            </w:r>
          </w:p>
        </w:tc>
        <w:tc>
          <w:tcPr>
            <w:tcW w:w="645" w:type="pct"/>
          </w:tcPr>
          <w:p w14:paraId="34DE202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8FDADB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20E499D4" w14:textId="77777777" w:rsidR="00017BCD" w:rsidRDefault="00017BCD" w:rsidP="00733B73">
            <w:r>
              <w:t>5 Years Member 100%</w:t>
            </w:r>
          </w:p>
        </w:tc>
        <w:tc>
          <w:tcPr>
            <w:tcW w:w="2620" w:type="pct"/>
          </w:tcPr>
          <w:p w14:paraId="7CEE12F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100% Guaranteed 5 years/Amount</w:t>
            </w:r>
          </w:p>
        </w:tc>
        <w:tc>
          <w:tcPr>
            <w:tcW w:w="873" w:type="pct"/>
          </w:tcPr>
          <w:p w14:paraId="545A4301" w14:textId="77777777" w:rsidR="00017BCD" w:rsidRDefault="00017BCD" w:rsidP="00733B73">
            <w:r>
              <w:t>$480.00</w:t>
            </w:r>
          </w:p>
        </w:tc>
        <w:tc>
          <w:tcPr>
            <w:tcW w:w="645" w:type="pct"/>
          </w:tcPr>
          <w:p w14:paraId="25C95CE6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B83D810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8" w:type="pct"/>
          </w:tcPr>
          <w:p w14:paraId="76FED864" w14:textId="77777777" w:rsidR="00017BCD" w:rsidRDefault="00017BCD" w:rsidP="00733B73">
            <w:r>
              <w:t>5 Years Member 75%</w:t>
            </w:r>
          </w:p>
        </w:tc>
        <w:tc>
          <w:tcPr>
            <w:tcW w:w="2620" w:type="pct"/>
          </w:tcPr>
          <w:p w14:paraId="29C05F0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type/</w:t>
            </w:r>
            <w:r>
              <w:t xml:space="preserve">Joint Life 75% Guaranteed 5 years /Amount </w:t>
            </w:r>
          </w:p>
        </w:tc>
        <w:tc>
          <w:tcPr>
            <w:tcW w:w="873" w:type="pct"/>
          </w:tcPr>
          <w:p w14:paraId="540A5C32" w14:textId="77777777" w:rsidR="00017BCD" w:rsidRDefault="00017BCD" w:rsidP="00733B73">
            <w:r>
              <w:t>$475.00</w:t>
            </w:r>
          </w:p>
        </w:tc>
        <w:tc>
          <w:tcPr>
            <w:tcW w:w="645" w:type="pct"/>
          </w:tcPr>
          <w:p w14:paraId="2C7FBD0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D8EEDB8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4" w:type="pct"/>
          </w:tcPr>
          <w:p w14:paraId="4C04B6D4" w14:textId="77777777" w:rsidR="00017BCD" w:rsidRDefault="00017BCD" w:rsidP="00733B73">
            <w:r>
              <w:t>5 Years Member 66.67%</w:t>
            </w:r>
          </w:p>
        </w:tc>
        <w:tc>
          <w:tcPr>
            <w:tcW w:w="2632" w:type="pct"/>
          </w:tcPr>
          <w:p w14:paraId="6BE6B4C3" w14:textId="77777777" w:rsidR="00017BCD" w:rsidRDefault="00017BCD" w:rsidP="00733B7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 xml:space="preserve">/Joint Life 66.67 Guaranteed 5 years /Amount </w:t>
            </w:r>
          </w:p>
        </w:tc>
        <w:tc>
          <w:tcPr>
            <w:tcW w:w="869" w:type="pct"/>
          </w:tcPr>
          <w:p w14:paraId="0CB17D33" w14:textId="77777777" w:rsidR="00017BCD" w:rsidRDefault="00017BCD" w:rsidP="00733B73">
            <w:r>
              <w:t>$470.00</w:t>
            </w:r>
          </w:p>
        </w:tc>
        <w:tc>
          <w:tcPr>
            <w:tcW w:w="642" w:type="pct"/>
          </w:tcPr>
          <w:p w14:paraId="101CD7C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59BE072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2F42926C" w14:textId="77777777" w:rsidR="00017BCD" w:rsidRDefault="00017BCD" w:rsidP="00733B73">
            <w:r>
              <w:t>5 Years Member 60%</w:t>
            </w:r>
          </w:p>
        </w:tc>
        <w:tc>
          <w:tcPr>
            <w:tcW w:w="2640" w:type="pct"/>
          </w:tcPr>
          <w:p w14:paraId="27F8064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60% Guaranteed 5 years /Amount</w:t>
            </w:r>
          </w:p>
        </w:tc>
        <w:tc>
          <w:tcPr>
            <w:tcW w:w="865" w:type="pct"/>
          </w:tcPr>
          <w:p w14:paraId="711507B0" w14:textId="77777777" w:rsidR="00017BCD" w:rsidRDefault="00017BCD" w:rsidP="00733B73">
            <w:r>
              <w:t>$465.00</w:t>
            </w:r>
          </w:p>
        </w:tc>
        <w:tc>
          <w:tcPr>
            <w:tcW w:w="642" w:type="pct"/>
          </w:tcPr>
          <w:p w14:paraId="4ED4D27D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1A80D1D6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57FE69DA" w14:textId="77777777" w:rsidR="00017BCD" w:rsidRDefault="00017BCD" w:rsidP="00733B73">
            <w:r>
              <w:t>5 Years Spouse 100%</w:t>
            </w:r>
          </w:p>
        </w:tc>
        <w:tc>
          <w:tcPr>
            <w:tcW w:w="2640" w:type="pct"/>
          </w:tcPr>
          <w:p w14:paraId="562FB46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100% Guaranteed 5 years /Amount</w:t>
            </w:r>
          </w:p>
        </w:tc>
        <w:tc>
          <w:tcPr>
            <w:tcW w:w="865" w:type="pct"/>
          </w:tcPr>
          <w:p w14:paraId="7F279B17" w14:textId="77777777" w:rsidR="00017BCD" w:rsidRDefault="00017BCD" w:rsidP="00733B73">
            <w:r>
              <w:t>$480.00</w:t>
            </w:r>
          </w:p>
        </w:tc>
        <w:tc>
          <w:tcPr>
            <w:tcW w:w="642" w:type="pct"/>
          </w:tcPr>
          <w:p w14:paraId="2D75C7DA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78176F17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5AFEB7D6" w14:textId="77777777" w:rsidR="00017BCD" w:rsidRDefault="00017BCD" w:rsidP="00733B73">
            <w:r>
              <w:t>5 Years Spouse 75%</w:t>
            </w:r>
          </w:p>
        </w:tc>
        <w:tc>
          <w:tcPr>
            <w:tcW w:w="2640" w:type="pct"/>
          </w:tcPr>
          <w:p w14:paraId="78DF765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75% Guaranteed 5 years /Amount x 75%</w:t>
            </w:r>
          </w:p>
        </w:tc>
        <w:tc>
          <w:tcPr>
            <w:tcW w:w="865" w:type="pct"/>
          </w:tcPr>
          <w:p w14:paraId="2FCAD8A5" w14:textId="77777777" w:rsidR="00017BCD" w:rsidRDefault="00017BCD" w:rsidP="00733B73">
            <w:r>
              <w:t>$356.25</w:t>
            </w:r>
          </w:p>
        </w:tc>
        <w:tc>
          <w:tcPr>
            <w:tcW w:w="642" w:type="pct"/>
          </w:tcPr>
          <w:p w14:paraId="13E5F5E8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565D1F4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360DACD5" w14:textId="77777777" w:rsidR="00017BCD" w:rsidRDefault="00017BCD" w:rsidP="00733B73">
            <w:r>
              <w:t>5 Years Spouse 66.67%</w:t>
            </w:r>
          </w:p>
        </w:tc>
        <w:tc>
          <w:tcPr>
            <w:tcW w:w="2640" w:type="pct"/>
          </w:tcPr>
          <w:p w14:paraId="45AC3B6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66.67% Guaranteed 5 years /Amount x 66.67%</w:t>
            </w:r>
          </w:p>
        </w:tc>
        <w:tc>
          <w:tcPr>
            <w:tcW w:w="865" w:type="pct"/>
          </w:tcPr>
          <w:p w14:paraId="7B6E9D1A" w14:textId="77777777" w:rsidR="00017BCD" w:rsidRDefault="00017BCD" w:rsidP="00733B73">
            <w:r>
              <w:t>$313.35</w:t>
            </w:r>
          </w:p>
        </w:tc>
        <w:tc>
          <w:tcPr>
            <w:tcW w:w="642" w:type="pct"/>
          </w:tcPr>
          <w:p w14:paraId="5D8DD65F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66F74764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0" w:type="pct"/>
          </w:tcPr>
          <w:p w14:paraId="4E345681" w14:textId="77777777" w:rsidR="00017BCD" w:rsidRDefault="00017BCD" w:rsidP="00733B73">
            <w:r>
              <w:t>5 Years Spouse 60%</w:t>
            </w:r>
          </w:p>
        </w:tc>
        <w:tc>
          <w:tcPr>
            <w:tcW w:w="2640" w:type="pct"/>
          </w:tcPr>
          <w:p w14:paraId="48E77D0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60% Guaranteed 5 years /Amount x 60%</w:t>
            </w:r>
          </w:p>
        </w:tc>
        <w:tc>
          <w:tcPr>
            <w:tcW w:w="865" w:type="pct"/>
          </w:tcPr>
          <w:p w14:paraId="73B4AADE" w14:textId="77777777" w:rsidR="00017BCD" w:rsidRDefault="00017BCD" w:rsidP="00733B73">
            <w:r>
              <w:t>$279.00</w:t>
            </w:r>
          </w:p>
        </w:tc>
        <w:tc>
          <w:tcPr>
            <w:tcW w:w="642" w:type="pct"/>
          </w:tcPr>
          <w:p w14:paraId="750BF65D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007ABC7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377AC00A" w14:textId="77777777" w:rsidR="00017BCD" w:rsidRDefault="00017BCD" w:rsidP="00733B73">
            <w:r>
              <w:t>10 Years Member 100%</w:t>
            </w:r>
          </w:p>
        </w:tc>
        <w:tc>
          <w:tcPr>
            <w:tcW w:w="2645" w:type="pct"/>
          </w:tcPr>
          <w:p w14:paraId="7B260B02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100% Guaranteed 10 years/Amount</w:t>
            </w:r>
          </w:p>
        </w:tc>
        <w:tc>
          <w:tcPr>
            <w:tcW w:w="862" w:type="pct"/>
          </w:tcPr>
          <w:p w14:paraId="7D814196" w14:textId="77777777" w:rsidR="00017BCD" w:rsidRDefault="00017BCD" w:rsidP="00733B73">
            <w:r>
              <w:t>$460.00</w:t>
            </w:r>
          </w:p>
        </w:tc>
        <w:tc>
          <w:tcPr>
            <w:tcW w:w="642" w:type="pct"/>
          </w:tcPr>
          <w:p w14:paraId="62BE0D0E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6E01A599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3155B508" w14:textId="77777777" w:rsidR="00017BCD" w:rsidRDefault="00017BCD" w:rsidP="00733B73">
            <w:r>
              <w:t>10 Years Member 75%</w:t>
            </w:r>
          </w:p>
        </w:tc>
        <w:tc>
          <w:tcPr>
            <w:tcW w:w="2645" w:type="pct"/>
          </w:tcPr>
          <w:p w14:paraId="400EAF2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75% Guaranteed 10 years/Amount</w:t>
            </w:r>
          </w:p>
        </w:tc>
        <w:tc>
          <w:tcPr>
            <w:tcW w:w="862" w:type="pct"/>
          </w:tcPr>
          <w:p w14:paraId="0E631ED4" w14:textId="77777777" w:rsidR="00017BCD" w:rsidRDefault="00017BCD" w:rsidP="00733B73">
            <w:r>
              <w:t>$455.00</w:t>
            </w:r>
          </w:p>
        </w:tc>
        <w:tc>
          <w:tcPr>
            <w:tcW w:w="642" w:type="pct"/>
          </w:tcPr>
          <w:p w14:paraId="0BA25774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C9E23FB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503AE215" w14:textId="77777777" w:rsidR="00017BCD" w:rsidRDefault="00017BCD" w:rsidP="00733B73">
            <w:r>
              <w:t>10 Years Member 66.67%</w:t>
            </w:r>
          </w:p>
        </w:tc>
        <w:tc>
          <w:tcPr>
            <w:tcW w:w="2645" w:type="pct"/>
          </w:tcPr>
          <w:p w14:paraId="7E00111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66.67% Guaranteed 10 years/Amount</w:t>
            </w:r>
          </w:p>
        </w:tc>
        <w:tc>
          <w:tcPr>
            <w:tcW w:w="862" w:type="pct"/>
          </w:tcPr>
          <w:p w14:paraId="639BF0C0" w14:textId="77777777" w:rsidR="00017BCD" w:rsidRDefault="00017BCD" w:rsidP="00733B73">
            <w:r>
              <w:t>$450.00</w:t>
            </w:r>
          </w:p>
        </w:tc>
        <w:tc>
          <w:tcPr>
            <w:tcW w:w="642" w:type="pct"/>
          </w:tcPr>
          <w:p w14:paraId="706FD07C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7F16AE94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29D6FC46" w14:textId="77777777" w:rsidR="00017BCD" w:rsidRDefault="00017BCD" w:rsidP="00733B73">
            <w:r>
              <w:t>10 Years Member 60%</w:t>
            </w:r>
          </w:p>
        </w:tc>
        <w:tc>
          <w:tcPr>
            <w:tcW w:w="2645" w:type="pct"/>
          </w:tcPr>
          <w:p w14:paraId="3798C3BA" w14:textId="77777777" w:rsidR="00017BCD" w:rsidRDefault="00017BCD" w:rsidP="00733B73">
            <w:pPr>
              <w:tabs>
                <w:tab w:val="left" w:pos="1136"/>
              </w:tabs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60% Guaranteed 10 years/Amount</w:t>
            </w:r>
          </w:p>
        </w:tc>
        <w:tc>
          <w:tcPr>
            <w:tcW w:w="862" w:type="pct"/>
          </w:tcPr>
          <w:p w14:paraId="7A99762E" w14:textId="77777777" w:rsidR="00017BCD" w:rsidRDefault="00017BCD" w:rsidP="00733B73">
            <w:r>
              <w:t>$445.00</w:t>
            </w:r>
          </w:p>
        </w:tc>
        <w:tc>
          <w:tcPr>
            <w:tcW w:w="642" w:type="pct"/>
          </w:tcPr>
          <w:p w14:paraId="6C57CB14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C182981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7" w:type="pct"/>
          </w:tcPr>
          <w:p w14:paraId="24346EC2" w14:textId="77777777" w:rsidR="00017BCD" w:rsidRDefault="00017BCD" w:rsidP="00733B73">
            <w:r>
              <w:t>10 Years Spouse 100%</w:t>
            </w:r>
          </w:p>
        </w:tc>
        <w:tc>
          <w:tcPr>
            <w:tcW w:w="2645" w:type="pct"/>
          </w:tcPr>
          <w:p w14:paraId="0A89E03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100% Guaranteed 10 years/Amount</w:t>
            </w:r>
          </w:p>
        </w:tc>
        <w:tc>
          <w:tcPr>
            <w:tcW w:w="862" w:type="pct"/>
          </w:tcPr>
          <w:p w14:paraId="666B92B7" w14:textId="77777777" w:rsidR="00017BCD" w:rsidRDefault="00017BCD" w:rsidP="00733B73">
            <w:r>
              <w:t>$460.00</w:t>
            </w:r>
          </w:p>
        </w:tc>
        <w:tc>
          <w:tcPr>
            <w:tcW w:w="642" w:type="pct"/>
          </w:tcPr>
          <w:p w14:paraId="47E87688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8B64F07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4" w:type="pct"/>
          </w:tcPr>
          <w:p w14:paraId="05FD1B80" w14:textId="77777777" w:rsidR="00017BCD" w:rsidRDefault="00017BCD" w:rsidP="00733B73">
            <w:r>
              <w:t>10 Years Spouse 75%</w:t>
            </w:r>
          </w:p>
        </w:tc>
        <w:tc>
          <w:tcPr>
            <w:tcW w:w="2652" w:type="pct"/>
          </w:tcPr>
          <w:p w14:paraId="5A14A49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75% Guaranteed 10 years/Amount x 75%</w:t>
            </w:r>
          </w:p>
        </w:tc>
        <w:tc>
          <w:tcPr>
            <w:tcW w:w="859" w:type="pct"/>
          </w:tcPr>
          <w:p w14:paraId="64FBEDD4" w14:textId="77777777" w:rsidR="00017BCD" w:rsidRDefault="00017BCD" w:rsidP="00733B73">
            <w:r>
              <w:t>$341.25</w:t>
            </w:r>
          </w:p>
        </w:tc>
        <w:tc>
          <w:tcPr>
            <w:tcW w:w="642" w:type="pct"/>
          </w:tcPr>
          <w:p w14:paraId="2FDFD334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36AE503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4" w:type="pct"/>
          </w:tcPr>
          <w:p w14:paraId="450290EA" w14:textId="77777777" w:rsidR="00017BCD" w:rsidRDefault="00017BCD" w:rsidP="00733B73">
            <w:r>
              <w:t>10 Years Spouse 66.67%</w:t>
            </w:r>
          </w:p>
        </w:tc>
        <w:tc>
          <w:tcPr>
            <w:tcW w:w="2652" w:type="pct"/>
          </w:tcPr>
          <w:p w14:paraId="0E7E44E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66.67% Guaranteed 10 years/Amount x 66.67%</w:t>
            </w:r>
          </w:p>
        </w:tc>
        <w:tc>
          <w:tcPr>
            <w:tcW w:w="859" w:type="pct"/>
          </w:tcPr>
          <w:p w14:paraId="1D25972D" w14:textId="77777777" w:rsidR="00017BCD" w:rsidRDefault="00017BCD" w:rsidP="00733B73">
            <w:r>
              <w:t>$300.02</w:t>
            </w:r>
          </w:p>
        </w:tc>
        <w:tc>
          <w:tcPr>
            <w:tcW w:w="642" w:type="pct"/>
          </w:tcPr>
          <w:p w14:paraId="4625639A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A2907AE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4" w:type="pct"/>
          </w:tcPr>
          <w:p w14:paraId="56E0644D" w14:textId="77777777" w:rsidR="00017BCD" w:rsidRDefault="00017BCD" w:rsidP="00733B73">
            <w:r>
              <w:t>10 Years Spouse 60%</w:t>
            </w:r>
          </w:p>
        </w:tc>
        <w:tc>
          <w:tcPr>
            <w:tcW w:w="2652" w:type="pct"/>
          </w:tcPr>
          <w:p w14:paraId="7974D15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60% Guaranteed 10 years/Amount x 60%</w:t>
            </w:r>
          </w:p>
        </w:tc>
        <w:tc>
          <w:tcPr>
            <w:tcW w:w="859" w:type="pct"/>
          </w:tcPr>
          <w:p w14:paraId="1190AC23" w14:textId="77777777" w:rsidR="00017BCD" w:rsidRDefault="00017BCD" w:rsidP="00733B73">
            <w:r>
              <w:t>$267.00</w:t>
            </w:r>
          </w:p>
        </w:tc>
        <w:tc>
          <w:tcPr>
            <w:tcW w:w="642" w:type="pct"/>
          </w:tcPr>
          <w:p w14:paraId="76287BF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EEE6630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4" w:type="pct"/>
          </w:tcPr>
          <w:p w14:paraId="63185A60" w14:textId="77777777" w:rsidR="00017BCD" w:rsidRDefault="00017BCD" w:rsidP="00733B73">
            <w:r>
              <w:t>15 Years Member 100%</w:t>
            </w:r>
          </w:p>
        </w:tc>
        <w:tc>
          <w:tcPr>
            <w:tcW w:w="2652" w:type="pct"/>
          </w:tcPr>
          <w:p w14:paraId="38500F9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100% Guaranteed 15 years/Amount</w:t>
            </w:r>
          </w:p>
        </w:tc>
        <w:tc>
          <w:tcPr>
            <w:tcW w:w="859" w:type="pct"/>
          </w:tcPr>
          <w:p w14:paraId="72739B60" w14:textId="77777777" w:rsidR="00017BCD" w:rsidRDefault="00017BCD" w:rsidP="00733B73">
            <w:r>
              <w:t>$440.00</w:t>
            </w:r>
          </w:p>
        </w:tc>
        <w:tc>
          <w:tcPr>
            <w:tcW w:w="642" w:type="pct"/>
          </w:tcPr>
          <w:p w14:paraId="581CAB8F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5EDC8A7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4" w:type="pct"/>
          </w:tcPr>
          <w:p w14:paraId="7AD32616" w14:textId="77777777" w:rsidR="00017BCD" w:rsidRDefault="00017BCD" w:rsidP="00733B73">
            <w:r>
              <w:t>15 Years Member 75%</w:t>
            </w:r>
          </w:p>
        </w:tc>
        <w:tc>
          <w:tcPr>
            <w:tcW w:w="2652" w:type="pct"/>
          </w:tcPr>
          <w:p w14:paraId="1169145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75% Guaranteed 15 years/Amount</w:t>
            </w:r>
          </w:p>
        </w:tc>
        <w:tc>
          <w:tcPr>
            <w:tcW w:w="859" w:type="pct"/>
          </w:tcPr>
          <w:p w14:paraId="073E8C01" w14:textId="77777777" w:rsidR="00017BCD" w:rsidRDefault="00017BCD" w:rsidP="00733B73">
            <w:r>
              <w:t>$435.00</w:t>
            </w:r>
          </w:p>
        </w:tc>
        <w:tc>
          <w:tcPr>
            <w:tcW w:w="642" w:type="pct"/>
          </w:tcPr>
          <w:p w14:paraId="058DA48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17621691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4" w:type="pct"/>
          </w:tcPr>
          <w:p w14:paraId="2E3780F1" w14:textId="77777777" w:rsidR="00017BCD" w:rsidRDefault="00017BCD" w:rsidP="00733B73">
            <w:r>
              <w:t>15 Years Member 66.67%</w:t>
            </w:r>
          </w:p>
        </w:tc>
        <w:tc>
          <w:tcPr>
            <w:tcW w:w="2652" w:type="pct"/>
          </w:tcPr>
          <w:p w14:paraId="225A61F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66.67% Guaranteed 15 years/Amount</w:t>
            </w:r>
          </w:p>
        </w:tc>
        <w:tc>
          <w:tcPr>
            <w:tcW w:w="859" w:type="pct"/>
          </w:tcPr>
          <w:p w14:paraId="006CEDFE" w14:textId="77777777" w:rsidR="00017BCD" w:rsidRDefault="00017BCD" w:rsidP="00733B73">
            <w:r>
              <w:t>$430.00</w:t>
            </w:r>
          </w:p>
        </w:tc>
        <w:tc>
          <w:tcPr>
            <w:tcW w:w="642" w:type="pct"/>
          </w:tcPr>
          <w:p w14:paraId="6DF2D1A8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0690EF6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4" w:type="pct"/>
          </w:tcPr>
          <w:p w14:paraId="29087359" w14:textId="77777777" w:rsidR="00017BCD" w:rsidRDefault="00017BCD" w:rsidP="00733B73">
            <w:r>
              <w:t>15 Years Member 60%</w:t>
            </w:r>
          </w:p>
        </w:tc>
        <w:tc>
          <w:tcPr>
            <w:tcW w:w="2652" w:type="pct"/>
          </w:tcPr>
          <w:p w14:paraId="443DD96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60% Guaranteed 15 years/Amount</w:t>
            </w:r>
          </w:p>
        </w:tc>
        <w:tc>
          <w:tcPr>
            <w:tcW w:w="859" w:type="pct"/>
          </w:tcPr>
          <w:p w14:paraId="13CAF800" w14:textId="77777777" w:rsidR="00017BCD" w:rsidRDefault="00017BCD" w:rsidP="00733B73">
            <w:r>
              <w:t>$425.00</w:t>
            </w:r>
          </w:p>
        </w:tc>
        <w:tc>
          <w:tcPr>
            <w:tcW w:w="642" w:type="pct"/>
          </w:tcPr>
          <w:p w14:paraId="6C98E3D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26FB09A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4" w:type="pct"/>
          </w:tcPr>
          <w:p w14:paraId="196FD035" w14:textId="77777777" w:rsidR="00017BCD" w:rsidRDefault="00017BCD" w:rsidP="00733B73">
            <w:r>
              <w:t>15 Years Spouse 100%</w:t>
            </w:r>
          </w:p>
        </w:tc>
        <w:tc>
          <w:tcPr>
            <w:tcW w:w="2652" w:type="pct"/>
          </w:tcPr>
          <w:p w14:paraId="719336C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100% Guaranteed 15 years/Amount</w:t>
            </w:r>
          </w:p>
        </w:tc>
        <w:tc>
          <w:tcPr>
            <w:tcW w:w="859" w:type="pct"/>
          </w:tcPr>
          <w:p w14:paraId="37A8581D" w14:textId="77777777" w:rsidR="00017BCD" w:rsidRDefault="00017BCD" w:rsidP="00733B73">
            <w:r>
              <w:t>$440.00</w:t>
            </w:r>
          </w:p>
        </w:tc>
        <w:tc>
          <w:tcPr>
            <w:tcW w:w="642" w:type="pct"/>
          </w:tcPr>
          <w:p w14:paraId="50492DD2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1700B2BA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3" w:type="pct"/>
          </w:tcPr>
          <w:p w14:paraId="31D6B938" w14:textId="77777777" w:rsidR="00017BCD" w:rsidRDefault="00017BCD" w:rsidP="00733B73">
            <w:r>
              <w:t>15 Years Spouse 75%</w:t>
            </w:r>
          </w:p>
        </w:tc>
        <w:tc>
          <w:tcPr>
            <w:tcW w:w="2653" w:type="pct"/>
          </w:tcPr>
          <w:p w14:paraId="158C78C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75% Guaranteed 15 years/Amount x 75%</w:t>
            </w:r>
          </w:p>
        </w:tc>
        <w:tc>
          <w:tcPr>
            <w:tcW w:w="858" w:type="pct"/>
          </w:tcPr>
          <w:p w14:paraId="49033A0C" w14:textId="77777777" w:rsidR="00017BCD" w:rsidRDefault="00017BCD" w:rsidP="00733B73">
            <w:r>
              <w:t>$326.25</w:t>
            </w:r>
          </w:p>
        </w:tc>
        <w:tc>
          <w:tcPr>
            <w:tcW w:w="642" w:type="pct"/>
          </w:tcPr>
          <w:p w14:paraId="1BD6B594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C1D2FD2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3" w:type="pct"/>
          </w:tcPr>
          <w:p w14:paraId="10D559BF" w14:textId="77777777" w:rsidR="00017BCD" w:rsidRDefault="00017BCD" w:rsidP="00733B73">
            <w:r>
              <w:t>15 Years Spouse 66.67%</w:t>
            </w:r>
          </w:p>
        </w:tc>
        <w:tc>
          <w:tcPr>
            <w:tcW w:w="2653" w:type="pct"/>
          </w:tcPr>
          <w:p w14:paraId="63E0B57F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66.67% Guaranteed 15 years/Amount 66.67%</w:t>
            </w:r>
          </w:p>
        </w:tc>
        <w:tc>
          <w:tcPr>
            <w:tcW w:w="858" w:type="pct"/>
          </w:tcPr>
          <w:p w14:paraId="3E9FC36C" w14:textId="77777777" w:rsidR="00017BCD" w:rsidRDefault="00017BCD" w:rsidP="00733B73">
            <w:r>
              <w:t>$286.68</w:t>
            </w:r>
          </w:p>
        </w:tc>
        <w:tc>
          <w:tcPr>
            <w:tcW w:w="642" w:type="pct"/>
          </w:tcPr>
          <w:p w14:paraId="1218CA7F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CDA0D7D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3" w:type="pct"/>
          </w:tcPr>
          <w:p w14:paraId="66C06247" w14:textId="77777777" w:rsidR="00017BCD" w:rsidRDefault="00017BCD" w:rsidP="00733B73">
            <w:r>
              <w:t>15 Years Spouse 60%</w:t>
            </w:r>
          </w:p>
        </w:tc>
        <w:tc>
          <w:tcPr>
            <w:tcW w:w="2653" w:type="pct"/>
          </w:tcPr>
          <w:p w14:paraId="7D873992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/Joint Life 60% Guaranteed 15 years/Amount x 60%</w:t>
            </w:r>
          </w:p>
        </w:tc>
        <w:tc>
          <w:tcPr>
            <w:tcW w:w="858" w:type="pct"/>
          </w:tcPr>
          <w:p w14:paraId="47B898F0" w14:textId="77777777" w:rsidR="00017BCD" w:rsidRDefault="00017BCD" w:rsidP="00733B73">
            <w:r>
              <w:t>$255.00</w:t>
            </w:r>
          </w:p>
        </w:tc>
        <w:tc>
          <w:tcPr>
            <w:tcW w:w="642" w:type="pct"/>
          </w:tcPr>
          <w:p w14:paraId="0FD0159E" w14:textId="77777777" w:rsidR="00017BCD" w:rsidRDefault="00017BCD" w:rsidP="00733B73">
            <w:pPr>
              <w:rPr>
                <w:szCs w:val="24"/>
              </w:rPr>
            </w:pPr>
          </w:p>
        </w:tc>
      </w:tr>
    </w:tbl>
    <w:p w14:paraId="14444C01" w14:textId="77777777" w:rsidR="00017BCD" w:rsidRDefault="00017BCD" w:rsidP="00017BCD">
      <w:pPr>
        <w:tabs>
          <w:tab w:val="left" w:pos="6345"/>
        </w:tabs>
      </w:pPr>
      <w:r>
        <w:tab/>
      </w:r>
    </w:p>
    <w:p w14:paraId="1B2482CE" w14:textId="77777777" w:rsidR="00017BCD" w:rsidRPr="00827E69" w:rsidRDefault="00017BCD" w:rsidP="00017BCD">
      <w:pPr>
        <w:autoSpaceDE w:val="0"/>
        <w:autoSpaceDN w:val="0"/>
        <w:adjustRightInd w:val="0"/>
        <w:rPr>
          <w:rFonts w:ascii="Calibri Light" w:hAnsi="Calibri Light" w:cs="Calibri Light"/>
          <w:b/>
          <w:bCs/>
          <w:color w:val="00003F"/>
          <w:sz w:val="28"/>
          <w:szCs w:val="28"/>
        </w:rPr>
      </w:pPr>
      <w:r w:rsidRPr="00827E69">
        <w:rPr>
          <w:rFonts w:ascii="Calibri Light" w:hAnsi="Calibri Light" w:cs="Calibri Light"/>
          <w:b/>
          <w:bCs/>
          <w:color w:val="00003F"/>
          <w:sz w:val="28"/>
          <w:szCs w:val="28"/>
        </w:rPr>
        <w:t>Single Life Options</w:t>
      </w:r>
    </w:p>
    <w:tbl>
      <w:tblPr>
        <w:tblW w:w="4496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1615"/>
        <w:gridCol w:w="4800"/>
        <w:gridCol w:w="1560"/>
        <w:gridCol w:w="1084"/>
      </w:tblGrid>
      <w:tr w:rsidR="00017BCD" w:rsidRPr="00073011" w14:paraId="60E427DC" w14:textId="77777777" w:rsidTr="00733B73">
        <w:trPr>
          <w:trHeight w:val="285"/>
          <w:tblHeader/>
          <w:tblCellSpacing w:w="-8" w:type="dxa"/>
        </w:trPr>
        <w:tc>
          <w:tcPr>
            <w:tcW w:w="898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62BAD467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642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34735CC5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64" w:type="pct"/>
            <w:tcBorders>
              <w:bottom w:val="single" w:sz="2" w:space="0" w:color="808080"/>
            </w:tcBorders>
            <w:shd w:val="clear" w:color="auto" w:fill="0033CC"/>
          </w:tcPr>
          <w:p w14:paraId="48BAB3E1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642" w:type="pct"/>
            <w:tcBorders>
              <w:bottom w:val="single" w:sz="2" w:space="0" w:color="808080"/>
            </w:tcBorders>
            <w:shd w:val="clear" w:color="auto" w:fill="0033CC"/>
          </w:tcPr>
          <w:p w14:paraId="3D938F10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017BCD" w14:paraId="40CDDB15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4" w:type="pct"/>
          </w:tcPr>
          <w:p w14:paraId="2BDA14F7" w14:textId="77777777" w:rsidR="00017BCD" w:rsidRDefault="00017BCD" w:rsidP="00733B73">
            <w:r>
              <w:t>Life Only</w:t>
            </w:r>
          </w:p>
        </w:tc>
        <w:tc>
          <w:tcPr>
            <w:tcW w:w="2632" w:type="pct"/>
          </w:tcPr>
          <w:p w14:paraId="68630CB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/Single Life, Life Only/Amount</w:t>
            </w:r>
          </w:p>
        </w:tc>
        <w:tc>
          <w:tcPr>
            <w:tcW w:w="869" w:type="pct"/>
          </w:tcPr>
          <w:p w14:paraId="3AEC93AA" w14:textId="77777777" w:rsidR="00017BCD" w:rsidRDefault="00017BCD" w:rsidP="00733B73">
            <w:r>
              <w:t>$500.00</w:t>
            </w:r>
          </w:p>
        </w:tc>
        <w:tc>
          <w:tcPr>
            <w:tcW w:w="642" w:type="pct"/>
          </w:tcPr>
          <w:p w14:paraId="20E9B4E8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1D968573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4" w:type="pct"/>
          </w:tcPr>
          <w:p w14:paraId="345A945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5 years member for life</w:t>
            </w:r>
          </w:p>
        </w:tc>
        <w:tc>
          <w:tcPr>
            <w:tcW w:w="2632" w:type="pct"/>
          </w:tcPr>
          <w:p w14:paraId="11F8992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/Single Life 5 Year Guarantee/Amount</w:t>
            </w:r>
          </w:p>
        </w:tc>
        <w:tc>
          <w:tcPr>
            <w:tcW w:w="869" w:type="pct"/>
          </w:tcPr>
          <w:p w14:paraId="09194491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$495.00</w:t>
            </w:r>
          </w:p>
        </w:tc>
        <w:tc>
          <w:tcPr>
            <w:tcW w:w="642" w:type="pct"/>
          </w:tcPr>
          <w:p w14:paraId="296833C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10D7DD1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4" w:type="pct"/>
          </w:tcPr>
          <w:p w14:paraId="328A5CCD" w14:textId="77777777" w:rsidR="00017BCD" w:rsidRDefault="00017BCD" w:rsidP="00733B73">
            <w:r>
              <w:rPr>
                <w:szCs w:val="24"/>
              </w:rPr>
              <w:t>5 years Beneficiary During Guarantee Period</w:t>
            </w:r>
          </w:p>
        </w:tc>
        <w:tc>
          <w:tcPr>
            <w:tcW w:w="2632" w:type="pct"/>
          </w:tcPr>
          <w:p w14:paraId="0116FE0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 Single Life 5 Year Guarantee/Amount</w:t>
            </w:r>
          </w:p>
        </w:tc>
        <w:tc>
          <w:tcPr>
            <w:tcW w:w="869" w:type="pct"/>
          </w:tcPr>
          <w:p w14:paraId="6A1B9540" w14:textId="77777777" w:rsidR="00017BCD" w:rsidRDefault="00017BCD" w:rsidP="00733B73">
            <w:r>
              <w:t>$495.00</w:t>
            </w:r>
          </w:p>
        </w:tc>
        <w:tc>
          <w:tcPr>
            <w:tcW w:w="642" w:type="pct"/>
          </w:tcPr>
          <w:p w14:paraId="3F39A220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18E9A3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4" w:type="pct"/>
          </w:tcPr>
          <w:p w14:paraId="1DA08CC0" w14:textId="77777777" w:rsidR="00017BCD" w:rsidRDefault="00017BCD" w:rsidP="00733B73">
            <w:r>
              <w:rPr>
                <w:szCs w:val="24"/>
              </w:rPr>
              <w:t>10 years member for life</w:t>
            </w:r>
          </w:p>
        </w:tc>
        <w:tc>
          <w:tcPr>
            <w:tcW w:w="2632" w:type="pct"/>
          </w:tcPr>
          <w:p w14:paraId="334462B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/Single Life 10 Year Guarantee/Amount</w:t>
            </w:r>
          </w:p>
        </w:tc>
        <w:tc>
          <w:tcPr>
            <w:tcW w:w="869" w:type="pct"/>
          </w:tcPr>
          <w:p w14:paraId="618BCC76" w14:textId="77777777" w:rsidR="00017BCD" w:rsidRDefault="00017BCD" w:rsidP="00733B73">
            <w:r>
              <w:t>$490.00</w:t>
            </w:r>
          </w:p>
        </w:tc>
        <w:tc>
          <w:tcPr>
            <w:tcW w:w="642" w:type="pct"/>
          </w:tcPr>
          <w:p w14:paraId="4B2FBDBB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47E2AC9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4" w:type="pct"/>
          </w:tcPr>
          <w:p w14:paraId="56BFA778" w14:textId="77777777" w:rsidR="00017BCD" w:rsidRDefault="00017BCD" w:rsidP="00733B73">
            <w:r>
              <w:rPr>
                <w:szCs w:val="24"/>
              </w:rPr>
              <w:t>10 years Beneficiary During Guarantee Period</w:t>
            </w:r>
          </w:p>
        </w:tc>
        <w:tc>
          <w:tcPr>
            <w:tcW w:w="2632" w:type="pct"/>
          </w:tcPr>
          <w:p w14:paraId="11887ED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/Single Life 10 Year Guarantee/Amount</w:t>
            </w:r>
          </w:p>
        </w:tc>
        <w:tc>
          <w:tcPr>
            <w:tcW w:w="869" w:type="pct"/>
          </w:tcPr>
          <w:p w14:paraId="3C77A22D" w14:textId="77777777" w:rsidR="00017BCD" w:rsidRDefault="00017BCD" w:rsidP="00733B73">
            <w:r>
              <w:t>$490.00</w:t>
            </w:r>
          </w:p>
        </w:tc>
        <w:tc>
          <w:tcPr>
            <w:tcW w:w="642" w:type="pct"/>
          </w:tcPr>
          <w:p w14:paraId="5495738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7224857E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4" w:type="pct"/>
          </w:tcPr>
          <w:p w14:paraId="773C1697" w14:textId="77777777" w:rsidR="00017BCD" w:rsidRDefault="00017BCD" w:rsidP="00733B73">
            <w:r>
              <w:rPr>
                <w:szCs w:val="24"/>
              </w:rPr>
              <w:t>15 years member for life</w:t>
            </w:r>
          </w:p>
        </w:tc>
        <w:tc>
          <w:tcPr>
            <w:tcW w:w="2632" w:type="pct"/>
          </w:tcPr>
          <w:p w14:paraId="573B9A3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/Single Life 15 Year Guarantee/Amount</w:t>
            </w:r>
          </w:p>
        </w:tc>
        <w:tc>
          <w:tcPr>
            <w:tcW w:w="869" w:type="pct"/>
          </w:tcPr>
          <w:p w14:paraId="2496FCAE" w14:textId="77777777" w:rsidR="00017BCD" w:rsidRDefault="00017BCD" w:rsidP="00733B73">
            <w:r>
              <w:t>$485.00</w:t>
            </w:r>
          </w:p>
        </w:tc>
        <w:tc>
          <w:tcPr>
            <w:tcW w:w="642" w:type="pct"/>
          </w:tcPr>
          <w:p w14:paraId="4F685F80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AC7BF9C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8" w:type="pct"/>
          </w:tcPr>
          <w:p w14:paraId="7E22245C" w14:textId="77777777" w:rsidR="00017BCD" w:rsidRDefault="00017BCD" w:rsidP="00733B73">
            <w:r>
              <w:rPr>
                <w:szCs w:val="24"/>
              </w:rPr>
              <w:t>15 years Beneficiary During Guarantee Period</w:t>
            </w:r>
          </w:p>
        </w:tc>
        <w:tc>
          <w:tcPr>
            <w:tcW w:w="2642" w:type="pct"/>
          </w:tcPr>
          <w:p w14:paraId="7ED9EBB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Calculation/DC Benefit Options/Option type</w:t>
            </w:r>
            <w:r>
              <w:t>/Single Life 15 Year Guarantee/Amount</w:t>
            </w:r>
          </w:p>
        </w:tc>
        <w:tc>
          <w:tcPr>
            <w:tcW w:w="864" w:type="pct"/>
          </w:tcPr>
          <w:p w14:paraId="09347C90" w14:textId="77777777" w:rsidR="00017BCD" w:rsidRDefault="00017BCD" w:rsidP="00733B73">
            <w:r>
              <w:t>$485.00</w:t>
            </w:r>
          </w:p>
        </w:tc>
        <w:tc>
          <w:tcPr>
            <w:tcW w:w="642" w:type="pct"/>
          </w:tcPr>
          <w:p w14:paraId="3D9B52E4" w14:textId="77777777" w:rsidR="00017BCD" w:rsidRDefault="00017BCD" w:rsidP="00733B73">
            <w:pPr>
              <w:rPr>
                <w:szCs w:val="24"/>
              </w:rPr>
            </w:pPr>
          </w:p>
        </w:tc>
      </w:tr>
    </w:tbl>
    <w:p w14:paraId="2C0E81CA" w14:textId="77777777" w:rsidR="00017BCD" w:rsidRDefault="00017BCD" w:rsidP="00017BCD">
      <w:pPr>
        <w:autoSpaceDE w:val="0"/>
        <w:autoSpaceDN w:val="0"/>
        <w:adjustRightInd w:val="0"/>
        <w:rPr>
          <w:szCs w:val="24"/>
        </w:rPr>
      </w:pPr>
    </w:p>
    <w:p w14:paraId="4395EC1D" w14:textId="77777777" w:rsidR="00017BCD" w:rsidRDefault="00017BCD" w:rsidP="00017BCD">
      <w:pPr>
        <w:pStyle w:val="Heading4"/>
      </w:pPr>
      <w:r w:rsidRPr="007D12F0">
        <w:t>Conditional Paragraphs</w:t>
      </w:r>
    </w:p>
    <w:p w14:paraId="698FE42F" w14:textId="77777777" w:rsidR="00017BCD" w:rsidRPr="007D12F0" w:rsidRDefault="00017BCD" w:rsidP="00017B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017BCD" w:rsidRPr="00F0098F" w14:paraId="2E4C20E4" w14:textId="77777777" w:rsidTr="00733B73">
        <w:tc>
          <w:tcPr>
            <w:tcW w:w="1728" w:type="dxa"/>
            <w:shd w:val="clear" w:color="auto" w:fill="95B3D7" w:themeFill="accent1" w:themeFillTint="99"/>
          </w:tcPr>
          <w:p w14:paraId="5031BC22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1F0B551F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10CD47E7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17BCD" w14:paraId="50B69A4B" w14:textId="77777777" w:rsidTr="00733B73">
        <w:tc>
          <w:tcPr>
            <w:tcW w:w="1728" w:type="dxa"/>
          </w:tcPr>
          <w:p w14:paraId="3996989B" w14:textId="77777777" w:rsidR="00017BCD" w:rsidRDefault="00017BCD" w:rsidP="00733B73">
            <w:r>
              <w:t>P9</w:t>
            </w:r>
          </w:p>
        </w:tc>
        <w:tc>
          <w:tcPr>
            <w:tcW w:w="2160" w:type="dxa"/>
          </w:tcPr>
          <w:p w14:paraId="61693A9D" w14:textId="77777777" w:rsidR="00017BCD" w:rsidRDefault="00017BCD" w:rsidP="00733B73">
            <w:r>
              <w:t>Optional</w:t>
            </w:r>
          </w:p>
        </w:tc>
        <w:tc>
          <w:tcPr>
            <w:tcW w:w="5688" w:type="dxa"/>
          </w:tcPr>
          <w:p w14:paraId="1CFA7DBE" w14:textId="77777777" w:rsidR="00017BCD" w:rsidRDefault="00017BCD" w:rsidP="00733B73">
            <w:r>
              <w:t>Display if member has a spouse</w:t>
            </w:r>
          </w:p>
        </w:tc>
      </w:tr>
      <w:tr w:rsidR="00017BCD" w14:paraId="13C0B3D1" w14:textId="77777777" w:rsidTr="00733B73">
        <w:tc>
          <w:tcPr>
            <w:tcW w:w="1728" w:type="dxa"/>
          </w:tcPr>
          <w:p w14:paraId="084A18E6" w14:textId="77777777" w:rsidR="00017BCD" w:rsidRDefault="00017BCD" w:rsidP="00733B73">
            <w:r>
              <w:t>P10</w:t>
            </w:r>
          </w:p>
        </w:tc>
        <w:tc>
          <w:tcPr>
            <w:tcW w:w="2160" w:type="dxa"/>
          </w:tcPr>
          <w:p w14:paraId="1DA9E761" w14:textId="77777777" w:rsidR="00017BCD" w:rsidRDefault="00017BCD" w:rsidP="00733B73">
            <w:r>
              <w:t>Optional</w:t>
            </w:r>
          </w:p>
        </w:tc>
        <w:tc>
          <w:tcPr>
            <w:tcW w:w="5688" w:type="dxa"/>
          </w:tcPr>
          <w:p w14:paraId="1A1E3414" w14:textId="77777777" w:rsidR="00017BCD" w:rsidRDefault="00017BCD" w:rsidP="00733B73">
            <w:r>
              <w:t>Display if member is single</w:t>
            </w:r>
          </w:p>
        </w:tc>
      </w:tr>
    </w:tbl>
    <w:p w14:paraId="62BF1684" w14:textId="77777777" w:rsidR="00017BCD" w:rsidRDefault="00017BCD" w:rsidP="00017BCD">
      <w:pPr>
        <w:autoSpaceDE w:val="0"/>
        <w:autoSpaceDN w:val="0"/>
        <w:adjustRightInd w:val="0"/>
        <w:rPr>
          <w:szCs w:val="24"/>
        </w:rPr>
      </w:pPr>
    </w:p>
    <w:p w14:paraId="57CFABA1" w14:textId="77777777" w:rsidR="00017BCD" w:rsidRPr="009E74B4" w:rsidRDefault="00017BCD" w:rsidP="00017BCD">
      <w:pPr>
        <w:keepNext/>
        <w:keepLines/>
        <w:numPr>
          <w:ilvl w:val="2"/>
          <w:numId w:val="7"/>
        </w:numPr>
        <w:spacing w:before="240" w:after="60"/>
        <w:outlineLvl w:val="1"/>
        <w:rPr>
          <w:b/>
          <w:bCs/>
          <w:color w:val="0033CB"/>
          <w:sz w:val="28"/>
          <w:szCs w:val="28"/>
        </w:rPr>
      </w:pPr>
      <w:bookmarkStart w:id="56" w:name="_Toc45098977"/>
      <w:r w:rsidRPr="009E74B4">
        <w:rPr>
          <w:b/>
          <w:bCs/>
          <w:color w:val="0033CB"/>
          <w:sz w:val="28"/>
          <w:szCs w:val="28"/>
        </w:rPr>
        <w:t>Data Elements for Retirement Options – My Choice</w:t>
      </w:r>
      <w:bookmarkEnd w:id="56"/>
    </w:p>
    <w:p w14:paraId="54F82BFC" w14:textId="77777777" w:rsidR="00017BCD" w:rsidRPr="00827E69" w:rsidRDefault="00017BCD" w:rsidP="00017BCD">
      <w:pPr>
        <w:autoSpaceDE w:val="0"/>
        <w:autoSpaceDN w:val="0"/>
        <w:adjustRightInd w:val="0"/>
        <w:rPr>
          <w:rFonts w:ascii="Calibri Light" w:hAnsi="Calibri Light" w:cs="Calibri Light"/>
          <w:b/>
          <w:bCs/>
          <w:color w:val="00003F"/>
          <w:sz w:val="28"/>
          <w:szCs w:val="28"/>
        </w:rPr>
      </w:pPr>
    </w:p>
    <w:tbl>
      <w:tblPr>
        <w:tblW w:w="4496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1600"/>
        <w:gridCol w:w="4822"/>
        <w:gridCol w:w="1553"/>
        <w:gridCol w:w="1084"/>
      </w:tblGrid>
      <w:tr w:rsidR="00017BCD" w:rsidRPr="00073011" w14:paraId="30342B7A" w14:textId="77777777" w:rsidTr="00733B73">
        <w:trPr>
          <w:trHeight w:val="285"/>
          <w:tblHeader/>
          <w:tblCellSpacing w:w="-8" w:type="dxa"/>
        </w:trPr>
        <w:tc>
          <w:tcPr>
            <w:tcW w:w="878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4FBC3CFC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653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037C729B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73" w:type="pct"/>
            <w:tcBorders>
              <w:bottom w:val="single" w:sz="2" w:space="0" w:color="808080"/>
            </w:tcBorders>
            <w:shd w:val="clear" w:color="auto" w:fill="0033CC"/>
          </w:tcPr>
          <w:p w14:paraId="58455CBA" w14:textId="77777777" w:rsidR="00017BCD" w:rsidRPr="00073011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642" w:type="pct"/>
            <w:tcBorders>
              <w:bottom w:val="single" w:sz="2" w:space="0" w:color="808080"/>
            </w:tcBorders>
            <w:shd w:val="clear" w:color="auto" w:fill="0033CC"/>
          </w:tcPr>
          <w:p w14:paraId="78034327" w14:textId="77777777" w:rsidR="00017BCD" w:rsidRDefault="00017BCD" w:rsidP="00733B73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017BCD" w14:paraId="63658BB1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904" w:type="pct"/>
          </w:tcPr>
          <w:p w14:paraId="5C74A7FB" w14:textId="77777777" w:rsidR="00017BCD" w:rsidRDefault="00017BCD" w:rsidP="00733B73">
            <w:r>
              <w:t>Member’s Name</w:t>
            </w:r>
          </w:p>
        </w:tc>
        <w:tc>
          <w:tcPr>
            <w:tcW w:w="2632" w:type="pct"/>
          </w:tcPr>
          <w:p w14:paraId="025D3F0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Profile/Member Name</w:t>
            </w:r>
          </w:p>
          <w:p w14:paraId="3BFAAA60" w14:textId="77777777" w:rsidR="006E1678" w:rsidRDefault="006E1678" w:rsidP="00733B73">
            <w:pPr>
              <w:rPr>
                <w:szCs w:val="24"/>
              </w:rPr>
            </w:pPr>
          </w:p>
          <w:p w14:paraId="4E477FC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Full name including middle name</w:t>
            </w:r>
          </w:p>
        </w:tc>
        <w:tc>
          <w:tcPr>
            <w:tcW w:w="869" w:type="pct"/>
          </w:tcPr>
          <w:p w14:paraId="27FEC547" w14:textId="77777777" w:rsidR="00017BCD" w:rsidRDefault="00017BCD" w:rsidP="00733B73">
            <w:r>
              <w:t>John J. Smith</w:t>
            </w:r>
          </w:p>
        </w:tc>
        <w:tc>
          <w:tcPr>
            <w:tcW w:w="642" w:type="pct"/>
          </w:tcPr>
          <w:p w14:paraId="73E2EB30" w14:textId="77777777" w:rsidR="00017BCD" w:rsidRDefault="00017BCD" w:rsidP="00733B73"/>
        </w:tc>
      </w:tr>
      <w:tr w:rsidR="00017BCD" w14:paraId="488420F9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5" w:type="pct"/>
          </w:tcPr>
          <w:p w14:paraId="49ACFDDC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Address Line 1</w:t>
            </w:r>
          </w:p>
        </w:tc>
        <w:tc>
          <w:tcPr>
            <w:tcW w:w="2649" w:type="pct"/>
          </w:tcPr>
          <w:p w14:paraId="0C93C4B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1BEEEB5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60" w:type="pct"/>
          </w:tcPr>
          <w:p w14:paraId="37C62A70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10KING STREET</w:t>
            </w:r>
          </w:p>
        </w:tc>
        <w:tc>
          <w:tcPr>
            <w:tcW w:w="642" w:type="pct"/>
          </w:tcPr>
          <w:p w14:paraId="4856E460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58B799BB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3" w:type="pct"/>
          </w:tcPr>
          <w:p w14:paraId="0FF1D218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Address Line 2</w:t>
            </w:r>
          </w:p>
        </w:tc>
        <w:tc>
          <w:tcPr>
            <w:tcW w:w="2654" w:type="pct"/>
          </w:tcPr>
          <w:p w14:paraId="4B1589D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1455832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  <w:p w14:paraId="2F96242C" w14:textId="77777777" w:rsidR="00017BCD" w:rsidRDefault="00017BCD" w:rsidP="00733B73">
            <w:pPr>
              <w:rPr>
                <w:szCs w:val="24"/>
              </w:rPr>
            </w:pPr>
          </w:p>
        </w:tc>
        <w:tc>
          <w:tcPr>
            <w:tcW w:w="858" w:type="pct"/>
          </w:tcPr>
          <w:p w14:paraId="2DF6891F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SUITE 101</w:t>
            </w:r>
          </w:p>
        </w:tc>
        <w:tc>
          <w:tcPr>
            <w:tcW w:w="642" w:type="pct"/>
          </w:tcPr>
          <w:p w14:paraId="65F73BA2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1A54551A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3" w:type="pct"/>
          </w:tcPr>
          <w:p w14:paraId="169179A5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Address Line 3</w:t>
            </w:r>
          </w:p>
        </w:tc>
        <w:tc>
          <w:tcPr>
            <w:tcW w:w="2654" w:type="pct"/>
          </w:tcPr>
          <w:p w14:paraId="65F47931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6EDA4D3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58" w:type="pct"/>
          </w:tcPr>
          <w:p w14:paraId="47D190A6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P.O. BOX 1395</w:t>
            </w:r>
          </w:p>
        </w:tc>
        <w:tc>
          <w:tcPr>
            <w:tcW w:w="642" w:type="pct"/>
          </w:tcPr>
          <w:p w14:paraId="4DA6FD68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6BDC9883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3" w:type="pct"/>
          </w:tcPr>
          <w:p w14:paraId="30518383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City</w:t>
            </w:r>
          </w:p>
        </w:tc>
        <w:tc>
          <w:tcPr>
            <w:tcW w:w="2654" w:type="pct"/>
          </w:tcPr>
          <w:p w14:paraId="422F13D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2319752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58" w:type="pct"/>
          </w:tcPr>
          <w:p w14:paraId="22B1172A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REGINA</w:t>
            </w:r>
          </w:p>
        </w:tc>
        <w:tc>
          <w:tcPr>
            <w:tcW w:w="642" w:type="pct"/>
          </w:tcPr>
          <w:p w14:paraId="7ED27B99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3FD3C41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1" w:type="pct"/>
          </w:tcPr>
          <w:p w14:paraId="08D3C437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Province</w:t>
            </w:r>
          </w:p>
        </w:tc>
        <w:tc>
          <w:tcPr>
            <w:tcW w:w="2658" w:type="pct"/>
          </w:tcPr>
          <w:p w14:paraId="3F1B37BD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12362BA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56" w:type="pct"/>
          </w:tcPr>
          <w:p w14:paraId="4334440F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SK</w:t>
            </w:r>
          </w:p>
        </w:tc>
        <w:tc>
          <w:tcPr>
            <w:tcW w:w="642" w:type="pct"/>
          </w:tcPr>
          <w:p w14:paraId="4723D05C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0BC8C79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1" w:type="pct"/>
          </w:tcPr>
          <w:p w14:paraId="64FD537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Postal Code</w:t>
            </w:r>
          </w:p>
        </w:tc>
        <w:tc>
          <w:tcPr>
            <w:tcW w:w="2658" w:type="pct"/>
          </w:tcPr>
          <w:p w14:paraId="6578E65B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6A2A2C3D" w14:textId="77777777" w:rsidR="00017BCD" w:rsidRPr="007C2D0B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56" w:type="pct"/>
          </w:tcPr>
          <w:p w14:paraId="6EF011AD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S0K 2A0</w:t>
            </w:r>
          </w:p>
        </w:tc>
        <w:tc>
          <w:tcPr>
            <w:tcW w:w="642" w:type="pct"/>
          </w:tcPr>
          <w:p w14:paraId="0AE2FACF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20BC26D9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1" w:type="pct"/>
          </w:tcPr>
          <w:p w14:paraId="1C65DD6B" w14:textId="77777777" w:rsidR="00017BCD" w:rsidRDefault="00017BCD" w:rsidP="00733B73">
            <w:r>
              <w:t>Country</w:t>
            </w:r>
          </w:p>
        </w:tc>
        <w:tc>
          <w:tcPr>
            <w:tcW w:w="2658" w:type="pct"/>
          </w:tcPr>
          <w:p w14:paraId="0AEC151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1DF19DD9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856" w:type="pct"/>
          </w:tcPr>
          <w:p w14:paraId="594151C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CANADA</w:t>
            </w:r>
          </w:p>
        </w:tc>
        <w:tc>
          <w:tcPr>
            <w:tcW w:w="642" w:type="pct"/>
          </w:tcPr>
          <w:p w14:paraId="39EBA8EC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0DB0EEDD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91" w:type="pct"/>
          </w:tcPr>
          <w:p w14:paraId="6D2B26C0" w14:textId="77777777" w:rsidR="00017BCD" w:rsidRDefault="00017BCD" w:rsidP="00733B73">
            <w:r>
              <w:t>Member Number</w:t>
            </w:r>
          </w:p>
        </w:tc>
        <w:tc>
          <w:tcPr>
            <w:tcW w:w="2658" w:type="pct"/>
          </w:tcPr>
          <w:p w14:paraId="2B7A7E6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Person Profile/Contact Information/PEPP Number</w:t>
            </w:r>
          </w:p>
        </w:tc>
        <w:tc>
          <w:tcPr>
            <w:tcW w:w="856" w:type="pct"/>
          </w:tcPr>
          <w:p w14:paraId="154EEEA3" w14:textId="77777777" w:rsidR="00017BCD" w:rsidRPr="00DB1608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9999999</w:t>
            </w:r>
          </w:p>
        </w:tc>
        <w:tc>
          <w:tcPr>
            <w:tcW w:w="642" w:type="pct"/>
          </w:tcPr>
          <w:p w14:paraId="10259AD1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18644FB3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89" w:type="pct"/>
          </w:tcPr>
          <w:p w14:paraId="57C84AD5" w14:textId="77777777" w:rsidR="00017BCD" w:rsidRDefault="00017BCD" w:rsidP="00733B73">
            <w:r>
              <w:t>Jurisdiction</w:t>
            </w:r>
          </w:p>
        </w:tc>
        <w:tc>
          <w:tcPr>
            <w:tcW w:w="2662" w:type="pct"/>
          </w:tcPr>
          <w:p w14:paraId="39EBB036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Jurisdiction of locked-in funds</w:t>
            </w:r>
          </w:p>
          <w:p w14:paraId="21D3D180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Will need a separate line for each Jurisdiction funds are locked in against</w:t>
            </w:r>
          </w:p>
        </w:tc>
        <w:tc>
          <w:tcPr>
            <w:tcW w:w="854" w:type="pct"/>
          </w:tcPr>
          <w:p w14:paraId="5618D2B9" w14:textId="77777777" w:rsidR="00017BCD" w:rsidRDefault="00017BCD" w:rsidP="00733B73">
            <w:r>
              <w:t>Saskatchewan</w:t>
            </w:r>
          </w:p>
        </w:tc>
        <w:tc>
          <w:tcPr>
            <w:tcW w:w="642" w:type="pct"/>
          </w:tcPr>
          <w:p w14:paraId="1158D807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41E81412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89" w:type="pct"/>
          </w:tcPr>
          <w:p w14:paraId="5B52409F" w14:textId="77777777" w:rsidR="00017BCD" w:rsidRDefault="00017BCD" w:rsidP="00733B73">
            <w:r>
              <w:t>Value</w:t>
            </w:r>
          </w:p>
        </w:tc>
        <w:tc>
          <w:tcPr>
            <w:tcW w:w="2662" w:type="pct"/>
          </w:tcPr>
          <w:p w14:paraId="7D85EF3F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Total of all funds locked in against associated Jurisdiction</w:t>
            </w:r>
          </w:p>
        </w:tc>
        <w:tc>
          <w:tcPr>
            <w:tcW w:w="854" w:type="pct"/>
          </w:tcPr>
          <w:p w14:paraId="16383BC6" w14:textId="77777777" w:rsidR="00017BCD" w:rsidRDefault="00017BCD" w:rsidP="00733B73">
            <w:r>
              <w:t>$524.68</w:t>
            </w:r>
          </w:p>
        </w:tc>
        <w:tc>
          <w:tcPr>
            <w:tcW w:w="642" w:type="pct"/>
          </w:tcPr>
          <w:p w14:paraId="0659E663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844E1FB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89" w:type="pct"/>
          </w:tcPr>
          <w:p w14:paraId="7F56C18A" w14:textId="77777777" w:rsidR="00017BCD" w:rsidRDefault="00017BCD" w:rsidP="00733B73">
            <w:r>
              <w:t>Voluntary Contributions</w:t>
            </w:r>
          </w:p>
        </w:tc>
        <w:tc>
          <w:tcPr>
            <w:tcW w:w="2662" w:type="pct"/>
          </w:tcPr>
          <w:p w14:paraId="3E4BC484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Dynamic display where there are values for Contribution Type = Voluntary</w:t>
            </w:r>
          </w:p>
        </w:tc>
        <w:tc>
          <w:tcPr>
            <w:tcW w:w="854" w:type="pct"/>
          </w:tcPr>
          <w:p w14:paraId="7BBEDFAE" w14:textId="77777777" w:rsidR="00017BCD" w:rsidRDefault="00017BCD" w:rsidP="00733B73">
            <w:r>
              <w:t>Voluntary</w:t>
            </w:r>
          </w:p>
        </w:tc>
        <w:tc>
          <w:tcPr>
            <w:tcW w:w="642" w:type="pct"/>
          </w:tcPr>
          <w:p w14:paraId="64980D58" w14:textId="77777777" w:rsidR="00017BCD" w:rsidRDefault="00017BCD" w:rsidP="00733B73">
            <w:pPr>
              <w:rPr>
                <w:szCs w:val="24"/>
              </w:rPr>
            </w:pPr>
          </w:p>
        </w:tc>
      </w:tr>
      <w:tr w:rsidR="00017BCD" w14:paraId="34157EB7" w14:textId="77777777" w:rsidTr="00733B73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878" w:type="pct"/>
          </w:tcPr>
          <w:p w14:paraId="459E1B12" w14:textId="77777777" w:rsidR="00017BCD" w:rsidRDefault="00017BCD" w:rsidP="00733B73">
            <w:r>
              <w:t>Value</w:t>
            </w:r>
          </w:p>
        </w:tc>
        <w:tc>
          <w:tcPr>
            <w:tcW w:w="2653" w:type="pct"/>
          </w:tcPr>
          <w:p w14:paraId="5D8166EA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DC Benefit Calculation/Account Balance/Total Values</w:t>
            </w:r>
          </w:p>
          <w:p w14:paraId="485615FE" w14:textId="77777777" w:rsidR="00017BCD" w:rsidRDefault="00017BCD" w:rsidP="00733B73">
            <w:pPr>
              <w:rPr>
                <w:szCs w:val="24"/>
              </w:rPr>
            </w:pPr>
            <w:r>
              <w:rPr>
                <w:szCs w:val="24"/>
              </w:rPr>
              <w:t>Sum of all total values for Contribution type = Voluntary</w:t>
            </w:r>
          </w:p>
        </w:tc>
        <w:tc>
          <w:tcPr>
            <w:tcW w:w="873" w:type="pct"/>
          </w:tcPr>
          <w:p w14:paraId="29969C33" w14:textId="77777777" w:rsidR="00017BCD" w:rsidRDefault="00017BCD" w:rsidP="00733B73">
            <w:r>
              <w:t>$524.67</w:t>
            </w:r>
          </w:p>
        </w:tc>
        <w:tc>
          <w:tcPr>
            <w:tcW w:w="642" w:type="pct"/>
          </w:tcPr>
          <w:p w14:paraId="11F30BB9" w14:textId="77777777" w:rsidR="00017BCD" w:rsidRDefault="00017BCD" w:rsidP="00733B73">
            <w:pPr>
              <w:rPr>
                <w:szCs w:val="24"/>
              </w:rPr>
            </w:pPr>
          </w:p>
        </w:tc>
      </w:tr>
    </w:tbl>
    <w:p w14:paraId="37AB0966" w14:textId="77777777" w:rsidR="00017BCD" w:rsidRPr="000B1D88" w:rsidRDefault="00017BCD" w:rsidP="00017BCD">
      <w:pPr>
        <w:autoSpaceDE w:val="0"/>
        <w:autoSpaceDN w:val="0"/>
        <w:adjustRightInd w:val="0"/>
        <w:rPr>
          <w:rFonts w:ascii="Calibri Light" w:hAnsi="Calibri Light" w:cs="Calibri Light"/>
          <w:b/>
          <w:bCs/>
          <w:color w:val="00003F"/>
          <w:sz w:val="28"/>
          <w:szCs w:val="28"/>
        </w:rPr>
      </w:pPr>
    </w:p>
    <w:p w14:paraId="37945C81" w14:textId="77777777" w:rsidR="00017BCD" w:rsidRPr="00D61AF3" w:rsidRDefault="00017BCD" w:rsidP="00017BCD">
      <w:pPr>
        <w:pStyle w:val="Heading4"/>
      </w:pPr>
      <w:r>
        <w:t xml:space="preserve">Conditional Paragraphs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017BCD" w:rsidRPr="00F0098F" w14:paraId="2DEA6392" w14:textId="77777777" w:rsidTr="00733B73">
        <w:tc>
          <w:tcPr>
            <w:tcW w:w="1728" w:type="dxa"/>
            <w:shd w:val="clear" w:color="auto" w:fill="95B3D7" w:themeFill="accent1" w:themeFillTint="99"/>
          </w:tcPr>
          <w:p w14:paraId="51ADA185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0D1A514C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45AD8C41" w14:textId="77777777" w:rsidR="00017BCD" w:rsidRPr="00F0098F" w:rsidRDefault="00017BCD" w:rsidP="00733B7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17BCD" w14:paraId="7C7DE22C" w14:textId="77777777" w:rsidTr="00733B73">
        <w:tc>
          <w:tcPr>
            <w:tcW w:w="1728" w:type="dxa"/>
          </w:tcPr>
          <w:p w14:paraId="13FA963C" w14:textId="77777777" w:rsidR="00017BCD" w:rsidRDefault="00017BCD" w:rsidP="00733B73">
            <w:r>
              <w:t>P11</w:t>
            </w:r>
          </w:p>
        </w:tc>
        <w:tc>
          <w:tcPr>
            <w:tcW w:w="2160" w:type="dxa"/>
          </w:tcPr>
          <w:p w14:paraId="0F622622" w14:textId="77777777" w:rsidR="00017BCD" w:rsidRDefault="00017BCD" w:rsidP="00733B73">
            <w:r>
              <w:t>Optional</w:t>
            </w:r>
          </w:p>
        </w:tc>
        <w:tc>
          <w:tcPr>
            <w:tcW w:w="5688" w:type="dxa"/>
          </w:tcPr>
          <w:p w14:paraId="435DB1E1" w14:textId="77777777" w:rsidR="00017BCD" w:rsidRDefault="00017BCD" w:rsidP="00733B73">
            <w:r>
              <w:t>Display if Investments/Account Balances includes locked in Contribution types for Jurisdiction that allows VPB option (SK, BC, AB, MB, FD, PE, YT, NT, NU, NS, NB)</w:t>
            </w:r>
          </w:p>
        </w:tc>
      </w:tr>
      <w:tr w:rsidR="00017BCD" w14:paraId="7ED9C704" w14:textId="77777777" w:rsidTr="00733B73">
        <w:tc>
          <w:tcPr>
            <w:tcW w:w="1728" w:type="dxa"/>
          </w:tcPr>
          <w:p w14:paraId="045A9F3C" w14:textId="77777777" w:rsidR="00017BCD" w:rsidRDefault="00017BCD" w:rsidP="00733B73">
            <w:r>
              <w:t>P12</w:t>
            </w:r>
          </w:p>
        </w:tc>
        <w:tc>
          <w:tcPr>
            <w:tcW w:w="2160" w:type="dxa"/>
          </w:tcPr>
          <w:p w14:paraId="239B6DFB" w14:textId="77777777" w:rsidR="00017BCD" w:rsidRDefault="00017BCD" w:rsidP="00733B73">
            <w:r>
              <w:t>Optional</w:t>
            </w:r>
          </w:p>
        </w:tc>
        <w:tc>
          <w:tcPr>
            <w:tcW w:w="5688" w:type="dxa"/>
          </w:tcPr>
          <w:p w14:paraId="1CD6FDF8" w14:textId="77777777" w:rsidR="00017BCD" w:rsidRDefault="00017BCD" w:rsidP="00733B73">
            <w:r>
              <w:t>Display if Investments/Account Balances includes locked in Contribution types for Jurisdiction that allows VPB option (SK, BC, AB, MB, FD, PE, YT, NT, NU, NS, NB)</w:t>
            </w:r>
          </w:p>
        </w:tc>
      </w:tr>
      <w:tr w:rsidR="00017BCD" w14:paraId="3D7E18E7" w14:textId="77777777" w:rsidTr="00733B73">
        <w:tc>
          <w:tcPr>
            <w:tcW w:w="1728" w:type="dxa"/>
          </w:tcPr>
          <w:p w14:paraId="03B4DFF0" w14:textId="77777777" w:rsidR="00017BCD" w:rsidRDefault="00017BCD" w:rsidP="00733B73">
            <w:r>
              <w:t>P13</w:t>
            </w:r>
          </w:p>
        </w:tc>
        <w:tc>
          <w:tcPr>
            <w:tcW w:w="2160" w:type="dxa"/>
          </w:tcPr>
          <w:p w14:paraId="4CFFBADA" w14:textId="77777777" w:rsidR="00017BCD" w:rsidRDefault="00017BCD" w:rsidP="00733B73">
            <w:r>
              <w:t>Mandatory</w:t>
            </w:r>
          </w:p>
        </w:tc>
        <w:tc>
          <w:tcPr>
            <w:tcW w:w="5688" w:type="dxa"/>
          </w:tcPr>
          <w:p w14:paraId="09B00DAC" w14:textId="77777777" w:rsidR="00017BCD" w:rsidRDefault="00017BCD" w:rsidP="00733B73">
            <w:r>
              <w:t>Only display the following line if Investments/Account Balances includes locked-in contribution type with Jurisdiction Saskatchewan:</w:t>
            </w:r>
          </w:p>
          <w:p w14:paraId="4209361B" w14:textId="77777777" w:rsidR="00017BCD" w:rsidRPr="00734F15" w:rsidRDefault="00017BCD" w:rsidP="00733B73"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</w:tabs>
              <w:contextualSpacing/>
              <w:rPr>
                <w:rFonts w:ascii="Calibri Light" w:hAnsi="Calibri Light" w:cs="Calibri Light"/>
              </w:rPr>
            </w:pPr>
            <w:r w:rsidRPr="00734F15">
              <w:rPr>
                <w:rFonts w:ascii="Calibri Light" w:hAnsi="Calibri Light" w:cs="Calibri Light"/>
              </w:rPr>
              <w:t>Prescribed Registered Retirement Income Fund (pRRIF)^ (SK funds only)</w:t>
            </w:r>
          </w:p>
          <w:p w14:paraId="766D939B" w14:textId="77777777" w:rsidR="00017BCD" w:rsidRDefault="00017BCD" w:rsidP="00733B73"/>
          <w:p w14:paraId="64C48D6E" w14:textId="77777777" w:rsidR="00017BCD" w:rsidRDefault="00017BCD" w:rsidP="00733B73">
            <w:r>
              <w:t xml:space="preserve">Only display the following line if Investments/Account Balances includes locked-in contribution type with Jurisdiction </w:t>
            </w:r>
            <w:r w:rsidRPr="007264C5">
              <w:rPr>
                <w:b/>
              </w:rPr>
              <w:t>other than</w:t>
            </w:r>
            <w:r>
              <w:t xml:space="preserve"> Saskatchewan:</w:t>
            </w:r>
          </w:p>
          <w:p w14:paraId="637292FE" w14:textId="77777777" w:rsidR="00017BCD" w:rsidRDefault="00017BCD" w:rsidP="00733B73">
            <w:r w:rsidRPr="00734F15">
              <w:rPr>
                <w:rFonts w:ascii="Calibri Light" w:hAnsi="Calibri Light" w:cs="Calibri Light"/>
              </w:rPr>
              <w:t>Life Income Fund (LIF) or Locked-in Retirement Income Fund (LRIF) (for provinces outside Saskatchewan)</w:t>
            </w:r>
          </w:p>
        </w:tc>
      </w:tr>
      <w:tr w:rsidR="00017BCD" w14:paraId="01FD578E" w14:textId="77777777" w:rsidTr="00733B73">
        <w:tc>
          <w:tcPr>
            <w:tcW w:w="1728" w:type="dxa"/>
          </w:tcPr>
          <w:p w14:paraId="298E2EB6" w14:textId="77777777" w:rsidR="00017BCD" w:rsidRDefault="00017BCD" w:rsidP="00733B73">
            <w:r>
              <w:t>P14</w:t>
            </w:r>
          </w:p>
        </w:tc>
        <w:tc>
          <w:tcPr>
            <w:tcW w:w="2160" w:type="dxa"/>
          </w:tcPr>
          <w:p w14:paraId="4EA2B8F5" w14:textId="77777777" w:rsidR="00017BCD" w:rsidRDefault="00017BCD" w:rsidP="00733B73">
            <w:r>
              <w:t>Optional</w:t>
            </w:r>
          </w:p>
        </w:tc>
        <w:tc>
          <w:tcPr>
            <w:tcW w:w="5688" w:type="dxa"/>
          </w:tcPr>
          <w:p w14:paraId="539E7BB9" w14:textId="77777777" w:rsidR="00017BCD" w:rsidRDefault="00017BCD" w:rsidP="00733B73">
            <w:r>
              <w:t>Display if member qualifies for a Small Benefit – DC Benefit Calculation – Small Benefit check box is checked.</w:t>
            </w:r>
          </w:p>
        </w:tc>
      </w:tr>
      <w:tr w:rsidR="00017BCD" w14:paraId="7EF0D990" w14:textId="77777777" w:rsidTr="00733B73">
        <w:tc>
          <w:tcPr>
            <w:tcW w:w="1728" w:type="dxa"/>
          </w:tcPr>
          <w:p w14:paraId="6F1492EA" w14:textId="77777777" w:rsidR="00017BCD" w:rsidRDefault="00017BCD" w:rsidP="00733B73">
            <w:r>
              <w:t>P15</w:t>
            </w:r>
          </w:p>
        </w:tc>
        <w:tc>
          <w:tcPr>
            <w:tcW w:w="2160" w:type="dxa"/>
          </w:tcPr>
          <w:p w14:paraId="0354FAEC" w14:textId="77777777" w:rsidR="00017BCD" w:rsidRDefault="00017BCD" w:rsidP="00733B73">
            <w:r>
              <w:t>Optional</w:t>
            </w:r>
          </w:p>
        </w:tc>
        <w:tc>
          <w:tcPr>
            <w:tcW w:w="5688" w:type="dxa"/>
          </w:tcPr>
          <w:p w14:paraId="6E2AE71B" w14:textId="77777777" w:rsidR="00017BCD" w:rsidRDefault="00017BCD" w:rsidP="00733B73">
            <w:r>
              <w:t>Display if Investments/Account Balances includes Contribution type = Voluntary</w:t>
            </w:r>
          </w:p>
        </w:tc>
      </w:tr>
    </w:tbl>
    <w:p w14:paraId="78D769A9" w14:textId="77777777" w:rsidR="00017BCD" w:rsidRPr="00891040" w:rsidRDefault="00017BCD" w:rsidP="00017BCD"/>
    <w:p w14:paraId="6225EEB6" w14:textId="77777777" w:rsidR="00EF43F7" w:rsidRPr="00EF43F7" w:rsidRDefault="00EF43F7" w:rsidP="00EF43F7"/>
    <w:sectPr w:rsidR="00EF43F7" w:rsidRPr="00EF43F7" w:rsidSect="00F254D6">
      <w:headerReference w:type="default" r:id="rId14"/>
      <w:footerReference w:type="default" r:id="rId15"/>
      <w:pgSz w:w="12240" w:h="15840"/>
      <w:pgMar w:top="108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6F150" w14:textId="77777777" w:rsidR="00733B73" w:rsidRDefault="00733B73" w:rsidP="00DB6F52">
      <w:r>
        <w:separator/>
      </w:r>
    </w:p>
  </w:endnote>
  <w:endnote w:type="continuationSeparator" w:id="0">
    <w:p w14:paraId="101A5F5A" w14:textId="77777777" w:rsidR="00733B73" w:rsidRDefault="00733B73" w:rsidP="00DB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B8A0" w14:textId="77777777" w:rsidR="00733B73" w:rsidRPr="00267289" w:rsidRDefault="00733B73" w:rsidP="003F196B">
    <w:pPr>
      <w:pStyle w:val="Footer"/>
      <w:tabs>
        <w:tab w:val="clear" w:pos="9360"/>
        <w:tab w:val="left" w:pos="270"/>
        <w:tab w:val="right" w:pos="10080"/>
      </w:tabs>
      <w:ind w:firstLine="270"/>
    </w:pPr>
    <w:r>
      <w:rPr>
        <w:noProof/>
      </w:rPr>
      <w:drawing>
        <wp:anchor distT="0" distB="0" distL="114300" distR="114300" simplePos="0" relativeHeight="251671552" behindDoc="1" locked="0" layoutInCell="1" allowOverlap="1" wp14:anchorId="33A254DD" wp14:editId="759E65CB">
          <wp:simplePos x="0" y="0"/>
          <wp:positionH relativeFrom="page">
            <wp:posOffset>390525</wp:posOffset>
          </wp:positionH>
          <wp:positionV relativeFrom="topMargin">
            <wp:posOffset>9286875</wp:posOffset>
          </wp:positionV>
          <wp:extent cx="2809875" cy="352425"/>
          <wp:effectExtent l="19050" t="0" r="9525" b="0"/>
          <wp:wrapTight wrapText="bothSides">
            <wp:wrapPolygon edited="0">
              <wp:start x="-146" y="0"/>
              <wp:lineTo x="-146" y="21016"/>
              <wp:lineTo x="21673" y="21016"/>
              <wp:lineTo x="21673" y="0"/>
              <wp:lineTo x="-146" y="0"/>
            </wp:wrapPolygon>
          </wp:wrapTight>
          <wp:docPr id="2" name="Picture 7" descr="J:\Business Development\JEA Marketing\Logo2009\New JEA-colour-horiz-ed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:\Business Development\JEA Marketing\Logo2009\New JEA-colour-horiz-edi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D655E" w14:textId="77777777" w:rsidR="00733B73" w:rsidRPr="00BE0180" w:rsidRDefault="00733B73" w:rsidP="00BE0180">
    <w:pPr>
      <w:pStyle w:val="Footer"/>
      <w:tabs>
        <w:tab w:val="clear" w:pos="9360"/>
        <w:tab w:val="left" w:pos="270"/>
        <w:tab w:val="right" w:pos="10080"/>
      </w:tabs>
      <w:ind w:firstLine="270"/>
    </w:pPr>
    <w:r>
      <w:rPr>
        <w:noProof/>
      </w:rPr>
      <w:drawing>
        <wp:anchor distT="0" distB="0" distL="114300" distR="114300" simplePos="0" relativeHeight="251673600" behindDoc="1" locked="0" layoutInCell="1" allowOverlap="1" wp14:anchorId="6EB2B0BF" wp14:editId="58337750">
          <wp:simplePos x="0" y="0"/>
          <wp:positionH relativeFrom="page">
            <wp:posOffset>400050</wp:posOffset>
          </wp:positionH>
          <wp:positionV relativeFrom="topMargin">
            <wp:posOffset>9286875</wp:posOffset>
          </wp:positionV>
          <wp:extent cx="2809875" cy="352425"/>
          <wp:effectExtent l="19050" t="0" r="9525" b="0"/>
          <wp:wrapTight wrapText="bothSides">
            <wp:wrapPolygon edited="0">
              <wp:start x="-146" y="0"/>
              <wp:lineTo x="-146" y="21016"/>
              <wp:lineTo x="21673" y="21016"/>
              <wp:lineTo x="21673" y="0"/>
              <wp:lineTo x="-146" y="0"/>
            </wp:wrapPolygon>
          </wp:wrapTight>
          <wp:docPr id="1" name="Picture 7" descr="J:\Business Development\JEA Marketing\Logo2009\New JEA-colour-horiz-ed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:\Business Development\JEA Marketing\Logo2009\New JEA-colour-horiz-edi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</w:t>
    </w:r>
    <w:r w:rsidRPr="00BE0180">
      <w:rPr>
        <w:color w:val="B2B2B2"/>
      </w:rPr>
      <w:tab/>
    </w:r>
    <w:r w:rsidRPr="00BE0180">
      <w:rPr>
        <w:color w:val="B2B2B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4D973" w14:textId="77777777" w:rsidR="00733B73" w:rsidRDefault="00733B73" w:rsidP="00DB6F52">
      <w:r>
        <w:separator/>
      </w:r>
    </w:p>
  </w:footnote>
  <w:footnote w:type="continuationSeparator" w:id="0">
    <w:p w14:paraId="312F3677" w14:textId="77777777" w:rsidR="00733B73" w:rsidRDefault="00733B73" w:rsidP="00DB6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63277" w14:textId="0CC7270A" w:rsidR="00733B73" w:rsidRPr="00F254D6" w:rsidRDefault="00733B73" w:rsidP="00864703">
    <w:pPr>
      <w:pStyle w:val="Header"/>
      <w:jc w:val="right"/>
    </w:pPr>
    <w:r>
      <w:t>PEPP</w:t>
    </w:r>
    <w:r w:rsidRPr="00F254D6">
      <w:t xml:space="preserve"> Technical Specification</w:t>
    </w:r>
    <w:r>
      <w:t xml:space="preserve"> for</w:t>
    </w:r>
    <w:r w:rsidRPr="00F254D6">
      <w:t xml:space="preserve"> </w:t>
    </w:r>
    <w:r>
      <w:t>Retirement Option Letter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43BC9" w14:textId="77777777" w:rsidR="00733B73" w:rsidRDefault="00733B73" w:rsidP="00DB6F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40FD6" wp14:editId="0ED05E96">
              <wp:simplePos x="0" y="0"/>
              <wp:positionH relativeFrom="column">
                <wp:posOffset>-1536700</wp:posOffset>
              </wp:positionH>
              <wp:positionV relativeFrom="paragraph">
                <wp:posOffset>2083435</wp:posOffset>
              </wp:positionV>
              <wp:extent cx="1541145" cy="2105025"/>
              <wp:effectExtent l="0" t="0" r="1905" b="9525"/>
              <wp:wrapSquare wrapText="bothSides"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1145" cy="2105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0BB95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  <w:t>Victoria</w:t>
                          </w:r>
                        </w:p>
                        <w:p w14:paraId="306931E0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1205 – 4464 Markham St.</w:t>
                          </w:r>
                        </w:p>
                        <w:p w14:paraId="4EAB23AF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Victoria, BC  V8Z 7X8</w:t>
                          </w:r>
                        </w:p>
                        <w:p w14:paraId="1684CB17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Tel. 250.380.3811</w:t>
                          </w:r>
                        </w:p>
                        <w:p w14:paraId="7F6FF503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Fax.  250.380.0091</w:t>
                          </w:r>
                        </w:p>
                        <w:p w14:paraId="0517751F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</w:p>
                        <w:p w14:paraId="6FF4D1A5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  <w:t>Winnipeg</w:t>
                          </w:r>
                        </w:p>
                        <w:p w14:paraId="1E1B874D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780 – 330 St. Mary Ave</w:t>
                          </w:r>
                        </w:p>
                        <w:p w14:paraId="21225F3B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Winnipeg, MB R3C 3Z5</w:t>
                          </w:r>
                        </w:p>
                        <w:p w14:paraId="3EAC0E22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Tel.  204.984.9250</w:t>
                          </w:r>
                        </w:p>
                        <w:p w14:paraId="69A714ED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Fax. 204.984.9260</w:t>
                          </w:r>
                        </w:p>
                        <w:p w14:paraId="49DABB7D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</w:p>
                        <w:p w14:paraId="675779C2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</w:p>
                        <w:p w14:paraId="21E6EF08" w14:textId="77777777" w:rsidR="00733B73" w:rsidRPr="00C3121A" w:rsidRDefault="00733B73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  <w:t>www.jea.ca</w:t>
                          </w:r>
                        </w:p>
                        <w:p w14:paraId="336CBA6F" w14:textId="77777777" w:rsidR="00733B73" w:rsidRPr="00C3121A" w:rsidRDefault="00733B73" w:rsidP="00061E9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40FD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-121pt;margin-top:164.05pt;width:121.35pt;height:16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" stroked="f">
              <v:textbox>
                <w:txbxContent>
                  <w:p w14:paraId="4A40BB95" w14:textId="77777777" w:rsidR="00733B73" w:rsidRPr="00C3121A" w:rsidRDefault="00733B73" w:rsidP="00C3121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  <w:t>Victoria</w:t>
                    </w:r>
                  </w:p>
                  <w:p w14:paraId="306931E0" w14:textId="77777777" w:rsidR="00733B73" w:rsidRPr="00C3121A" w:rsidRDefault="00733B73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1205 – 4464 Markham St.</w:t>
                    </w:r>
                  </w:p>
                  <w:p w14:paraId="4EAB23AF" w14:textId="77777777" w:rsidR="00733B73" w:rsidRPr="00C3121A" w:rsidRDefault="00733B73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Victoria, BC  V8Z 7X8</w:t>
                    </w:r>
                  </w:p>
                  <w:p w14:paraId="1684CB17" w14:textId="77777777" w:rsidR="00733B73" w:rsidRPr="00C3121A" w:rsidRDefault="00733B73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Tel. 250.380.3811</w:t>
                    </w:r>
                  </w:p>
                  <w:p w14:paraId="7F6FF503" w14:textId="77777777" w:rsidR="00733B73" w:rsidRPr="00C3121A" w:rsidRDefault="00733B73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Fax.  250.380.0091</w:t>
                    </w:r>
                  </w:p>
                  <w:p w14:paraId="0517751F" w14:textId="77777777" w:rsidR="00733B73" w:rsidRPr="00C3121A" w:rsidRDefault="00733B73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</w:p>
                  <w:p w14:paraId="6FF4D1A5" w14:textId="77777777" w:rsidR="00733B73" w:rsidRPr="00C3121A" w:rsidRDefault="00733B73" w:rsidP="00C3121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  <w:t>Winnipeg</w:t>
                    </w:r>
                  </w:p>
                  <w:p w14:paraId="1E1B874D" w14:textId="77777777" w:rsidR="00733B73" w:rsidRPr="00C3121A" w:rsidRDefault="00733B73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780 – 330 St. Mary Ave</w:t>
                    </w:r>
                  </w:p>
                  <w:p w14:paraId="21225F3B" w14:textId="77777777" w:rsidR="00733B73" w:rsidRPr="00C3121A" w:rsidRDefault="00733B73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Winnipeg, MB R3C 3Z5</w:t>
                    </w:r>
                  </w:p>
                  <w:p w14:paraId="3EAC0E22" w14:textId="77777777" w:rsidR="00733B73" w:rsidRPr="00C3121A" w:rsidRDefault="00733B73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Tel.  204.984.9250</w:t>
                    </w:r>
                  </w:p>
                  <w:p w14:paraId="69A714ED" w14:textId="77777777" w:rsidR="00733B73" w:rsidRPr="00C3121A" w:rsidRDefault="00733B73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Fax. 204.984.9260</w:t>
                    </w:r>
                  </w:p>
                  <w:p w14:paraId="49DABB7D" w14:textId="77777777" w:rsidR="00733B73" w:rsidRPr="00C3121A" w:rsidRDefault="00733B73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</w:p>
                  <w:p w14:paraId="675779C2" w14:textId="77777777" w:rsidR="00733B73" w:rsidRPr="00C3121A" w:rsidRDefault="00733B73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</w:p>
                  <w:p w14:paraId="21E6EF08" w14:textId="77777777" w:rsidR="00733B73" w:rsidRPr="00C3121A" w:rsidRDefault="00733B73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  <w:t>www.jea.ca</w:t>
                    </w:r>
                  </w:p>
                  <w:p w14:paraId="336CBA6F" w14:textId="77777777" w:rsidR="00733B73" w:rsidRPr="00C3121A" w:rsidRDefault="00733B73" w:rsidP="00061E9A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061E9A">
      <w:rPr>
        <w:noProof/>
      </w:rPr>
      <w:drawing>
        <wp:anchor distT="0" distB="0" distL="114300" distR="114300" simplePos="0" relativeHeight="251663360" behindDoc="0" locked="0" layoutInCell="1" allowOverlap="1" wp14:anchorId="6AC94BCC" wp14:editId="476DD0DD">
          <wp:simplePos x="0" y="0"/>
          <wp:positionH relativeFrom="column">
            <wp:posOffset>-1724025</wp:posOffset>
          </wp:positionH>
          <wp:positionV relativeFrom="paragraph">
            <wp:posOffset>47625</wp:posOffset>
          </wp:positionV>
          <wp:extent cx="1543050" cy="1943100"/>
          <wp:effectExtent l="19050" t="0" r="0" b="0"/>
          <wp:wrapSquare wrapText="bothSides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194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EAB1D" w14:textId="77777777" w:rsidR="00733B73" w:rsidRPr="002B04CF" w:rsidRDefault="00733B73" w:rsidP="00864703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3C08D867" wp14:editId="3A62C0C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400800" cy="157480"/>
              <wp:effectExtent l="0" t="0" r="0" b="13970"/>
              <wp:wrapNone/>
              <wp:docPr id="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73F4A" w14:textId="5BB94A7D" w:rsidR="00733B73" w:rsidRDefault="00733B73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"1"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E1678">
                            <w:rPr>
                              <w:noProof/>
                            </w:rPr>
                            <w:t>Extract Specification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8D867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left:0;text-align:left;margin-left:0;margin-top:0;width:7in;height:12.4pt;z-index:25167667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" o:allowincell="f" filled="f" stroked="f">
              <v:textbox style="mso-fit-shape-to-text:t" inset=",0,,0">
                <w:txbxContent>
                  <w:p w14:paraId="3D073F4A" w14:textId="5BB94A7D" w:rsidR="00733B73" w:rsidRDefault="00733B73">
                    <w:pPr>
                      <w:jc w:val="right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"1"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E1678">
                      <w:rPr>
                        <w:noProof/>
                      </w:rPr>
                      <w:t>Extract Specification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798B936C" wp14:editId="7AA3885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1355" cy="157480"/>
              <wp:effectExtent l="0" t="0" r="0" b="0"/>
              <wp:wrapNone/>
              <wp:docPr id="1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157480"/>
                      </a:xfrm>
                      <a:prstGeom prst="rect">
                        <a:avLst/>
                      </a:prstGeom>
                      <a:solidFill>
                        <a:srgbClr val="B2B2B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CBCBE" w14:textId="0E83A67A" w:rsidR="00733B73" w:rsidRDefault="00733B7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E1678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B936C" id="Text Box 24" o:spid="_x0000_s1028" type="#_x0000_t202" style="position:absolute;left:0;text-align:left;margin-left:2.45pt;margin-top:0;width:53.65pt;height:12.4pt;z-index:25167564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" o:allowincell="f" fillcolor="#b2b2b2" stroked="f">
              <v:textbox style="mso-fit-shape-to-text:t" inset=",0,,0">
                <w:txbxContent>
                  <w:p w14:paraId="44BCBCBE" w14:textId="0E83A67A" w:rsidR="00733B73" w:rsidRDefault="00733B73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E1678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EBB"/>
    <w:multiLevelType w:val="hybridMultilevel"/>
    <w:tmpl w:val="9690B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03984"/>
    <w:multiLevelType w:val="multilevel"/>
    <w:tmpl w:val="0409001D"/>
    <w:numStyleLink w:val="JEABullets"/>
  </w:abstractNum>
  <w:abstractNum w:abstractNumId="2" w15:restartNumberingAfterBreak="0">
    <w:nsid w:val="1CB324BD"/>
    <w:multiLevelType w:val="hybridMultilevel"/>
    <w:tmpl w:val="30B29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F6312"/>
    <w:multiLevelType w:val="hybridMultilevel"/>
    <w:tmpl w:val="D83637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A5368"/>
    <w:multiLevelType w:val="multilevel"/>
    <w:tmpl w:val="0409001D"/>
    <w:styleLink w:val="JEABullets"/>
    <w:lvl w:ilvl="0">
      <w:start w:val="1"/>
      <w:numFmt w:val="bullet"/>
      <w:pStyle w:val="FSBullets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24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DC7BCB"/>
    <w:multiLevelType w:val="hybridMultilevel"/>
    <w:tmpl w:val="FEC4437C"/>
    <w:lvl w:ilvl="0" w:tplc="2DBE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E123D"/>
    <w:multiLevelType w:val="hybridMultilevel"/>
    <w:tmpl w:val="4AB8D82A"/>
    <w:lvl w:ilvl="0" w:tplc="10090001">
      <w:start w:val="1"/>
      <w:numFmt w:val="bullet"/>
      <w:pStyle w:val="TableBullet"/>
      <w:lvlText w:val=""/>
      <w:lvlJc w:val="left"/>
      <w:pPr>
        <w:tabs>
          <w:tab w:val="num" w:pos="173"/>
        </w:tabs>
        <w:ind w:left="346" w:hanging="317"/>
      </w:pPr>
      <w:rPr>
        <w:rFonts w:ascii="Symbol" w:hAnsi="Symbol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41659"/>
    <w:multiLevelType w:val="multilevel"/>
    <w:tmpl w:val="FA260D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8AB365A"/>
    <w:multiLevelType w:val="hybridMultilevel"/>
    <w:tmpl w:val="8A9E359C"/>
    <w:lvl w:ilvl="0" w:tplc="2BE2031C">
      <w:start w:val="1"/>
      <w:numFmt w:val="decimal"/>
      <w:pStyle w:val="ListParagraph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B0241"/>
    <w:multiLevelType w:val="hybridMultilevel"/>
    <w:tmpl w:val="61824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219A2"/>
    <w:multiLevelType w:val="hybridMultilevel"/>
    <w:tmpl w:val="53FA11D4"/>
    <w:lvl w:ilvl="0" w:tplc="68D895B6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823CE"/>
    <w:multiLevelType w:val="hybridMultilevel"/>
    <w:tmpl w:val="8BAA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B14BF"/>
    <w:multiLevelType w:val="hybridMultilevel"/>
    <w:tmpl w:val="241A81B4"/>
    <w:lvl w:ilvl="0" w:tplc="0A1AF7E2">
      <w:start w:val="1"/>
      <w:numFmt w:val="bullet"/>
      <w:lvlText w:val="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3769D5"/>
    <w:multiLevelType w:val="hybridMultilevel"/>
    <w:tmpl w:val="B8A641C4"/>
    <w:lvl w:ilvl="0" w:tplc="A69054BA">
      <w:start w:val="1"/>
      <w:numFmt w:val="bullet"/>
      <w:pStyle w:val="Normal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3"/>
  </w:num>
  <w:num w:numId="14">
    <w:abstractNumId w:val="1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na Harrison">
    <w15:presenceInfo w15:providerId="AD" w15:userId="S-1-5-21-3847173656-2577083546-865704083-28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100353" style="mso-position-horizontal:right;mso-position-horizontal-relative:page;mso-position-vertical:center;mso-position-vertical-relative:top-margin-area;mso-width-percent:1000;mso-width-relative:right-margin-area;v-text-anchor:middle" o:allowincell="f" fillcolor="none [3204]" stroke="f">
      <v:fill color="none [3204]"/>
      <v:stroke on="f"/>
      <v:textbox style="mso-fit-shape-to-text:t" inset=",0,,0"/>
      <o:colormru v:ext="edit" colors="#007d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E0"/>
    <w:rsid w:val="00000D32"/>
    <w:rsid w:val="00003F69"/>
    <w:rsid w:val="0000538B"/>
    <w:rsid w:val="000068FB"/>
    <w:rsid w:val="000169DD"/>
    <w:rsid w:val="0001711E"/>
    <w:rsid w:val="00017BCD"/>
    <w:rsid w:val="00017C99"/>
    <w:rsid w:val="0002198A"/>
    <w:rsid w:val="000311CC"/>
    <w:rsid w:val="00034D6E"/>
    <w:rsid w:val="00037FEE"/>
    <w:rsid w:val="000404D8"/>
    <w:rsid w:val="00043032"/>
    <w:rsid w:val="000437FD"/>
    <w:rsid w:val="000439CB"/>
    <w:rsid w:val="000459C3"/>
    <w:rsid w:val="000503FF"/>
    <w:rsid w:val="00051B18"/>
    <w:rsid w:val="00052E3B"/>
    <w:rsid w:val="00054524"/>
    <w:rsid w:val="000547DE"/>
    <w:rsid w:val="00056499"/>
    <w:rsid w:val="00056575"/>
    <w:rsid w:val="00060B88"/>
    <w:rsid w:val="00061E9A"/>
    <w:rsid w:val="00065716"/>
    <w:rsid w:val="0006780B"/>
    <w:rsid w:val="000762A6"/>
    <w:rsid w:val="00082327"/>
    <w:rsid w:val="00086510"/>
    <w:rsid w:val="00087B88"/>
    <w:rsid w:val="00091AA5"/>
    <w:rsid w:val="00092EEF"/>
    <w:rsid w:val="000960DE"/>
    <w:rsid w:val="000A20ED"/>
    <w:rsid w:val="000A3654"/>
    <w:rsid w:val="000B2476"/>
    <w:rsid w:val="000B42A2"/>
    <w:rsid w:val="000B4B72"/>
    <w:rsid w:val="000B4D01"/>
    <w:rsid w:val="000C03E6"/>
    <w:rsid w:val="000C0557"/>
    <w:rsid w:val="000C3552"/>
    <w:rsid w:val="000C4886"/>
    <w:rsid w:val="000C6513"/>
    <w:rsid w:val="000D1FE3"/>
    <w:rsid w:val="000D3A78"/>
    <w:rsid w:val="000D41C7"/>
    <w:rsid w:val="000D47AE"/>
    <w:rsid w:val="000D652F"/>
    <w:rsid w:val="000E01A9"/>
    <w:rsid w:val="000E0578"/>
    <w:rsid w:val="000E0BE2"/>
    <w:rsid w:val="000E1B21"/>
    <w:rsid w:val="000E2ED8"/>
    <w:rsid w:val="000E3766"/>
    <w:rsid w:val="000E5F3A"/>
    <w:rsid w:val="000E730E"/>
    <w:rsid w:val="000F0E7D"/>
    <w:rsid w:val="000F17CF"/>
    <w:rsid w:val="000F47D3"/>
    <w:rsid w:val="000F4E68"/>
    <w:rsid w:val="000F60FD"/>
    <w:rsid w:val="000F67EE"/>
    <w:rsid w:val="000F78C2"/>
    <w:rsid w:val="00100773"/>
    <w:rsid w:val="001008A3"/>
    <w:rsid w:val="00100CD1"/>
    <w:rsid w:val="00101A88"/>
    <w:rsid w:val="00104A8F"/>
    <w:rsid w:val="001154B8"/>
    <w:rsid w:val="00115FF2"/>
    <w:rsid w:val="00116ADF"/>
    <w:rsid w:val="001170B9"/>
    <w:rsid w:val="0012071C"/>
    <w:rsid w:val="001211A5"/>
    <w:rsid w:val="00121404"/>
    <w:rsid w:val="00122B41"/>
    <w:rsid w:val="00124918"/>
    <w:rsid w:val="00126648"/>
    <w:rsid w:val="001278FC"/>
    <w:rsid w:val="0013113E"/>
    <w:rsid w:val="00131477"/>
    <w:rsid w:val="00135225"/>
    <w:rsid w:val="001366CA"/>
    <w:rsid w:val="001431CC"/>
    <w:rsid w:val="00147925"/>
    <w:rsid w:val="00153EF4"/>
    <w:rsid w:val="00163B23"/>
    <w:rsid w:val="001645AE"/>
    <w:rsid w:val="001656BE"/>
    <w:rsid w:val="00166E82"/>
    <w:rsid w:val="00170B40"/>
    <w:rsid w:val="00171A25"/>
    <w:rsid w:val="00172697"/>
    <w:rsid w:val="0018181E"/>
    <w:rsid w:val="0018219A"/>
    <w:rsid w:val="001837A6"/>
    <w:rsid w:val="00183DA0"/>
    <w:rsid w:val="00185066"/>
    <w:rsid w:val="001864FD"/>
    <w:rsid w:val="00190274"/>
    <w:rsid w:val="001913AF"/>
    <w:rsid w:val="00191FAD"/>
    <w:rsid w:val="00195501"/>
    <w:rsid w:val="00197136"/>
    <w:rsid w:val="001A0BB4"/>
    <w:rsid w:val="001A1973"/>
    <w:rsid w:val="001A246D"/>
    <w:rsid w:val="001A5871"/>
    <w:rsid w:val="001B06A3"/>
    <w:rsid w:val="001B0DA6"/>
    <w:rsid w:val="001B11DF"/>
    <w:rsid w:val="001B1C35"/>
    <w:rsid w:val="001B2C05"/>
    <w:rsid w:val="001B2F15"/>
    <w:rsid w:val="001B3427"/>
    <w:rsid w:val="001B5EA8"/>
    <w:rsid w:val="001B733E"/>
    <w:rsid w:val="001C0398"/>
    <w:rsid w:val="001C0929"/>
    <w:rsid w:val="001C1B11"/>
    <w:rsid w:val="001C3105"/>
    <w:rsid w:val="001C365F"/>
    <w:rsid w:val="001C590B"/>
    <w:rsid w:val="001C5CB3"/>
    <w:rsid w:val="001C6BAD"/>
    <w:rsid w:val="001C70D8"/>
    <w:rsid w:val="001C7D45"/>
    <w:rsid w:val="001E59B6"/>
    <w:rsid w:val="001F1166"/>
    <w:rsid w:val="001F7F83"/>
    <w:rsid w:val="002016AF"/>
    <w:rsid w:val="00203091"/>
    <w:rsid w:val="002047BC"/>
    <w:rsid w:val="00204CB0"/>
    <w:rsid w:val="00205785"/>
    <w:rsid w:val="0020674F"/>
    <w:rsid w:val="002114EC"/>
    <w:rsid w:val="002120DD"/>
    <w:rsid w:val="0021627D"/>
    <w:rsid w:val="002213CC"/>
    <w:rsid w:val="00222E88"/>
    <w:rsid w:val="00225CAA"/>
    <w:rsid w:val="00226BB9"/>
    <w:rsid w:val="00226EC9"/>
    <w:rsid w:val="00231534"/>
    <w:rsid w:val="002317BA"/>
    <w:rsid w:val="00232C52"/>
    <w:rsid w:val="002331AB"/>
    <w:rsid w:val="0023383C"/>
    <w:rsid w:val="002358C0"/>
    <w:rsid w:val="00240960"/>
    <w:rsid w:val="00241361"/>
    <w:rsid w:val="00241F3D"/>
    <w:rsid w:val="00241FDA"/>
    <w:rsid w:val="00242BB6"/>
    <w:rsid w:val="0025503E"/>
    <w:rsid w:val="002572C1"/>
    <w:rsid w:val="00260D0F"/>
    <w:rsid w:val="00260EC9"/>
    <w:rsid w:val="0026561C"/>
    <w:rsid w:val="002667B9"/>
    <w:rsid w:val="0026712C"/>
    <w:rsid w:val="00267289"/>
    <w:rsid w:val="00270F7E"/>
    <w:rsid w:val="00272370"/>
    <w:rsid w:val="002736F1"/>
    <w:rsid w:val="002747EE"/>
    <w:rsid w:val="0027508F"/>
    <w:rsid w:val="002803D2"/>
    <w:rsid w:val="0028164D"/>
    <w:rsid w:val="00281B69"/>
    <w:rsid w:val="002860BE"/>
    <w:rsid w:val="0029136A"/>
    <w:rsid w:val="00291F2B"/>
    <w:rsid w:val="002930CD"/>
    <w:rsid w:val="00293320"/>
    <w:rsid w:val="0029449D"/>
    <w:rsid w:val="00295278"/>
    <w:rsid w:val="00295921"/>
    <w:rsid w:val="00295E0E"/>
    <w:rsid w:val="00296608"/>
    <w:rsid w:val="00296E91"/>
    <w:rsid w:val="00297F22"/>
    <w:rsid w:val="002A0A60"/>
    <w:rsid w:val="002A194F"/>
    <w:rsid w:val="002A31C3"/>
    <w:rsid w:val="002A430C"/>
    <w:rsid w:val="002A49C9"/>
    <w:rsid w:val="002B04CF"/>
    <w:rsid w:val="002B1167"/>
    <w:rsid w:val="002C3DFE"/>
    <w:rsid w:val="002D02DE"/>
    <w:rsid w:val="002D1E06"/>
    <w:rsid w:val="002D5275"/>
    <w:rsid w:val="002F1101"/>
    <w:rsid w:val="002F1518"/>
    <w:rsid w:val="002F52A8"/>
    <w:rsid w:val="00301695"/>
    <w:rsid w:val="00303ED7"/>
    <w:rsid w:val="00304E1E"/>
    <w:rsid w:val="00306229"/>
    <w:rsid w:val="00306326"/>
    <w:rsid w:val="00310315"/>
    <w:rsid w:val="00311F9E"/>
    <w:rsid w:val="003126ED"/>
    <w:rsid w:val="00314820"/>
    <w:rsid w:val="00315964"/>
    <w:rsid w:val="00317D74"/>
    <w:rsid w:val="003201F6"/>
    <w:rsid w:val="00320D2E"/>
    <w:rsid w:val="00324423"/>
    <w:rsid w:val="003248D9"/>
    <w:rsid w:val="0032653F"/>
    <w:rsid w:val="00331256"/>
    <w:rsid w:val="00331CF5"/>
    <w:rsid w:val="003336D9"/>
    <w:rsid w:val="00337450"/>
    <w:rsid w:val="00337762"/>
    <w:rsid w:val="00345293"/>
    <w:rsid w:val="00345BE1"/>
    <w:rsid w:val="0034719B"/>
    <w:rsid w:val="00352275"/>
    <w:rsid w:val="00353DAE"/>
    <w:rsid w:val="00353FE9"/>
    <w:rsid w:val="00360F39"/>
    <w:rsid w:val="0036147D"/>
    <w:rsid w:val="003626C3"/>
    <w:rsid w:val="00365980"/>
    <w:rsid w:val="00366CA8"/>
    <w:rsid w:val="003677A9"/>
    <w:rsid w:val="00370DC3"/>
    <w:rsid w:val="00374015"/>
    <w:rsid w:val="00381330"/>
    <w:rsid w:val="00383120"/>
    <w:rsid w:val="00383CAC"/>
    <w:rsid w:val="0038444A"/>
    <w:rsid w:val="00390C32"/>
    <w:rsid w:val="003A4689"/>
    <w:rsid w:val="003A5010"/>
    <w:rsid w:val="003A5B7B"/>
    <w:rsid w:val="003A6548"/>
    <w:rsid w:val="003B00DC"/>
    <w:rsid w:val="003B093B"/>
    <w:rsid w:val="003B3797"/>
    <w:rsid w:val="003B5FAA"/>
    <w:rsid w:val="003B7966"/>
    <w:rsid w:val="003C3679"/>
    <w:rsid w:val="003C4CBF"/>
    <w:rsid w:val="003D1495"/>
    <w:rsid w:val="003D4DDD"/>
    <w:rsid w:val="003D6F65"/>
    <w:rsid w:val="003E373F"/>
    <w:rsid w:val="003E4E98"/>
    <w:rsid w:val="003E72F4"/>
    <w:rsid w:val="003E7622"/>
    <w:rsid w:val="003F196B"/>
    <w:rsid w:val="003F6D2F"/>
    <w:rsid w:val="003F71FD"/>
    <w:rsid w:val="00401A38"/>
    <w:rsid w:val="00414EA3"/>
    <w:rsid w:val="00420F3F"/>
    <w:rsid w:val="00421161"/>
    <w:rsid w:val="00422439"/>
    <w:rsid w:val="004249D4"/>
    <w:rsid w:val="00427E54"/>
    <w:rsid w:val="004329E7"/>
    <w:rsid w:val="00433557"/>
    <w:rsid w:val="00435A41"/>
    <w:rsid w:val="0043740D"/>
    <w:rsid w:val="004418DF"/>
    <w:rsid w:val="00442955"/>
    <w:rsid w:val="00443882"/>
    <w:rsid w:val="00444CF5"/>
    <w:rsid w:val="00445708"/>
    <w:rsid w:val="00447D4B"/>
    <w:rsid w:val="00450326"/>
    <w:rsid w:val="00452A2F"/>
    <w:rsid w:val="00452D99"/>
    <w:rsid w:val="00453B6C"/>
    <w:rsid w:val="00457F57"/>
    <w:rsid w:val="00461489"/>
    <w:rsid w:val="004644E0"/>
    <w:rsid w:val="00464B34"/>
    <w:rsid w:val="00471875"/>
    <w:rsid w:val="00474329"/>
    <w:rsid w:val="004759E3"/>
    <w:rsid w:val="0047785B"/>
    <w:rsid w:val="00481145"/>
    <w:rsid w:val="004814DD"/>
    <w:rsid w:val="0048488A"/>
    <w:rsid w:val="00485555"/>
    <w:rsid w:val="0048607D"/>
    <w:rsid w:val="00492DA3"/>
    <w:rsid w:val="004959E4"/>
    <w:rsid w:val="004A0484"/>
    <w:rsid w:val="004A0F2C"/>
    <w:rsid w:val="004A1DCF"/>
    <w:rsid w:val="004A5469"/>
    <w:rsid w:val="004A6977"/>
    <w:rsid w:val="004A6F97"/>
    <w:rsid w:val="004A7D78"/>
    <w:rsid w:val="004B0F8B"/>
    <w:rsid w:val="004B1CF1"/>
    <w:rsid w:val="004B217F"/>
    <w:rsid w:val="004B30F1"/>
    <w:rsid w:val="004B43EA"/>
    <w:rsid w:val="004B49BD"/>
    <w:rsid w:val="004C26E7"/>
    <w:rsid w:val="004C43FB"/>
    <w:rsid w:val="004C68DD"/>
    <w:rsid w:val="004C6EFF"/>
    <w:rsid w:val="004D1391"/>
    <w:rsid w:val="004D3109"/>
    <w:rsid w:val="004E021D"/>
    <w:rsid w:val="004F0821"/>
    <w:rsid w:val="004F496B"/>
    <w:rsid w:val="00501703"/>
    <w:rsid w:val="00502192"/>
    <w:rsid w:val="0050326C"/>
    <w:rsid w:val="0050698F"/>
    <w:rsid w:val="005074AB"/>
    <w:rsid w:val="00515960"/>
    <w:rsid w:val="005173DE"/>
    <w:rsid w:val="00520FBF"/>
    <w:rsid w:val="00523F15"/>
    <w:rsid w:val="00524576"/>
    <w:rsid w:val="005258F3"/>
    <w:rsid w:val="00525EFB"/>
    <w:rsid w:val="005305B1"/>
    <w:rsid w:val="005322B0"/>
    <w:rsid w:val="005324D6"/>
    <w:rsid w:val="00532835"/>
    <w:rsid w:val="00546E8B"/>
    <w:rsid w:val="00547E0B"/>
    <w:rsid w:val="00552729"/>
    <w:rsid w:val="0055381B"/>
    <w:rsid w:val="00561754"/>
    <w:rsid w:val="005626A7"/>
    <w:rsid w:val="005627B0"/>
    <w:rsid w:val="0056287B"/>
    <w:rsid w:val="00562C23"/>
    <w:rsid w:val="00563180"/>
    <w:rsid w:val="00564ED6"/>
    <w:rsid w:val="0056749D"/>
    <w:rsid w:val="00570B14"/>
    <w:rsid w:val="00573C9E"/>
    <w:rsid w:val="005742B5"/>
    <w:rsid w:val="00575014"/>
    <w:rsid w:val="00576DB3"/>
    <w:rsid w:val="00581C02"/>
    <w:rsid w:val="00587036"/>
    <w:rsid w:val="0059088E"/>
    <w:rsid w:val="0059371D"/>
    <w:rsid w:val="005937F5"/>
    <w:rsid w:val="00593AF6"/>
    <w:rsid w:val="005960B1"/>
    <w:rsid w:val="005A1177"/>
    <w:rsid w:val="005A1359"/>
    <w:rsid w:val="005A45A4"/>
    <w:rsid w:val="005A5DB8"/>
    <w:rsid w:val="005B1FD5"/>
    <w:rsid w:val="005B6E5B"/>
    <w:rsid w:val="005C115D"/>
    <w:rsid w:val="005C318A"/>
    <w:rsid w:val="005C49D6"/>
    <w:rsid w:val="005C7E93"/>
    <w:rsid w:val="005D00F4"/>
    <w:rsid w:val="005D0447"/>
    <w:rsid w:val="005D716B"/>
    <w:rsid w:val="005E1D9B"/>
    <w:rsid w:val="005E662A"/>
    <w:rsid w:val="005E701E"/>
    <w:rsid w:val="005F363C"/>
    <w:rsid w:val="005F723C"/>
    <w:rsid w:val="005F784A"/>
    <w:rsid w:val="005F7E00"/>
    <w:rsid w:val="0060236A"/>
    <w:rsid w:val="00610F81"/>
    <w:rsid w:val="006125D1"/>
    <w:rsid w:val="00612779"/>
    <w:rsid w:val="00622E25"/>
    <w:rsid w:val="00623825"/>
    <w:rsid w:val="006240A7"/>
    <w:rsid w:val="00627D6B"/>
    <w:rsid w:val="00632174"/>
    <w:rsid w:val="00641806"/>
    <w:rsid w:val="006433E3"/>
    <w:rsid w:val="0064480B"/>
    <w:rsid w:val="0064519F"/>
    <w:rsid w:val="00650F99"/>
    <w:rsid w:val="0065306E"/>
    <w:rsid w:val="006531A9"/>
    <w:rsid w:val="00666E3D"/>
    <w:rsid w:val="00673F9C"/>
    <w:rsid w:val="006757CC"/>
    <w:rsid w:val="00676517"/>
    <w:rsid w:val="006777C8"/>
    <w:rsid w:val="006808BD"/>
    <w:rsid w:val="00681AB2"/>
    <w:rsid w:val="00682E2D"/>
    <w:rsid w:val="00683F4F"/>
    <w:rsid w:val="00695A37"/>
    <w:rsid w:val="006A3634"/>
    <w:rsid w:val="006C1451"/>
    <w:rsid w:val="006C2342"/>
    <w:rsid w:val="006C518D"/>
    <w:rsid w:val="006C7196"/>
    <w:rsid w:val="006D1766"/>
    <w:rsid w:val="006D21E4"/>
    <w:rsid w:val="006D2A16"/>
    <w:rsid w:val="006D2F77"/>
    <w:rsid w:val="006D3023"/>
    <w:rsid w:val="006D47F7"/>
    <w:rsid w:val="006D53CA"/>
    <w:rsid w:val="006D60DF"/>
    <w:rsid w:val="006E020E"/>
    <w:rsid w:val="006E0E1F"/>
    <w:rsid w:val="006E1678"/>
    <w:rsid w:val="006E2691"/>
    <w:rsid w:val="006E29F5"/>
    <w:rsid w:val="006E3DF0"/>
    <w:rsid w:val="006E729B"/>
    <w:rsid w:val="006F2CDF"/>
    <w:rsid w:val="00701DD3"/>
    <w:rsid w:val="0070572A"/>
    <w:rsid w:val="00713703"/>
    <w:rsid w:val="007145A4"/>
    <w:rsid w:val="00720103"/>
    <w:rsid w:val="007219EC"/>
    <w:rsid w:val="007248A4"/>
    <w:rsid w:val="00725544"/>
    <w:rsid w:val="00733B73"/>
    <w:rsid w:val="007343FB"/>
    <w:rsid w:val="00736C71"/>
    <w:rsid w:val="007402BF"/>
    <w:rsid w:val="0074308E"/>
    <w:rsid w:val="0074317E"/>
    <w:rsid w:val="00743393"/>
    <w:rsid w:val="007504E8"/>
    <w:rsid w:val="00752A4B"/>
    <w:rsid w:val="00760F7B"/>
    <w:rsid w:val="007675FA"/>
    <w:rsid w:val="00775655"/>
    <w:rsid w:val="00785B7A"/>
    <w:rsid w:val="007941F2"/>
    <w:rsid w:val="007956C4"/>
    <w:rsid w:val="00797E2C"/>
    <w:rsid w:val="007A1C02"/>
    <w:rsid w:val="007B1ACB"/>
    <w:rsid w:val="007B2D74"/>
    <w:rsid w:val="007B4297"/>
    <w:rsid w:val="007B53EF"/>
    <w:rsid w:val="007B679F"/>
    <w:rsid w:val="007C0BE1"/>
    <w:rsid w:val="007C2D0B"/>
    <w:rsid w:val="007C4621"/>
    <w:rsid w:val="007C4DD6"/>
    <w:rsid w:val="007C5C35"/>
    <w:rsid w:val="007C616E"/>
    <w:rsid w:val="007C72D9"/>
    <w:rsid w:val="007D6DD7"/>
    <w:rsid w:val="007D74B5"/>
    <w:rsid w:val="007D78AE"/>
    <w:rsid w:val="007E29DD"/>
    <w:rsid w:val="007E3B04"/>
    <w:rsid w:val="007F2DD3"/>
    <w:rsid w:val="007F58A5"/>
    <w:rsid w:val="007F6524"/>
    <w:rsid w:val="00800253"/>
    <w:rsid w:val="0080092D"/>
    <w:rsid w:val="00800BCE"/>
    <w:rsid w:val="008022D5"/>
    <w:rsid w:val="00803BFD"/>
    <w:rsid w:val="00810FCB"/>
    <w:rsid w:val="008113BE"/>
    <w:rsid w:val="00817F62"/>
    <w:rsid w:val="00822451"/>
    <w:rsid w:val="00822F74"/>
    <w:rsid w:val="00824990"/>
    <w:rsid w:val="00825342"/>
    <w:rsid w:val="00835CED"/>
    <w:rsid w:val="00841E6F"/>
    <w:rsid w:val="00842F4D"/>
    <w:rsid w:val="00845033"/>
    <w:rsid w:val="0084683B"/>
    <w:rsid w:val="00846910"/>
    <w:rsid w:val="00850CB0"/>
    <w:rsid w:val="00850E64"/>
    <w:rsid w:val="00851AA3"/>
    <w:rsid w:val="00854D56"/>
    <w:rsid w:val="00857655"/>
    <w:rsid w:val="00863A63"/>
    <w:rsid w:val="00864703"/>
    <w:rsid w:val="00864C81"/>
    <w:rsid w:val="00870A23"/>
    <w:rsid w:val="00873DEF"/>
    <w:rsid w:val="00875966"/>
    <w:rsid w:val="00876694"/>
    <w:rsid w:val="00880FC0"/>
    <w:rsid w:val="0089308F"/>
    <w:rsid w:val="00896BE0"/>
    <w:rsid w:val="00897D9D"/>
    <w:rsid w:val="008A015B"/>
    <w:rsid w:val="008A2BA2"/>
    <w:rsid w:val="008A47B0"/>
    <w:rsid w:val="008B0576"/>
    <w:rsid w:val="008B69D6"/>
    <w:rsid w:val="008B6AC1"/>
    <w:rsid w:val="008C0262"/>
    <w:rsid w:val="008C0786"/>
    <w:rsid w:val="008C2081"/>
    <w:rsid w:val="008C5EE5"/>
    <w:rsid w:val="008C6E4F"/>
    <w:rsid w:val="008D02B8"/>
    <w:rsid w:val="008D105D"/>
    <w:rsid w:val="008D269F"/>
    <w:rsid w:val="008D339A"/>
    <w:rsid w:val="008D3418"/>
    <w:rsid w:val="008D4E0D"/>
    <w:rsid w:val="008D67D8"/>
    <w:rsid w:val="008D6BDD"/>
    <w:rsid w:val="008E0AD0"/>
    <w:rsid w:val="008E10D5"/>
    <w:rsid w:val="008E2104"/>
    <w:rsid w:val="008F3205"/>
    <w:rsid w:val="008F74EF"/>
    <w:rsid w:val="00901266"/>
    <w:rsid w:val="00903BF7"/>
    <w:rsid w:val="00910E58"/>
    <w:rsid w:val="0091180D"/>
    <w:rsid w:val="00911B3E"/>
    <w:rsid w:val="009126C4"/>
    <w:rsid w:val="009139EA"/>
    <w:rsid w:val="009153CC"/>
    <w:rsid w:val="00917179"/>
    <w:rsid w:val="00921526"/>
    <w:rsid w:val="00925EC2"/>
    <w:rsid w:val="00926ECF"/>
    <w:rsid w:val="00927795"/>
    <w:rsid w:val="009332B5"/>
    <w:rsid w:val="00935B8B"/>
    <w:rsid w:val="00943CE0"/>
    <w:rsid w:val="00946065"/>
    <w:rsid w:val="00950F84"/>
    <w:rsid w:val="009549F8"/>
    <w:rsid w:val="00955A22"/>
    <w:rsid w:val="00956924"/>
    <w:rsid w:val="009579FA"/>
    <w:rsid w:val="009616BA"/>
    <w:rsid w:val="00963C4C"/>
    <w:rsid w:val="0096431A"/>
    <w:rsid w:val="00972204"/>
    <w:rsid w:val="00974410"/>
    <w:rsid w:val="00974955"/>
    <w:rsid w:val="00974EFB"/>
    <w:rsid w:val="009753C5"/>
    <w:rsid w:val="009756F6"/>
    <w:rsid w:val="0097602A"/>
    <w:rsid w:val="009812DD"/>
    <w:rsid w:val="00983886"/>
    <w:rsid w:val="00984AED"/>
    <w:rsid w:val="00987105"/>
    <w:rsid w:val="00990948"/>
    <w:rsid w:val="0099158C"/>
    <w:rsid w:val="00993E6F"/>
    <w:rsid w:val="00995609"/>
    <w:rsid w:val="00995B55"/>
    <w:rsid w:val="009A0FA5"/>
    <w:rsid w:val="009A25A2"/>
    <w:rsid w:val="009A51A4"/>
    <w:rsid w:val="009A6E97"/>
    <w:rsid w:val="009B142B"/>
    <w:rsid w:val="009B237A"/>
    <w:rsid w:val="009B57AE"/>
    <w:rsid w:val="009B60AA"/>
    <w:rsid w:val="009C02AE"/>
    <w:rsid w:val="009C131C"/>
    <w:rsid w:val="009C2286"/>
    <w:rsid w:val="009C4CBC"/>
    <w:rsid w:val="009D1496"/>
    <w:rsid w:val="009D2696"/>
    <w:rsid w:val="009D3AB1"/>
    <w:rsid w:val="009D74F9"/>
    <w:rsid w:val="009D7A39"/>
    <w:rsid w:val="009E022D"/>
    <w:rsid w:val="009E1347"/>
    <w:rsid w:val="009E3AD3"/>
    <w:rsid w:val="009E4E5C"/>
    <w:rsid w:val="009E57F1"/>
    <w:rsid w:val="009F1109"/>
    <w:rsid w:val="009F3822"/>
    <w:rsid w:val="009F391D"/>
    <w:rsid w:val="009F760A"/>
    <w:rsid w:val="00A01FF6"/>
    <w:rsid w:val="00A023C8"/>
    <w:rsid w:val="00A048B6"/>
    <w:rsid w:val="00A073B7"/>
    <w:rsid w:val="00A11754"/>
    <w:rsid w:val="00A13C58"/>
    <w:rsid w:val="00A21E3C"/>
    <w:rsid w:val="00A24070"/>
    <w:rsid w:val="00A26B35"/>
    <w:rsid w:val="00A306AD"/>
    <w:rsid w:val="00A32014"/>
    <w:rsid w:val="00A324B0"/>
    <w:rsid w:val="00A33375"/>
    <w:rsid w:val="00A371CE"/>
    <w:rsid w:val="00A42462"/>
    <w:rsid w:val="00A466E3"/>
    <w:rsid w:val="00A46FC9"/>
    <w:rsid w:val="00A53CBF"/>
    <w:rsid w:val="00A5725E"/>
    <w:rsid w:val="00A62359"/>
    <w:rsid w:val="00A66194"/>
    <w:rsid w:val="00A70286"/>
    <w:rsid w:val="00A766C6"/>
    <w:rsid w:val="00A80A32"/>
    <w:rsid w:val="00A81151"/>
    <w:rsid w:val="00A824D2"/>
    <w:rsid w:val="00A83009"/>
    <w:rsid w:val="00A84C46"/>
    <w:rsid w:val="00A87966"/>
    <w:rsid w:val="00A91562"/>
    <w:rsid w:val="00A915B5"/>
    <w:rsid w:val="00A93970"/>
    <w:rsid w:val="00A95C30"/>
    <w:rsid w:val="00AA4BBA"/>
    <w:rsid w:val="00AA5B8F"/>
    <w:rsid w:val="00AB0B0D"/>
    <w:rsid w:val="00AB364B"/>
    <w:rsid w:val="00AB59BF"/>
    <w:rsid w:val="00AB6234"/>
    <w:rsid w:val="00AB65FE"/>
    <w:rsid w:val="00AC197E"/>
    <w:rsid w:val="00AC4FA6"/>
    <w:rsid w:val="00AC690C"/>
    <w:rsid w:val="00AC6C64"/>
    <w:rsid w:val="00AD3AF6"/>
    <w:rsid w:val="00AD47D7"/>
    <w:rsid w:val="00AD600A"/>
    <w:rsid w:val="00AD6789"/>
    <w:rsid w:val="00AE1C59"/>
    <w:rsid w:val="00AE21A5"/>
    <w:rsid w:val="00AE2359"/>
    <w:rsid w:val="00AE275B"/>
    <w:rsid w:val="00AE3A97"/>
    <w:rsid w:val="00AE769E"/>
    <w:rsid w:val="00AF2FFC"/>
    <w:rsid w:val="00AF6314"/>
    <w:rsid w:val="00AF6552"/>
    <w:rsid w:val="00AF6C18"/>
    <w:rsid w:val="00AF70EB"/>
    <w:rsid w:val="00AF7937"/>
    <w:rsid w:val="00B0000B"/>
    <w:rsid w:val="00B018C2"/>
    <w:rsid w:val="00B03DBE"/>
    <w:rsid w:val="00B1412C"/>
    <w:rsid w:val="00B223D7"/>
    <w:rsid w:val="00B317D5"/>
    <w:rsid w:val="00B32927"/>
    <w:rsid w:val="00B32C8C"/>
    <w:rsid w:val="00B33FB6"/>
    <w:rsid w:val="00B346C5"/>
    <w:rsid w:val="00B374AF"/>
    <w:rsid w:val="00B401A3"/>
    <w:rsid w:val="00B42FDB"/>
    <w:rsid w:val="00B4575D"/>
    <w:rsid w:val="00B543CB"/>
    <w:rsid w:val="00B5442D"/>
    <w:rsid w:val="00B56BDA"/>
    <w:rsid w:val="00B61054"/>
    <w:rsid w:val="00B66E1D"/>
    <w:rsid w:val="00B70345"/>
    <w:rsid w:val="00B724BF"/>
    <w:rsid w:val="00B72D3E"/>
    <w:rsid w:val="00B7322D"/>
    <w:rsid w:val="00B7325B"/>
    <w:rsid w:val="00B7448A"/>
    <w:rsid w:val="00B7453C"/>
    <w:rsid w:val="00B763B4"/>
    <w:rsid w:val="00B81816"/>
    <w:rsid w:val="00B836AB"/>
    <w:rsid w:val="00B83A2B"/>
    <w:rsid w:val="00B90BB9"/>
    <w:rsid w:val="00B92E5C"/>
    <w:rsid w:val="00B953CA"/>
    <w:rsid w:val="00B97CD9"/>
    <w:rsid w:val="00BA22B9"/>
    <w:rsid w:val="00BA3114"/>
    <w:rsid w:val="00BA675F"/>
    <w:rsid w:val="00BB0CD2"/>
    <w:rsid w:val="00BB1AFE"/>
    <w:rsid w:val="00BB2DD0"/>
    <w:rsid w:val="00BB7811"/>
    <w:rsid w:val="00BB7F1C"/>
    <w:rsid w:val="00BC1EC4"/>
    <w:rsid w:val="00BC4772"/>
    <w:rsid w:val="00BC48CE"/>
    <w:rsid w:val="00BC624C"/>
    <w:rsid w:val="00BC71CB"/>
    <w:rsid w:val="00BD0CFA"/>
    <w:rsid w:val="00BD1F9D"/>
    <w:rsid w:val="00BD34A7"/>
    <w:rsid w:val="00BD367E"/>
    <w:rsid w:val="00BD7825"/>
    <w:rsid w:val="00BE0180"/>
    <w:rsid w:val="00BE0CB8"/>
    <w:rsid w:val="00BE4053"/>
    <w:rsid w:val="00BE52D3"/>
    <w:rsid w:val="00BE5464"/>
    <w:rsid w:val="00BE795C"/>
    <w:rsid w:val="00BF0FFA"/>
    <w:rsid w:val="00BF3F55"/>
    <w:rsid w:val="00BF7D96"/>
    <w:rsid w:val="00C00507"/>
    <w:rsid w:val="00C04A05"/>
    <w:rsid w:val="00C05E41"/>
    <w:rsid w:val="00C10297"/>
    <w:rsid w:val="00C108A5"/>
    <w:rsid w:val="00C10E23"/>
    <w:rsid w:val="00C169D9"/>
    <w:rsid w:val="00C21346"/>
    <w:rsid w:val="00C24053"/>
    <w:rsid w:val="00C26CC3"/>
    <w:rsid w:val="00C30D5F"/>
    <w:rsid w:val="00C3121A"/>
    <w:rsid w:val="00C3370C"/>
    <w:rsid w:val="00C35869"/>
    <w:rsid w:val="00C363B8"/>
    <w:rsid w:val="00C374CD"/>
    <w:rsid w:val="00C43D12"/>
    <w:rsid w:val="00C45835"/>
    <w:rsid w:val="00C45A00"/>
    <w:rsid w:val="00C5048B"/>
    <w:rsid w:val="00C5113D"/>
    <w:rsid w:val="00C522B5"/>
    <w:rsid w:val="00C53DB7"/>
    <w:rsid w:val="00C54A81"/>
    <w:rsid w:val="00C5630D"/>
    <w:rsid w:val="00C61B94"/>
    <w:rsid w:val="00C64A7F"/>
    <w:rsid w:val="00C663C2"/>
    <w:rsid w:val="00C66443"/>
    <w:rsid w:val="00C71A17"/>
    <w:rsid w:val="00C747A0"/>
    <w:rsid w:val="00C75B10"/>
    <w:rsid w:val="00C75E42"/>
    <w:rsid w:val="00C80693"/>
    <w:rsid w:val="00C811C0"/>
    <w:rsid w:val="00C81D0B"/>
    <w:rsid w:val="00C83EC3"/>
    <w:rsid w:val="00C8409C"/>
    <w:rsid w:val="00C85B18"/>
    <w:rsid w:val="00C86BA1"/>
    <w:rsid w:val="00C86E6D"/>
    <w:rsid w:val="00C873E9"/>
    <w:rsid w:val="00C879C7"/>
    <w:rsid w:val="00C915B0"/>
    <w:rsid w:val="00CA102C"/>
    <w:rsid w:val="00CB0955"/>
    <w:rsid w:val="00CB2DA5"/>
    <w:rsid w:val="00CB4440"/>
    <w:rsid w:val="00CB7909"/>
    <w:rsid w:val="00CC03FE"/>
    <w:rsid w:val="00CD07FB"/>
    <w:rsid w:val="00CD08DC"/>
    <w:rsid w:val="00CD0B4E"/>
    <w:rsid w:val="00CD0BEE"/>
    <w:rsid w:val="00CD1D3F"/>
    <w:rsid w:val="00CD2695"/>
    <w:rsid w:val="00CE017C"/>
    <w:rsid w:val="00CE4B4E"/>
    <w:rsid w:val="00CE562C"/>
    <w:rsid w:val="00CE5F09"/>
    <w:rsid w:val="00CF097B"/>
    <w:rsid w:val="00CF4D3A"/>
    <w:rsid w:val="00CF7127"/>
    <w:rsid w:val="00D02D6A"/>
    <w:rsid w:val="00D04994"/>
    <w:rsid w:val="00D061BE"/>
    <w:rsid w:val="00D10C20"/>
    <w:rsid w:val="00D11752"/>
    <w:rsid w:val="00D1234F"/>
    <w:rsid w:val="00D12C4B"/>
    <w:rsid w:val="00D13CAF"/>
    <w:rsid w:val="00D13D86"/>
    <w:rsid w:val="00D163CB"/>
    <w:rsid w:val="00D1791F"/>
    <w:rsid w:val="00D20AB1"/>
    <w:rsid w:val="00D21665"/>
    <w:rsid w:val="00D21FCF"/>
    <w:rsid w:val="00D22984"/>
    <w:rsid w:val="00D2569A"/>
    <w:rsid w:val="00D27CF7"/>
    <w:rsid w:val="00D33B85"/>
    <w:rsid w:val="00D34EFE"/>
    <w:rsid w:val="00D36DB6"/>
    <w:rsid w:val="00D40406"/>
    <w:rsid w:val="00D42AF2"/>
    <w:rsid w:val="00D43082"/>
    <w:rsid w:val="00D435E7"/>
    <w:rsid w:val="00D44137"/>
    <w:rsid w:val="00D44834"/>
    <w:rsid w:val="00D44C86"/>
    <w:rsid w:val="00D50CC9"/>
    <w:rsid w:val="00D53D40"/>
    <w:rsid w:val="00D57D24"/>
    <w:rsid w:val="00D623F7"/>
    <w:rsid w:val="00D6344F"/>
    <w:rsid w:val="00D63AE4"/>
    <w:rsid w:val="00D65F7A"/>
    <w:rsid w:val="00D70CB1"/>
    <w:rsid w:val="00D72C3E"/>
    <w:rsid w:val="00D74007"/>
    <w:rsid w:val="00D748D1"/>
    <w:rsid w:val="00D756C3"/>
    <w:rsid w:val="00D77EE4"/>
    <w:rsid w:val="00D876D5"/>
    <w:rsid w:val="00D92797"/>
    <w:rsid w:val="00D943BC"/>
    <w:rsid w:val="00D96D20"/>
    <w:rsid w:val="00DA0691"/>
    <w:rsid w:val="00DA136C"/>
    <w:rsid w:val="00DA4582"/>
    <w:rsid w:val="00DA75AD"/>
    <w:rsid w:val="00DA7AB6"/>
    <w:rsid w:val="00DB4A94"/>
    <w:rsid w:val="00DB6F52"/>
    <w:rsid w:val="00DC487E"/>
    <w:rsid w:val="00DC4F4E"/>
    <w:rsid w:val="00DC7A86"/>
    <w:rsid w:val="00DC7E09"/>
    <w:rsid w:val="00DD0044"/>
    <w:rsid w:val="00DD119A"/>
    <w:rsid w:val="00DD34BC"/>
    <w:rsid w:val="00DD62BB"/>
    <w:rsid w:val="00DD6AA4"/>
    <w:rsid w:val="00DD7539"/>
    <w:rsid w:val="00DD7E36"/>
    <w:rsid w:val="00DE3164"/>
    <w:rsid w:val="00DE579F"/>
    <w:rsid w:val="00DF6F0B"/>
    <w:rsid w:val="00DF730E"/>
    <w:rsid w:val="00E01505"/>
    <w:rsid w:val="00E02FAA"/>
    <w:rsid w:val="00E03469"/>
    <w:rsid w:val="00E06FCE"/>
    <w:rsid w:val="00E074F9"/>
    <w:rsid w:val="00E07A06"/>
    <w:rsid w:val="00E11F74"/>
    <w:rsid w:val="00E16626"/>
    <w:rsid w:val="00E20F13"/>
    <w:rsid w:val="00E2289C"/>
    <w:rsid w:val="00E22DE4"/>
    <w:rsid w:val="00E24112"/>
    <w:rsid w:val="00E242E9"/>
    <w:rsid w:val="00E27374"/>
    <w:rsid w:val="00E31B2F"/>
    <w:rsid w:val="00E328E5"/>
    <w:rsid w:val="00E33070"/>
    <w:rsid w:val="00E3448D"/>
    <w:rsid w:val="00E361DB"/>
    <w:rsid w:val="00E4090E"/>
    <w:rsid w:val="00E42FA6"/>
    <w:rsid w:val="00E44161"/>
    <w:rsid w:val="00E44725"/>
    <w:rsid w:val="00E467A9"/>
    <w:rsid w:val="00E50B4F"/>
    <w:rsid w:val="00E51212"/>
    <w:rsid w:val="00E52149"/>
    <w:rsid w:val="00E5565A"/>
    <w:rsid w:val="00E5726E"/>
    <w:rsid w:val="00E63F20"/>
    <w:rsid w:val="00E659AB"/>
    <w:rsid w:val="00E66F7C"/>
    <w:rsid w:val="00E711E8"/>
    <w:rsid w:val="00E768D8"/>
    <w:rsid w:val="00E76B7D"/>
    <w:rsid w:val="00E774E5"/>
    <w:rsid w:val="00E8134D"/>
    <w:rsid w:val="00E81C4B"/>
    <w:rsid w:val="00E950CC"/>
    <w:rsid w:val="00E95A05"/>
    <w:rsid w:val="00EA05E5"/>
    <w:rsid w:val="00EA5147"/>
    <w:rsid w:val="00EA5CA9"/>
    <w:rsid w:val="00EA6430"/>
    <w:rsid w:val="00EA7858"/>
    <w:rsid w:val="00EB04EA"/>
    <w:rsid w:val="00EB22AF"/>
    <w:rsid w:val="00EB3481"/>
    <w:rsid w:val="00EB3AE0"/>
    <w:rsid w:val="00EB678B"/>
    <w:rsid w:val="00EB750B"/>
    <w:rsid w:val="00EB7D21"/>
    <w:rsid w:val="00EB7DC8"/>
    <w:rsid w:val="00EC05E5"/>
    <w:rsid w:val="00EC0826"/>
    <w:rsid w:val="00EC12F1"/>
    <w:rsid w:val="00EC326E"/>
    <w:rsid w:val="00ED2016"/>
    <w:rsid w:val="00ED39A5"/>
    <w:rsid w:val="00ED45D5"/>
    <w:rsid w:val="00EE08E2"/>
    <w:rsid w:val="00EE5164"/>
    <w:rsid w:val="00EE6B81"/>
    <w:rsid w:val="00EF1041"/>
    <w:rsid w:val="00EF26C5"/>
    <w:rsid w:val="00EF43F7"/>
    <w:rsid w:val="00F014F5"/>
    <w:rsid w:val="00F015C3"/>
    <w:rsid w:val="00F018E3"/>
    <w:rsid w:val="00F02576"/>
    <w:rsid w:val="00F06F96"/>
    <w:rsid w:val="00F11658"/>
    <w:rsid w:val="00F11F5B"/>
    <w:rsid w:val="00F121AD"/>
    <w:rsid w:val="00F14238"/>
    <w:rsid w:val="00F2032A"/>
    <w:rsid w:val="00F21A8D"/>
    <w:rsid w:val="00F254D6"/>
    <w:rsid w:val="00F262A6"/>
    <w:rsid w:val="00F27A66"/>
    <w:rsid w:val="00F31010"/>
    <w:rsid w:val="00F312E1"/>
    <w:rsid w:val="00F31EAC"/>
    <w:rsid w:val="00F35710"/>
    <w:rsid w:val="00F4164F"/>
    <w:rsid w:val="00F43F5B"/>
    <w:rsid w:val="00F50106"/>
    <w:rsid w:val="00F508C5"/>
    <w:rsid w:val="00F55518"/>
    <w:rsid w:val="00F61C7A"/>
    <w:rsid w:val="00F6336D"/>
    <w:rsid w:val="00F63389"/>
    <w:rsid w:val="00F70F19"/>
    <w:rsid w:val="00F73230"/>
    <w:rsid w:val="00F74462"/>
    <w:rsid w:val="00F76EE5"/>
    <w:rsid w:val="00F77ECA"/>
    <w:rsid w:val="00F83730"/>
    <w:rsid w:val="00F862E9"/>
    <w:rsid w:val="00F875D2"/>
    <w:rsid w:val="00F91473"/>
    <w:rsid w:val="00F9253B"/>
    <w:rsid w:val="00F92808"/>
    <w:rsid w:val="00FA03FE"/>
    <w:rsid w:val="00FA136F"/>
    <w:rsid w:val="00FA4CEF"/>
    <w:rsid w:val="00FA6D9A"/>
    <w:rsid w:val="00FA78B4"/>
    <w:rsid w:val="00FB24D5"/>
    <w:rsid w:val="00FB5ACD"/>
    <w:rsid w:val="00FB6607"/>
    <w:rsid w:val="00FB7714"/>
    <w:rsid w:val="00FC0BD8"/>
    <w:rsid w:val="00FD102B"/>
    <w:rsid w:val="00FD1446"/>
    <w:rsid w:val="00FD182C"/>
    <w:rsid w:val="00FD182D"/>
    <w:rsid w:val="00FE1CBC"/>
    <w:rsid w:val="00FE26D9"/>
    <w:rsid w:val="00FE2A46"/>
    <w:rsid w:val="00FE4BAD"/>
    <w:rsid w:val="00FE741A"/>
    <w:rsid w:val="00FE7616"/>
    <w:rsid w:val="00FF023F"/>
    <w:rsid w:val="00FF0733"/>
    <w:rsid w:val="00FF2002"/>
    <w:rsid w:val="00FF2E81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 style="mso-position-horizontal:right;mso-position-horizontal-relative:page;mso-position-vertical:center;mso-position-vertical-relative:top-margin-area;mso-width-percent:1000;mso-width-relative:right-margin-area;v-text-anchor:middle" o:allowincell="f" fillcolor="none [3204]" stroke="f">
      <v:fill color="none [3204]"/>
      <v:stroke on="f"/>
      <v:textbox style="mso-fit-shape-to-text:t" inset=",0,,0"/>
      <o:colormru v:ext="edit" colors="#007dcc"/>
    </o:shapedefaults>
    <o:shapelayout v:ext="edit">
      <o:idmap v:ext="edit" data="1"/>
    </o:shapelayout>
  </w:shapeDefaults>
  <w:decimalSymbol w:val="."/>
  <w:listSeparator w:val=","/>
  <w14:docId w14:val="1D1CCEDB"/>
  <w15:docId w15:val="{B6A83CC2-813D-421B-B8EE-713A5341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4D6"/>
    <w:rPr>
      <w:rFonts w:ascii="Times New Roman" w:eastAsia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557"/>
    <w:pPr>
      <w:keepNext/>
      <w:keepLines/>
      <w:pageBreakBefore/>
      <w:numPr>
        <w:numId w:val="7"/>
      </w:numPr>
      <w:spacing w:before="240"/>
      <w:outlineLvl w:val="0"/>
    </w:pPr>
    <w:rPr>
      <w:rFonts w:asciiTheme="minorHAnsi" w:hAnsiTheme="minorHAnsi"/>
      <w:b/>
      <w:bCs/>
      <w:caps/>
      <w:color w:val="0033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1E"/>
    <w:pPr>
      <w:keepNext/>
      <w:keepLines/>
      <w:numPr>
        <w:ilvl w:val="1"/>
        <w:numId w:val="7"/>
      </w:numPr>
      <w:spacing w:before="240" w:after="60"/>
      <w:outlineLvl w:val="1"/>
    </w:pPr>
    <w:rPr>
      <w:rFonts w:asciiTheme="minorHAnsi" w:hAnsiTheme="minorHAnsi"/>
      <w:b/>
      <w:bCs/>
      <w:color w:val="0033C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01E"/>
    <w:pPr>
      <w:keepNext/>
      <w:numPr>
        <w:ilvl w:val="2"/>
        <w:numId w:val="7"/>
      </w:numPr>
      <w:spacing w:before="240" w:after="60"/>
      <w:outlineLvl w:val="2"/>
    </w:pPr>
    <w:rPr>
      <w:rFonts w:asciiTheme="minorHAnsi" w:hAnsiTheme="minorHAnsi"/>
      <w:bCs/>
      <w:color w:val="0033C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1F2"/>
    <w:pPr>
      <w:keepNext/>
      <w:numPr>
        <w:ilvl w:val="3"/>
        <w:numId w:val="7"/>
      </w:numPr>
      <w:spacing w:before="240" w:after="60"/>
      <w:outlineLvl w:val="3"/>
    </w:pPr>
    <w:rPr>
      <w:rFonts w:ascii="Calibri" w:hAnsi="Calibri"/>
      <w:bCs/>
      <w:i/>
      <w:color w:val="0033CC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70F19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19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1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1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4CF"/>
  </w:style>
  <w:style w:type="paragraph" w:styleId="Footer">
    <w:name w:val="footer"/>
    <w:basedOn w:val="Normal"/>
    <w:link w:val="FooterChar"/>
    <w:uiPriority w:val="99"/>
    <w:unhideWhenUsed/>
    <w:rsid w:val="002B0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4CF"/>
  </w:style>
  <w:style w:type="paragraph" w:styleId="BalloonText">
    <w:name w:val="Balloon Text"/>
    <w:basedOn w:val="Normal"/>
    <w:link w:val="BalloonTextChar"/>
    <w:uiPriority w:val="99"/>
    <w:semiHidden/>
    <w:unhideWhenUsed/>
    <w:rsid w:val="002B0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C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2B04CF"/>
    <w:pPr>
      <w:spacing w:before="120"/>
      <w:jc w:val="right"/>
    </w:pPr>
    <w:rPr>
      <w:b/>
      <w:smallCaps/>
      <w:sz w:val="52"/>
    </w:rPr>
  </w:style>
  <w:style w:type="character" w:customStyle="1" w:styleId="BodyText2Char">
    <w:name w:val="Body Text 2 Char"/>
    <w:basedOn w:val="DefaultParagraphFont"/>
    <w:link w:val="BodyText2"/>
    <w:rsid w:val="002B04CF"/>
    <w:rPr>
      <w:rFonts w:ascii="Garamond" w:eastAsia="Times New Roman" w:hAnsi="Garamond" w:cs="Times New Roman"/>
      <w:b/>
      <w:smallCaps/>
      <w:sz w:val="5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3557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paragraph" w:styleId="TOCHeading">
    <w:name w:val="TOC Heading"/>
    <w:basedOn w:val="SectionHeading"/>
    <w:next w:val="Normal"/>
    <w:link w:val="TOCHeadingChar"/>
    <w:autoRedefine/>
    <w:uiPriority w:val="39"/>
    <w:unhideWhenUsed/>
    <w:qFormat/>
    <w:rsid w:val="00F63389"/>
    <w:pPr>
      <w:spacing w:line="276" w:lineRule="auto"/>
      <w:outlineLvl w:val="9"/>
    </w:pPr>
  </w:style>
  <w:style w:type="paragraph" w:styleId="TOC2">
    <w:name w:val="toc 2"/>
    <w:basedOn w:val="Normal"/>
    <w:next w:val="Normal"/>
    <w:uiPriority w:val="39"/>
    <w:unhideWhenUsed/>
    <w:qFormat/>
    <w:rsid w:val="00F63389"/>
    <w:pPr>
      <w:spacing w:before="120"/>
      <w:ind w:left="360"/>
    </w:pPr>
    <w:rPr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F63389"/>
    <w:pPr>
      <w:tabs>
        <w:tab w:val="right" w:leader="dot" w:pos="10070"/>
      </w:tabs>
      <w:spacing w:before="360" w:line="276" w:lineRule="auto"/>
    </w:pPr>
    <w:rPr>
      <w:b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E63F20"/>
    <w:pPr>
      <w:spacing w:after="100"/>
      <w:ind w:left="576"/>
    </w:pPr>
    <w:rPr>
      <w:sz w:val="2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E701E"/>
    <w:rPr>
      <w:rFonts w:asciiTheme="minorHAnsi" w:eastAsia="Times New Roman" w:hAnsiTheme="minorHAnsi"/>
      <w:b/>
      <w:bCs/>
      <w:color w:val="0033CC"/>
      <w:sz w:val="28"/>
      <w:szCs w:val="28"/>
    </w:rPr>
  </w:style>
  <w:style w:type="table" w:styleId="TableGrid">
    <w:name w:val="Table Grid"/>
    <w:basedOn w:val="TableNormal"/>
    <w:uiPriority w:val="59"/>
    <w:rsid w:val="00317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701E"/>
    <w:rPr>
      <w:rFonts w:asciiTheme="minorHAnsi" w:eastAsia="Times New Roman" w:hAnsiTheme="minorHAnsi"/>
      <w:bCs/>
      <w:color w:val="0033CC"/>
      <w:sz w:val="24"/>
      <w:szCs w:val="24"/>
    </w:rPr>
  </w:style>
  <w:style w:type="paragraph" w:styleId="NoSpacing">
    <w:name w:val="No Spacing"/>
    <w:link w:val="NoSpacingChar"/>
    <w:autoRedefine/>
    <w:uiPriority w:val="1"/>
    <w:qFormat/>
    <w:rsid w:val="00845033"/>
    <w:rPr>
      <w:rFonts w:ascii="Times New Roman" w:eastAsia="Times New Roman" w:hAnsi="Times New Roman"/>
      <w:sz w:val="22"/>
    </w:rPr>
  </w:style>
  <w:style w:type="paragraph" w:customStyle="1" w:styleId="Address-Header">
    <w:name w:val="Address - Header"/>
    <w:basedOn w:val="NoSpacing"/>
    <w:link w:val="Address-HeaderChar"/>
    <w:qFormat/>
    <w:rsid w:val="00845033"/>
    <w:rPr>
      <w:rFonts w:asciiTheme="minorHAnsi" w:hAnsiTheme="minorHAnsi"/>
      <w:sz w:val="16"/>
      <w:szCs w:val="16"/>
    </w:rPr>
  </w:style>
  <w:style w:type="paragraph" w:customStyle="1" w:styleId="TitlePage-Heading1">
    <w:name w:val="Title Page - Heading 1"/>
    <w:basedOn w:val="SectionHeading"/>
    <w:link w:val="TitlePage-Heading1Char"/>
    <w:qFormat/>
    <w:rsid w:val="001F1166"/>
    <w:pPr>
      <w:pageBreakBefore w:val="0"/>
      <w:numPr>
        <w:numId w:val="0"/>
      </w:numPr>
      <w:ind w:left="432"/>
      <w:jc w:val="right"/>
      <w:outlineLvl w:val="9"/>
    </w:pPr>
    <w:rPr>
      <w:rFonts w:ascii="Times New Roman Bold" w:hAnsi="Times New Roman Bold"/>
      <w:caps w:val="0"/>
      <w:sz w:val="56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845033"/>
    <w:rPr>
      <w:rFonts w:ascii="Times New Roman" w:eastAsia="Times New Roman" w:hAnsi="Times New Roman"/>
      <w:sz w:val="22"/>
    </w:rPr>
  </w:style>
  <w:style w:type="character" w:customStyle="1" w:styleId="Address-HeaderChar">
    <w:name w:val="Address - Header Char"/>
    <w:basedOn w:val="NoSpacingChar"/>
    <w:link w:val="Address-Header"/>
    <w:rsid w:val="00845033"/>
    <w:rPr>
      <w:rFonts w:asciiTheme="minorHAnsi" w:eastAsia="Times New Roman" w:hAnsiTheme="minorHAnsi"/>
      <w:sz w:val="16"/>
      <w:szCs w:val="16"/>
    </w:rPr>
  </w:style>
  <w:style w:type="paragraph" w:customStyle="1" w:styleId="TitlePage-Heading3">
    <w:name w:val="Title Page - Heading 3"/>
    <w:basedOn w:val="Normal"/>
    <w:link w:val="TitlePage-Heading3Char"/>
    <w:qFormat/>
    <w:rsid w:val="008C0262"/>
    <w:pPr>
      <w:ind w:left="2880"/>
      <w:jc w:val="right"/>
    </w:pPr>
    <w:rPr>
      <w:b/>
      <w:i/>
      <w:color w:val="0033CC"/>
    </w:rPr>
  </w:style>
  <w:style w:type="character" w:customStyle="1" w:styleId="TitlePage-Heading1Char">
    <w:name w:val="Title Page - Heading 1 Char"/>
    <w:basedOn w:val="Heading1Char"/>
    <w:link w:val="TitlePage-Heading1"/>
    <w:rsid w:val="001F1166"/>
    <w:rPr>
      <w:rFonts w:ascii="Times New Roman Bold" w:eastAsia="Times New Roman" w:hAnsi="Times New Roman Bold"/>
      <w:b/>
      <w:bCs/>
      <w:caps w:val="0"/>
      <w:color w:val="0033CC"/>
      <w:sz w:val="5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8C0262"/>
    <w:pPr>
      <w:numPr>
        <w:ilvl w:val="1"/>
      </w:numPr>
      <w:spacing w:before="360"/>
    </w:pPr>
    <w:rPr>
      <w:rFonts w:asciiTheme="minorHAnsi" w:hAnsiTheme="minorHAnsi"/>
      <w:b/>
      <w:i/>
      <w:iCs/>
      <w:color w:val="0033CC"/>
      <w:spacing w:val="15"/>
      <w:sz w:val="24"/>
      <w:szCs w:val="24"/>
    </w:rPr>
  </w:style>
  <w:style w:type="character" w:customStyle="1" w:styleId="TitlePage-Heading3Char">
    <w:name w:val="Title Page - Heading 3 Char"/>
    <w:basedOn w:val="DefaultParagraphFont"/>
    <w:link w:val="TitlePage-Heading3"/>
    <w:rsid w:val="008C0262"/>
    <w:rPr>
      <w:rFonts w:ascii="Times New Roman" w:eastAsia="Times New Roman" w:hAnsi="Times New Roman"/>
      <w:b/>
      <w:i/>
      <w:color w:val="0033CC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0262"/>
    <w:rPr>
      <w:rFonts w:asciiTheme="minorHAnsi" w:eastAsia="Times New Roman" w:hAnsiTheme="minorHAnsi"/>
      <w:b/>
      <w:i/>
      <w:iCs/>
      <w:color w:val="0033CC"/>
      <w:spacing w:val="15"/>
      <w:sz w:val="24"/>
      <w:szCs w:val="24"/>
    </w:rPr>
  </w:style>
  <w:style w:type="paragraph" w:customStyle="1" w:styleId="Intro">
    <w:name w:val="Intro"/>
    <w:basedOn w:val="Normal"/>
    <w:link w:val="IntroChar"/>
    <w:autoRedefine/>
    <w:rsid w:val="00203091"/>
  </w:style>
  <w:style w:type="paragraph" w:customStyle="1" w:styleId="Content">
    <w:name w:val="Content"/>
    <w:basedOn w:val="Normal"/>
    <w:link w:val="ContentChar"/>
    <w:autoRedefine/>
    <w:qFormat/>
    <w:rsid w:val="005E662A"/>
  </w:style>
  <w:style w:type="character" w:customStyle="1" w:styleId="IntroChar">
    <w:name w:val="Intro Char"/>
    <w:basedOn w:val="DefaultParagraphFont"/>
    <w:link w:val="Intro"/>
    <w:rsid w:val="00203091"/>
    <w:rPr>
      <w:rFonts w:ascii="Times New Roman" w:eastAsia="Times New Roman" w:hAnsi="Times New Roman"/>
      <w:sz w:val="22"/>
    </w:rPr>
  </w:style>
  <w:style w:type="paragraph" w:customStyle="1" w:styleId="TitlePage-AddressHeader">
    <w:name w:val="Title Page - Address Header"/>
    <w:basedOn w:val="Heading3"/>
    <w:link w:val="TitlePage-AddressHeaderChar"/>
    <w:autoRedefine/>
    <w:rsid w:val="008C0262"/>
    <w:rPr>
      <w:szCs w:val="22"/>
    </w:rPr>
  </w:style>
  <w:style w:type="character" w:customStyle="1" w:styleId="ContentChar">
    <w:name w:val="Content Char"/>
    <w:basedOn w:val="DefaultParagraphFont"/>
    <w:link w:val="Content"/>
    <w:rsid w:val="005E662A"/>
    <w:rPr>
      <w:rFonts w:ascii="Times New Roman" w:eastAsia="Times New Roman" w:hAnsi="Times New Roman"/>
      <w:sz w:val="22"/>
    </w:rPr>
  </w:style>
  <w:style w:type="character" w:styleId="Hyperlink">
    <w:name w:val="Hyperlink"/>
    <w:basedOn w:val="DefaultParagraphFont"/>
    <w:uiPriority w:val="99"/>
    <w:unhideWhenUsed/>
    <w:rsid w:val="00170B40"/>
    <w:rPr>
      <w:color w:val="0000FF"/>
      <w:u w:val="single"/>
    </w:rPr>
  </w:style>
  <w:style w:type="character" w:customStyle="1" w:styleId="TitlePage-AddressHeaderChar">
    <w:name w:val="Title Page - Address Header Char"/>
    <w:basedOn w:val="Heading3Char"/>
    <w:link w:val="TitlePage-AddressHeader"/>
    <w:rsid w:val="008C0262"/>
    <w:rPr>
      <w:rFonts w:asciiTheme="minorHAnsi" w:eastAsia="Times New Roman" w:hAnsiTheme="minorHAnsi"/>
      <w:bCs/>
      <w:color w:val="0033CC"/>
      <w:sz w:val="24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A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A7F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941F2"/>
    <w:rPr>
      <w:rFonts w:eastAsia="Times New Roman"/>
      <w:bCs/>
      <w:i/>
      <w:color w:val="0033CC"/>
      <w:sz w:val="24"/>
      <w:szCs w:val="28"/>
    </w:rPr>
  </w:style>
  <w:style w:type="paragraph" w:customStyle="1" w:styleId="SectionHeading">
    <w:name w:val="Section Heading"/>
    <w:basedOn w:val="Heading1"/>
    <w:link w:val="SectionHeadingChar"/>
    <w:autoRedefine/>
    <w:rsid w:val="008C0262"/>
    <w:pPr>
      <w:spacing w:before="480"/>
    </w:pPr>
  </w:style>
  <w:style w:type="character" w:customStyle="1" w:styleId="SectionHeadingChar">
    <w:name w:val="Section Heading Char"/>
    <w:basedOn w:val="Heading1Char"/>
    <w:link w:val="SectionHeading"/>
    <w:rsid w:val="008C0262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rsid w:val="0084503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03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rsid w:val="00845033"/>
    <w:rPr>
      <w:rFonts w:asciiTheme="minorHAnsi" w:hAnsiTheme="minorHAnsi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rsid w:val="00845033"/>
    <w:rPr>
      <w:rFonts w:asciiTheme="minorHAnsi" w:hAnsiTheme="minorHAnsi"/>
      <w:i/>
      <w:iCs/>
      <w:sz w:val="24"/>
    </w:rPr>
  </w:style>
  <w:style w:type="character" w:styleId="IntenseEmphasis">
    <w:name w:val="Intense Emphasis"/>
    <w:basedOn w:val="DefaultParagraphFont"/>
    <w:uiPriority w:val="21"/>
    <w:rsid w:val="008C0262"/>
    <w:rPr>
      <w:rFonts w:asciiTheme="minorHAnsi" w:hAnsiTheme="minorHAnsi"/>
      <w:b/>
      <w:bCs/>
      <w:i/>
      <w:iCs/>
      <w:color w:val="0033CC"/>
      <w:sz w:val="22"/>
    </w:rPr>
  </w:style>
  <w:style w:type="character" w:styleId="Strong">
    <w:name w:val="Strong"/>
    <w:basedOn w:val="DefaultParagraphFont"/>
    <w:uiPriority w:val="22"/>
    <w:rsid w:val="00845033"/>
    <w:rPr>
      <w:rFonts w:ascii="Times New Roman" w:hAnsi="Times New Roman"/>
      <w:b/>
      <w:bCs/>
      <w:sz w:val="20"/>
    </w:rPr>
  </w:style>
  <w:style w:type="paragraph" w:styleId="Quote">
    <w:name w:val="Quote"/>
    <w:basedOn w:val="Normal"/>
    <w:next w:val="Normal"/>
    <w:link w:val="QuoteChar"/>
    <w:autoRedefine/>
    <w:uiPriority w:val="29"/>
    <w:rsid w:val="008450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5033"/>
    <w:rPr>
      <w:rFonts w:ascii="Times New Roman" w:eastAsia="Times New Roman" w:hAnsi="Times New Roman"/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8C02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33C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62"/>
    <w:rPr>
      <w:rFonts w:ascii="Times New Roman" w:eastAsia="Times New Roman" w:hAnsi="Times New Roman"/>
      <w:b/>
      <w:bCs/>
      <w:i/>
      <w:iCs/>
      <w:color w:val="0033CC"/>
      <w:sz w:val="22"/>
    </w:rPr>
  </w:style>
  <w:style w:type="character" w:styleId="SubtleReference">
    <w:name w:val="Subtle Reference"/>
    <w:basedOn w:val="DefaultParagraphFont"/>
    <w:uiPriority w:val="31"/>
    <w:rsid w:val="00845033"/>
    <w:rPr>
      <w:rFonts w:asciiTheme="minorHAnsi" w:hAnsiTheme="minorHAnsi"/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rsid w:val="00845033"/>
    <w:rPr>
      <w:rFonts w:asciiTheme="minorHAnsi" w:hAnsiTheme="minorHAnsi"/>
      <w:b/>
      <w:bCs/>
      <w:smallCaps/>
      <w:color w:val="C0504D" w:themeColor="accent2"/>
      <w:spacing w:val="5"/>
      <w:sz w:val="22"/>
      <w:u w:val="single"/>
    </w:rPr>
  </w:style>
  <w:style w:type="paragraph" w:customStyle="1" w:styleId="PENFAX5">
    <w:name w:val="PENFAX 5"/>
    <w:basedOn w:val="TOCHeading"/>
    <w:link w:val="PENFAX5Char"/>
    <w:qFormat/>
    <w:rsid w:val="008C0262"/>
  </w:style>
  <w:style w:type="character" w:customStyle="1" w:styleId="TOCHeadingChar">
    <w:name w:val="TOC Heading Char"/>
    <w:basedOn w:val="SectionHeadingChar"/>
    <w:link w:val="TOCHeading"/>
    <w:uiPriority w:val="39"/>
    <w:rsid w:val="00F63389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character" w:customStyle="1" w:styleId="PENFAX5Char">
    <w:name w:val="PENFAX 5 Char"/>
    <w:basedOn w:val="TOCHeadingChar"/>
    <w:link w:val="PENFAX5"/>
    <w:rsid w:val="008C0262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F2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customStyle="1" w:styleId="NormalBulletLevel1">
    <w:name w:val="Normal Bullet Level 1"/>
    <w:basedOn w:val="Normal"/>
    <w:link w:val="NormalBulletLevel1Char"/>
    <w:rsid w:val="007941F2"/>
    <w:pPr>
      <w:numPr>
        <w:numId w:val="1"/>
      </w:numPr>
      <w:tabs>
        <w:tab w:val="left" w:pos="720"/>
      </w:tabs>
    </w:pPr>
    <w:rPr>
      <w:rFonts w:eastAsia="Calibri"/>
      <w:szCs w:val="22"/>
    </w:rPr>
  </w:style>
  <w:style w:type="character" w:customStyle="1" w:styleId="NormalBulletLevel1Char">
    <w:name w:val="Normal Bullet Level 1 Char"/>
    <w:basedOn w:val="DefaultParagraphFont"/>
    <w:link w:val="NormalBulletLevel1"/>
    <w:rsid w:val="007941F2"/>
    <w:rPr>
      <w:rFonts w:ascii="Times New Roman" w:hAnsi="Times New Roman"/>
      <w:sz w:val="22"/>
      <w:szCs w:val="22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5A1359"/>
    <w:pPr>
      <w:numPr>
        <w:numId w:val="3"/>
      </w:numPr>
      <w:tabs>
        <w:tab w:val="left" w:pos="720"/>
      </w:tabs>
    </w:pPr>
    <w:rPr>
      <w:rFonts w:eastAsia="Calibri"/>
      <w:szCs w:val="22"/>
    </w:rPr>
  </w:style>
  <w:style w:type="character" w:customStyle="1" w:styleId="ListParagraphChar">
    <w:name w:val="List Paragraph Char"/>
    <w:aliases w:val="Numbered List Char"/>
    <w:basedOn w:val="DefaultParagraphFont"/>
    <w:link w:val="ListParagraph"/>
    <w:uiPriority w:val="34"/>
    <w:rsid w:val="005A1359"/>
    <w:rPr>
      <w:rFonts w:ascii="Times New Roman" w:hAnsi="Times New Roman"/>
      <w:sz w:val="22"/>
      <w:szCs w:val="22"/>
    </w:rPr>
  </w:style>
  <w:style w:type="paragraph" w:customStyle="1" w:styleId="TableText">
    <w:name w:val="Table Text"/>
    <w:link w:val="TableTextCharChar"/>
    <w:qFormat/>
    <w:rsid w:val="00FD1446"/>
    <w:pPr>
      <w:adjustRightInd w:val="0"/>
      <w:spacing w:before="80" w:after="80"/>
      <w:ind w:left="29"/>
    </w:pPr>
    <w:rPr>
      <w:rFonts w:asciiTheme="minorHAnsi" w:eastAsia="Times New Roman" w:hAnsiTheme="minorHAnsi"/>
      <w:color w:val="000000"/>
      <w:sz w:val="22"/>
      <w:szCs w:val="18"/>
      <w:lang w:val="en-CA"/>
    </w:rPr>
  </w:style>
  <w:style w:type="character" w:customStyle="1" w:styleId="TableTextCharChar">
    <w:name w:val="Table Text Char Char"/>
    <w:basedOn w:val="DefaultParagraphFont"/>
    <w:link w:val="TableText"/>
    <w:rsid w:val="00FD1446"/>
    <w:rPr>
      <w:rFonts w:asciiTheme="minorHAnsi" w:eastAsia="Times New Roman" w:hAnsiTheme="minorHAnsi"/>
      <w:color w:val="000000"/>
      <w:sz w:val="22"/>
      <w:szCs w:val="18"/>
      <w:lang w:val="en-CA"/>
    </w:rPr>
  </w:style>
  <w:style w:type="paragraph" w:customStyle="1" w:styleId="TableHeadings">
    <w:name w:val="Table Headings"/>
    <w:basedOn w:val="TableText"/>
    <w:qFormat/>
    <w:rsid w:val="00FD1446"/>
    <w:rPr>
      <w:color w:val="FFFFFF" w:themeColor="background1"/>
    </w:rPr>
  </w:style>
  <w:style w:type="paragraph" w:customStyle="1" w:styleId="TableBullet">
    <w:name w:val="Table Bullet"/>
    <w:rsid w:val="00304E1E"/>
    <w:pPr>
      <w:numPr>
        <w:numId w:val="2"/>
      </w:numPr>
      <w:tabs>
        <w:tab w:val="left" w:pos="360"/>
      </w:tabs>
      <w:spacing w:before="40" w:after="40"/>
    </w:pPr>
    <w:rPr>
      <w:rFonts w:ascii="Garamond" w:eastAsia="Times New Roman" w:hAnsi="Garamond"/>
      <w:color w:val="000000"/>
    </w:rPr>
  </w:style>
  <w:style w:type="paragraph" w:styleId="Caption">
    <w:name w:val="caption"/>
    <w:basedOn w:val="Normal"/>
    <w:next w:val="Normal"/>
    <w:unhideWhenUsed/>
    <w:qFormat/>
    <w:rsid w:val="00FD1446"/>
    <w:pPr>
      <w:keepNext/>
      <w:tabs>
        <w:tab w:val="left" w:pos="720"/>
      </w:tabs>
      <w:spacing w:after="200"/>
      <w:jc w:val="center"/>
    </w:pPr>
    <w:rPr>
      <w:rFonts w:eastAsia="Calibri"/>
      <w:b/>
      <w:bCs/>
      <w:color w:val="0033CC"/>
    </w:rPr>
  </w:style>
  <w:style w:type="paragraph" w:customStyle="1" w:styleId="ListBullets">
    <w:name w:val="List Bullets"/>
    <w:basedOn w:val="ListParagraph"/>
    <w:link w:val="ListBulletsChar"/>
    <w:rsid w:val="00C10E23"/>
    <w:pPr>
      <w:numPr>
        <w:numId w:val="4"/>
      </w:numPr>
      <w:ind w:left="1080"/>
    </w:pPr>
  </w:style>
  <w:style w:type="numbering" w:customStyle="1" w:styleId="JEABullets">
    <w:name w:val="JEA Bullets"/>
    <w:uiPriority w:val="99"/>
    <w:rsid w:val="000B2476"/>
    <w:pPr>
      <w:numPr>
        <w:numId w:val="5"/>
      </w:numPr>
    </w:pPr>
  </w:style>
  <w:style w:type="character" w:customStyle="1" w:styleId="ListBulletsChar">
    <w:name w:val="List Bullets Char"/>
    <w:basedOn w:val="ListParagraphChar"/>
    <w:link w:val="ListBullets"/>
    <w:rsid w:val="00C10E23"/>
    <w:rPr>
      <w:rFonts w:ascii="Times New Roman" w:hAnsi="Times New Roman"/>
      <w:sz w:val="22"/>
      <w:szCs w:val="22"/>
    </w:rPr>
  </w:style>
  <w:style w:type="paragraph" w:customStyle="1" w:styleId="FSBullets">
    <w:name w:val="FS Bullets"/>
    <w:basedOn w:val="ListParagraph"/>
    <w:link w:val="FSBulletsChar"/>
    <w:qFormat/>
    <w:rsid w:val="00FD1446"/>
    <w:pPr>
      <w:numPr>
        <w:numId w:val="6"/>
      </w:numPr>
    </w:pPr>
  </w:style>
  <w:style w:type="table" w:customStyle="1" w:styleId="JEATable">
    <w:name w:val="JEA Table"/>
    <w:basedOn w:val="TableNormal"/>
    <w:uiPriority w:val="99"/>
    <w:qFormat/>
    <w:rsid w:val="004329E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33CC"/>
      </w:tcPr>
    </w:tblStylePr>
  </w:style>
  <w:style w:type="character" w:customStyle="1" w:styleId="FSBulletsChar">
    <w:name w:val="FS Bullets Char"/>
    <w:basedOn w:val="ListParagraphChar"/>
    <w:link w:val="FSBullets"/>
    <w:rsid w:val="00FD1446"/>
    <w:rPr>
      <w:rFonts w:ascii="Times New Roman" w:hAnsi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1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1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1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ppendix">
    <w:name w:val="Appendix"/>
    <w:basedOn w:val="Heading1"/>
    <w:qFormat/>
    <w:rsid w:val="00433557"/>
    <w:pPr>
      <w:numPr>
        <w:numId w:val="0"/>
      </w:numPr>
    </w:pPr>
  </w:style>
  <w:style w:type="paragraph" w:customStyle="1" w:styleId="AppendixH2">
    <w:name w:val="Appendix H2"/>
    <w:basedOn w:val="Heading2"/>
    <w:qFormat/>
    <w:rsid w:val="00433557"/>
    <w:pPr>
      <w:numPr>
        <w:ilvl w:val="0"/>
        <w:numId w:val="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46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6E8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E8B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C43D12"/>
    <w:pPr>
      <w:spacing w:before="100" w:beforeAutospacing="1" w:after="100" w:afterAutospacing="1"/>
    </w:pPr>
    <w:rPr>
      <w:sz w:val="24"/>
      <w:szCs w:val="24"/>
    </w:rPr>
  </w:style>
  <w:style w:type="character" w:customStyle="1" w:styleId="xrefglossterm">
    <w:name w:val="xrefglossterm"/>
    <w:basedOn w:val="DefaultParagraphFont"/>
    <w:rsid w:val="00C43D12"/>
  </w:style>
  <w:style w:type="character" w:customStyle="1" w:styleId="bold">
    <w:name w:val="bold"/>
    <w:basedOn w:val="DefaultParagraphFont"/>
    <w:rsid w:val="00F262A6"/>
  </w:style>
  <w:style w:type="character" w:customStyle="1" w:styleId="italic">
    <w:name w:val="italic"/>
    <w:basedOn w:val="DefaultParagraphFont"/>
    <w:rsid w:val="00E44725"/>
  </w:style>
  <w:style w:type="character" w:styleId="FollowedHyperlink">
    <w:name w:val="FollowedHyperlink"/>
    <w:basedOn w:val="DefaultParagraphFont"/>
    <w:uiPriority w:val="99"/>
    <w:semiHidden/>
    <w:unhideWhenUsed/>
    <w:rsid w:val="00EE6B81"/>
    <w:rPr>
      <w:color w:val="800080" w:themeColor="followedHyperlink"/>
      <w:u w:val="single"/>
    </w:rPr>
  </w:style>
  <w:style w:type="paragraph" w:customStyle="1" w:styleId="Logic">
    <w:name w:val="Logic"/>
    <w:basedOn w:val="Normal"/>
    <w:link w:val="LogicChar"/>
    <w:qFormat/>
    <w:rsid w:val="005B1FD5"/>
    <w:pPr>
      <w:autoSpaceDE w:val="0"/>
      <w:autoSpaceDN w:val="0"/>
      <w:adjustRightInd w:val="0"/>
    </w:pPr>
    <w:rPr>
      <w:rFonts w:ascii="Arial" w:hAnsi="Arial"/>
      <w:sz w:val="20"/>
      <w:szCs w:val="24"/>
      <w:lang w:eastAsia="en-CA"/>
    </w:rPr>
  </w:style>
  <w:style w:type="character" w:customStyle="1" w:styleId="LogicChar">
    <w:name w:val="Logic Char"/>
    <w:basedOn w:val="DefaultParagraphFont"/>
    <w:link w:val="Logic"/>
    <w:rsid w:val="005B1FD5"/>
    <w:rPr>
      <w:rFonts w:ascii="Arial" w:eastAsia="Times New Roman" w:hAnsi="Arial"/>
      <w:szCs w:val="24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E98"/>
    <w:rPr>
      <w:rFonts w:ascii="Garamond" w:eastAsia="Times New Roman" w:hAnsi="Garamond"/>
      <w:b/>
      <w:bCs/>
    </w:rPr>
  </w:style>
  <w:style w:type="paragraph" w:customStyle="1" w:styleId="Default">
    <w:name w:val="Default"/>
    <w:rsid w:val="00291F2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en-CA"/>
    </w:rPr>
  </w:style>
  <w:style w:type="character" w:customStyle="1" w:styleId="A2">
    <w:name w:val="A2"/>
    <w:uiPriority w:val="99"/>
    <w:rsid w:val="00291F2B"/>
    <w:rPr>
      <w:color w:val="000000"/>
      <w:sz w:val="22"/>
      <w:szCs w:val="22"/>
    </w:rPr>
  </w:style>
  <w:style w:type="paragraph" w:customStyle="1" w:styleId="Pa1">
    <w:name w:val="Pa1"/>
    <w:basedOn w:val="Default"/>
    <w:next w:val="Default"/>
    <w:uiPriority w:val="99"/>
    <w:rsid w:val="00D74007"/>
    <w:pPr>
      <w:spacing w:line="241" w:lineRule="atLeast"/>
    </w:pPr>
    <w:rPr>
      <w:color w:val="auto"/>
    </w:rPr>
  </w:style>
  <w:style w:type="character" w:customStyle="1" w:styleId="A3">
    <w:name w:val="A3"/>
    <w:uiPriority w:val="99"/>
    <w:rsid w:val="00F35710"/>
    <w:rPr>
      <w:rFonts w:cs="Calibri"/>
      <w:b/>
      <w:bCs/>
      <w:color w:val="000000"/>
      <w:sz w:val="28"/>
      <w:szCs w:val="28"/>
    </w:rPr>
  </w:style>
  <w:style w:type="character" w:customStyle="1" w:styleId="A1">
    <w:name w:val="A1"/>
    <w:uiPriority w:val="99"/>
    <w:rsid w:val="00974410"/>
    <w:rPr>
      <w:b/>
      <w:bCs/>
      <w:color w:val="000000"/>
      <w:sz w:val="36"/>
      <w:szCs w:val="36"/>
    </w:rPr>
  </w:style>
  <w:style w:type="paragraph" w:customStyle="1" w:styleId="Pa0">
    <w:name w:val="Pa0"/>
    <w:basedOn w:val="Default"/>
    <w:next w:val="Default"/>
    <w:uiPriority w:val="99"/>
    <w:rsid w:val="00974410"/>
    <w:pPr>
      <w:spacing w:line="24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_knudsen\Documents\SHEPP\Tech%20Specs\JEA%20P5%20Functional%20Spe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FB312B703B14483BBE13F98AE7EEB" ma:contentTypeVersion="0" ma:contentTypeDescription="Create a new document." ma:contentTypeScope="" ma:versionID="b566231fe749c5e63c0742cce0a8a53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0D82C-929C-4753-A2A5-8ED051D442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8DA17-C0E0-497F-8068-3AEBFA5B5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98F7217-5983-48BF-9069-FE287AE25B14}">
  <ds:schemaRefs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403A900-BF08-40F7-B7D2-4C2B3D98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JEA P5 Functional Spec Template</Template>
  <TotalTime>0</TotalTime>
  <Pages>3</Pages>
  <Words>4259</Words>
  <Characters>24282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SHEPPWeb Integration Technical Specification</vt:lpstr>
    </vt:vector>
  </TitlesOfParts>
  <Company>JEA Ltd</Company>
  <LinksUpToDate>false</LinksUpToDate>
  <CharactersWithSpaces>28485</CharactersWithSpaces>
  <SharedDoc>false</SharedDoc>
  <HLinks>
    <vt:vector size="72" baseType="variant"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_Toc315435256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_Toc315435255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_Toc315435254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_Toc315435253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_Toc315435252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_Toc315435251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_Toc315435250</vt:lpwstr>
      </vt:variant>
      <vt:variant>
        <vt:i4>1245239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_Toc315435249</vt:lpwstr>
      </vt:variant>
      <vt:variant>
        <vt:i4>1245239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_Toc315435248</vt:lpwstr>
      </vt:variant>
      <vt:variant>
        <vt:i4>1245239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_Toc315435247</vt:lpwstr>
      </vt:variant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_Toc315435246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_Toc315435245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SHEPPWeb Integration Technical Specification</dc:title>
  <dc:subject>January 2012</dc:subject>
  <dc:creator>j_turnham@jea.ca</dc:creator>
  <cp:lastModifiedBy>Paus, Janette PEBA</cp:lastModifiedBy>
  <cp:revision>2</cp:revision>
  <cp:lastPrinted>2013-02-08T21:35:00Z</cp:lastPrinted>
  <dcterms:created xsi:type="dcterms:W3CDTF">2021-12-08T15:17:00Z</dcterms:created>
  <dcterms:modified xsi:type="dcterms:W3CDTF">2021-12-08T15:17:00Z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0x01010064EFB312B703B14483BBE13F98AE7EEB</vt:lpwstr>
  </property>
</Properties>
</file>