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DEE64D" w14:textId="4CE2971F" w:rsidR="00CE49B4" w:rsidRPr="00CE49B4" w:rsidRDefault="007E55CF" w:rsidP="00CE49B4">
      <w:pPr>
        <w:rPr>
          <w:vanish/>
          <w:specVanish/>
        </w:rPr>
      </w:pPr>
      <w:r>
        <w:rPr>
          <w:b/>
          <w:noProof/>
        </w:rPr>
        <w:drawing>
          <wp:anchor distT="0" distB="0" distL="114300" distR="114300" simplePos="0" relativeHeight="251659264" behindDoc="0" locked="0" layoutInCell="1" allowOverlap="1" wp14:anchorId="5CE1D68A" wp14:editId="5FD0E731">
            <wp:simplePos x="0" y="0"/>
            <wp:positionH relativeFrom="margin">
              <wp:posOffset>-388620</wp:posOffset>
            </wp:positionH>
            <wp:positionV relativeFrom="paragraph">
              <wp:posOffset>0</wp:posOffset>
            </wp:positionV>
            <wp:extent cx="1737360" cy="739140"/>
            <wp:effectExtent l="0" t="0" r="0" b="381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37360" cy="739140"/>
                    </a:xfrm>
                    <a:prstGeom prst="rect">
                      <a:avLst/>
                    </a:prstGeom>
                    <a:noFill/>
                  </pic:spPr>
                </pic:pic>
              </a:graphicData>
            </a:graphic>
            <wp14:sizeRelH relativeFrom="page">
              <wp14:pctWidth>0</wp14:pctWidth>
            </wp14:sizeRelH>
            <wp14:sizeRelV relativeFrom="page">
              <wp14:pctHeight>0</wp14:pctHeight>
            </wp14:sizeRelV>
          </wp:anchor>
        </w:drawing>
      </w:r>
    </w:p>
    <w:p w14:paraId="293606B8" w14:textId="77777777" w:rsidR="00CE49B4" w:rsidRDefault="00CE49B4" w:rsidP="002E7F29">
      <w:pPr>
        <w:rPr>
          <w:rFonts w:asciiTheme="minorHAnsi" w:hAnsiTheme="minorHAnsi"/>
        </w:rPr>
      </w:pPr>
      <w:r>
        <w:rPr>
          <w:rFonts w:asciiTheme="minorHAnsi" w:hAnsiTheme="minorHAnsi"/>
        </w:rPr>
        <w:t xml:space="preserve"> </w:t>
      </w:r>
    </w:p>
    <w:p w14:paraId="18AC8628" w14:textId="54A141AD" w:rsidR="00CE49B4" w:rsidRDefault="00CE49B4">
      <w:pPr>
        <w:rPr>
          <w:rFonts w:asciiTheme="minorHAnsi" w:hAnsiTheme="minorHAnsi"/>
        </w:rPr>
      </w:pPr>
    </w:p>
    <w:p w14:paraId="2DA360AF" w14:textId="7590132A" w:rsidR="00CE49B4" w:rsidRDefault="00CE49B4">
      <w:pPr>
        <w:rPr>
          <w:rFonts w:asciiTheme="minorHAnsi" w:hAnsiTheme="minorHAnsi"/>
        </w:rPr>
      </w:pPr>
    </w:p>
    <w:p w14:paraId="6FC0DD3B" w14:textId="05082E74" w:rsidR="00CE49B4" w:rsidRDefault="00CE49B4">
      <w:pPr>
        <w:rPr>
          <w:rFonts w:asciiTheme="minorHAnsi" w:hAnsiTheme="minorHAnsi"/>
        </w:rPr>
      </w:pPr>
    </w:p>
    <w:p w14:paraId="54F42176" w14:textId="296CC587" w:rsidR="00CE49B4" w:rsidRDefault="00CE49B4">
      <w:pPr>
        <w:rPr>
          <w:rFonts w:asciiTheme="minorHAnsi" w:hAnsiTheme="minorHAnsi"/>
        </w:rPr>
      </w:pPr>
    </w:p>
    <w:p w14:paraId="442BEC3F" w14:textId="7E3B92B3" w:rsidR="007E55CF" w:rsidRDefault="007E55CF">
      <w:pPr>
        <w:rPr>
          <w:rFonts w:asciiTheme="minorHAnsi" w:hAnsiTheme="minorHAnsi"/>
        </w:rPr>
      </w:pPr>
    </w:p>
    <w:p w14:paraId="34B47D9D" w14:textId="77777777" w:rsidR="00CE49B4" w:rsidRDefault="00CE49B4">
      <w:pPr>
        <w:rPr>
          <w:rFonts w:asciiTheme="minorHAnsi" w:hAnsiTheme="minorHAnsi"/>
        </w:rPr>
      </w:pPr>
    </w:p>
    <w:p w14:paraId="0B43D065" w14:textId="4F97BE13" w:rsidR="00CE49B4" w:rsidRDefault="00CE49B4">
      <w:pPr>
        <w:rPr>
          <w:rFonts w:asciiTheme="minorHAnsi" w:hAnsiTheme="minorHAnsi"/>
        </w:rPr>
      </w:pPr>
    </w:p>
    <w:p w14:paraId="439E7CCC" w14:textId="49127878" w:rsidR="00CE49B4" w:rsidRDefault="00CE49B4">
      <w:pPr>
        <w:rPr>
          <w:rFonts w:asciiTheme="minorHAnsi" w:hAnsiTheme="minorHAnsi"/>
        </w:rPr>
      </w:pPr>
    </w:p>
    <w:p w14:paraId="32266A3D" w14:textId="6721EEEA" w:rsidR="00CE49B4" w:rsidRDefault="00CE49B4">
      <w:pPr>
        <w:rPr>
          <w:rFonts w:asciiTheme="minorHAnsi" w:hAnsiTheme="minorHAnsi"/>
        </w:rPr>
      </w:pPr>
    </w:p>
    <w:p w14:paraId="06C66E9F" w14:textId="2421B74D" w:rsidR="00CE49B4" w:rsidRDefault="00CE49B4">
      <w:pPr>
        <w:rPr>
          <w:rFonts w:asciiTheme="minorHAnsi" w:hAnsiTheme="minorHAnsi"/>
        </w:rPr>
      </w:pPr>
    </w:p>
    <w:p w14:paraId="058E6FAE" w14:textId="523FF017" w:rsidR="00CE49B4" w:rsidRDefault="00CE49B4">
      <w:pPr>
        <w:rPr>
          <w:rFonts w:asciiTheme="minorHAnsi" w:hAnsiTheme="minorHAnsi"/>
        </w:rPr>
      </w:pPr>
    </w:p>
    <w:p w14:paraId="6F1E9485" w14:textId="6A6A9130" w:rsidR="004910F3" w:rsidRDefault="004910F3" w:rsidP="0019178C">
      <w:pPr>
        <w:jc w:val="right"/>
        <w:rPr>
          <w:rFonts w:asciiTheme="minorHAnsi" w:hAnsiTheme="minorHAnsi" w:cs="Arial"/>
          <w:b/>
          <w:sz w:val="36"/>
          <w:szCs w:val="36"/>
        </w:rPr>
      </w:pPr>
    </w:p>
    <w:p w14:paraId="67108127" w14:textId="642EFCE3" w:rsidR="0019178C" w:rsidRPr="0010652D" w:rsidRDefault="007E55CF" w:rsidP="0019178C">
      <w:pPr>
        <w:jc w:val="right"/>
        <w:rPr>
          <w:rFonts w:asciiTheme="minorHAnsi" w:hAnsiTheme="minorHAnsi" w:cs="Arial"/>
          <w:b/>
          <w:sz w:val="36"/>
          <w:szCs w:val="36"/>
        </w:rPr>
      </w:pPr>
      <w:r>
        <w:rPr>
          <w:rFonts w:asciiTheme="minorHAnsi" w:hAnsiTheme="minorHAnsi" w:cs="Arial"/>
          <w:b/>
          <w:sz w:val="36"/>
          <w:szCs w:val="36"/>
        </w:rPr>
        <w:t xml:space="preserve">PEPP </w:t>
      </w:r>
      <w:r w:rsidR="0019178C" w:rsidRPr="0010652D">
        <w:rPr>
          <w:rFonts w:asciiTheme="minorHAnsi" w:hAnsiTheme="minorHAnsi" w:cs="Arial"/>
          <w:b/>
          <w:sz w:val="36"/>
          <w:szCs w:val="36"/>
        </w:rPr>
        <w:t>Requirements Definition</w:t>
      </w:r>
    </w:p>
    <w:p w14:paraId="445F163D" w14:textId="4860E413" w:rsidR="00CE49B4" w:rsidRDefault="00FB21D3" w:rsidP="0019178C">
      <w:pPr>
        <w:jc w:val="right"/>
        <w:rPr>
          <w:rFonts w:asciiTheme="minorHAnsi" w:hAnsiTheme="minorHAnsi" w:cs="Arial"/>
          <w:b/>
          <w:sz w:val="36"/>
          <w:szCs w:val="36"/>
        </w:rPr>
      </w:pPr>
      <w:r>
        <w:rPr>
          <w:rFonts w:asciiTheme="minorHAnsi" w:hAnsiTheme="minorHAnsi" w:cs="Arial"/>
          <w:b/>
          <w:sz w:val="36"/>
          <w:szCs w:val="36"/>
        </w:rPr>
        <w:t>#17- Termination Option Letter</w:t>
      </w:r>
    </w:p>
    <w:p w14:paraId="2F61935B" w14:textId="05C24423" w:rsidR="00F60425" w:rsidRPr="0019178C" w:rsidRDefault="007E7D55" w:rsidP="0019178C">
      <w:pPr>
        <w:jc w:val="right"/>
        <w:rPr>
          <w:rFonts w:asciiTheme="minorHAnsi" w:hAnsiTheme="minorHAnsi"/>
          <w:b/>
          <w:sz w:val="36"/>
          <w:szCs w:val="36"/>
        </w:rPr>
      </w:pPr>
      <w:ins w:id="1" w:author="Britton, Sheryl PEBA" w:date="2021-06-10T17:13:00Z">
        <w:del w:id="2" w:author="Paus, Janette PEBA" w:date="2021-09-02T07:35:00Z">
          <w:r w:rsidDel="00E36039">
            <w:rPr>
              <w:rFonts w:asciiTheme="minorHAnsi" w:hAnsiTheme="minorHAnsi" w:cs="Arial"/>
              <w:b/>
              <w:sz w:val="36"/>
              <w:szCs w:val="36"/>
            </w:rPr>
            <w:delText>June 9</w:delText>
          </w:r>
        </w:del>
      </w:ins>
      <w:ins w:id="3" w:author="Paus, Janette PEBA" w:date="2021-11-04T13:33:00Z">
        <w:r w:rsidR="00B937E5">
          <w:rPr>
            <w:rFonts w:asciiTheme="minorHAnsi" w:hAnsiTheme="minorHAnsi" w:cs="Arial"/>
            <w:b/>
            <w:sz w:val="36"/>
            <w:szCs w:val="36"/>
          </w:rPr>
          <w:t>November 4</w:t>
        </w:r>
      </w:ins>
      <w:del w:id="4" w:author="Britton, Sheryl PEBA" w:date="2021-06-10T17:13:00Z">
        <w:r w:rsidR="00BF3408" w:rsidDel="007E7D55">
          <w:rPr>
            <w:rFonts w:asciiTheme="minorHAnsi" w:hAnsiTheme="minorHAnsi" w:cs="Arial"/>
            <w:b/>
            <w:sz w:val="36"/>
            <w:szCs w:val="36"/>
          </w:rPr>
          <w:delText>May 27</w:delText>
        </w:r>
      </w:del>
      <w:r w:rsidR="007E55CF">
        <w:rPr>
          <w:rFonts w:asciiTheme="minorHAnsi" w:hAnsiTheme="minorHAnsi" w:cs="Arial"/>
          <w:b/>
          <w:sz w:val="36"/>
          <w:szCs w:val="36"/>
        </w:rPr>
        <w:t>, 2021</w:t>
      </w:r>
      <w:r w:rsidR="00F60425">
        <w:rPr>
          <w:rFonts w:asciiTheme="minorHAnsi" w:hAnsiTheme="minorHAnsi" w:cs="Arial"/>
          <w:b/>
          <w:sz w:val="36"/>
          <w:szCs w:val="36"/>
        </w:rPr>
        <w:t xml:space="preserve"> V</w:t>
      </w:r>
      <w:r w:rsidR="00B55390">
        <w:rPr>
          <w:rFonts w:asciiTheme="minorHAnsi" w:hAnsiTheme="minorHAnsi" w:cs="Arial"/>
          <w:b/>
          <w:sz w:val="36"/>
          <w:szCs w:val="36"/>
        </w:rPr>
        <w:t>2</w:t>
      </w:r>
      <w:r w:rsidR="00F60425">
        <w:rPr>
          <w:rFonts w:asciiTheme="minorHAnsi" w:hAnsiTheme="minorHAnsi" w:cs="Arial"/>
          <w:b/>
          <w:sz w:val="36"/>
          <w:szCs w:val="36"/>
        </w:rPr>
        <w:t>.</w:t>
      </w:r>
      <w:del w:id="5" w:author="Paus, Janette PEBA" w:date="2021-09-02T07:35:00Z">
        <w:r w:rsidR="00F60425" w:rsidDel="00E36039">
          <w:rPr>
            <w:rFonts w:asciiTheme="minorHAnsi" w:hAnsiTheme="minorHAnsi" w:cs="Arial"/>
            <w:b/>
            <w:sz w:val="36"/>
            <w:szCs w:val="36"/>
          </w:rPr>
          <w:delText xml:space="preserve">0 </w:delText>
        </w:r>
      </w:del>
      <w:ins w:id="6" w:author="Paus, Janette PEBA" w:date="2021-11-04T13:33:00Z">
        <w:r w:rsidR="00B937E5">
          <w:rPr>
            <w:rFonts w:asciiTheme="minorHAnsi" w:hAnsiTheme="minorHAnsi" w:cs="Arial"/>
            <w:b/>
            <w:sz w:val="36"/>
            <w:szCs w:val="36"/>
          </w:rPr>
          <w:t>5</w:t>
        </w:r>
      </w:ins>
      <w:ins w:id="7" w:author="Paus, Janette PEBA" w:date="2021-09-02T07:35:00Z">
        <w:r w:rsidR="00E36039">
          <w:rPr>
            <w:rFonts w:asciiTheme="minorHAnsi" w:hAnsiTheme="minorHAnsi" w:cs="Arial"/>
            <w:b/>
            <w:sz w:val="36"/>
            <w:szCs w:val="36"/>
          </w:rPr>
          <w:t xml:space="preserve"> </w:t>
        </w:r>
      </w:ins>
    </w:p>
    <w:p w14:paraId="6E73870C" w14:textId="77777777" w:rsidR="0019178C" w:rsidRPr="0010652D" w:rsidRDefault="0019178C" w:rsidP="0019178C">
      <w:pPr>
        <w:rPr>
          <w:rFonts w:asciiTheme="minorHAnsi" w:hAnsiTheme="minorHAnsi"/>
        </w:rPr>
      </w:pPr>
    </w:p>
    <w:p w14:paraId="6110D83C" w14:textId="77777777" w:rsidR="0019178C" w:rsidRPr="0010652D" w:rsidRDefault="0019178C" w:rsidP="0019178C">
      <w:pPr>
        <w:rPr>
          <w:rFonts w:asciiTheme="minorHAnsi" w:hAnsiTheme="minorHAnsi"/>
        </w:rPr>
      </w:pPr>
    </w:p>
    <w:p w14:paraId="5E445FD2" w14:textId="77777777" w:rsidR="0019178C" w:rsidRPr="007A140E" w:rsidRDefault="0019178C" w:rsidP="0019178C">
      <w:pPr>
        <w:jc w:val="center"/>
        <w:rPr>
          <w:rFonts w:asciiTheme="minorHAnsi" w:hAnsiTheme="minorHAnsi"/>
          <w:sz w:val="52"/>
          <w:szCs w:val="52"/>
        </w:rPr>
      </w:pPr>
    </w:p>
    <w:p w14:paraId="001CD5F5" w14:textId="77777777" w:rsidR="0019178C" w:rsidRPr="0010652D" w:rsidRDefault="0019178C" w:rsidP="0019178C">
      <w:pPr>
        <w:rPr>
          <w:rFonts w:asciiTheme="minorHAnsi" w:hAnsiTheme="minorHAnsi"/>
        </w:rPr>
      </w:pPr>
    </w:p>
    <w:p w14:paraId="6D48C33C" w14:textId="77777777" w:rsidR="0019178C" w:rsidRPr="0010652D" w:rsidRDefault="0019178C" w:rsidP="0019178C">
      <w:pPr>
        <w:rPr>
          <w:rFonts w:asciiTheme="minorHAnsi" w:hAnsiTheme="minorHAnsi"/>
        </w:rPr>
      </w:pPr>
    </w:p>
    <w:p w14:paraId="1B76CD96" w14:textId="77777777" w:rsidR="0019178C" w:rsidRPr="0010652D" w:rsidRDefault="0019178C" w:rsidP="0019178C">
      <w:pPr>
        <w:rPr>
          <w:rFonts w:asciiTheme="minorHAnsi" w:hAnsiTheme="minorHAnsi"/>
        </w:rPr>
      </w:pPr>
    </w:p>
    <w:p w14:paraId="37B9ADDD" w14:textId="77777777" w:rsidR="0019178C" w:rsidRPr="0010652D" w:rsidRDefault="0019178C" w:rsidP="0019178C">
      <w:pPr>
        <w:jc w:val="right"/>
        <w:rPr>
          <w:rFonts w:asciiTheme="minorHAnsi" w:hAnsiTheme="minorHAnsi"/>
          <w:b/>
          <w:sz w:val="28"/>
          <w:szCs w:val="28"/>
        </w:rPr>
      </w:pPr>
      <w:r w:rsidRPr="0010652D">
        <w:rPr>
          <w:rFonts w:asciiTheme="minorHAnsi" w:hAnsiTheme="minorHAnsi"/>
          <w:b/>
          <w:sz w:val="28"/>
          <w:szCs w:val="28"/>
        </w:rPr>
        <w:t>Confidential</w:t>
      </w:r>
    </w:p>
    <w:p w14:paraId="694FBDDE" w14:textId="77777777" w:rsidR="0019178C" w:rsidRPr="0010652D" w:rsidRDefault="0019178C" w:rsidP="0019178C">
      <w:pPr>
        <w:rPr>
          <w:rFonts w:asciiTheme="minorHAnsi" w:hAnsiTheme="minorHAnsi"/>
        </w:rPr>
      </w:pPr>
    </w:p>
    <w:p w14:paraId="3333CB89" w14:textId="77777777" w:rsidR="0019178C" w:rsidRPr="0010652D" w:rsidRDefault="0019178C" w:rsidP="0019178C">
      <w:pPr>
        <w:rPr>
          <w:rFonts w:asciiTheme="minorHAnsi" w:hAnsiTheme="minorHAnsi"/>
        </w:rPr>
      </w:pPr>
    </w:p>
    <w:p w14:paraId="65141119" w14:textId="77777777" w:rsidR="0019178C" w:rsidRPr="0010652D" w:rsidRDefault="0019178C" w:rsidP="0019178C">
      <w:pPr>
        <w:rPr>
          <w:rFonts w:asciiTheme="minorHAnsi" w:hAnsiTheme="minorHAnsi"/>
        </w:rPr>
      </w:pPr>
    </w:p>
    <w:p w14:paraId="4DE0CD1D" w14:textId="77777777" w:rsidR="0019178C" w:rsidRPr="0010652D" w:rsidRDefault="0019178C" w:rsidP="0019178C">
      <w:pPr>
        <w:rPr>
          <w:rFonts w:asciiTheme="minorHAnsi" w:hAnsiTheme="minorHAnsi"/>
        </w:rPr>
      </w:pPr>
    </w:p>
    <w:p w14:paraId="4429B3FE" w14:textId="77777777" w:rsidR="0019178C" w:rsidRPr="0010652D" w:rsidRDefault="0019178C" w:rsidP="0019178C">
      <w:pPr>
        <w:rPr>
          <w:rFonts w:asciiTheme="minorHAnsi" w:hAnsiTheme="minorHAnsi"/>
        </w:rPr>
      </w:pPr>
    </w:p>
    <w:p w14:paraId="0EEAE4AD" w14:textId="77777777" w:rsidR="0019178C" w:rsidRPr="0010652D" w:rsidRDefault="0019178C" w:rsidP="0019178C">
      <w:pPr>
        <w:rPr>
          <w:rFonts w:asciiTheme="minorHAnsi" w:hAnsiTheme="minorHAnsi"/>
        </w:rPr>
      </w:pPr>
    </w:p>
    <w:p w14:paraId="64538CAC" w14:textId="77777777" w:rsidR="0019178C" w:rsidRPr="0010652D" w:rsidRDefault="0019178C" w:rsidP="0019178C">
      <w:pPr>
        <w:rPr>
          <w:rFonts w:asciiTheme="minorHAnsi" w:hAnsiTheme="minorHAnsi"/>
        </w:rPr>
      </w:pPr>
    </w:p>
    <w:p w14:paraId="74489BCA" w14:textId="77777777" w:rsidR="0019178C" w:rsidRPr="0010652D" w:rsidRDefault="0019178C" w:rsidP="0019178C">
      <w:pPr>
        <w:rPr>
          <w:rFonts w:asciiTheme="minorHAnsi" w:hAnsiTheme="minorHAnsi"/>
        </w:rPr>
      </w:pPr>
    </w:p>
    <w:p w14:paraId="208D9782" w14:textId="77777777" w:rsidR="0019178C" w:rsidRPr="0010652D" w:rsidRDefault="0019178C" w:rsidP="0019178C">
      <w:pPr>
        <w:rPr>
          <w:rFonts w:asciiTheme="minorHAnsi" w:hAnsiTheme="minorHAnsi"/>
        </w:rPr>
      </w:pPr>
    </w:p>
    <w:p w14:paraId="72FA2B44" w14:textId="77777777" w:rsidR="0019178C" w:rsidRPr="0010652D" w:rsidRDefault="0019178C" w:rsidP="0019178C">
      <w:pPr>
        <w:rPr>
          <w:rFonts w:asciiTheme="minorHAnsi" w:hAnsiTheme="minorHAnsi"/>
        </w:rPr>
      </w:pPr>
    </w:p>
    <w:p w14:paraId="025AD621" w14:textId="77777777" w:rsidR="0019178C" w:rsidRPr="0010652D" w:rsidRDefault="0019178C" w:rsidP="0019178C">
      <w:pPr>
        <w:rPr>
          <w:rFonts w:asciiTheme="minorHAnsi" w:hAnsiTheme="minorHAnsi"/>
        </w:rPr>
      </w:pPr>
    </w:p>
    <w:p w14:paraId="71D55E5E" w14:textId="77777777" w:rsidR="0019178C" w:rsidRPr="0010652D" w:rsidRDefault="0019178C" w:rsidP="0019178C">
      <w:pPr>
        <w:jc w:val="right"/>
        <w:rPr>
          <w:rFonts w:asciiTheme="minorHAnsi" w:hAnsiTheme="minorHAnsi"/>
          <w:szCs w:val="24"/>
        </w:rPr>
      </w:pPr>
      <w:r w:rsidRPr="0010652D">
        <w:rPr>
          <w:rFonts w:asciiTheme="minorHAnsi" w:hAnsiTheme="minorHAnsi"/>
          <w:szCs w:val="24"/>
        </w:rPr>
        <w:t xml:space="preserve"> </w:t>
      </w:r>
    </w:p>
    <w:p w14:paraId="219226B3" w14:textId="77777777" w:rsidR="0019178C" w:rsidRPr="0010652D" w:rsidRDefault="0019178C" w:rsidP="0019178C">
      <w:pPr>
        <w:jc w:val="right"/>
        <w:rPr>
          <w:rFonts w:asciiTheme="minorHAnsi" w:hAnsiTheme="minorHAnsi"/>
          <w:szCs w:val="24"/>
        </w:rPr>
      </w:pPr>
    </w:p>
    <w:p w14:paraId="77522F4D" w14:textId="77777777" w:rsidR="0019178C" w:rsidRDefault="0019178C" w:rsidP="0019178C">
      <w:pPr>
        <w:jc w:val="right"/>
        <w:rPr>
          <w:rFonts w:asciiTheme="minorHAnsi" w:hAnsiTheme="minorHAnsi"/>
          <w:szCs w:val="24"/>
        </w:rPr>
      </w:pPr>
    </w:p>
    <w:sdt>
      <w:sdtPr>
        <w:rPr>
          <w:rFonts w:ascii="Calibri" w:eastAsia="Times New Roman" w:hAnsi="Calibri" w:cs="Times New Roman"/>
          <w:b w:val="0"/>
          <w:bCs w:val="0"/>
          <w:color w:val="auto"/>
          <w:sz w:val="24"/>
          <w:szCs w:val="20"/>
          <w:lang w:eastAsia="en-US"/>
        </w:rPr>
        <w:id w:val="-1424717247"/>
        <w:docPartObj>
          <w:docPartGallery w:val="Table of Contents"/>
          <w:docPartUnique/>
        </w:docPartObj>
      </w:sdtPr>
      <w:sdtEndPr>
        <w:rPr>
          <w:noProof/>
        </w:rPr>
      </w:sdtEndPr>
      <w:sdtContent>
        <w:p w14:paraId="6C87E666" w14:textId="10C51FAD" w:rsidR="00C727EC" w:rsidRDefault="00C727EC">
          <w:pPr>
            <w:pStyle w:val="TOCHeading"/>
            <w:pPrChange w:id="8" w:author="Paus, Janette PEBA" w:date="2021-09-03T08:21:00Z">
              <w:pPr>
                <w:pStyle w:val="TOCHeading"/>
                <w:tabs>
                  <w:tab w:val="left" w:pos="4824"/>
                </w:tabs>
              </w:pPr>
            </w:pPrChange>
          </w:pPr>
          <w:r>
            <w:t>TABLE OF CONTENTS</w:t>
          </w:r>
          <w:r w:rsidR="00DD7BAB">
            <w:tab/>
          </w:r>
        </w:p>
        <w:p w14:paraId="03114369" w14:textId="77777777" w:rsidR="00F11472" w:rsidRPr="00F11472" w:rsidRDefault="00F11472" w:rsidP="00F11472">
          <w:pPr>
            <w:rPr>
              <w:lang w:eastAsia="ja-JP"/>
            </w:rPr>
          </w:pPr>
        </w:p>
        <w:p w14:paraId="2C3F21F5" w14:textId="058F263E" w:rsidR="00C41B2E" w:rsidRDefault="00C727EC">
          <w:pPr>
            <w:pStyle w:val="TOC1"/>
            <w:rPr>
              <w:ins w:id="9" w:author="Paus, Janette PEBA" w:date="2021-11-04T13:39:00Z"/>
              <w:rFonts w:asciiTheme="minorHAnsi" w:eastAsiaTheme="minorEastAsia" w:hAnsiTheme="minorHAnsi" w:cstheme="minorBidi"/>
              <w:noProof/>
              <w:sz w:val="22"/>
              <w:szCs w:val="22"/>
              <w:lang w:val="en-CA" w:eastAsia="en-CA"/>
            </w:rPr>
          </w:pPr>
          <w:r>
            <w:rPr>
              <w:b/>
              <w:bCs/>
              <w:noProof/>
            </w:rPr>
            <w:fldChar w:fldCharType="begin"/>
          </w:r>
          <w:r>
            <w:rPr>
              <w:b/>
              <w:bCs/>
              <w:noProof/>
            </w:rPr>
            <w:instrText xml:space="preserve"> TOC \o "1-3" \h \z \u </w:instrText>
          </w:r>
          <w:r>
            <w:rPr>
              <w:b/>
              <w:bCs/>
              <w:noProof/>
            </w:rPr>
            <w:fldChar w:fldCharType="separate"/>
          </w:r>
          <w:ins w:id="10" w:author="Paus, Janette PEBA" w:date="2021-11-04T13:39:00Z">
            <w:r w:rsidR="00C41B2E" w:rsidRPr="00216402">
              <w:rPr>
                <w:rStyle w:val="Hyperlink"/>
                <w:noProof/>
              </w:rPr>
              <w:fldChar w:fldCharType="begin"/>
            </w:r>
            <w:r w:rsidR="00C41B2E" w:rsidRPr="00216402">
              <w:rPr>
                <w:rStyle w:val="Hyperlink"/>
                <w:noProof/>
              </w:rPr>
              <w:instrText xml:space="preserve"> </w:instrText>
            </w:r>
            <w:r w:rsidR="00C41B2E">
              <w:rPr>
                <w:noProof/>
              </w:rPr>
              <w:instrText>HYPERLINK \l "_Toc86925600"</w:instrText>
            </w:r>
            <w:r w:rsidR="00C41B2E" w:rsidRPr="00216402">
              <w:rPr>
                <w:rStyle w:val="Hyperlink"/>
                <w:noProof/>
              </w:rPr>
              <w:instrText xml:space="preserve"> </w:instrText>
            </w:r>
            <w:r w:rsidR="00C41B2E" w:rsidRPr="00216402">
              <w:rPr>
                <w:rStyle w:val="Hyperlink"/>
                <w:noProof/>
              </w:rPr>
              <w:fldChar w:fldCharType="separate"/>
            </w:r>
            <w:r w:rsidR="00C41B2E" w:rsidRPr="00216402">
              <w:rPr>
                <w:rStyle w:val="Hyperlink"/>
                <w:noProof/>
              </w:rPr>
              <w:t>1.</w:t>
            </w:r>
            <w:r w:rsidR="00C41B2E">
              <w:rPr>
                <w:rFonts w:asciiTheme="minorHAnsi" w:eastAsiaTheme="minorEastAsia" w:hAnsiTheme="minorHAnsi" w:cstheme="minorBidi"/>
                <w:noProof/>
                <w:sz w:val="22"/>
                <w:szCs w:val="22"/>
                <w:lang w:val="en-CA" w:eastAsia="en-CA"/>
              </w:rPr>
              <w:tab/>
            </w:r>
            <w:r w:rsidR="00C41B2E" w:rsidRPr="00216402">
              <w:rPr>
                <w:rStyle w:val="Hyperlink"/>
                <w:noProof/>
              </w:rPr>
              <w:t>Business Objectives</w:t>
            </w:r>
            <w:r w:rsidR="00C41B2E">
              <w:rPr>
                <w:noProof/>
                <w:webHidden/>
              </w:rPr>
              <w:tab/>
            </w:r>
            <w:r w:rsidR="00C41B2E">
              <w:rPr>
                <w:noProof/>
                <w:webHidden/>
              </w:rPr>
              <w:fldChar w:fldCharType="begin"/>
            </w:r>
            <w:r w:rsidR="00C41B2E">
              <w:rPr>
                <w:noProof/>
                <w:webHidden/>
              </w:rPr>
              <w:instrText xml:space="preserve"> PAGEREF _Toc86925600 \h </w:instrText>
            </w:r>
          </w:ins>
          <w:r w:rsidR="00C41B2E">
            <w:rPr>
              <w:noProof/>
              <w:webHidden/>
            </w:rPr>
          </w:r>
          <w:r w:rsidR="00C41B2E">
            <w:rPr>
              <w:noProof/>
              <w:webHidden/>
            </w:rPr>
            <w:fldChar w:fldCharType="separate"/>
          </w:r>
          <w:ins w:id="11" w:author="Paus, Janette PEBA" w:date="2021-11-04T13:39:00Z">
            <w:r w:rsidR="00C41B2E">
              <w:rPr>
                <w:noProof/>
                <w:webHidden/>
              </w:rPr>
              <w:t>4</w:t>
            </w:r>
            <w:r w:rsidR="00C41B2E">
              <w:rPr>
                <w:noProof/>
                <w:webHidden/>
              </w:rPr>
              <w:fldChar w:fldCharType="end"/>
            </w:r>
            <w:r w:rsidR="00C41B2E" w:rsidRPr="00216402">
              <w:rPr>
                <w:rStyle w:val="Hyperlink"/>
                <w:noProof/>
              </w:rPr>
              <w:fldChar w:fldCharType="end"/>
            </w:r>
          </w:ins>
        </w:p>
        <w:p w14:paraId="0D066E14" w14:textId="6388C2C3" w:rsidR="00C41B2E" w:rsidRDefault="00C41B2E">
          <w:pPr>
            <w:pStyle w:val="TOC1"/>
            <w:rPr>
              <w:ins w:id="12" w:author="Paus, Janette PEBA" w:date="2021-11-04T13:39:00Z"/>
              <w:rFonts w:asciiTheme="minorHAnsi" w:eastAsiaTheme="minorEastAsia" w:hAnsiTheme="minorHAnsi" w:cstheme="minorBidi"/>
              <w:noProof/>
              <w:sz w:val="22"/>
              <w:szCs w:val="22"/>
              <w:lang w:val="en-CA" w:eastAsia="en-CA"/>
            </w:rPr>
          </w:pPr>
          <w:ins w:id="13" w:author="Paus, Janette PEBA" w:date="2021-11-04T13:39:00Z">
            <w:r w:rsidRPr="00216402">
              <w:rPr>
                <w:rStyle w:val="Hyperlink"/>
                <w:noProof/>
              </w:rPr>
              <w:fldChar w:fldCharType="begin"/>
            </w:r>
            <w:r w:rsidRPr="00216402">
              <w:rPr>
                <w:rStyle w:val="Hyperlink"/>
                <w:noProof/>
              </w:rPr>
              <w:instrText xml:space="preserve"> </w:instrText>
            </w:r>
            <w:r>
              <w:rPr>
                <w:noProof/>
              </w:rPr>
              <w:instrText>HYPERLINK \l "_Toc86925601"</w:instrText>
            </w:r>
            <w:r w:rsidRPr="00216402">
              <w:rPr>
                <w:rStyle w:val="Hyperlink"/>
                <w:noProof/>
              </w:rPr>
              <w:instrText xml:space="preserve"> </w:instrText>
            </w:r>
            <w:r w:rsidRPr="00216402">
              <w:rPr>
                <w:rStyle w:val="Hyperlink"/>
                <w:noProof/>
              </w:rPr>
              <w:fldChar w:fldCharType="separate"/>
            </w:r>
            <w:r w:rsidRPr="00216402">
              <w:rPr>
                <w:rStyle w:val="Hyperlink"/>
                <w:noProof/>
              </w:rPr>
              <w:t>2.</w:t>
            </w:r>
            <w:r>
              <w:rPr>
                <w:rFonts w:asciiTheme="minorHAnsi" w:eastAsiaTheme="minorEastAsia" w:hAnsiTheme="minorHAnsi" w:cstheme="minorBidi"/>
                <w:noProof/>
                <w:sz w:val="22"/>
                <w:szCs w:val="22"/>
                <w:lang w:val="en-CA" w:eastAsia="en-CA"/>
              </w:rPr>
              <w:tab/>
            </w:r>
            <w:r w:rsidRPr="00216402">
              <w:rPr>
                <w:rStyle w:val="Hyperlink"/>
                <w:noProof/>
              </w:rPr>
              <w:t>Background</w:t>
            </w:r>
            <w:r>
              <w:rPr>
                <w:noProof/>
                <w:webHidden/>
              </w:rPr>
              <w:tab/>
            </w:r>
            <w:r>
              <w:rPr>
                <w:noProof/>
                <w:webHidden/>
              </w:rPr>
              <w:fldChar w:fldCharType="begin"/>
            </w:r>
            <w:r>
              <w:rPr>
                <w:noProof/>
                <w:webHidden/>
              </w:rPr>
              <w:instrText xml:space="preserve"> PAGEREF _Toc86925601 \h </w:instrText>
            </w:r>
          </w:ins>
          <w:r>
            <w:rPr>
              <w:noProof/>
              <w:webHidden/>
            </w:rPr>
          </w:r>
          <w:r>
            <w:rPr>
              <w:noProof/>
              <w:webHidden/>
            </w:rPr>
            <w:fldChar w:fldCharType="separate"/>
          </w:r>
          <w:ins w:id="14" w:author="Paus, Janette PEBA" w:date="2021-11-04T13:39:00Z">
            <w:r>
              <w:rPr>
                <w:noProof/>
                <w:webHidden/>
              </w:rPr>
              <w:t>4</w:t>
            </w:r>
            <w:r>
              <w:rPr>
                <w:noProof/>
                <w:webHidden/>
              </w:rPr>
              <w:fldChar w:fldCharType="end"/>
            </w:r>
            <w:r w:rsidRPr="00216402">
              <w:rPr>
                <w:rStyle w:val="Hyperlink"/>
                <w:noProof/>
              </w:rPr>
              <w:fldChar w:fldCharType="end"/>
            </w:r>
          </w:ins>
        </w:p>
        <w:p w14:paraId="4AB99FF9" w14:textId="1154FEE0" w:rsidR="00C41B2E" w:rsidRDefault="00C41B2E">
          <w:pPr>
            <w:pStyle w:val="TOC1"/>
            <w:rPr>
              <w:ins w:id="15" w:author="Paus, Janette PEBA" w:date="2021-11-04T13:39:00Z"/>
              <w:rFonts w:asciiTheme="minorHAnsi" w:eastAsiaTheme="minorEastAsia" w:hAnsiTheme="minorHAnsi" w:cstheme="minorBidi"/>
              <w:noProof/>
              <w:sz w:val="22"/>
              <w:szCs w:val="22"/>
              <w:lang w:val="en-CA" w:eastAsia="en-CA"/>
            </w:rPr>
          </w:pPr>
          <w:ins w:id="16" w:author="Paus, Janette PEBA" w:date="2021-11-04T13:39:00Z">
            <w:r w:rsidRPr="00216402">
              <w:rPr>
                <w:rStyle w:val="Hyperlink"/>
                <w:noProof/>
              </w:rPr>
              <w:fldChar w:fldCharType="begin"/>
            </w:r>
            <w:r w:rsidRPr="00216402">
              <w:rPr>
                <w:rStyle w:val="Hyperlink"/>
                <w:noProof/>
              </w:rPr>
              <w:instrText xml:space="preserve"> </w:instrText>
            </w:r>
            <w:r>
              <w:rPr>
                <w:noProof/>
              </w:rPr>
              <w:instrText>HYPERLINK \l "_Toc86925602"</w:instrText>
            </w:r>
            <w:r w:rsidRPr="00216402">
              <w:rPr>
                <w:rStyle w:val="Hyperlink"/>
                <w:noProof/>
              </w:rPr>
              <w:instrText xml:space="preserve"> </w:instrText>
            </w:r>
            <w:r w:rsidRPr="00216402">
              <w:rPr>
                <w:rStyle w:val="Hyperlink"/>
                <w:noProof/>
              </w:rPr>
              <w:fldChar w:fldCharType="separate"/>
            </w:r>
            <w:r w:rsidRPr="00216402">
              <w:rPr>
                <w:rStyle w:val="Hyperlink"/>
                <w:noProof/>
              </w:rPr>
              <w:t>3.</w:t>
            </w:r>
            <w:r>
              <w:rPr>
                <w:rFonts w:asciiTheme="minorHAnsi" w:eastAsiaTheme="minorEastAsia" w:hAnsiTheme="minorHAnsi" w:cstheme="minorBidi"/>
                <w:noProof/>
                <w:sz w:val="22"/>
                <w:szCs w:val="22"/>
                <w:lang w:val="en-CA" w:eastAsia="en-CA"/>
              </w:rPr>
              <w:tab/>
            </w:r>
            <w:r w:rsidRPr="00216402">
              <w:rPr>
                <w:rStyle w:val="Hyperlink"/>
                <w:noProof/>
              </w:rPr>
              <w:t>Purpose of the Letter</w:t>
            </w:r>
            <w:r>
              <w:rPr>
                <w:noProof/>
                <w:webHidden/>
              </w:rPr>
              <w:tab/>
            </w:r>
            <w:r>
              <w:rPr>
                <w:noProof/>
                <w:webHidden/>
              </w:rPr>
              <w:fldChar w:fldCharType="begin"/>
            </w:r>
            <w:r>
              <w:rPr>
                <w:noProof/>
                <w:webHidden/>
              </w:rPr>
              <w:instrText xml:space="preserve"> PAGEREF _Toc86925602 \h </w:instrText>
            </w:r>
          </w:ins>
          <w:r>
            <w:rPr>
              <w:noProof/>
              <w:webHidden/>
            </w:rPr>
          </w:r>
          <w:r>
            <w:rPr>
              <w:noProof/>
              <w:webHidden/>
            </w:rPr>
            <w:fldChar w:fldCharType="separate"/>
          </w:r>
          <w:ins w:id="17" w:author="Paus, Janette PEBA" w:date="2021-11-04T13:39:00Z">
            <w:r>
              <w:rPr>
                <w:noProof/>
                <w:webHidden/>
              </w:rPr>
              <w:t>4</w:t>
            </w:r>
            <w:r>
              <w:rPr>
                <w:noProof/>
                <w:webHidden/>
              </w:rPr>
              <w:fldChar w:fldCharType="end"/>
            </w:r>
            <w:r w:rsidRPr="00216402">
              <w:rPr>
                <w:rStyle w:val="Hyperlink"/>
                <w:noProof/>
              </w:rPr>
              <w:fldChar w:fldCharType="end"/>
            </w:r>
          </w:ins>
        </w:p>
        <w:p w14:paraId="4E3B01D3" w14:textId="146A4500" w:rsidR="00C41B2E" w:rsidRDefault="00C41B2E">
          <w:pPr>
            <w:pStyle w:val="TOC1"/>
            <w:rPr>
              <w:ins w:id="18" w:author="Paus, Janette PEBA" w:date="2021-11-04T13:39:00Z"/>
              <w:rFonts w:asciiTheme="minorHAnsi" w:eastAsiaTheme="minorEastAsia" w:hAnsiTheme="minorHAnsi" w:cstheme="minorBidi"/>
              <w:noProof/>
              <w:sz w:val="22"/>
              <w:szCs w:val="22"/>
              <w:lang w:val="en-CA" w:eastAsia="en-CA"/>
            </w:rPr>
          </w:pPr>
          <w:ins w:id="19" w:author="Paus, Janette PEBA" w:date="2021-11-04T13:39:00Z">
            <w:r w:rsidRPr="00216402">
              <w:rPr>
                <w:rStyle w:val="Hyperlink"/>
                <w:noProof/>
              </w:rPr>
              <w:fldChar w:fldCharType="begin"/>
            </w:r>
            <w:r w:rsidRPr="00216402">
              <w:rPr>
                <w:rStyle w:val="Hyperlink"/>
                <w:noProof/>
              </w:rPr>
              <w:instrText xml:space="preserve"> </w:instrText>
            </w:r>
            <w:r>
              <w:rPr>
                <w:noProof/>
              </w:rPr>
              <w:instrText>HYPERLINK \l "_Toc86925603"</w:instrText>
            </w:r>
            <w:r w:rsidRPr="00216402">
              <w:rPr>
                <w:rStyle w:val="Hyperlink"/>
                <w:noProof/>
              </w:rPr>
              <w:instrText xml:space="preserve"> </w:instrText>
            </w:r>
            <w:r w:rsidRPr="00216402">
              <w:rPr>
                <w:rStyle w:val="Hyperlink"/>
                <w:noProof/>
              </w:rPr>
              <w:fldChar w:fldCharType="separate"/>
            </w:r>
            <w:r w:rsidRPr="00216402">
              <w:rPr>
                <w:rStyle w:val="Hyperlink"/>
                <w:noProof/>
              </w:rPr>
              <w:t>4.</w:t>
            </w:r>
            <w:r>
              <w:rPr>
                <w:rFonts w:asciiTheme="minorHAnsi" w:eastAsiaTheme="minorEastAsia" w:hAnsiTheme="minorHAnsi" w:cstheme="minorBidi"/>
                <w:noProof/>
                <w:sz w:val="22"/>
                <w:szCs w:val="22"/>
                <w:lang w:val="en-CA" w:eastAsia="en-CA"/>
              </w:rPr>
              <w:tab/>
            </w:r>
            <w:r w:rsidRPr="00216402">
              <w:rPr>
                <w:rStyle w:val="Hyperlink"/>
                <w:noProof/>
              </w:rPr>
              <w:t>Scope</w:t>
            </w:r>
            <w:r>
              <w:rPr>
                <w:noProof/>
                <w:webHidden/>
              </w:rPr>
              <w:tab/>
            </w:r>
            <w:r>
              <w:rPr>
                <w:noProof/>
                <w:webHidden/>
              </w:rPr>
              <w:fldChar w:fldCharType="begin"/>
            </w:r>
            <w:r>
              <w:rPr>
                <w:noProof/>
                <w:webHidden/>
              </w:rPr>
              <w:instrText xml:space="preserve"> PAGEREF _Toc86925603 \h </w:instrText>
            </w:r>
          </w:ins>
          <w:r>
            <w:rPr>
              <w:noProof/>
              <w:webHidden/>
            </w:rPr>
          </w:r>
          <w:r>
            <w:rPr>
              <w:noProof/>
              <w:webHidden/>
            </w:rPr>
            <w:fldChar w:fldCharType="separate"/>
          </w:r>
          <w:ins w:id="20" w:author="Paus, Janette PEBA" w:date="2021-11-04T13:39:00Z">
            <w:r>
              <w:rPr>
                <w:noProof/>
                <w:webHidden/>
              </w:rPr>
              <w:t>4</w:t>
            </w:r>
            <w:r>
              <w:rPr>
                <w:noProof/>
                <w:webHidden/>
              </w:rPr>
              <w:fldChar w:fldCharType="end"/>
            </w:r>
            <w:r w:rsidRPr="00216402">
              <w:rPr>
                <w:rStyle w:val="Hyperlink"/>
                <w:noProof/>
              </w:rPr>
              <w:fldChar w:fldCharType="end"/>
            </w:r>
          </w:ins>
        </w:p>
        <w:p w14:paraId="48C1EAD9" w14:textId="1CB41E4E" w:rsidR="00C41B2E" w:rsidRDefault="00C41B2E">
          <w:pPr>
            <w:pStyle w:val="TOC1"/>
            <w:rPr>
              <w:ins w:id="21" w:author="Paus, Janette PEBA" w:date="2021-11-04T13:39:00Z"/>
              <w:rFonts w:asciiTheme="minorHAnsi" w:eastAsiaTheme="minorEastAsia" w:hAnsiTheme="minorHAnsi" w:cstheme="minorBidi"/>
              <w:noProof/>
              <w:sz w:val="22"/>
              <w:szCs w:val="22"/>
              <w:lang w:val="en-CA" w:eastAsia="en-CA"/>
            </w:rPr>
          </w:pPr>
          <w:ins w:id="22" w:author="Paus, Janette PEBA" w:date="2021-11-04T13:39:00Z">
            <w:r w:rsidRPr="00216402">
              <w:rPr>
                <w:rStyle w:val="Hyperlink"/>
                <w:noProof/>
              </w:rPr>
              <w:fldChar w:fldCharType="begin"/>
            </w:r>
            <w:r w:rsidRPr="00216402">
              <w:rPr>
                <w:rStyle w:val="Hyperlink"/>
                <w:noProof/>
              </w:rPr>
              <w:instrText xml:space="preserve"> </w:instrText>
            </w:r>
            <w:r>
              <w:rPr>
                <w:noProof/>
              </w:rPr>
              <w:instrText>HYPERLINK \l "_Toc86925604"</w:instrText>
            </w:r>
            <w:r w:rsidRPr="00216402">
              <w:rPr>
                <w:rStyle w:val="Hyperlink"/>
                <w:noProof/>
              </w:rPr>
              <w:instrText xml:space="preserve"> </w:instrText>
            </w:r>
            <w:r w:rsidRPr="00216402">
              <w:rPr>
                <w:rStyle w:val="Hyperlink"/>
                <w:noProof/>
              </w:rPr>
              <w:fldChar w:fldCharType="separate"/>
            </w:r>
            <w:r w:rsidRPr="00216402">
              <w:rPr>
                <w:rStyle w:val="Hyperlink"/>
                <w:noProof/>
              </w:rPr>
              <w:t>5.</w:t>
            </w:r>
            <w:r>
              <w:rPr>
                <w:rFonts w:asciiTheme="minorHAnsi" w:eastAsiaTheme="minorEastAsia" w:hAnsiTheme="minorHAnsi" w:cstheme="minorBidi"/>
                <w:noProof/>
                <w:sz w:val="22"/>
                <w:szCs w:val="22"/>
                <w:lang w:val="en-CA" w:eastAsia="en-CA"/>
              </w:rPr>
              <w:tab/>
            </w:r>
            <w:r w:rsidRPr="00216402">
              <w:rPr>
                <w:rStyle w:val="Hyperlink"/>
                <w:noProof/>
              </w:rPr>
              <w:t>Features</w:t>
            </w:r>
            <w:r>
              <w:rPr>
                <w:noProof/>
                <w:webHidden/>
              </w:rPr>
              <w:tab/>
            </w:r>
            <w:r>
              <w:rPr>
                <w:noProof/>
                <w:webHidden/>
              </w:rPr>
              <w:fldChar w:fldCharType="begin"/>
            </w:r>
            <w:r>
              <w:rPr>
                <w:noProof/>
                <w:webHidden/>
              </w:rPr>
              <w:instrText xml:space="preserve"> PAGEREF _Toc86925604 \h </w:instrText>
            </w:r>
          </w:ins>
          <w:r>
            <w:rPr>
              <w:noProof/>
              <w:webHidden/>
            </w:rPr>
          </w:r>
          <w:r>
            <w:rPr>
              <w:noProof/>
              <w:webHidden/>
            </w:rPr>
            <w:fldChar w:fldCharType="separate"/>
          </w:r>
          <w:ins w:id="23" w:author="Paus, Janette PEBA" w:date="2021-11-04T13:39:00Z">
            <w:r>
              <w:rPr>
                <w:noProof/>
                <w:webHidden/>
              </w:rPr>
              <w:t>5</w:t>
            </w:r>
            <w:r>
              <w:rPr>
                <w:noProof/>
                <w:webHidden/>
              </w:rPr>
              <w:fldChar w:fldCharType="end"/>
            </w:r>
            <w:r w:rsidRPr="00216402">
              <w:rPr>
                <w:rStyle w:val="Hyperlink"/>
                <w:noProof/>
              </w:rPr>
              <w:fldChar w:fldCharType="end"/>
            </w:r>
          </w:ins>
        </w:p>
        <w:p w14:paraId="525B4F96" w14:textId="5246F105" w:rsidR="00C41B2E" w:rsidRDefault="00C41B2E">
          <w:pPr>
            <w:pStyle w:val="TOC1"/>
            <w:rPr>
              <w:ins w:id="24" w:author="Paus, Janette PEBA" w:date="2021-11-04T13:39:00Z"/>
              <w:rFonts w:asciiTheme="minorHAnsi" w:eastAsiaTheme="minorEastAsia" w:hAnsiTheme="minorHAnsi" w:cstheme="minorBidi"/>
              <w:noProof/>
              <w:sz w:val="22"/>
              <w:szCs w:val="22"/>
              <w:lang w:val="en-CA" w:eastAsia="en-CA"/>
            </w:rPr>
          </w:pPr>
          <w:ins w:id="25" w:author="Paus, Janette PEBA" w:date="2021-11-04T13:39:00Z">
            <w:r w:rsidRPr="00216402">
              <w:rPr>
                <w:rStyle w:val="Hyperlink"/>
                <w:noProof/>
              </w:rPr>
              <w:fldChar w:fldCharType="begin"/>
            </w:r>
            <w:r w:rsidRPr="00216402">
              <w:rPr>
                <w:rStyle w:val="Hyperlink"/>
                <w:noProof/>
              </w:rPr>
              <w:instrText xml:space="preserve"> </w:instrText>
            </w:r>
            <w:r>
              <w:rPr>
                <w:noProof/>
              </w:rPr>
              <w:instrText>HYPERLINK \l "_Toc86925605"</w:instrText>
            </w:r>
            <w:r w:rsidRPr="00216402">
              <w:rPr>
                <w:rStyle w:val="Hyperlink"/>
                <w:noProof/>
              </w:rPr>
              <w:instrText xml:space="preserve"> </w:instrText>
            </w:r>
            <w:r w:rsidRPr="00216402">
              <w:rPr>
                <w:rStyle w:val="Hyperlink"/>
                <w:noProof/>
              </w:rPr>
              <w:fldChar w:fldCharType="separate"/>
            </w:r>
            <w:r w:rsidRPr="00216402">
              <w:rPr>
                <w:rStyle w:val="Hyperlink"/>
                <w:noProof/>
              </w:rPr>
              <w:t>6.</w:t>
            </w:r>
            <w:r>
              <w:rPr>
                <w:rFonts w:asciiTheme="minorHAnsi" w:eastAsiaTheme="minorEastAsia" w:hAnsiTheme="minorHAnsi" w:cstheme="minorBidi"/>
                <w:noProof/>
                <w:sz w:val="22"/>
                <w:szCs w:val="22"/>
                <w:lang w:val="en-CA" w:eastAsia="en-CA"/>
              </w:rPr>
              <w:tab/>
            </w:r>
            <w:r w:rsidRPr="00216402">
              <w:rPr>
                <w:rStyle w:val="Hyperlink"/>
                <w:noProof/>
              </w:rPr>
              <w:t>Functional Requirements</w:t>
            </w:r>
            <w:r>
              <w:rPr>
                <w:noProof/>
                <w:webHidden/>
              </w:rPr>
              <w:tab/>
            </w:r>
            <w:r>
              <w:rPr>
                <w:noProof/>
                <w:webHidden/>
              </w:rPr>
              <w:fldChar w:fldCharType="begin"/>
            </w:r>
            <w:r>
              <w:rPr>
                <w:noProof/>
                <w:webHidden/>
              </w:rPr>
              <w:instrText xml:space="preserve"> PAGEREF _Toc86925605 \h </w:instrText>
            </w:r>
          </w:ins>
          <w:r>
            <w:rPr>
              <w:noProof/>
              <w:webHidden/>
            </w:rPr>
          </w:r>
          <w:r>
            <w:rPr>
              <w:noProof/>
              <w:webHidden/>
            </w:rPr>
            <w:fldChar w:fldCharType="separate"/>
          </w:r>
          <w:ins w:id="26" w:author="Paus, Janette PEBA" w:date="2021-11-04T13:39:00Z">
            <w:r>
              <w:rPr>
                <w:noProof/>
                <w:webHidden/>
              </w:rPr>
              <w:t>5</w:t>
            </w:r>
            <w:r>
              <w:rPr>
                <w:noProof/>
                <w:webHidden/>
              </w:rPr>
              <w:fldChar w:fldCharType="end"/>
            </w:r>
            <w:r w:rsidRPr="00216402">
              <w:rPr>
                <w:rStyle w:val="Hyperlink"/>
                <w:noProof/>
              </w:rPr>
              <w:fldChar w:fldCharType="end"/>
            </w:r>
          </w:ins>
        </w:p>
        <w:p w14:paraId="140915A5" w14:textId="2D3D17E3" w:rsidR="00C41B2E" w:rsidRDefault="00C41B2E">
          <w:pPr>
            <w:pStyle w:val="TOC2"/>
            <w:tabs>
              <w:tab w:val="left" w:pos="720"/>
              <w:tab w:val="right" w:leader="dot" w:pos="8636"/>
            </w:tabs>
            <w:rPr>
              <w:ins w:id="27" w:author="Paus, Janette PEBA" w:date="2021-11-04T13:39:00Z"/>
              <w:rFonts w:asciiTheme="minorHAnsi" w:eastAsiaTheme="minorEastAsia" w:hAnsiTheme="minorHAnsi" w:cstheme="minorBidi"/>
              <w:noProof/>
              <w:sz w:val="22"/>
              <w:szCs w:val="22"/>
              <w:lang w:val="en-CA" w:eastAsia="en-CA"/>
            </w:rPr>
          </w:pPr>
          <w:ins w:id="28" w:author="Paus, Janette PEBA" w:date="2021-11-04T13:39:00Z">
            <w:r w:rsidRPr="00216402">
              <w:rPr>
                <w:rStyle w:val="Hyperlink"/>
                <w:noProof/>
              </w:rPr>
              <w:fldChar w:fldCharType="begin"/>
            </w:r>
            <w:r w:rsidRPr="00216402">
              <w:rPr>
                <w:rStyle w:val="Hyperlink"/>
                <w:noProof/>
              </w:rPr>
              <w:instrText xml:space="preserve"> </w:instrText>
            </w:r>
            <w:r>
              <w:rPr>
                <w:noProof/>
              </w:rPr>
              <w:instrText>HYPERLINK \l "_Toc86925606"</w:instrText>
            </w:r>
            <w:r w:rsidRPr="00216402">
              <w:rPr>
                <w:rStyle w:val="Hyperlink"/>
                <w:noProof/>
              </w:rPr>
              <w:instrText xml:space="preserve"> </w:instrText>
            </w:r>
            <w:r w:rsidRPr="00216402">
              <w:rPr>
                <w:rStyle w:val="Hyperlink"/>
                <w:noProof/>
              </w:rPr>
              <w:fldChar w:fldCharType="separate"/>
            </w:r>
            <w:r w:rsidRPr="00216402">
              <w:rPr>
                <w:rStyle w:val="Hyperlink"/>
                <w:noProof/>
              </w:rPr>
              <w:t>A.</w:t>
            </w:r>
            <w:r>
              <w:rPr>
                <w:rFonts w:asciiTheme="minorHAnsi" w:eastAsiaTheme="minorEastAsia" w:hAnsiTheme="minorHAnsi" w:cstheme="minorBidi"/>
                <w:noProof/>
                <w:sz w:val="22"/>
                <w:szCs w:val="22"/>
                <w:lang w:val="en-CA" w:eastAsia="en-CA"/>
              </w:rPr>
              <w:tab/>
            </w:r>
            <w:r w:rsidRPr="00216402">
              <w:rPr>
                <w:rStyle w:val="Hyperlink"/>
                <w:noProof/>
              </w:rPr>
              <w:t>Communication Standard for Creation and Distribution of Letter</w:t>
            </w:r>
            <w:r>
              <w:rPr>
                <w:noProof/>
                <w:webHidden/>
              </w:rPr>
              <w:tab/>
            </w:r>
            <w:r>
              <w:rPr>
                <w:noProof/>
                <w:webHidden/>
              </w:rPr>
              <w:fldChar w:fldCharType="begin"/>
            </w:r>
            <w:r>
              <w:rPr>
                <w:noProof/>
                <w:webHidden/>
              </w:rPr>
              <w:instrText xml:space="preserve"> PAGEREF _Toc86925606 \h </w:instrText>
            </w:r>
          </w:ins>
          <w:r>
            <w:rPr>
              <w:noProof/>
              <w:webHidden/>
            </w:rPr>
          </w:r>
          <w:r>
            <w:rPr>
              <w:noProof/>
              <w:webHidden/>
            </w:rPr>
            <w:fldChar w:fldCharType="separate"/>
          </w:r>
          <w:ins w:id="29" w:author="Paus, Janette PEBA" w:date="2021-11-04T13:39:00Z">
            <w:r>
              <w:rPr>
                <w:noProof/>
                <w:webHidden/>
              </w:rPr>
              <w:t>5</w:t>
            </w:r>
            <w:r>
              <w:rPr>
                <w:noProof/>
                <w:webHidden/>
              </w:rPr>
              <w:fldChar w:fldCharType="end"/>
            </w:r>
            <w:r w:rsidRPr="00216402">
              <w:rPr>
                <w:rStyle w:val="Hyperlink"/>
                <w:noProof/>
              </w:rPr>
              <w:fldChar w:fldCharType="end"/>
            </w:r>
          </w:ins>
        </w:p>
        <w:p w14:paraId="3B9020DA" w14:textId="2F741EE8" w:rsidR="00C41B2E" w:rsidRDefault="00C41B2E">
          <w:pPr>
            <w:pStyle w:val="TOC2"/>
            <w:tabs>
              <w:tab w:val="left" w:pos="720"/>
              <w:tab w:val="right" w:leader="dot" w:pos="8636"/>
            </w:tabs>
            <w:rPr>
              <w:ins w:id="30" w:author="Paus, Janette PEBA" w:date="2021-11-04T13:39:00Z"/>
              <w:rFonts w:asciiTheme="minorHAnsi" w:eastAsiaTheme="minorEastAsia" w:hAnsiTheme="minorHAnsi" w:cstheme="minorBidi"/>
              <w:noProof/>
              <w:sz w:val="22"/>
              <w:szCs w:val="22"/>
              <w:lang w:val="en-CA" w:eastAsia="en-CA"/>
            </w:rPr>
          </w:pPr>
          <w:ins w:id="31" w:author="Paus, Janette PEBA" w:date="2021-11-04T13:39:00Z">
            <w:r w:rsidRPr="00216402">
              <w:rPr>
                <w:rStyle w:val="Hyperlink"/>
                <w:noProof/>
              </w:rPr>
              <w:fldChar w:fldCharType="begin"/>
            </w:r>
            <w:r w:rsidRPr="00216402">
              <w:rPr>
                <w:rStyle w:val="Hyperlink"/>
                <w:noProof/>
              </w:rPr>
              <w:instrText xml:space="preserve"> </w:instrText>
            </w:r>
            <w:r>
              <w:rPr>
                <w:noProof/>
              </w:rPr>
              <w:instrText>HYPERLINK \l "_Toc86925647"</w:instrText>
            </w:r>
            <w:r w:rsidRPr="00216402">
              <w:rPr>
                <w:rStyle w:val="Hyperlink"/>
                <w:noProof/>
              </w:rPr>
              <w:instrText xml:space="preserve"> </w:instrText>
            </w:r>
            <w:r w:rsidRPr="00216402">
              <w:rPr>
                <w:rStyle w:val="Hyperlink"/>
                <w:noProof/>
              </w:rPr>
              <w:fldChar w:fldCharType="separate"/>
            </w:r>
            <w:r w:rsidRPr="00216402">
              <w:rPr>
                <w:rStyle w:val="Hyperlink"/>
                <w:noProof/>
              </w:rPr>
              <w:t>B.</w:t>
            </w:r>
            <w:r>
              <w:rPr>
                <w:rFonts w:asciiTheme="minorHAnsi" w:eastAsiaTheme="minorEastAsia" w:hAnsiTheme="minorHAnsi" w:cstheme="minorBidi"/>
                <w:noProof/>
                <w:sz w:val="22"/>
                <w:szCs w:val="22"/>
                <w:lang w:val="en-CA" w:eastAsia="en-CA"/>
              </w:rPr>
              <w:tab/>
            </w:r>
            <w:r w:rsidRPr="00216402">
              <w:rPr>
                <w:rStyle w:val="Hyperlink"/>
                <w:noProof/>
              </w:rPr>
              <w:t>Business Functionality to Accommodate</w:t>
            </w:r>
            <w:r>
              <w:rPr>
                <w:noProof/>
                <w:webHidden/>
              </w:rPr>
              <w:tab/>
            </w:r>
            <w:r>
              <w:rPr>
                <w:noProof/>
                <w:webHidden/>
              </w:rPr>
              <w:fldChar w:fldCharType="begin"/>
            </w:r>
            <w:r>
              <w:rPr>
                <w:noProof/>
                <w:webHidden/>
              </w:rPr>
              <w:instrText xml:space="preserve"> PAGEREF _Toc86925647 \h </w:instrText>
            </w:r>
          </w:ins>
          <w:r>
            <w:rPr>
              <w:noProof/>
              <w:webHidden/>
            </w:rPr>
          </w:r>
          <w:r>
            <w:rPr>
              <w:noProof/>
              <w:webHidden/>
            </w:rPr>
            <w:fldChar w:fldCharType="separate"/>
          </w:r>
          <w:ins w:id="32" w:author="Paus, Janette PEBA" w:date="2021-11-04T13:39:00Z">
            <w:r>
              <w:rPr>
                <w:noProof/>
                <w:webHidden/>
              </w:rPr>
              <w:t>7</w:t>
            </w:r>
            <w:r>
              <w:rPr>
                <w:noProof/>
                <w:webHidden/>
              </w:rPr>
              <w:fldChar w:fldCharType="end"/>
            </w:r>
            <w:r w:rsidRPr="00216402">
              <w:rPr>
                <w:rStyle w:val="Hyperlink"/>
                <w:noProof/>
              </w:rPr>
              <w:fldChar w:fldCharType="end"/>
            </w:r>
          </w:ins>
        </w:p>
        <w:p w14:paraId="234910BB" w14:textId="1B9FF907" w:rsidR="00C41B2E" w:rsidRDefault="00C41B2E">
          <w:pPr>
            <w:pStyle w:val="TOC2"/>
            <w:tabs>
              <w:tab w:val="left" w:pos="720"/>
              <w:tab w:val="right" w:leader="dot" w:pos="8636"/>
            </w:tabs>
            <w:rPr>
              <w:ins w:id="33" w:author="Paus, Janette PEBA" w:date="2021-11-04T13:39:00Z"/>
              <w:rFonts w:asciiTheme="minorHAnsi" w:eastAsiaTheme="minorEastAsia" w:hAnsiTheme="minorHAnsi" w:cstheme="minorBidi"/>
              <w:noProof/>
              <w:sz w:val="22"/>
              <w:szCs w:val="22"/>
              <w:lang w:val="en-CA" w:eastAsia="en-CA"/>
            </w:rPr>
          </w:pPr>
          <w:ins w:id="34" w:author="Paus, Janette PEBA" w:date="2021-11-04T13:39:00Z">
            <w:r w:rsidRPr="00216402">
              <w:rPr>
                <w:rStyle w:val="Hyperlink"/>
                <w:noProof/>
              </w:rPr>
              <w:fldChar w:fldCharType="begin"/>
            </w:r>
            <w:r w:rsidRPr="00216402">
              <w:rPr>
                <w:rStyle w:val="Hyperlink"/>
                <w:noProof/>
              </w:rPr>
              <w:instrText xml:space="preserve"> </w:instrText>
            </w:r>
            <w:r>
              <w:rPr>
                <w:noProof/>
              </w:rPr>
              <w:instrText>HYPERLINK \l "_Toc86925648"</w:instrText>
            </w:r>
            <w:r w:rsidRPr="00216402">
              <w:rPr>
                <w:rStyle w:val="Hyperlink"/>
                <w:noProof/>
              </w:rPr>
              <w:instrText xml:space="preserve"> </w:instrText>
            </w:r>
            <w:r w:rsidRPr="00216402">
              <w:rPr>
                <w:rStyle w:val="Hyperlink"/>
                <w:noProof/>
              </w:rPr>
              <w:fldChar w:fldCharType="separate"/>
            </w:r>
            <w:r w:rsidRPr="00216402">
              <w:rPr>
                <w:rStyle w:val="Hyperlink"/>
                <w:noProof/>
              </w:rPr>
              <w:t>C.</w:t>
            </w:r>
            <w:r>
              <w:rPr>
                <w:rFonts w:asciiTheme="minorHAnsi" w:eastAsiaTheme="minorEastAsia" w:hAnsiTheme="minorHAnsi" w:cstheme="minorBidi"/>
                <w:noProof/>
                <w:sz w:val="22"/>
                <w:szCs w:val="22"/>
                <w:lang w:val="en-CA" w:eastAsia="en-CA"/>
              </w:rPr>
              <w:tab/>
            </w:r>
            <w:r w:rsidRPr="00216402">
              <w:rPr>
                <w:rStyle w:val="Hyperlink"/>
                <w:noProof/>
              </w:rPr>
              <w:t>Canada Post Mailing and Postal Code Requirements</w:t>
            </w:r>
            <w:r>
              <w:rPr>
                <w:noProof/>
                <w:webHidden/>
              </w:rPr>
              <w:tab/>
            </w:r>
            <w:r>
              <w:rPr>
                <w:noProof/>
                <w:webHidden/>
              </w:rPr>
              <w:fldChar w:fldCharType="begin"/>
            </w:r>
            <w:r>
              <w:rPr>
                <w:noProof/>
                <w:webHidden/>
              </w:rPr>
              <w:instrText xml:space="preserve"> PAGEREF _Toc86925648 \h </w:instrText>
            </w:r>
          </w:ins>
          <w:r>
            <w:rPr>
              <w:noProof/>
              <w:webHidden/>
            </w:rPr>
          </w:r>
          <w:r>
            <w:rPr>
              <w:noProof/>
              <w:webHidden/>
            </w:rPr>
            <w:fldChar w:fldCharType="separate"/>
          </w:r>
          <w:ins w:id="35" w:author="Paus, Janette PEBA" w:date="2021-11-04T13:39:00Z">
            <w:r>
              <w:rPr>
                <w:noProof/>
                <w:webHidden/>
              </w:rPr>
              <w:t>8</w:t>
            </w:r>
            <w:r>
              <w:rPr>
                <w:noProof/>
                <w:webHidden/>
              </w:rPr>
              <w:fldChar w:fldCharType="end"/>
            </w:r>
            <w:r w:rsidRPr="00216402">
              <w:rPr>
                <w:rStyle w:val="Hyperlink"/>
                <w:noProof/>
              </w:rPr>
              <w:fldChar w:fldCharType="end"/>
            </w:r>
          </w:ins>
        </w:p>
        <w:p w14:paraId="45139EFD" w14:textId="7273E012" w:rsidR="00C41B2E" w:rsidRDefault="00C41B2E">
          <w:pPr>
            <w:pStyle w:val="TOC1"/>
            <w:rPr>
              <w:ins w:id="36" w:author="Paus, Janette PEBA" w:date="2021-11-04T13:39:00Z"/>
              <w:rFonts w:asciiTheme="minorHAnsi" w:eastAsiaTheme="minorEastAsia" w:hAnsiTheme="minorHAnsi" w:cstheme="minorBidi"/>
              <w:noProof/>
              <w:sz w:val="22"/>
              <w:szCs w:val="22"/>
              <w:lang w:val="en-CA" w:eastAsia="en-CA"/>
            </w:rPr>
          </w:pPr>
          <w:ins w:id="37" w:author="Paus, Janette PEBA" w:date="2021-11-04T13:39:00Z">
            <w:r w:rsidRPr="00216402">
              <w:rPr>
                <w:rStyle w:val="Hyperlink"/>
                <w:noProof/>
              </w:rPr>
              <w:fldChar w:fldCharType="begin"/>
            </w:r>
            <w:r w:rsidRPr="00216402">
              <w:rPr>
                <w:rStyle w:val="Hyperlink"/>
                <w:noProof/>
              </w:rPr>
              <w:instrText xml:space="preserve"> </w:instrText>
            </w:r>
            <w:r>
              <w:rPr>
                <w:noProof/>
              </w:rPr>
              <w:instrText>HYPERLINK \l "_Toc86925649"</w:instrText>
            </w:r>
            <w:r w:rsidRPr="00216402">
              <w:rPr>
                <w:rStyle w:val="Hyperlink"/>
                <w:noProof/>
              </w:rPr>
              <w:instrText xml:space="preserve"> </w:instrText>
            </w:r>
            <w:r w:rsidRPr="00216402">
              <w:rPr>
                <w:rStyle w:val="Hyperlink"/>
                <w:noProof/>
              </w:rPr>
              <w:fldChar w:fldCharType="separate"/>
            </w:r>
            <w:r w:rsidRPr="00216402">
              <w:rPr>
                <w:rStyle w:val="Hyperlink"/>
                <w:noProof/>
              </w:rPr>
              <w:t>7.</w:t>
            </w:r>
            <w:r>
              <w:rPr>
                <w:rFonts w:asciiTheme="minorHAnsi" w:eastAsiaTheme="minorEastAsia" w:hAnsiTheme="minorHAnsi" w:cstheme="minorBidi"/>
                <w:noProof/>
                <w:sz w:val="22"/>
                <w:szCs w:val="22"/>
                <w:lang w:val="en-CA" w:eastAsia="en-CA"/>
              </w:rPr>
              <w:tab/>
            </w:r>
            <w:r w:rsidRPr="00216402">
              <w:rPr>
                <w:rStyle w:val="Hyperlink"/>
                <w:noProof/>
              </w:rPr>
              <w:t>Technical Requirements</w:t>
            </w:r>
            <w:r>
              <w:rPr>
                <w:noProof/>
                <w:webHidden/>
              </w:rPr>
              <w:tab/>
            </w:r>
            <w:r>
              <w:rPr>
                <w:noProof/>
                <w:webHidden/>
              </w:rPr>
              <w:fldChar w:fldCharType="begin"/>
            </w:r>
            <w:r>
              <w:rPr>
                <w:noProof/>
                <w:webHidden/>
              </w:rPr>
              <w:instrText xml:space="preserve"> PAGEREF _Toc86925649 \h </w:instrText>
            </w:r>
          </w:ins>
          <w:r>
            <w:rPr>
              <w:noProof/>
              <w:webHidden/>
            </w:rPr>
          </w:r>
          <w:r>
            <w:rPr>
              <w:noProof/>
              <w:webHidden/>
            </w:rPr>
            <w:fldChar w:fldCharType="separate"/>
          </w:r>
          <w:ins w:id="38" w:author="Paus, Janette PEBA" w:date="2021-11-04T13:39:00Z">
            <w:r>
              <w:rPr>
                <w:noProof/>
                <w:webHidden/>
              </w:rPr>
              <w:t>8</w:t>
            </w:r>
            <w:r>
              <w:rPr>
                <w:noProof/>
                <w:webHidden/>
              </w:rPr>
              <w:fldChar w:fldCharType="end"/>
            </w:r>
            <w:r w:rsidRPr="00216402">
              <w:rPr>
                <w:rStyle w:val="Hyperlink"/>
                <w:noProof/>
              </w:rPr>
              <w:fldChar w:fldCharType="end"/>
            </w:r>
          </w:ins>
        </w:p>
        <w:p w14:paraId="1CC72D93" w14:textId="2C4C6E78" w:rsidR="00C41B2E" w:rsidRDefault="00C41B2E">
          <w:pPr>
            <w:pStyle w:val="TOC2"/>
            <w:tabs>
              <w:tab w:val="left" w:pos="720"/>
              <w:tab w:val="right" w:leader="dot" w:pos="8636"/>
            </w:tabs>
            <w:rPr>
              <w:ins w:id="39" w:author="Paus, Janette PEBA" w:date="2021-11-04T13:39:00Z"/>
              <w:rFonts w:asciiTheme="minorHAnsi" w:eastAsiaTheme="minorEastAsia" w:hAnsiTheme="minorHAnsi" w:cstheme="minorBidi"/>
              <w:noProof/>
              <w:sz w:val="22"/>
              <w:szCs w:val="22"/>
              <w:lang w:val="en-CA" w:eastAsia="en-CA"/>
            </w:rPr>
          </w:pPr>
          <w:ins w:id="40" w:author="Paus, Janette PEBA" w:date="2021-11-04T13:39:00Z">
            <w:r w:rsidRPr="00216402">
              <w:rPr>
                <w:rStyle w:val="Hyperlink"/>
                <w:noProof/>
              </w:rPr>
              <w:fldChar w:fldCharType="begin"/>
            </w:r>
            <w:r w:rsidRPr="00216402">
              <w:rPr>
                <w:rStyle w:val="Hyperlink"/>
                <w:noProof/>
              </w:rPr>
              <w:instrText xml:space="preserve"> </w:instrText>
            </w:r>
            <w:r>
              <w:rPr>
                <w:noProof/>
              </w:rPr>
              <w:instrText>HYPERLINK \l "_Toc86925651"</w:instrText>
            </w:r>
            <w:r w:rsidRPr="00216402">
              <w:rPr>
                <w:rStyle w:val="Hyperlink"/>
                <w:noProof/>
              </w:rPr>
              <w:instrText xml:space="preserve"> </w:instrText>
            </w:r>
            <w:r w:rsidRPr="00216402">
              <w:rPr>
                <w:rStyle w:val="Hyperlink"/>
                <w:noProof/>
              </w:rPr>
              <w:fldChar w:fldCharType="separate"/>
            </w:r>
            <w:r w:rsidRPr="00216402">
              <w:rPr>
                <w:rStyle w:val="Hyperlink"/>
                <w:noProof/>
              </w:rPr>
              <w:t>A.</w:t>
            </w:r>
            <w:r>
              <w:rPr>
                <w:rFonts w:asciiTheme="minorHAnsi" w:eastAsiaTheme="minorEastAsia" w:hAnsiTheme="minorHAnsi" w:cstheme="minorBidi"/>
                <w:noProof/>
                <w:sz w:val="22"/>
                <w:szCs w:val="22"/>
                <w:lang w:val="en-CA" w:eastAsia="en-CA"/>
              </w:rPr>
              <w:tab/>
            </w:r>
            <w:r w:rsidRPr="00216402">
              <w:rPr>
                <w:rStyle w:val="Hyperlink"/>
                <w:noProof/>
              </w:rPr>
              <w:t>Batch Requirements for the Letter-</w:t>
            </w:r>
            <w:r>
              <w:rPr>
                <w:noProof/>
                <w:webHidden/>
              </w:rPr>
              <w:tab/>
            </w:r>
            <w:r>
              <w:rPr>
                <w:noProof/>
                <w:webHidden/>
              </w:rPr>
              <w:fldChar w:fldCharType="begin"/>
            </w:r>
            <w:r>
              <w:rPr>
                <w:noProof/>
                <w:webHidden/>
              </w:rPr>
              <w:instrText xml:space="preserve"> PAGEREF _Toc86925651 \h </w:instrText>
            </w:r>
          </w:ins>
          <w:r>
            <w:rPr>
              <w:noProof/>
              <w:webHidden/>
            </w:rPr>
          </w:r>
          <w:r>
            <w:rPr>
              <w:noProof/>
              <w:webHidden/>
            </w:rPr>
            <w:fldChar w:fldCharType="separate"/>
          </w:r>
          <w:ins w:id="41" w:author="Paus, Janette PEBA" w:date="2021-11-04T13:39:00Z">
            <w:r>
              <w:rPr>
                <w:noProof/>
                <w:webHidden/>
              </w:rPr>
              <w:t>8</w:t>
            </w:r>
            <w:r>
              <w:rPr>
                <w:noProof/>
                <w:webHidden/>
              </w:rPr>
              <w:fldChar w:fldCharType="end"/>
            </w:r>
            <w:r w:rsidRPr="00216402">
              <w:rPr>
                <w:rStyle w:val="Hyperlink"/>
                <w:noProof/>
              </w:rPr>
              <w:fldChar w:fldCharType="end"/>
            </w:r>
          </w:ins>
        </w:p>
        <w:p w14:paraId="202C15D4" w14:textId="5746CFC1" w:rsidR="00C41B2E" w:rsidRDefault="00C41B2E">
          <w:pPr>
            <w:pStyle w:val="TOC2"/>
            <w:tabs>
              <w:tab w:val="left" w:pos="720"/>
              <w:tab w:val="right" w:leader="dot" w:pos="8636"/>
            </w:tabs>
            <w:rPr>
              <w:ins w:id="42" w:author="Paus, Janette PEBA" w:date="2021-11-04T13:39:00Z"/>
              <w:rFonts w:asciiTheme="minorHAnsi" w:eastAsiaTheme="minorEastAsia" w:hAnsiTheme="minorHAnsi" w:cstheme="minorBidi"/>
              <w:noProof/>
              <w:sz w:val="22"/>
              <w:szCs w:val="22"/>
              <w:lang w:val="en-CA" w:eastAsia="en-CA"/>
            </w:rPr>
          </w:pPr>
          <w:ins w:id="43" w:author="Paus, Janette PEBA" w:date="2021-11-04T13:39:00Z">
            <w:r w:rsidRPr="00216402">
              <w:rPr>
                <w:rStyle w:val="Hyperlink"/>
                <w:noProof/>
              </w:rPr>
              <w:fldChar w:fldCharType="begin"/>
            </w:r>
            <w:r w:rsidRPr="00216402">
              <w:rPr>
                <w:rStyle w:val="Hyperlink"/>
                <w:noProof/>
              </w:rPr>
              <w:instrText xml:space="preserve"> </w:instrText>
            </w:r>
            <w:r>
              <w:rPr>
                <w:noProof/>
              </w:rPr>
              <w:instrText>HYPERLINK \l "_Toc86925652"</w:instrText>
            </w:r>
            <w:r w:rsidRPr="00216402">
              <w:rPr>
                <w:rStyle w:val="Hyperlink"/>
                <w:noProof/>
              </w:rPr>
              <w:instrText xml:space="preserve"> </w:instrText>
            </w:r>
            <w:r w:rsidRPr="00216402">
              <w:rPr>
                <w:rStyle w:val="Hyperlink"/>
                <w:noProof/>
              </w:rPr>
              <w:fldChar w:fldCharType="separate"/>
            </w:r>
            <w:r w:rsidRPr="00216402">
              <w:rPr>
                <w:rStyle w:val="Hyperlink"/>
                <w:noProof/>
              </w:rPr>
              <w:t>B.</w:t>
            </w:r>
            <w:r>
              <w:rPr>
                <w:rFonts w:asciiTheme="minorHAnsi" w:eastAsiaTheme="minorEastAsia" w:hAnsiTheme="minorHAnsi" w:cstheme="minorBidi"/>
                <w:noProof/>
                <w:sz w:val="22"/>
                <w:szCs w:val="22"/>
                <w:lang w:val="en-CA" w:eastAsia="en-CA"/>
              </w:rPr>
              <w:tab/>
            </w:r>
            <w:r w:rsidRPr="00216402">
              <w:rPr>
                <w:rStyle w:val="Hyperlink"/>
                <w:noProof/>
              </w:rPr>
              <w:t>Printer Setup and Print Configurations</w:t>
            </w:r>
            <w:r>
              <w:rPr>
                <w:noProof/>
                <w:webHidden/>
              </w:rPr>
              <w:tab/>
            </w:r>
            <w:r>
              <w:rPr>
                <w:noProof/>
                <w:webHidden/>
              </w:rPr>
              <w:fldChar w:fldCharType="begin"/>
            </w:r>
            <w:r>
              <w:rPr>
                <w:noProof/>
                <w:webHidden/>
              </w:rPr>
              <w:instrText xml:space="preserve"> PAGEREF _Toc86925652 \h </w:instrText>
            </w:r>
          </w:ins>
          <w:r>
            <w:rPr>
              <w:noProof/>
              <w:webHidden/>
            </w:rPr>
          </w:r>
          <w:r>
            <w:rPr>
              <w:noProof/>
              <w:webHidden/>
            </w:rPr>
            <w:fldChar w:fldCharType="separate"/>
          </w:r>
          <w:ins w:id="44" w:author="Paus, Janette PEBA" w:date="2021-11-04T13:39:00Z">
            <w:r>
              <w:rPr>
                <w:noProof/>
                <w:webHidden/>
              </w:rPr>
              <w:t>9</w:t>
            </w:r>
            <w:r>
              <w:rPr>
                <w:noProof/>
                <w:webHidden/>
              </w:rPr>
              <w:fldChar w:fldCharType="end"/>
            </w:r>
            <w:r w:rsidRPr="00216402">
              <w:rPr>
                <w:rStyle w:val="Hyperlink"/>
                <w:noProof/>
              </w:rPr>
              <w:fldChar w:fldCharType="end"/>
            </w:r>
          </w:ins>
        </w:p>
        <w:p w14:paraId="564E2D0C" w14:textId="5EBDF7C9" w:rsidR="00C41B2E" w:rsidRDefault="00C41B2E">
          <w:pPr>
            <w:pStyle w:val="TOC2"/>
            <w:tabs>
              <w:tab w:val="left" w:pos="720"/>
              <w:tab w:val="right" w:leader="dot" w:pos="8636"/>
            </w:tabs>
            <w:rPr>
              <w:ins w:id="45" w:author="Paus, Janette PEBA" w:date="2021-11-04T13:39:00Z"/>
              <w:rFonts w:asciiTheme="minorHAnsi" w:eastAsiaTheme="minorEastAsia" w:hAnsiTheme="minorHAnsi" w:cstheme="minorBidi"/>
              <w:noProof/>
              <w:sz w:val="22"/>
              <w:szCs w:val="22"/>
              <w:lang w:val="en-CA" w:eastAsia="en-CA"/>
            </w:rPr>
          </w:pPr>
          <w:ins w:id="46" w:author="Paus, Janette PEBA" w:date="2021-11-04T13:39:00Z">
            <w:r w:rsidRPr="00216402">
              <w:rPr>
                <w:rStyle w:val="Hyperlink"/>
                <w:noProof/>
              </w:rPr>
              <w:fldChar w:fldCharType="begin"/>
            </w:r>
            <w:r w:rsidRPr="00216402">
              <w:rPr>
                <w:rStyle w:val="Hyperlink"/>
                <w:noProof/>
              </w:rPr>
              <w:instrText xml:space="preserve"> </w:instrText>
            </w:r>
            <w:r>
              <w:rPr>
                <w:noProof/>
              </w:rPr>
              <w:instrText>HYPERLINK \l "_Toc86925653"</w:instrText>
            </w:r>
            <w:r w:rsidRPr="00216402">
              <w:rPr>
                <w:rStyle w:val="Hyperlink"/>
                <w:noProof/>
              </w:rPr>
              <w:instrText xml:space="preserve"> </w:instrText>
            </w:r>
            <w:r w:rsidRPr="00216402">
              <w:rPr>
                <w:rStyle w:val="Hyperlink"/>
                <w:noProof/>
              </w:rPr>
              <w:fldChar w:fldCharType="separate"/>
            </w:r>
            <w:r w:rsidRPr="00216402">
              <w:rPr>
                <w:rStyle w:val="Hyperlink"/>
                <w:noProof/>
              </w:rPr>
              <w:t>C.</w:t>
            </w:r>
            <w:r>
              <w:rPr>
                <w:rFonts w:asciiTheme="minorHAnsi" w:eastAsiaTheme="minorEastAsia" w:hAnsiTheme="minorHAnsi" w:cstheme="minorBidi"/>
                <w:noProof/>
                <w:sz w:val="22"/>
                <w:szCs w:val="22"/>
                <w:lang w:val="en-CA" w:eastAsia="en-CA"/>
              </w:rPr>
              <w:tab/>
            </w:r>
            <w:r w:rsidRPr="00216402">
              <w:rPr>
                <w:rStyle w:val="Hyperlink"/>
                <w:noProof/>
              </w:rPr>
              <w:t>BI Publisher Naming and Filing</w:t>
            </w:r>
            <w:r>
              <w:rPr>
                <w:noProof/>
                <w:webHidden/>
              </w:rPr>
              <w:tab/>
            </w:r>
            <w:r>
              <w:rPr>
                <w:noProof/>
                <w:webHidden/>
              </w:rPr>
              <w:fldChar w:fldCharType="begin"/>
            </w:r>
            <w:r>
              <w:rPr>
                <w:noProof/>
                <w:webHidden/>
              </w:rPr>
              <w:instrText xml:space="preserve"> PAGEREF _Toc86925653 \h </w:instrText>
            </w:r>
          </w:ins>
          <w:r>
            <w:rPr>
              <w:noProof/>
              <w:webHidden/>
            </w:rPr>
          </w:r>
          <w:r>
            <w:rPr>
              <w:noProof/>
              <w:webHidden/>
            </w:rPr>
            <w:fldChar w:fldCharType="separate"/>
          </w:r>
          <w:ins w:id="47" w:author="Paus, Janette PEBA" w:date="2021-11-04T13:39:00Z">
            <w:r>
              <w:rPr>
                <w:noProof/>
                <w:webHidden/>
              </w:rPr>
              <w:t>10</w:t>
            </w:r>
            <w:r>
              <w:rPr>
                <w:noProof/>
                <w:webHidden/>
              </w:rPr>
              <w:fldChar w:fldCharType="end"/>
            </w:r>
            <w:r w:rsidRPr="00216402">
              <w:rPr>
                <w:rStyle w:val="Hyperlink"/>
                <w:noProof/>
              </w:rPr>
              <w:fldChar w:fldCharType="end"/>
            </w:r>
          </w:ins>
        </w:p>
        <w:p w14:paraId="102306B2" w14:textId="6B7EF2D6" w:rsidR="00C41B2E" w:rsidRDefault="00C41B2E">
          <w:pPr>
            <w:pStyle w:val="TOC1"/>
            <w:rPr>
              <w:ins w:id="48" w:author="Paus, Janette PEBA" w:date="2021-11-04T13:39:00Z"/>
              <w:rFonts w:asciiTheme="minorHAnsi" w:eastAsiaTheme="minorEastAsia" w:hAnsiTheme="minorHAnsi" w:cstheme="minorBidi"/>
              <w:noProof/>
              <w:sz w:val="22"/>
              <w:szCs w:val="22"/>
              <w:lang w:val="en-CA" w:eastAsia="en-CA"/>
            </w:rPr>
          </w:pPr>
          <w:ins w:id="49" w:author="Paus, Janette PEBA" w:date="2021-11-04T13:39:00Z">
            <w:r w:rsidRPr="00216402">
              <w:rPr>
                <w:rStyle w:val="Hyperlink"/>
                <w:noProof/>
              </w:rPr>
              <w:fldChar w:fldCharType="begin"/>
            </w:r>
            <w:r w:rsidRPr="00216402">
              <w:rPr>
                <w:rStyle w:val="Hyperlink"/>
                <w:noProof/>
              </w:rPr>
              <w:instrText xml:space="preserve"> </w:instrText>
            </w:r>
            <w:r>
              <w:rPr>
                <w:noProof/>
              </w:rPr>
              <w:instrText>HYPERLINK \l "_Toc86925655"</w:instrText>
            </w:r>
            <w:r w:rsidRPr="00216402">
              <w:rPr>
                <w:rStyle w:val="Hyperlink"/>
                <w:noProof/>
              </w:rPr>
              <w:instrText xml:space="preserve"> </w:instrText>
            </w:r>
            <w:r w:rsidRPr="00216402">
              <w:rPr>
                <w:rStyle w:val="Hyperlink"/>
                <w:noProof/>
              </w:rPr>
              <w:fldChar w:fldCharType="separate"/>
            </w:r>
            <w:r w:rsidRPr="00216402">
              <w:rPr>
                <w:rStyle w:val="Hyperlink"/>
                <w:noProof/>
              </w:rPr>
              <w:t>8.</w:t>
            </w:r>
            <w:r>
              <w:rPr>
                <w:rFonts w:asciiTheme="minorHAnsi" w:eastAsiaTheme="minorEastAsia" w:hAnsiTheme="minorHAnsi" w:cstheme="minorBidi"/>
                <w:noProof/>
                <w:sz w:val="22"/>
                <w:szCs w:val="22"/>
                <w:lang w:val="en-CA" w:eastAsia="en-CA"/>
              </w:rPr>
              <w:tab/>
            </w:r>
            <w:r w:rsidRPr="00216402">
              <w:rPr>
                <w:rStyle w:val="Hyperlink"/>
                <w:noProof/>
              </w:rPr>
              <w:t>Summary of Issues Requiring Correction</w:t>
            </w:r>
            <w:r>
              <w:rPr>
                <w:noProof/>
                <w:webHidden/>
              </w:rPr>
              <w:tab/>
            </w:r>
            <w:r>
              <w:rPr>
                <w:noProof/>
                <w:webHidden/>
              </w:rPr>
              <w:fldChar w:fldCharType="begin"/>
            </w:r>
            <w:r>
              <w:rPr>
                <w:noProof/>
                <w:webHidden/>
              </w:rPr>
              <w:instrText xml:space="preserve"> PAGEREF _Toc86925655 \h </w:instrText>
            </w:r>
          </w:ins>
          <w:r>
            <w:rPr>
              <w:noProof/>
              <w:webHidden/>
            </w:rPr>
          </w:r>
          <w:r>
            <w:rPr>
              <w:noProof/>
              <w:webHidden/>
            </w:rPr>
            <w:fldChar w:fldCharType="separate"/>
          </w:r>
          <w:ins w:id="50" w:author="Paus, Janette PEBA" w:date="2021-11-04T13:39:00Z">
            <w:r>
              <w:rPr>
                <w:noProof/>
                <w:webHidden/>
              </w:rPr>
              <w:t>10</w:t>
            </w:r>
            <w:r>
              <w:rPr>
                <w:noProof/>
                <w:webHidden/>
              </w:rPr>
              <w:fldChar w:fldCharType="end"/>
            </w:r>
            <w:r w:rsidRPr="00216402">
              <w:rPr>
                <w:rStyle w:val="Hyperlink"/>
                <w:noProof/>
              </w:rPr>
              <w:fldChar w:fldCharType="end"/>
            </w:r>
          </w:ins>
        </w:p>
        <w:p w14:paraId="2AC48C45" w14:textId="0124118A" w:rsidR="00C41B2E" w:rsidRDefault="00C41B2E">
          <w:pPr>
            <w:pStyle w:val="TOC1"/>
            <w:rPr>
              <w:ins w:id="51" w:author="Paus, Janette PEBA" w:date="2021-11-04T13:39:00Z"/>
              <w:rFonts w:asciiTheme="minorHAnsi" w:eastAsiaTheme="minorEastAsia" w:hAnsiTheme="minorHAnsi" w:cstheme="minorBidi"/>
              <w:noProof/>
              <w:sz w:val="22"/>
              <w:szCs w:val="22"/>
              <w:lang w:val="en-CA" w:eastAsia="en-CA"/>
            </w:rPr>
          </w:pPr>
          <w:ins w:id="52" w:author="Paus, Janette PEBA" w:date="2021-11-04T13:39:00Z">
            <w:r w:rsidRPr="00216402">
              <w:rPr>
                <w:rStyle w:val="Hyperlink"/>
                <w:noProof/>
              </w:rPr>
              <w:fldChar w:fldCharType="begin"/>
            </w:r>
            <w:r w:rsidRPr="00216402">
              <w:rPr>
                <w:rStyle w:val="Hyperlink"/>
                <w:noProof/>
              </w:rPr>
              <w:instrText xml:space="preserve"> </w:instrText>
            </w:r>
            <w:r>
              <w:rPr>
                <w:noProof/>
              </w:rPr>
              <w:instrText>HYPERLINK \l "_Toc86925656"</w:instrText>
            </w:r>
            <w:r w:rsidRPr="00216402">
              <w:rPr>
                <w:rStyle w:val="Hyperlink"/>
                <w:noProof/>
              </w:rPr>
              <w:instrText xml:space="preserve"> </w:instrText>
            </w:r>
            <w:r w:rsidRPr="00216402">
              <w:rPr>
                <w:rStyle w:val="Hyperlink"/>
                <w:noProof/>
              </w:rPr>
              <w:fldChar w:fldCharType="separate"/>
            </w:r>
            <w:r w:rsidRPr="00216402">
              <w:rPr>
                <w:rStyle w:val="Hyperlink"/>
                <w:noProof/>
              </w:rPr>
              <w:t>9.</w:t>
            </w:r>
            <w:r>
              <w:rPr>
                <w:rFonts w:asciiTheme="minorHAnsi" w:eastAsiaTheme="minorEastAsia" w:hAnsiTheme="minorHAnsi" w:cstheme="minorBidi"/>
                <w:noProof/>
                <w:sz w:val="22"/>
                <w:szCs w:val="22"/>
                <w:lang w:val="en-CA" w:eastAsia="en-CA"/>
              </w:rPr>
              <w:tab/>
            </w:r>
            <w:r w:rsidRPr="00216402">
              <w:rPr>
                <w:rStyle w:val="Hyperlink"/>
                <w:noProof/>
              </w:rPr>
              <w:t>Assumptions/Constraints</w:t>
            </w:r>
            <w:r>
              <w:rPr>
                <w:noProof/>
                <w:webHidden/>
              </w:rPr>
              <w:tab/>
            </w:r>
            <w:r>
              <w:rPr>
                <w:noProof/>
                <w:webHidden/>
              </w:rPr>
              <w:fldChar w:fldCharType="begin"/>
            </w:r>
            <w:r>
              <w:rPr>
                <w:noProof/>
                <w:webHidden/>
              </w:rPr>
              <w:instrText xml:space="preserve"> PAGEREF _Toc86925656 \h </w:instrText>
            </w:r>
          </w:ins>
          <w:r>
            <w:rPr>
              <w:noProof/>
              <w:webHidden/>
            </w:rPr>
          </w:r>
          <w:r>
            <w:rPr>
              <w:noProof/>
              <w:webHidden/>
            </w:rPr>
            <w:fldChar w:fldCharType="separate"/>
          </w:r>
          <w:ins w:id="53" w:author="Paus, Janette PEBA" w:date="2021-11-04T13:39:00Z">
            <w:r>
              <w:rPr>
                <w:noProof/>
                <w:webHidden/>
              </w:rPr>
              <w:t>12</w:t>
            </w:r>
            <w:r>
              <w:rPr>
                <w:noProof/>
                <w:webHidden/>
              </w:rPr>
              <w:fldChar w:fldCharType="end"/>
            </w:r>
            <w:r w:rsidRPr="00216402">
              <w:rPr>
                <w:rStyle w:val="Hyperlink"/>
                <w:noProof/>
              </w:rPr>
              <w:fldChar w:fldCharType="end"/>
            </w:r>
          </w:ins>
        </w:p>
        <w:p w14:paraId="5145EFFB" w14:textId="08367C4E" w:rsidR="00C41B2E" w:rsidRDefault="00C41B2E">
          <w:pPr>
            <w:pStyle w:val="TOC1"/>
            <w:rPr>
              <w:ins w:id="54" w:author="Paus, Janette PEBA" w:date="2021-11-04T13:39:00Z"/>
              <w:rFonts w:asciiTheme="minorHAnsi" w:eastAsiaTheme="minorEastAsia" w:hAnsiTheme="minorHAnsi" w:cstheme="minorBidi"/>
              <w:noProof/>
              <w:sz w:val="22"/>
              <w:szCs w:val="22"/>
              <w:lang w:val="en-CA" w:eastAsia="en-CA"/>
            </w:rPr>
          </w:pPr>
          <w:ins w:id="55" w:author="Paus, Janette PEBA" w:date="2021-11-04T13:39:00Z">
            <w:r w:rsidRPr="00216402">
              <w:rPr>
                <w:rStyle w:val="Hyperlink"/>
                <w:noProof/>
              </w:rPr>
              <w:fldChar w:fldCharType="begin"/>
            </w:r>
            <w:r w:rsidRPr="00216402">
              <w:rPr>
                <w:rStyle w:val="Hyperlink"/>
                <w:noProof/>
              </w:rPr>
              <w:instrText xml:space="preserve"> </w:instrText>
            </w:r>
            <w:r>
              <w:rPr>
                <w:noProof/>
              </w:rPr>
              <w:instrText>HYPERLINK \l "_Toc86925657"</w:instrText>
            </w:r>
            <w:r w:rsidRPr="00216402">
              <w:rPr>
                <w:rStyle w:val="Hyperlink"/>
                <w:noProof/>
              </w:rPr>
              <w:instrText xml:space="preserve"> </w:instrText>
            </w:r>
            <w:r w:rsidRPr="00216402">
              <w:rPr>
                <w:rStyle w:val="Hyperlink"/>
                <w:noProof/>
              </w:rPr>
              <w:fldChar w:fldCharType="separate"/>
            </w:r>
            <w:r w:rsidRPr="00216402">
              <w:rPr>
                <w:rStyle w:val="Hyperlink"/>
                <w:noProof/>
              </w:rPr>
              <w:t>10.</w:t>
            </w:r>
            <w:r>
              <w:rPr>
                <w:rFonts w:asciiTheme="minorHAnsi" w:eastAsiaTheme="minorEastAsia" w:hAnsiTheme="minorHAnsi" w:cstheme="minorBidi"/>
                <w:noProof/>
                <w:sz w:val="22"/>
                <w:szCs w:val="22"/>
                <w:lang w:val="en-CA" w:eastAsia="en-CA"/>
              </w:rPr>
              <w:tab/>
            </w:r>
            <w:r w:rsidRPr="00216402">
              <w:rPr>
                <w:rStyle w:val="Hyperlink"/>
                <w:noProof/>
              </w:rPr>
              <w:t>Reporting and Quality Assurance</w:t>
            </w:r>
            <w:r>
              <w:rPr>
                <w:noProof/>
                <w:webHidden/>
              </w:rPr>
              <w:tab/>
            </w:r>
            <w:r>
              <w:rPr>
                <w:noProof/>
                <w:webHidden/>
              </w:rPr>
              <w:fldChar w:fldCharType="begin"/>
            </w:r>
            <w:r>
              <w:rPr>
                <w:noProof/>
                <w:webHidden/>
              </w:rPr>
              <w:instrText xml:space="preserve"> PAGEREF _Toc86925657 \h </w:instrText>
            </w:r>
          </w:ins>
          <w:r>
            <w:rPr>
              <w:noProof/>
              <w:webHidden/>
            </w:rPr>
          </w:r>
          <w:r>
            <w:rPr>
              <w:noProof/>
              <w:webHidden/>
            </w:rPr>
            <w:fldChar w:fldCharType="separate"/>
          </w:r>
          <w:ins w:id="56" w:author="Paus, Janette PEBA" w:date="2021-11-04T13:39:00Z">
            <w:r>
              <w:rPr>
                <w:noProof/>
                <w:webHidden/>
              </w:rPr>
              <w:t>12</w:t>
            </w:r>
            <w:r>
              <w:rPr>
                <w:noProof/>
                <w:webHidden/>
              </w:rPr>
              <w:fldChar w:fldCharType="end"/>
            </w:r>
            <w:r w:rsidRPr="00216402">
              <w:rPr>
                <w:rStyle w:val="Hyperlink"/>
                <w:noProof/>
              </w:rPr>
              <w:fldChar w:fldCharType="end"/>
            </w:r>
          </w:ins>
        </w:p>
        <w:p w14:paraId="031463E0" w14:textId="7BDEAE19" w:rsidR="00C41B2E" w:rsidRDefault="00C41B2E">
          <w:pPr>
            <w:pStyle w:val="TOC1"/>
            <w:rPr>
              <w:ins w:id="57" w:author="Paus, Janette PEBA" w:date="2021-11-04T13:39:00Z"/>
              <w:rFonts w:asciiTheme="minorHAnsi" w:eastAsiaTheme="minorEastAsia" w:hAnsiTheme="minorHAnsi" w:cstheme="minorBidi"/>
              <w:noProof/>
              <w:sz w:val="22"/>
              <w:szCs w:val="22"/>
              <w:lang w:val="en-CA" w:eastAsia="en-CA"/>
            </w:rPr>
          </w:pPr>
          <w:ins w:id="58" w:author="Paus, Janette PEBA" w:date="2021-11-04T13:39:00Z">
            <w:r w:rsidRPr="00216402">
              <w:rPr>
                <w:rStyle w:val="Hyperlink"/>
                <w:noProof/>
              </w:rPr>
              <w:fldChar w:fldCharType="begin"/>
            </w:r>
            <w:r w:rsidRPr="00216402">
              <w:rPr>
                <w:rStyle w:val="Hyperlink"/>
                <w:noProof/>
              </w:rPr>
              <w:instrText xml:space="preserve"> </w:instrText>
            </w:r>
            <w:r>
              <w:rPr>
                <w:noProof/>
              </w:rPr>
              <w:instrText>HYPERLINK \l "_Toc86925659"</w:instrText>
            </w:r>
            <w:r w:rsidRPr="00216402">
              <w:rPr>
                <w:rStyle w:val="Hyperlink"/>
                <w:noProof/>
              </w:rPr>
              <w:instrText xml:space="preserve"> </w:instrText>
            </w:r>
            <w:r w:rsidRPr="00216402">
              <w:rPr>
                <w:rStyle w:val="Hyperlink"/>
                <w:noProof/>
              </w:rPr>
              <w:fldChar w:fldCharType="separate"/>
            </w:r>
            <w:r w:rsidRPr="00216402">
              <w:rPr>
                <w:rStyle w:val="Hyperlink"/>
                <w:noProof/>
              </w:rPr>
              <w:t>11.</w:t>
            </w:r>
            <w:r>
              <w:rPr>
                <w:rFonts w:asciiTheme="minorHAnsi" w:eastAsiaTheme="minorEastAsia" w:hAnsiTheme="minorHAnsi" w:cstheme="minorBidi"/>
                <w:noProof/>
                <w:sz w:val="22"/>
                <w:szCs w:val="22"/>
                <w:lang w:val="en-CA" w:eastAsia="en-CA"/>
              </w:rPr>
              <w:tab/>
            </w:r>
            <w:r w:rsidRPr="00216402">
              <w:rPr>
                <w:rStyle w:val="Hyperlink"/>
                <w:noProof/>
              </w:rPr>
              <w:t>Other Considerations</w:t>
            </w:r>
            <w:r>
              <w:rPr>
                <w:noProof/>
                <w:webHidden/>
              </w:rPr>
              <w:tab/>
            </w:r>
            <w:r>
              <w:rPr>
                <w:noProof/>
                <w:webHidden/>
              </w:rPr>
              <w:fldChar w:fldCharType="begin"/>
            </w:r>
            <w:r>
              <w:rPr>
                <w:noProof/>
                <w:webHidden/>
              </w:rPr>
              <w:instrText xml:space="preserve"> PAGEREF _Toc86925659 \h </w:instrText>
            </w:r>
          </w:ins>
          <w:r>
            <w:rPr>
              <w:noProof/>
              <w:webHidden/>
            </w:rPr>
          </w:r>
          <w:r>
            <w:rPr>
              <w:noProof/>
              <w:webHidden/>
            </w:rPr>
            <w:fldChar w:fldCharType="separate"/>
          </w:r>
          <w:ins w:id="59" w:author="Paus, Janette PEBA" w:date="2021-11-04T13:39:00Z">
            <w:r>
              <w:rPr>
                <w:noProof/>
                <w:webHidden/>
              </w:rPr>
              <w:t>13</w:t>
            </w:r>
            <w:r>
              <w:rPr>
                <w:noProof/>
                <w:webHidden/>
              </w:rPr>
              <w:fldChar w:fldCharType="end"/>
            </w:r>
            <w:r w:rsidRPr="00216402">
              <w:rPr>
                <w:rStyle w:val="Hyperlink"/>
                <w:noProof/>
              </w:rPr>
              <w:fldChar w:fldCharType="end"/>
            </w:r>
          </w:ins>
        </w:p>
        <w:p w14:paraId="40484D3C" w14:textId="30D8B31A" w:rsidR="00C41B2E" w:rsidRDefault="00C41B2E">
          <w:pPr>
            <w:pStyle w:val="TOC1"/>
            <w:rPr>
              <w:ins w:id="60" w:author="Paus, Janette PEBA" w:date="2021-11-04T13:39:00Z"/>
              <w:rFonts w:asciiTheme="minorHAnsi" w:eastAsiaTheme="minorEastAsia" w:hAnsiTheme="minorHAnsi" w:cstheme="minorBidi"/>
              <w:noProof/>
              <w:sz w:val="22"/>
              <w:szCs w:val="22"/>
              <w:lang w:val="en-CA" w:eastAsia="en-CA"/>
            </w:rPr>
          </w:pPr>
          <w:ins w:id="61" w:author="Paus, Janette PEBA" w:date="2021-11-04T13:39:00Z">
            <w:r w:rsidRPr="00216402">
              <w:rPr>
                <w:rStyle w:val="Hyperlink"/>
                <w:noProof/>
              </w:rPr>
              <w:fldChar w:fldCharType="begin"/>
            </w:r>
            <w:r w:rsidRPr="00216402">
              <w:rPr>
                <w:rStyle w:val="Hyperlink"/>
                <w:noProof/>
              </w:rPr>
              <w:instrText xml:space="preserve"> </w:instrText>
            </w:r>
            <w:r>
              <w:rPr>
                <w:noProof/>
              </w:rPr>
              <w:instrText>HYPERLINK \l "_Toc86925661"</w:instrText>
            </w:r>
            <w:r w:rsidRPr="00216402">
              <w:rPr>
                <w:rStyle w:val="Hyperlink"/>
                <w:noProof/>
              </w:rPr>
              <w:instrText xml:space="preserve"> </w:instrText>
            </w:r>
            <w:r w:rsidRPr="00216402">
              <w:rPr>
                <w:rStyle w:val="Hyperlink"/>
                <w:noProof/>
              </w:rPr>
              <w:fldChar w:fldCharType="separate"/>
            </w:r>
            <w:r w:rsidRPr="00216402">
              <w:rPr>
                <w:rStyle w:val="Hyperlink"/>
                <w:noProof/>
              </w:rPr>
              <w:t>12.</w:t>
            </w:r>
            <w:r>
              <w:rPr>
                <w:rFonts w:asciiTheme="minorHAnsi" w:eastAsiaTheme="minorEastAsia" w:hAnsiTheme="minorHAnsi" w:cstheme="minorBidi"/>
                <w:noProof/>
                <w:sz w:val="22"/>
                <w:szCs w:val="22"/>
                <w:lang w:val="en-CA" w:eastAsia="en-CA"/>
              </w:rPr>
              <w:tab/>
            </w:r>
            <w:r w:rsidRPr="00216402">
              <w:rPr>
                <w:rStyle w:val="Hyperlink"/>
                <w:noProof/>
              </w:rPr>
              <w:t>Appendices</w:t>
            </w:r>
            <w:r>
              <w:rPr>
                <w:noProof/>
                <w:webHidden/>
              </w:rPr>
              <w:tab/>
            </w:r>
            <w:r>
              <w:rPr>
                <w:noProof/>
                <w:webHidden/>
              </w:rPr>
              <w:fldChar w:fldCharType="begin"/>
            </w:r>
            <w:r>
              <w:rPr>
                <w:noProof/>
                <w:webHidden/>
              </w:rPr>
              <w:instrText xml:space="preserve"> PAGEREF _Toc86925661 \h </w:instrText>
            </w:r>
          </w:ins>
          <w:r>
            <w:rPr>
              <w:noProof/>
              <w:webHidden/>
            </w:rPr>
          </w:r>
          <w:r>
            <w:rPr>
              <w:noProof/>
              <w:webHidden/>
            </w:rPr>
            <w:fldChar w:fldCharType="separate"/>
          </w:r>
          <w:ins w:id="62" w:author="Paus, Janette PEBA" w:date="2021-11-04T13:39:00Z">
            <w:r>
              <w:rPr>
                <w:noProof/>
                <w:webHidden/>
              </w:rPr>
              <w:t>13</w:t>
            </w:r>
            <w:r>
              <w:rPr>
                <w:noProof/>
                <w:webHidden/>
              </w:rPr>
              <w:fldChar w:fldCharType="end"/>
            </w:r>
            <w:r w:rsidRPr="00216402">
              <w:rPr>
                <w:rStyle w:val="Hyperlink"/>
                <w:noProof/>
              </w:rPr>
              <w:fldChar w:fldCharType="end"/>
            </w:r>
          </w:ins>
        </w:p>
        <w:p w14:paraId="60A675C7" w14:textId="6ECF92C9" w:rsidR="007C19F1" w:rsidDel="00696FB8" w:rsidRDefault="007C19F1">
          <w:pPr>
            <w:pStyle w:val="TOC1"/>
            <w:rPr>
              <w:ins w:id="63" w:author="Britton, Sheryl PEBA" w:date="2021-06-10T17:13:00Z"/>
              <w:del w:id="64" w:author="Paus, Janette PEBA" w:date="2021-09-03T08:27:00Z"/>
              <w:rFonts w:asciiTheme="minorHAnsi" w:eastAsiaTheme="minorEastAsia" w:hAnsiTheme="minorHAnsi" w:cstheme="minorBidi"/>
              <w:noProof/>
              <w:sz w:val="22"/>
              <w:szCs w:val="22"/>
              <w:lang w:val="en-CA" w:eastAsia="en-CA"/>
            </w:rPr>
          </w:pPr>
          <w:ins w:id="65" w:author="Britton, Sheryl PEBA" w:date="2021-06-10T17:13:00Z">
            <w:del w:id="66" w:author="Paus, Janette PEBA" w:date="2021-09-03T08:27:00Z">
              <w:r w:rsidRPr="00696FB8" w:rsidDel="00696FB8">
                <w:rPr>
                  <w:rStyle w:val="Hyperlink"/>
                  <w:noProof/>
                </w:rPr>
                <w:delText>1.</w:delText>
              </w:r>
              <w:r w:rsidDel="00696FB8">
                <w:rPr>
                  <w:rFonts w:asciiTheme="minorHAnsi" w:eastAsiaTheme="minorEastAsia" w:hAnsiTheme="minorHAnsi" w:cstheme="minorBidi"/>
                  <w:noProof/>
                  <w:sz w:val="22"/>
                  <w:szCs w:val="22"/>
                  <w:lang w:val="en-CA" w:eastAsia="en-CA"/>
                </w:rPr>
                <w:tab/>
              </w:r>
              <w:r w:rsidRPr="00696FB8" w:rsidDel="00696FB8">
                <w:rPr>
                  <w:rStyle w:val="Hyperlink"/>
                  <w:noProof/>
                </w:rPr>
                <w:delText>Business Objectives</w:delText>
              </w:r>
              <w:r w:rsidDel="00696FB8">
                <w:rPr>
                  <w:noProof/>
                  <w:webHidden/>
                </w:rPr>
                <w:tab/>
                <w:delText>5</w:delText>
              </w:r>
            </w:del>
          </w:ins>
        </w:p>
        <w:p w14:paraId="6D0146E8" w14:textId="3DBAC837" w:rsidR="007C19F1" w:rsidDel="00696FB8" w:rsidRDefault="007C19F1">
          <w:pPr>
            <w:pStyle w:val="TOC1"/>
            <w:rPr>
              <w:ins w:id="67" w:author="Britton, Sheryl PEBA" w:date="2021-06-10T17:13:00Z"/>
              <w:del w:id="68" w:author="Paus, Janette PEBA" w:date="2021-09-03T08:27:00Z"/>
              <w:rFonts w:asciiTheme="minorHAnsi" w:eastAsiaTheme="minorEastAsia" w:hAnsiTheme="minorHAnsi" w:cstheme="minorBidi"/>
              <w:noProof/>
              <w:sz w:val="22"/>
              <w:szCs w:val="22"/>
              <w:lang w:val="en-CA" w:eastAsia="en-CA"/>
            </w:rPr>
          </w:pPr>
          <w:ins w:id="69" w:author="Britton, Sheryl PEBA" w:date="2021-06-10T17:13:00Z">
            <w:del w:id="70" w:author="Paus, Janette PEBA" w:date="2021-09-03T08:27:00Z">
              <w:r w:rsidRPr="00696FB8" w:rsidDel="00696FB8">
                <w:rPr>
                  <w:rStyle w:val="Hyperlink"/>
                  <w:noProof/>
                </w:rPr>
                <w:delText>2.</w:delText>
              </w:r>
              <w:r w:rsidDel="00696FB8">
                <w:rPr>
                  <w:rFonts w:asciiTheme="minorHAnsi" w:eastAsiaTheme="minorEastAsia" w:hAnsiTheme="minorHAnsi" w:cstheme="minorBidi"/>
                  <w:noProof/>
                  <w:sz w:val="22"/>
                  <w:szCs w:val="22"/>
                  <w:lang w:val="en-CA" w:eastAsia="en-CA"/>
                </w:rPr>
                <w:tab/>
              </w:r>
              <w:r w:rsidRPr="00696FB8" w:rsidDel="00696FB8">
                <w:rPr>
                  <w:rStyle w:val="Hyperlink"/>
                  <w:noProof/>
                </w:rPr>
                <w:delText>Background</w:delText>
              </w:r>
              <w:r w:rsidDel="00696FB8">
                <w:rPr>
                  <w:noProof/>
                  <w:webHidden/>
                </w:rPr>
                <w:tab/>
                <w:delText>5</w:delText>
              </w:r>
            </w:del>
          </w:ins>
        </w:p>
        <w:p w14:paraId="650A1689" w14:textId="4C82B356" w:rsidR="007C19F1" w:rsidDel="00696FB8" w:rsidRDefault="007C19F1">
          <w:pPr>
            <w:pStyle w:val="TOC1"/>
            <w:rPr>
              <w:ins w:id="71" w:author="Britton, Sheryl PEBA" w:date="2021-06-10T17:13:00Z"/>
              <w:del w:id="72" w:author="Paus, Janette PEBA" w:date="2021-09-03T08:27:00Z"/>
              <w:rFonts w:asciiTheme="minorHAnsi" w:eastAsiaTheme="minorEastAsia" w:hAnsiTheme="minorHAnsi" w:cstheme="minorBidi"/>
              <w:noProof/>
              <w:sz w:val="22"/>
              <w:szCs w:val="22"/>
              <w:lang w:val="en-CA" w:eastAsia="en-CA"/>
            </w:rPr>
          </w:pPr>
          <w:ins w:id="73" w:author="Britton, Sheryl PEBA" w:date="2021-06-10T17:13:00Z">
            <w:del w:id="74" w:author="Paus, Janette PEBA" w:date="2021-09-03T08:27:00Z">
              <w:r w:rsidRPr="00696FB8" w:rsidDel="00696FB8">
                <w:rPr>
                  <w:rStyle w:val="Hyperlink"/>
                  <w:noProof/>
                </w:rPr>
                <w:delText>3.</w:delText>
              </w:r>
              <w:r w:rsidDel="00696FB8">
                <w:rPr>
                  <w:rFonts w:asciiTheme="minorHAnsi" w:eastAsiaTheme="minorEastAsia" w:hAnsiTheme="minorHAnsi" w:cstheme="minorBidi"/>
                  <w:noProof/>
                  <w:sz w:val="22"/>
                  <w:szCs w:val="22"/>
                  <w:lang w:val="en-CA" w:eastAsia="en-CA"/>
                </w:rPr>
                <w:tab/>
              </w:r>
              <w:r w:rsidRPr="00696FB8" w:rsidDel="00696FB8">
                <w:rPr>
                  <w:rStyle w:val="Hyperlink"/>
                  <w:noProof/>
                </w:rPr>
                <w:delText>Purpose of the Letter</w:delText>
              </w:r>
              <w:r w:rsidDel="00696FB8">
                <w:rPr>
                  <w:noProof/>
                  <w:webHidden/>
                </w:rPr>
                <w:tab/>
                <w:delText>5</w:delText>
              </w:r>
            </w:del>
          </w:ins>
        </w:p>
        <w:p w14:paraId="4F0F611B" w14:textId="0067D123" w:rsidR="007C19F1" w:rsidDel="00696FB8" w:rsidRDefault="007C19F1">
          <w:pPr>
            <w:pStyle w:val="TOC1"/>
            <w:rPr>
              <w:ins w:id="75" w:author="Britton, Sheryl PEBA" w:date="2021-06-10T17:13:00Z"/>
              <w:del w:id="76" w:author="Paus, Janette PEBA" w:date="2021-09-03T08:27:00Z"/>
              <w:rFonts w:asciiTheme="minorHAnsi" w:eastAsiaTheme="minorEastAsia" w:hAnsiTheme="minorHAnsi" w:cstheme="minorBidi"/>
              <w:noProof/>
              <w:sz w:val="22"/>
              <w:szCs w:val="22"/>
              <w:lang w:val="en-CA" w:eastAsia="en-CA"/>
            </w:rPr>
          </w:pPr>
          <w:ins w:id="77" w:author="Britton, Sheryl PEBA" w:date="2021-06-10T17:13:00Z">
            <w:del w:id="78" w:author="Paus, Janette PEBA" w:date="2021-09-03T08:27:00Z">
              <w:r w:rsidRPr="00696FB8" w:rsidDel="00696FB8">
                <w:rPr>
                  <w:rStyle w:val="Hyperlink"/>
                  <w:noProof/>
                </w:rPr>
                <w:delText>4.</w:delText>
              </w:r>
              <w:r w:rsidDel="00696FB8">
                <w:rPr>
                  <w:rFonts w:asciiTheme="minorHAnsi" w:eastAsiaTheme="minorEastAsia" w:hAnsiTheme="minorHAnsi" w:cstheme="minorBidi"/>
                  <w:noProof/>
                  <w:sz w:val="22"/>
                  <w:szCs w:val="22"/>
                  <w:lang w:val="en-CA" w:eastAsia="en-CA"/>
                </w:rPr>
                <w:tab/>
              </w:r>
              <w:r w:rsidRPr="00696FB8" w:rsidDel="00696FB8">
                <w:rPr>
                  <w:rStyle w:val="Hyperlink"/>
                  <w:noProof/>
                </w:rPr>
                <w:delText>Scope</w:delText>
              </w:r>
              <w:r w:rsidDel="00696FB8">
                <w:rPr>
                  <w:noProof/>
                  <w:webHidden/>
                </w:rPr>
                <w:tab/>
                <w:delText>5</w:delText>
              </w:r>
            </w:del>
          </w:ins>
        </w:p>
        <w:p w14:paraId="1C0D32C2" w14:textId="3EFB29DC" w:rsidR="007C19F1" w:rsidDel="00696FB8" w:rsidRDefault="007C19F1">
          <w:pPr>
            <w:pStyle w:val="TOC1"/>
            <w:rPr>
              <w:ins w:id="79" w:author="Britton, Sheryl PEBA" w:date="2021-06-10T17:13:00Z"/>
              <w:del w:id="80" w:author="Paus, Janette PEBA" w:date="2021-09-03T08:27:00Z"/>
              <w:rFonts w:asciiTheme="minorHAnsi" w:eastAsiaTheme="minorEastAsia" w:hAnsiTheme="minorHAnsi" w:cstheme="minorBidi"/>
              <w:noProof/>
              <w:sz w:val="22"/>
              <w:szCs w:val="22"/>
              <w:lang w:val="en-CA" w:eastAsia="en-CA"/>
            </w:rPr>
          </w:pPr>
          <w:ins w:id="81" w:author="Britton, Sheryl PEBA" w:date="2021-06-10T17:13:00Z">
            <w:del w:id="82" w:author="Paus, Janette PEBA" w:date="2021-09-03T08:27:00Z">
              <w:r w:rsidRPr="00696FB8" w:rsidDel="00696FB8">
                <w:rPr>
                  <w:rStyle w:val="Hyperlink"/>
                  <w:noProof/>
                </w:rPr>
                <w:delText>5.</w:delText>
              </w:r>
              <w:r w:rsidDel="00696FB8">
                <w:rPr>
                  <w:rFonts w:asciiTheme="minorHAnsi" w:eastAsiaTheme="minorEastAsia" w:hAnsiTheme="minorHAnsi" w:cstheme="minorBidi"/>
                  <w:noProof/>
                  <w:sz w:val="22"/>
                  <w:szCs w:val="22"/>
                  <w:lang w:val="en-CA" w:eastAsia="en-CA"/>
                </w:rPr>
                <w:tab/>
              </w:r>
              <w:r w:rsidRPr="00696FB8" w:rsidDel="00696FB8">
                <w:rPr>
                  <w:rStyle w:val="Hyperlink"/>
                  <w:noProof/>
                </w:rPr>
                <w:delText>Features</w:delText>
              </w:r>
              <w:r w:rsidDel="00696FB8">
                <w:rPr>
                  <w:noProof/>
                  <w:webHidden/>
                </w:rPr>
                <w:tab/>
                <w:delText>6</w:delText>
              </w:r>
            </w:del>
          </w:ins>
        </w:p>
        <w:p w14:paraId="4161102C" w14:textId="6A6DF8D3" w:rsidR="007C19F1" w:rsidDel="00696FB8" w:rsidRDefault="007C19F1">
          <w:pPr>
            <w:pStyle w:val="TOC1"/>
            <w:rPr>
              <w:ins w:id="83" w:author="Britton, Sheryl PEBA" w:date="2021-06-10T17:13:00Z"/>
              <w:del w:id="84" w:author="Paus, Janette PEBA" w:date="2021-09-03T08:27:00Z"/>
              <w:rFonts w:asciiTheme="minorHAnsi" w:eastAsiaTheme="minorEastAsia" w:hAnsiTheme="minorHAnsi" w:cstheme="minorBidi"/>
              <w:noProof/>
              <w:sz w:val="22"/>
              <w:szCs w:val="22"/>
              <w:lang w:val="en-CA" w:eastAsia="en-CA"/>
            </w:rPr>
          </w:pPr>
          <w:ins w:id="85" w:author="Britton, Sheryl PEBA" w:date="2021-06-10T17:13:00Z">
            <w:del w:id="86" w:author="Paus, Janette PEBA" w:date="2021-09-03T08:27:00Z">
              <w:r w:rsidRPr="00696FB8" w:rsidDel="00696FB8">
                <w:rPr>
                  <w:rStyle w:val="Hyperlink"/>
                  <w:noProof/>
                </w:rPr>
                <w:delText>6.</w:delText>
              </w:r>
              <w:r w:rsidDel="00696FB8">
                <w:rPr>
                  <w:rFonts w:asciiTheme="minorHAnsi" w:eastAsiaTheme="minorEastAsia" w:hAnsiTheme="minorHAnsi" w:cstheme="minorBidi"/>
                  <w:noProof/>
                  <w:sz w:val="22"/>
                  <w:szCs w:val="22"/>
                  <w:lang w:val="en-CA" w:eastAsia="en-CA"/>
                </w:rPr>
                <w:tab/>
              </w:r>
              <w:r w:rsidRPr="00696FB8" w:rsidDel="00696FB8">
                <w:rPr>
                  <w:rStyle w:val="Hyperlink"/>
                  <w:noProof/>
                </w:rPr>
                <w:delText>Functional Requirements</w:delText>
              </w:r>
              <w:r w:rsidDel="00696FB8">
                <w:rPr>
                  <w:noProof/>
                  <w:webHidden/>
                </w:rPr>
                <w:tab/>
                <w:delText>6</w:delText>
              </w:r>
            </w:del>
          </w:ins>
        </w:p>
        <w:p w14:paraId="43B63DB4" w14:textId="6168C936" w:rsidR="007C19F1" w:rsidDel="00696FB8" w:rsidRDefault="007C19F1">
          <w:pPr>
            <w:pStyle w:val="TOC2"/>
            <w:tabs>
              <w:tab w:val="left" w:pos="720"/>
              <w:tab w:val="right" w:leader="dot" w:pos="8630"/>
            </w:tabs>
            <w:rPr>
              <w:ins w:id="87" w:author="Britton, Sheryl PEBA" w:date="2021-06-10T17:13:00Z"/>
              <w:del w:id="88" w:author="Paus, Janette PEBA" w:date="2021-09-03T08:27:00Z"/>
              <w:rFonts w:asciiTheme="minorHAnsi" w:eastAsiaTheme="minorEastAsia" w:hAnsiTheme="minorHAnsi" w:cstheme="minorBidi"/>
              <w:noProof/>
              <w:sz w:val="22"/>
              <w:szCs w:val="22"/>
              <w:lang w:val="en-CA" w:eastAsia="en-CA"/>
            </w:rPr>
          </w:pPr>
          <w:ins w:id="89" w:author="Britton, Sheryl PEBA" w:date="2021-06-10T17:13:00Z">
            <w:del w:id="90" w:author="Paus, Janette PEBA" w:date="2021-09-03T08:27:00Z">
              <w:r w:rsidRPr="00696FB8" w:rsidDel="00696FB8">
                <w:rPr>
                  <w:rStyle w:val="Hyperlink"/>
                  <w:noProof/>
                </w:rPr>
                <w:delText>A.</w:delText>
              </w:r>
              <w:r w:rsidDel="00696FB8">
                <w:rPr>
                  <w:rFonts w:asciiTheme="minorHAnsi" w:eastAsiaTheme="minorEastAsia" w:hAnsiTheme="minorHAnsi" w:cstheme="minorBidi"/>
                  <w:noProof/>
                  <w:sz w:val="22"/>
                  <w:szCs w:val="22"/>
                  <w:lang w:val="en-CA" w:eastAsia="en-CA"/>
                </w:rPr>
                <w:tab/>
              </w:r>
              <w:r w:rsidRPr="00696FB8" w:rsidDel="00696FB8">
                <w:rPr>
                  <w:rStyle w:val="Hyperlink"/>
                  <w:noProof/>
                </w:rPr>
                <w:delText>Communication Standard for Creation and Distribution of Letter</w:delText>
              </w:r>
              <w:r w:rsidDel="00696FB8">
                <w:rPr>
                  <w:noProof/>
                  <w:webHidden/>
                </w:rPr>
                <w:tab/>
                <w:delText>6</w:delText>
              </w:r>
            </w:del>
          </w:ins>
        </w:p>
        <w:p w14:paraId="4169F470" w14:textId="5E766BDE" w:rsidR="007C19F1" w:rsidDel="00696FB8" w:rsidRDefault="007C19F1">
          <w:pPr>
            <w:pStyle w:val="TOC2"/>
            <w:tabs>
              <w:tab w:val="left" w:pos="720"/>
              <w:tab w:val="right" w:leader="dot" w:pos="8630"/>
            </w:tabs>
            <w:rPr>
              <w:ins w:id="91" w:author="Britton, Sheryl PEBA" w:date="2021-06-10T17:13:00Z"/>
              <w:del w:id="92" w:author="Paus, Janette PEBA" w:date="2021-09-03T08:27:00Z"/>
              <w:rFonts w:asciiTheme="minorHAnsi" w:eastAsiaTheme="minorEastAsia" w:hAnsiTheme="minorHAnsi" w:cstheme="minorBidi"/>
              <w:noProof/>
              <w:sz w:val="22"/>
              <w:szCs w:val="22"/>
              <w:lang w:val="en-CA" w:eastAsia="en-CA"/>
            </w:rPr>
          </w:pPr>
          <w:ins w:id="93" w:author="Britton, Sheryl PEBA" w:date="2021-06-10T17:13:00Z">
            <w:del w:id="94" w:author="Paus, Janette PEBA" w:date="2021-09-03T08:27:00Z">
              <w:r w:rsidRPr="00696FB8" w:rsidDel="00696FB8">
                <w:rPr>
                  <w:rStyle w:val="Hyperlink"/>
                  <w:noProof/>
                </w:rPr>
                <w:delText>B.</w:delText>
              </w:r>
              <w:r w:rsidDel="00696FB8">
                <w:rPr>
                  <w:rFonts w:asciiTheme="minorHAnsi" w:eastAsiaTheme="minorEastAsia" w:hAnsiTheme="minorHAnsi" w:cstheme="minorBidi"/>
                  <w:noProof/>
                  <w:sz w:val="22"/>
                  <w:szCs w:val="22"/>
                  <w:lang w:val="en-CA" w:eastAsia="en-CA"/>
                </w:rPr>
                <w:tab/>
              </w:r>
              <w:r w:rsidRPr="00696FB8" w:rsidDel="00696FB8">
                <w:rPr>
                  <w:rStyle w:val="Hyperlink"/>
                  <w:noProof/>
                </w:rPr>
                <w:delText>Business Functionality to Accommodate</w:delText>
              </w:r>
              <w:r w:rsidDel="00696FB8">
                <w:rPr>
                  <w:noProof/>
                  <w:webHidden/>
                </w:rPr>
                <w:tab/>
                <w:delText>8</w:delText>
              </w:r>
            </w:del>
          </w:ins>
        </w:p>
        <w:p w14:paraId="18D3428F" w14:textId="5CCC13AA" w:rsidR="007C19F1" w:rsidDel="00696FB8" w:rsidRDefault="007C19F1">
          <w:pPr>
            <w:pStyle w:val="TOC2"/>
            <w:tabs>
              <w:tab w:val="left" w:pos="720"/>
              <w:tab w:val="right" w:leader="dot" w:pos="8630"/>
            </w:tabs>
            <w:rPr>
              <w:ins w:id="95" w:author="Britton, Sheryl PEBA" w:date="2021-06-10T17:13:00Z"/>
              <w:del w:id="96" w:author="Paus, Janette PEBA" w:date="2021-09-03T08:27:00Z"/>
              <w:rFonts w:asciiTheme="minorHAnsi" w:eastAsiaTheme="minorEastAsia" w:hAnsiTheme="minorHAnsi" w:cstheme="minorBidi"/>
              <w:noProof/>
              <w:sz w:val="22"/>
              <w:szCs w:val="22"/>
              <w:lang w:val="en-CA" w:eastAsia="en-CA"/>
            </w:rPr>
          </w:pPr>
          <w:ins w:id="97" w:author="Britton, Sheryl PEBA" w:date="2021-06-10T17:13:00Z">
            <w:del w:id="98" w:author="Paus, Janette PEBA" w:date="2021-09-03T08:27:00Z">
              <w:r w:rsidRPr="00696FB8" w:rsidDel="00696FB8">
                <w:rPr>
                  <w:rStyle w:val="Hyperlink"/>
                  <w:noProof/>
                </w:rPr>
                <w:delText>C.</w:delText>
              </w:r>
              <w:r w:rsidDel="00696FB8">
                <w:rPr>
                  <w:rFonts w:asciiTheme="minorHAnsi" w:eastAsiaTheme="minorEastAsia" w:hAnsiTheme="minorHAnsi" w:cstheme="minorBidi"/>
                  <w:noProof/>
                  <w:sz w:val="22"/>
                  <w:szCs w:val="22"/>
                  <w:lang w:val="en-CA" w:eastAsia="en-CA"/>
                </w:rPr>
                <w:tab/>
              </w:r>
              <w:r w:rsidRPr="00696FB8" w:rsidDel="00696FB8">
                <w:rPr>
                  <w:rStyle w:val="Hyperlink"/>
                  <w:noProof/>
                </w:rPr>
                <w:delText>Canada Post Mailing and Postal Code Requirements</w:delText>
              </w:r>
              <w:r w:rsidDel="00696FB8">
                <w:rPr>
                  <w:noProof/>
                  <w:webHidden/>
                </w:rPr>
                <w:tab/>
                <w:delText>8</w:delText>
              </w:r>
            </w:del>
          </w:ins>
        </w:p>
        <w:p w14:paraId="7BAD2191" w14:textId="54C4B53D" w:rsidR="007C19F1" w:rsidDel="00696FB8" w:rsidRDefault="007C19F1">
          <w:pPr>
            <w:pStyle w:val="TOC1"/>
            <w:rPr>
              <w:ins w:id="99" w:author="Britton, Sheryl PEBA" w:date="2021-06-10T17:13:00Z"/>
              <w:del w:id="100" w:author="Paus, Janette PEBA" w:date="2021-09-03T08:27:00Z"/>
              <w:rFonts w:asciiTheme="minorHAnsi" w:eastAsiaTheme="minorEastAsia" w:hAnsiTheme="minorHAnsi" w:cstheme="minorBidi"/>
              <w:noProof/>
              <w:sz w:val="22"/>
              <w:szCs w:val="22"/>
              <w:lang w:val="en-CA" w:eastAsia="en-CA"/>
            </w:rPr>
          </w:pPr>
          <w:ins w:id="101" w:author="Britton, Sheryl PEBA" w:date="2021-06-10T17:13:00Z">
            <w:del w:id="102" w:author="Paus, Janette PEBA" w:date="2021-09-03T08:27:00Z">
              <w:r w:rsidRPr="00696FB8" w:rsidDel="00696FB8">
                <w:rPr>
                  <w:rStyle w:val="Hyperlink"/>
                  <w:noProof/>
                </w:rPr>
                <w:delText>7.</w:delText>
              </w:r>
              <w:r w:rsidDel="00696FB8">
                <w:rPr>
                  <w:rFonts w:asciiTheme="minorHAnsi" w:eastAsiaTheme="minorEastAsia" w:hAnsiTheme="minorHAnsi" w:cstheme="minorBidi"/>
                  <w:noProof/>
                  <w:sz w:val="22"/>
                  <w:szCs w:val="22"/>
                  <w:lang w:val="en-CA" w:eastAsia="en-CA"/>
                </w:rPr>
                <w:tab/>
              </w:r>
              <w:r w:rsidRPr="00696FB8" w:rsidDel="00696FB8">
                <w:rPr>
                  <w:rStyle w:val="Hyperlink"/>
                  <w:noProof/>
                </w:rPr>
                <w:delText>Technical Requirements</w:delText>
              </w:r>
              <w:r w:rsidDel="00696FB8">
                <w:rPr>
                  <w:noProof/>
                  <w:webHidden/>
                </w:rPr>
                <w:tab/>
                <w:delText>8</w:delText>
              </w:r>
            </w:del>
          </w:ins>
        </w:p>
        <w:p w14:paraId="3BEDABAA" w14:textId="634B8283" w:rsidR="007C19F1" w:rsidDel="00696FB8" w:rsidRDefault="007C19F1">
          <w:pPr>
            <w:pStyle w:val="TOC2"/>
            <w:tabs>
              <w:tab w:val="left" w:pos="720"/>
              <w:tab w:val="right" w:leader="dot" w:pos="8630"/>
            </w:tabs>
            <w:rPr>
              <w:ins w:id="103" w:author="Britton, Sheryl PEBA" w:date="2021-06-10T17:13:00Z"/>
              <w:del w:id="104" w:author="Paus, Janette PEBA" w:date="2021-09-03T08:27:00Z"/>
              <w:rFonts w:asciiTheme="minorHAnsi" w:eastAsiaTheme="minorEastAsia" w:hAnsiTheme="minorHAnsi" w:cstheme="minorBidi"/>
              <w:noProof/>
              <w:sz w:val="22"/>
              <w:szCs w:val="22"/>
              <w:lang w:val="en-CA" w:eastAsia="en-CA"/>
            </w:rPr>
          </w:pPr>
          <w:ins w:id="105" w:author="Britton, Sheryl PEBA" w:date="2021-06-10T17:13:00Z">
            <w:del w:id="106" w:author="Paus, Janette PEBA" w:date="2021-09-03T08:27:00Z">
              <w:r w:rsidRPr="00696FB8" w:rsidDel="00696FB8">
                <w:rPr>
                  <w:rStyle w:val="Hyperlink"/>
                  <w:noProof/>
                </w:rPr>
                <w:delText>A.</w:delText>
              </w:r>
              <w:r w:rsidDel="00696FB8">
                <w:rPr>
                  <w:rFonts w:asciiTheme="minorHAnsi" w:eastAsiaTheme="minorEastAsia" w:hAnsiTheme="minorHAnsi" w:cstheme="minorBidi"/>
                  <w:noProof/>
                  <w:sz w:val="22"/>
                  <w:szCs w:val="22"/>
                  <w:lang w:val="en-CA" w:eastAsia="en-CA"/>
                </w:rPr>
                <w:tab/>
              </w:r>
              <w:r w:rsidRPr="00696FB8" w:rsidDel="00696FB8">
                <w:rPr>
                  <w:rStyle w:val="Hyperlink"/>
                  <w:noProof/>
                </w:rPr>
                <w:delText>PEBA Design Layout- Will be attached to this requirements document as Appendix “A”</w:delText>
              </w:r>
              <w:r w:rsidDel="00696FB8">
                <w:rPr>
                  <w:noProof/>
                  <w:webHidden/>
                </w:rPr>
                <w:tab/>
                <w:delText>9</w:delText>
              </w:r>
            </w:del>
          </w:ins>
        </w:p>
        <w:p w14:paraId="27DF797E" w14:textId="5EEF728B" w:rsidR="007C19F1" w:rsidDel="00696FB8" w:rsidRDefault="007C19F1">
          <w:pPr>
            <w:pStyle w:val="TOC2"/>
            <w:tabs>
              <w:tab w:val="left" w:pos="720"/>
              <w:tab w:val="right" w:leader="dot" w:pos="8630"/>
            </w:tabs>
            <w:rPr>
              <w:ins w:id="107" w:author="Britton, Sheryl PEBA" w:date="2021-06-10T17:13:00Z"/>
              <w:del w:id="108" w:author="Paus, Janette PEBA" w:date="2021-09-03T08:27:00Z"/>
              <w:rFonts w:asciiTheme="minorHAnsi" w:eastAsiaTheme="minorEastAsia" w:hAnsiTheme="minorHAnsi" w:cstheme="minorBidi"/>
              <w:noProof/>
              <w:sz w:val="22"/>
              <w:szCs w:val="22"/>
              <w:lang w:val="en-CA" w:eastAsia="en-CA"/>
            </w:rPr>
          </w:pPr>
          <w:ins w:id="109" w:author="Britton, Sheryl PEBA" w:date="2021-06-10T17:13:00Z">
            <w:del w:id="110" w:author="Paus, Janette PEBA" w:date="2021-09-03T08:27:00Z">
              <w:r w:rsidRPr="00696FB8" w:rsidDel="00696FB8">
                <w:rPr>
                  <w:rStyle w:val="Hyperlink"/>
                  <w:noProof/>
                </w:rPr>
                <w:delText>B.</w:delText>
              </w:r>
              <w:r w:rsidDel="00696FB8">
                <w:rPr>
                  <w:rFonts w:asciiTheme="minorHAnsi" w:eastAsiaTheme="minorEastAsia" w:hAnsiTheme="minorHAnsi" w:cstheme="minorBidi"/>
                  <w:noProof/>
                  <w:sz w:val="22"/>
                  <w:szCs w:val="22"/>
                  <w:lang w:val="en-CA" w:eastAsia="en-CA"/>
                </w:rPr>
                <w:tab/>
              </w:r>
              <w:r w:rsidRPr="00696FB8" w:rsidDel="00696FB8">
                <w:rPr>
                  <w:rStyle w:val="Hyperlink"/>
                  <w:noProof/>
                </w:rPr>
                <w:delText>Batch Requirements for the Letter-</w:delText>
              </w:r>
              <w:r w:rsidDel="00696FB8">
                <w:rPr>
                  <w:noProof/>
                  <w:webHidden/>
                </w:rPr>
                <w:tab/>
                <w:delText>9</w:delText>
              </w:r>
            </w:del>
          </w:ins>
        </w:p>
        <w:p w14:paraId="43449D5B" w14:textId="51875A69" w:rsidR="007C19F1" w:rsidDel="00696FB8" w:rsidRDefault="007C19F1">
          <w:pPr>
            <w:pStyle w:val="TOC2"/>
            <w:tabs>
              <w:tab w:val="left" w:pos="720"/>
              <w:tab w:val="right" w:leader="dot" w:pos="8630"/>
            </w:tabs>
            <w:rPr>
              <w:ins w:id="111" w:author="Britton, Sheryl PEBA" w:date="2021-06-10T17:13:00Z"/>
              <w:del w:id="112" w:author="Paus, Janette PEBA" w:date="2021-09-03T08:27:00Z"/>
              <w:rFonts w:asciiTheme="minorHAnsi" w:eastAsiaTheme="minorEastAsia" w:hAnsiTheme="minorHAnsi" w:cstheme="minorBidi"/>
              <w:noProof/>
              <w:sz w:val="22"/>
              <w:szCs w:val="22"/>
              <w:lang w:val="en-CA" w:eastAsia="en-CA"/>
            </w:rPr>
          </w:pPr>
          <w:ins w:id="113" w:author="Britton, Sheryl PEBA" w:date="2021-06-10T17:13:00Z">
            <w:del w:id="114" w:author="Paus, Janette PEBA" w:date="2021-09-03T08:27:00Z">
              <w:r w:rsidRPr="00696FB8" w:rsidDel="00696FB8">
                <w:rPr>
                  <w:rStyle w:val="Hyperlink"/>
                  <w:noProof/>
                </w:rPr>
                <w:delText>C.</w:delText>
              </w:r>
              <w:r w:rsidDel="00696FB8">
                <w:rPr>
                  <w:rFonts w:asciiTheme="minorHAnsi" w:eastAsiaTheme="minorEastAsia" w:hAnsiTheme="minorHAnsi" w:cstheme="minorBidi"/>
                  <w:noProof/>
                  <w:sz w:val="22"/>
                  <w:szCs w:val="22"/>
                  <w:lang w:val="en-CA" w:eastAsia="en-CA"/>
                </w:rPr>
                <w:tab/>
              </w:r>
              <w:r w:rsidRPr="00696FB8" w:rsidDel="00696FB8">
                <w:rPr>
                  <w:rStyle w:val="Hyperlink"/>
                  <w:noProof/>
                </w:rPr>
                <w:delText>Printer Setup and Print Configurations</w:delText>
              </w:r>
              <w:r w:rsidDel="00696FB8">
                <w:rPr>
                  <w:noProof/>
                  <w:webHidden/>
                </w:rPr>
                <w:tab/>
                <w:delText>10</w:delText>
              </w:r>
            </w:del>
          </w:ins>
        </w:p>
        <w:p w14:paraId="3A5589F2" w14:textId="2C470470" w:rsidR="007C19F1" w:rsidDel="00696FB8" w:rsidRDefault="007C19F1">
          <w:pPr>
            <w:pStyle w:val="TOC2"/>
            <w:tabs>
              <w:tab w:val="left" w:pos="720"/>
              <w:tab w:val="right" w:leader="dot" w:pos="8630"/>
            </w:tabs>
            <w:rPr>
              <w:ins w:id="115" w:author="Britton, Sheryl PEBA" w:date="2021-06-10T17:13:00Z"/>
              <w:del w:id="116" w:author="Paus, Janette PEBA" w:date="2021-09-03T08:27:00Z"/>
              <w:rFonts w:asciiTheme="minorHAnsi" w:eastAsiaTheme="minorEastAsia" w:hAnsiTheme="minorHAnsi" w:cstheme="minorBidi"/>
              <w:noProof/>
              <w:sz w:val="22"/>
              <w:szCs w:val="22"/>
              <w:lang w:val="en-CA" w:eastAsia="en-CA"/>
            </w:rPr>
          </w:pPr>
          <w:ins w:id="117" w:author="Britton, Sheryl PEBA" w:date="2021-06-10T17:13:00Z">
            <w:del w:id="118" w:author="Paus, Janette PEBA" w:date="2021-09-03T08:27:00Z">
              <w:r w:rsidRPr="00696FB8" w:rsidDel="00696FB8">
                <w:rPr>
                  <w:rStyle w:val="Hyperlink"/>
                  <w:noProof/>
                </w:rPr>
                <w:delText>D.</w:delText>
              </w:r>
              <w:r w:rsidDel="00696FB8">
                <w:rPr>
                  <w:rFonts w:asciiTheme="minorHAnsi" w:eastAsiaTheme="minorEastAsia" w:hAnsiTheme="minorHAnsi" w:cstheme="minorBidi"/>
                  <w:noProof/>
                  <w:sz w:val="22"/>
                  <w:szCs w:val="22"/>
                  <w:lang w:val="en-CA" w:eastAsia="en-CA"/>
                </w:rPr>
                <w:tab/>
              </w:r>
              <w:r w:rsidRPr="00696FB8" w:rsidDel="00696FB8">
                <w:rPr>
                  <w:rStyle w:val="Hyperlink"/>
                  <w:noProof/>
                </w:rPr>
                <w:delText>BI Publisher Naming and Filing</w:delText>
              </w:r>
              <w:r w:rsidDel="00696FB8">
                <w:rPr>
                  <w:noProof/>
                  <w:webHidden/>
                </w:rPr>
                <w:tab/>
                <w:delText>10</w:delText>
              </w:r>
            </w:del>
          </w:ins>
        </w:p>
        <w:p w14:paraId="7E99D33D" w14:textId="19A9EA44" w:rsidR="007C19F1" w:rsidDel="00696FB8" w:rsidRDefault="007C19F1">
          <w:pPr>
            <w:pStyle w:val="TOC1"/>
            <w:rPr>
              <w:ins w:id="119" w:author="Britton, Sheryl PEBA" w:date="2021-06-10T17:13:00Z"/>
              <w:del w:id="120" w:author="Paus, Janette PEBA" w:date="2021-09-03T08:27:00Z"/>
              <w:rFonts w:asciiTheme="minorHAnsi" w:eastAsiaTheme="minorEastAsia" w:hAnsiTheme="minorHAnsi" w:cstheme="minorBidi"/>
              <w:noProof/>
              <w:sz w:val="22"/>
              <w:szCs w:val="22"/>
              <w:lang w:val="en-CA" w:eastAsia="en-CA"/>
            </w:rPr>
          </w:pPr>
          <w:ins w:id="121" w:author="Britton, Sheryl PEBA" w:date="2021-06-10T17:13:00Z">
            <w:del w:id="122" w:author="Paus, Janette PEBA" w:date="2021-09-03T08:27:00Z">
              <w:r w:rsidRPr="00696FB8" w:rsidDel="00696FB8">
                <w:rPr>
                  <w:rStyle w:val="Hyperlink"/>
                  <w:noProof/>
                </w:rPr>
                <w:delText>8.</w:delText>
              </w:r>
              <w:r w:rsidDel="00696FB8">
                <w:rPr>
                  <w:rFonts w:asciiTheme="minorHAnsi" w:eastAsiaTheme="minorEastAsia" w:hAnsiTheme="minorHAnsi" w:cstheme="minorBidi"/>
                  <w:noProof/>
                  <w:sz w:val="22"/>
                  <w:szCs w:val="22"/>
                  <w:lang w:val="en-CA" w:eastAsia="en-CA"/>
                </w:rPr>
                <w:tab/>
              </w:r>
              <w:r w:rsidRPr="00696FB8" w:rsidDel="00696FB8">
                <w:rPr>
                  <w:rStyle w:val="Hyperlink"/>
                  <w:noProof/>
                </w:rPr>
                <w:delText>Summary of Issues Requiring Correction</w:delText>
              </w:r>
              <w:r w:rsidDel="00696FB8">
                <w:rPr>
                  <w:noProof/>
                  <w:webHidden/>
                </w:rPr>
                <w:tab/>
                <w:delText>11</w:delText>
              </w:r>
            </w:del>
          </w:ins>
        </w:p>
        <w:p w14:paraId="6E49D28E" w14:textId="61D3B9C8" w:rsidR="007C19F1" w:rsidDel="00696FB8" w:rsidRDefault="007C19F1">
          <w:pPr>
            <w:pStyle w:val="TOC1"/>
            <w:rPr>
              <w:ins w:id="123" w:author="Britton, Sheryl PEBA" w:date="2021-06-10T17:13:00Z"/>
              <w:del w:id="124" w:author="Paus, Janette PEBA" w:date="2021-09-03T08:27:00Z"/>
              <w:rFonts w:asciiTheme="minorHAnsi" w:eastAsiaTheme="minorEastAsia" w:hAnsiTheme="minorHAnsi" w:cstheme="minorBidi"/>
              <w:noProof/>
              <w:sz w:val="22"/>
              <w:szCs w:val="22"/>
              <w:lang w:val="en-CA" w:eastAsia="en-CA"/>
            </w:rPr>
          </w:pPr>
          <w:ins w:id="125" w:author="Britton, Sheryl PEBA" w:date="2021-06-10T17:13:00Z">
            <w:del w:id="126" w:author="Paus, Janette PEBA" w:date="2021-09-03T08:27:00Z">
              <w:r w:rsidRPr="00696FB8" w:rsidDel="00696FB8">
                <w:rPr>
                  <w:rStyle w:val="Hyperlink"/>
                  <w:noProof/>
                </w:rPr>
                <w:delText>9.</w:delText>
              </w:r>
              <w:r w:rsidDel="00696FB8">
                <w:rPr>
                  <w:rFonts w:asciiTheme="minorHAnsi" w:eastAsiaTheme="minorEastAsia" w:hAnsiTheme="minorHAnsi" w:cstheme="minorBidi"/>
                  <w:noProof/>
                  <w:sz w:val="22"/>
                  <w:szCs w:val="22"/>
                  <w:lang w:val="en-CA" w:eastAsia="en-CA"/>
                </w:rPr>
                <w:tab/>
              </w:r>
              <w:r w:rsidRPr="00696FB8" w:rsidDel="00696FB8">
                <w:rPr>
                  <w:rStyle w:val="Hyperlink"/>
                  <w:noProof/>
                </w:rPr>
                <w:delText>Notes from JEA</w:delText>
              </w:r>
              <w:r w:rsidDel="00696FB8">
                <w:rPr>
                  <w:noProof/>
                  <w:webHidden/>
                </w:rPr>
                <w:tab/>
                <w:delText>12</w:delText>
              </w:r>
            </w:del>
          </w:ins>
        </w:p>
        <w:p w14:paraId="211F741E" w14:textId="222C6E4A" w:rsidR="007C19F1" w:rsidDel="00696FB8" w:rsidRDefault="007C19F1">
          <w:pPr>
            <w:pStyle w:val="TOC1"/>
            <w:rPr>
              <w:ins w:id="127" w:author="Britton, Sheryl PEBA" w:date="2021-06-10T17:13:00Z"/>
              <w:del w:id="128" w:author="Paus, Janette PEBA" w:date="2021-09-03T08:27:00Z"/>
              <w:rFonts w:asciiTheme="minorHAnsi" w:eastAsiaTheme="minorEastAsia" w:hAnsiTheme="minorHAnsi" w:cstheme="minorBidi"/>
              <w:noProof/>
              <w:sz w:val="22"/>
              <w:szCs w:val="22"/>
              <w:lang w:val="en-CA" w:eastAsia="en-CA"/>
            </w:rPr>
          </w:pPr>
          <w:ins w:id="129" w:author="Britton, Sheryl PEBA" w:date="2021-06-10T17:13:00Z">
            <w:del w:id="130" w:author="Paus, Janette PEBA" w:date="2021-09-03T08:27:00Z">
              <w:r w:rsidRPr="00696FB8" w:rsidDel="00696FB8">
                <w:rPr>
                  <w:rStyle w:val="Hyperlink"/>
                  <w:noProof/>
                </w:rPr>
                <w:delText>Assumptions/Constraints</w:delText>
              </w:r>
              <w:r w:rsidDel="00696FB8">
                <w:rPr>
                  <w:noProof/>
                  <w:webHidden/>
                </w:rPr>
                <w:tab/>
                <w:delText>13</w:delText>
              </w:r>
            </w:del>
          </w:ins>
        </w:p>
        <w:p w14:paraId="4EB67758" w14:textId="1742196F" w:rsidR="007C19F1" w:rsidDel="00696FB8" w:rsidRDefault="007C19F1">
          <w:pPr>
            <w:pStyle w:val="TOC1"/>
            <w:rPr>
              <w:ins w:id="131" w:author="Britton, Sheryl PEBA" w:date="2021-06-10T17:13:00Z"/>
              <w:del w:id="132" w:author="Paus, Janette PEBA" w:date="2021-09-03T08:27:00Z"/>
              <w:rFonts w:asciiTheme="minorHAnsi" w:eastAsiaTheme="minorEastAsia" w:hAnsiTheme="minorHAnsi" w:cstheme="minorBidi"/>
              <w:noProof/>
              <w:sz w:val="22"/>
              <w:szCs w:val="22"/>
              <w:lang w:val="en-CA" w:eastAsia="en-CA"/>
            </w:rPr>
          </w:pPr>
          <w:ins w:id="133" w:author="Britton, Sheryl PEBA" w:date="2021-06-10T17:13:00Z">
            <w:del w:id="134" w:author="Paus, Janette PEBA" w:date="2021-09-03T08:27:00Z">
              <w:r w:rsidRPr="00696FB8" w:rsidDel="00696FB8">
                <w:rPr>
                  <w:rStyle w:val="Hyperlink"/>
                  <w:noProof/>
                </w:rPr>
                <w:delText>10.</w:delText>
              </w:r>
              <w:r w:rsidDel="00696FB8">
                <w:rPr>
                  <w:rFonts w:asciiTheme="minorHAnsi" w:eastAsiaTheme="minorEastAsia" w:hAnsiTheme="minorHAnsi" w:cstheme="minorBidi"/>
                  <w:noProof/>
                  <w:sz w:val="22"/>
                  <w:szCs w:val="22"/>
                  <w:lang w:val="en-CA" w:eastAsia="en-CA"/>
                </w:rPr>
                <w:tab/>
              </w:r>
              <w:r w:rsidRPr="00696FB8" w:rsidDel="00696FB8">
                <w:rPr>
                  <w:rStyle w:val="Hyperlink"/>
                  <w:noProof/>
                </w:rPr>
                <w:delText>Reporting and Quality Assurance</w:delText>
              </w:r>
              <w:r w:rsidDel="00696FB8">
                <w:rPr>
                  <w:noProof/>
                  <w:webHidden/>
                </w:rPr>
                <w:tab/>
                <w:delText>13</w:delText>
              </w:r>
            </w:del>
          </w:ins>
        </w:p>
        <w:p w14:paraId="490D39A5" w14:textId="3FEB54CE" w:rsidR="007C19F1" w:rsidDel="00696FB8" w:rsidRDefault="007C19F1">
          <w:pPr>
            <w:pStyle w:val="TOC1"/>
            <w:rPr>
              <w:ins w:id="135" w:author="Britton, Sheryl PEBA" w:date="2021-06-10T17:13:00Z"/>
              <w:del w:id="136" w:author="Paus, Janette PEBA" w:date="2021-09-03T08:27:00Z"/>
              <w:rFonts w:asciiTheme="minorHAnsi" w:eastAsiaTheme="minorEastAsia" w:hAnsiTheme="minorHAnsi" w:cstheme="minorBidi"/>
              <w:noProof/>
              <w:sz w:val="22"/>
              <w:szCs w:val="22"/>
              <w:lang w:val="en-CA" w:eastAsia="en-CA"/>
            </w:rPr>
          </w:pPr>
          <w:ins w:id="137" w:author="Britton, Sheryl PEBA" w:date="2021-06-10T17:13:00Z">
            <w:del w:id="138" w:author="Paus, Janette PEBA" w:date="2021-09-03T08:27:00Z">
              <w:r w:rsidRPr="00696FB8" w:rsidDel="00696FB8">
                <w:rPr>
                  <w:rStyle w:val="Hyperlink"/>
                  <w:noProof/>
                </w:rPr>
                <w:delText>11.</w:delText>
              </w:r>
              <w:r w:rsidDel="00696FB8">
                <w:rPr>
                  <w:rFonts w:asciiTheme="minorHAnsi" w:eastAsiaTheme="minorEastAsia" w:hAnsiTheme="minorHAnsi" w:cstheme="minorBidi"/>
                  <w:noProof/>
                  <w:sz w:val="22"/>
                  <w:szCs w:val="22"/>
                  <w:lang w:val="en-CA" w:eastAsia="en-CA"/>
                </w:rPr>
                <w:tab/>
              </w:r>
              <w:r w:rsidRPr="00696FB8" w:rsidDel="00696FB8">
                <w:rPr>
                  <w:rStyle w:val="Hyperlink"/>
                  <w:noProof/>
                </w:rPr>
                <w:delText>Other Considerations</w:delText>
              </w:r>
              <w:r w:rsidDel="00696FB8">
                <w:rPr>
                  <w:noProof/>
                  <w:webHidden/>
                </w:rPr>
                <w:tab/>
                <w:delText>13</w:delText>
              </w:r>
            </w:del>
          </w:ins>
        </w:p>
        <w:p w14:paraId="1B693E25" w14:textId="03C59807" w:rsidR="007C19F1" w:rsidDel="00696FB8" w:rsidRDefault="007C19F1">
          <w:pPr>
            <w:pStyle w:val="TOC1"/>
            <w:rPr>
              <w:ins w:id="139" w:author="Britton, Sheryl PEBA" w:date="2021-06-10T17:13:00Z"/>
              <w:del w:id="140" w:author="Paus, Janette PEBA" w:date="2021-09-03T08:27:00Z"/>
              <w:rFonts w:asciiTheme="minorHAnsi" w:eastAsiaTheme="minorEastAsia" w:hAnsiTheme="minorHAnsi" w:cstheme="minorBidi"/>
              <w:noProof/>
              <w:sz w:val="22"/>
              <w:szCs w:val="22"/>
              <w:lang w:val="en-CA" w:eastAsia="en-CA"/>
            </w:rPr>
          </w:pPr>
          <w:ins w:id="141" w:author="Britton, Sheryl PEBA" w:date="2021-06-10T17:13:00Z">
            <w:del w:id="142" w:author="Paus, Janette PEBA" w:date="2021-09-03T08:27:00Z">
              <w:r w:rsidRPr="00696FB8" w:rsidDel="00696FB8">
                <w:rPr>
                  <w:rStyle w:val="Hyperlink"/>
                  <w:noProof/>
                </w:rPr>
                <w:delText>12.</w:delText>
              </w:r>
              <w:r w:rsidDel="00696FB8">
                <w:rPr>
                  <w:rFonts w:asciiTheme="minorHAnsi" w:eastAsiaTheme="minorEastAsia" w:hAnsiTheme="minorHAnsi" w:cstheme="minorBidi"/>
                  <w:noProof/>
                  <w:sz w:val="22"/>
                  <w:szCs w:val="22"/>
                  <w:lang w:val="en-CA" w:eastAsia="en-CA"/>
                </w:rPr>
                <w:tab/>
              </w:r>
              <w:r w:rsidRPr="00696FB8" w:rsidDel="00696FB8">
                <w:rPr>
                  <w:rStyle w:val="Hyperlink"/>
                  <w:noProof/>
                </w:rPr>
                <w:delText>Appendices</w:delText>
              </w:r>
              <w:r w:rsidDel="00696FB8">
                <w:rPr>
                  <w:noProof/>
                  <w:webHidden/>
                </w:rPr>
                <w:tab/>
                <w:delText>14</w:delText>
              </w:r>
            </w:del>
          </w:ins>
        </w:p>
        <w:p w14:paraId="3544C3B2" w14:textId="4EC7C391" w:rsidR="00022EE7" w:rsidDel="00696FB8" w:rsidRDefault="00022EE7">
          <w:pPr>
            <w:pStyle w:val="TOC1"/>
            <w:rPr>
              <w:del w:id="143" w:author="Paus, Janette PEBA" w:date="2021-09-03T08:27:00Z"/>
              <w:rFonts w:asciiTheme="minorHAnsi" w:eastAsiaTheme="minorEastAsia" w:hAnsiTheme="minorHAnsi" w:cstheme="minorBidi"/>
              <w:noProof/>
              <w:sz w:val="22"/>
              <w:szCs w:val="22"/>
              <w:lang w:val="en-CA" w:eastAsia="en-CA"/>
            </w:rPr>
          </w:pPr>
          <w:del w:id="144" w:author="Paus, Janette PEBA" w:date="2021-09-03T08:27:00Z">
            <w:r w:rsidRPr="007C19F1" w:rsidDel="00696FB8">
              <w:rPr>
                <w:rPrChange w:id="145" w:author="Britton, Sheryl PEBA" w:date="2021-06-10T17:13:00Z">
                  <w:rPr>
                    <w:rStyle w:val="Hyperlink"/>
                    <w:noProof/>
                  </w:rPr>
                </w:rPrChange>
              </w:rPr>
              <w:delText>1.</w:delText>
            </w:r>
            <w:r w:rsidDel="00696FB8">
              <w:rPr>
                <w:rFonts w:asciiTheme="minorHAnsi" w:eastAsiaTheme="minorEastAsia" w:hAnsiTheme="minorHAnsi" w:cstheme="minorBidi"/>
                <w:noProof/>
                <w:sz w:val="22"/>
                <w:szCs w:val="22"/>
                <w:lang w:val="en-CA" w:eastAsia="en-CA"/>
              </w:rPr>
              <w:tab/>
            </w:r>
            <w:r w:rsidRPr="007C19F1" w:rsidDel="00696FB8">
              <w:rPr>
                <w:rPrChange w:id="146" w:author="Britton, Sheryl PEBA" w:date="2021-06-10T17:13:00Z">
                  <w:rPr>
                    <w:rStyle w:val="Hyperlink"/>
                    <w:noProof/>
                  </w:rPr>
                </w:rPrChange>
              </w:rPr>
              <w:delText>Business Objectives</w:delText>
            </w:r>
            <w:r w:rsidDel="00696FB8">
              <w:rPr>
                <w:noProof/>
                <w:webHidden/>
              </w:rPr>
              <w:tab/>
              <w:delText>3</w:delText>
            </w:r>
          </w:del>
        </w:p>
        <w:p w14:paraId="2A14630D" w14:textId="7F26C19E" w:rsidR="00022EE7" w:rsidDel="00696FB8" w:rsidRDefault="00022EE7">
          <w:pPr>
            <w:pStyle w:val="TOC1"/>
            <w:rPr>
              <w:del w:id="147" w:author="Paus, Janette PEBA" w:date="2021-09-03T08:27:00Z"/>
              <w:rFonts w:asciiTheme="minorHAnsi" w:eastAsiaTheme="minorEastAsia" w:hAnsiTheme="minorHAnsi" w:cstheme="minorBidi"/>
              <w:noProof/>
              <w:sz w:val="22"/>
              <w:szCs w:val="22"/>
              <w:lang w:val="en-CA" w:eastAsia="en-CA"/>
            </w:rPr>
          </w:pPr>
          <w:del w:id="148" w:author="Paus, Janette PEBA" w:date="2021-09-03T08:27:00Z">
            <w:r w:rsidRPr="007C19F1" w:rsidDel="00696FB8">
              <w:rPr>
                <w:rPrChange w:id="149" w:author="Britton, Sheryl PEBA" w:date="2021-06-10T17:13:00Z">
                  <w:rPr>
                    <w:rStyle w:val="Hyperlink"/>
                    <w:noProof/>
                  </w:rPr>
                </w:rPrChange>
              </w:rPr>
              <w:delText>2.</w:delText>
            </w:r>
            <w:r w:rsidDel="00696FB8">
              <w:rPr>
                <w:rFonts w:asciiTheme="minorHAnsi" w:eastAsiaTheme="minorEastAsia" w:hAnsiTheme="minorHAnsi" w:cstheme="minorBidi"/>
                <w:noProof/>
                <w:sz w:val="22"/>
                <w:szCs w:val="22"/>
                <w:lang w:val="en-CA" w:eastAsia="en-CA"/>
              </w:rPr>
              <w:tab/>
            </w:r>
            <w:r w:rsidRPr="007C19F1" w:rsidDel="00696FB8">
              <w:rPr>
                <w:rPrChange w:id="150" w:author="Britton, Sheryl PEBA" w:date="2021-06-10T17:13:00Z">
                  <w:rPr>
                    <w:rStyle w:val="Hyperlink"/>
                    <w:noProof/>
                  </w:rPr>
                </w:rPrChange>
              </w:rPr>
              <w:delText>Background</w:delText>
            </w:r>
            <w:r w:rsidDel="00696FB8">
              <w:rPr>
                <w:noProof/>
                <w:webHidden/>
              </w:rPr>
              <w:tab/>
              <w:delText>3</w:delText>
            </w:r>
          </w:del>
        </w:p>
        <w:p w14:paraId="6B28A5F6" w14:textId="09E51F91" w:rsidR="00022EE7" w:rsidDel="00696FB8" w:rsidRDefault="00022EE7">
          <w:pPr>
            <w:pStyle w:val="TOC1"/>
            <w:rPr>
              <w:del w:id="151" w:author="Paus, Janette PEBA" w:date="2021-09-03T08:27:00Z"/>
              <w:rFonts w:asciiTheme="minorHAnsi" w:eastAsiaTheme="minorEastAsia" w:hAnsiTheme="minorHAnsi" w:cstheme="minorBidi"/>
              <w:noProof/>
              <w:sz w:val="22"/>
              <w:szCs w:val="22"/>
              <w:lang w:val="en-CA" w:eastAsia="en-CA"/>
            </w:rPr>
          </w:pPr>
          <w:del w:id="152" w:author="Paus, Janette PEBA" w:date="2021-09-03T08:27:00Z">
            <w:r w:rsidRPr="007C19F1" w:rsidDel="00696FB8">
              <w:rPr>
                <w:rPrChange w:id="153" w:author="Britton, Sheryl PEBA" w:date="2021-06-10T17:13:00Z">
                  <w:rPr>
                    <w:rStyle w:val="Hyperlink"/>
                    <w:noProof/>
                  </w:rPr>
                </w:rPrChange>
              </w:rPr>
              <w:delText>3.</w:delText>
            </w:r>
            <w:r w:rsidDel="00696FB8">
              <w:rPr>
                <w:rFonts w:asciiTheme="minorHAnsi" w:eastAsiaTheme="minorEastAsia" w:hAnsiTheme="minorHAnsi" w:cstheme="minorBidi"/>
                <w:noProof/>
                <w:sz w:val="22"/>
                <w:szCs w:val="22"/>
                <w:lang w:val="en-CA" w:eastAsia="en-CA"/>
              </w:rPr>
              <w:tab/>
            </w:r>
            <w:r w:rsidRPr="007C19F1" w:rsidDel="00696FB8">
              <w:rPr>
                <w:rPrChange w:id="154" w:author="Britton, Sheryl PEBA" w:date="2021-06-10T17:13:00Z">
                  <w:rPr>
                    <w:rStyle w:val="Hyperlink"/>
                    <w:noProof/>
                  </w:rPr>
                </w:rPrChange>
              </w:rPr>
              <w:delText>Purpose of the Letter</w:delText>
            </w:r>
            <w:r w:rsidDel="00696FB8">
              <w:rPr>
                <w:noProof/>
                <w:webHidden/>
              </w:rPr>
              <w:tab/>
              <w:delText>3</w:delText>
            </w:r>
          </w:del>
        </w:p>
        <w:p w14:paraId="1173D012" w14:textId="405ED366" w:rsidR="00022EE7" w:rsidDel="00696FB8" w:rsidRDefault="00022EE7">
          <w:pPr>
            <w:pStyle w:val="TOC1"/>
            <w:rPr>
              <w:del w:id="155" w:author="Paus, Janette PEBA" w:date="2021-09-03T08:27:00Z"/>
              <w:rFonts w:asciiTheme="minorHAnsi" w:eastAsiaTheme="minorEastAsia" w:hAnsiTheme="minorHAnsi" w:cstheme="minorBidi"/>
              <w:noProof/>
              <w:sz w:val="22"/>
              <w:szCs w:val="22"/>
              <w:lang w:val="en-CA" w:eastAsia="en-CA"/>
            </w:rPr>
          </w:pPr>
          <w:del w:id="156" w:author="Paus, Janette PEBA" w:date="2021-09-03T08:27:00Z">
            <w:r w:rsidRPr="007C19F1" w:rsidDel="00696FB8">
              <w:rPr>
                <w:rPrChange w:id="157" w:author="Britton, Sheryl PEBA" w:date="2021-06-10T17:13:00Z">
                  <w:rPr>
                    <w:rStyle w:val="Hyperlink"/>
                    <w:noProof/>
                  </w:rPr>
                </w:rPrChange>
              </w:rPr>
              <w:delText>4.</w:delText>
            </w:r>
            <w:r w:rsidDel="00696FB8">
              <w:rPr>
                <w:rFonts w:asciiTheme="minorHAnsi" w:eastAsiaTheme="minorEastAsia" w:hAnsiTheme="minorHAnsi" w:cstheme="minorBidi"/>
                <w:noProof/>
                <w:sz w:val="22"/>
                <w:szCs w:val="22"/>
                <w:lang w:val="en-CA" w:eastAsia="en-CA"/>
              </w:rPr>
              <w:tab/>
            </w:r>
            <w:r w:rsidRPr="007C19F1" w:rsidDel="00696FB8">
              <w:rPr>
                <w:rPrChange w:id="158" w:author="Britton, Sheryl PEBA" w:date="2021-06-10T17:13:00Z">
                  <w:rPr>
                    <w:rStyle w:val="Hyperlink"/>
                    <w:noProof/>
                  </w:rPr>
                </w:rPrChange>
              </w:rPr>
              <w:delText>Scope</w:delText>
            </w:r>
            <w:r w:rsidDel="00696FB8">
              <w:rPr>
                <w:noProof/>
                <w:webHidden/>
              </w:rPr>
              <w:tab/>
              <w:delText>3</w:delText>
            </w:r>
          </w:del>
        </w:p>
        <w:p w14:paraId="23020634" w14:textId="37190943" w:rsidR="00022EE7" w:rsidDel="00696FB8" w:rsidRDefault="00022EE7">
          <w:pPr>
            <w:pStyle w:val="TOC1"/>
            <w:rPr>
              <w:del w:id="159" w:author="Paus, Janette PEBA" w:date="2021-09-03T08:27:00Z"/>
              <w:rFonts w:asciiTheme="minorHAnsi" w:eastAsiaTheme="minorEastAsia" w:hAnsiTheme="minorHAnsi" w:cstheme="minorBidi"/>
              <w:noProof/>
              <w:sz w:val="22"/>
              <w:szCs w:val="22"/>
              <w:lang w:val="en-CA" w:eastAsia="en-CA"/>
            </w:rPr>
          </w:pPr>
          <w:del w:id="160" w:author="Paus, Janette PEBA" w:date="2021-09-03T08:27:00Z">
            <w:r w:rsidRPr="007C19F1" w:rsidDel="00696FB8">
              <w:rPr>
                <w:rPrChange w:id="161" w:author="Britton, Sheryl PEBA" w:date="2021-06-10T17:13:00Z">
                  <w:rPr>
                    <w:rStyle w:val="Hyperlink"/>
                    <w:noProof/>
                  </w:rPr>
                </w:rPrChange>
              </w:rPr>
              <w:delText>5.</w:delText>
            </w:r>
            <w:r w:rsidDel="00696FB8">
              <w:rPr>
                <w:rFonts w:asciiTheme="minorHAnsi" w:eastAsiaTheme="minorEastAsia" w:hAnsiTheme="minorHAnsi" w:cstheme="minorBidi"/>
                <w:noProof/>
                <w:sz w:val="22"/>
                <w:szCs w:val="22"/>
                <w:lang w:val="en-CA" w:eastAsia="en-CA"/>
              </w:rPr>
              <w:tab/>
            </w:r>
            <w:r w:rsidRPr="007C19F1" w:rsidDel="00696FB8">
              <w:rPr>
                <w:rPrChange w:id="162" w:author="Britton, Sheryl PEBA" w:date="2021-06-10T17:13:00Z">
                  <w:rPr>
                    <w:rStyle w:val="Hyperlink"/>
                    <w:noProof/>
                  </w:rPr>
                </w:rPrChange>
              </w:rPr>
              <w:delText>Features</w:delText>
            </w:r>
            <w:r w:rsidDel="00696FB8">
              <w:rPr>
                <w:noProof/>
                <w:webHidden/>
              </w:rPr>
              <w:tab/>
              <w:delText>4</w:delText>
            </w:r>
          </w:del>
        </w:p>
        <w:p w14:paraId="1FB4AD31" w14:textId="1297A2BB" w:rsidR="00022EE7" w:rsidDel="00696FB8" w:rsidRDefault="00022EE7">
          <w:pPr>
            <w:pStyle w:val="TOC1"/>
            <w:rPr>
              <w:del w:id="163" w:author="Paus, Janette PEBA" w:date="2021-09-03T08:27:00Z"/>
              <w:rFonts w:asciiTheme="minorHAnsi" w:eastAsiaTheme="minorEastAsia" w:hAnsiTheme="minorHAnsi" w:cstheme="minorBidi"/>
              <w:noProof/>
              <w:sz w:val="22"/>
              <w:szCs w:val="22"/>
              <w:lang w:val="en-CA" w:eastAsia="en-CA"/>
            </w:rPr>
          </w:pPr>
          <w:del w:id="164" w:author="Paus, Janette PEBA" w:date="2021-09-03T08:27:00Z">
            <w:r w:rsidRPr="007C19F1" w:rsidDel="00696FB8">
              <w:rPr>
                <w:rPrChange w:id="165" w:author="Britton, Sheryl PEBA" w:date="2021-06-10T17:13:00Z">
                  <w:rPr>
                    <w:rStyle w:val="Hyperlink"/>
                    <w:noProof/>
                  </w:rPr>
                </w:rPrChange>
              </w:rPr>
              <w:delText>6.</w:delText>
            </w:r>
            <w:r w:rsidDel="00696FB8">
              <w:rPr>
                <w:rFonts w:asciiTheme="minorHAnsi" w:eastAsiaTheme="minorEastAsia" w:hAnsiTheme="minorHAnsi" w:cstheme="minorBidi"/>
                <w:noProof/>
                <w:sz w:val="22"/>
                <w:szCs w:val="22"/>
                <w:lang w:val="en-CA" w:eastAsia="en-CA"/>
              </w:rPr>
              <w:tab/>
            </w:r>
            <w:r w:rsidRPr="007C19F1" w:rsidDel="00696FB8">
              <w:rPr>
                <w:rPrChange w:id="166" w:author="Britton, Sheryl PEBA" w:date="2021-06-10T17:13:00Z">
                  <w:rPr>
                    <w:rStyle w:val="Hyperlink"/>
                    <w:noProof/>
                  </w:rPr>
                </w:rPrChange>
              </w:rPr>
              <w:delText>Functional Requirements</w:delText>
            </w:r>
            <w:r w:rsidDel="00696FB8">
              <w:rPr>
                <w:noProof/>
                <w:webHidden/>
              </w:rPr>
              <w:tab/>
              <w:delText>4</w:delText>
            </w:r>
          </w:del>
        </w:p>
        <w:p w14:paraId="71650265" w14:textId="5A172FC6" w:rsidR="00022EE7" w:rsidDel="00696FB8" w:rsidRDefault="00022EE7">
          <w:pPr>
            <w:pStyle w:val="TOC2"/>
            <w:tabs>
              <w:tab w:val="left" w:pos="720"/>
              <w:tab w:val="right" w:leader="dot" w:pos="8630"/>
            </w:tabs>
            <w:rPr>
              <w:del w:id="167" w:author="Paus, Janette PEBA" w:date="2021-09-03T08:27:00Z"/>
              <w:rFonts w:asciiTheme="minorHAnsi" w:eastAsiaTheme="minorEastAsia" w:hAnsiTheme="minorHAnsi" w:cstheme="minorBidi"/>
              <w:noProof/>
              <w:sz w:val="22"/>
              <w:szCs w:val="22"/>
              <w:lang w:val="en-CA" w:eastAsia="en-CA"/>
            </w:rPr>
          </w:pPr>
          <w:del w:id="168" w:author="Paus, Janette PEBA" w:date="2021-09-03T08:27:00Z">
            <w:r w:rsidRPr="007C19F1" w:rsidDel="00696FB8">
              <w:rPr>
                <w:rPrChange w:id="169" w:author="Britton, Sheryl PEBA" w:date="2021-06-10T17:13:00Z">
                  <w:rPr>
                    <w:rStyle w:val="Hyperlink"/>
                    <w:noProof/>
                  </w:rPr>
                </w:rPrChange>
              </w:rPr>
              <w:delText>A.</w:delText>
            </w:r>
            <w:r w:rsidDel="00696FB8">
              <w:rPr>
                <w:rFonts w:asciiTheme="minorHAnsi" w:eastAsiaTheme="minorEastAsia" w:hAnsiTheme="minorHAnsi" w:cstheme="minorBidi"/>
                <w:noProof/>
                <w:sz w:val="22"/>
                <w:szCs w:val="22"/>
                <w:lang w:val="en-CA" w:eastAsia="en-CA"/>
              </w:rPr>
              <w:tab/>
            </w:r>
            <w:r w:rsidRPr="007C19F1" w:rsidDel="00696FB8">
              <w:rPr>
                <w:rPrChange w:id="170" w:author="Britton, Sheryl PEBA" w:date="2021-06-10T17:13:00Z">
                  <w:rPr>
                    <w:rStyle w:val="Hyperlink"/>
                    <w:noProof/>
                  </w:rPr>
                </w:rPrChange>
              </w:rPr>
              <w:delText>Communication Standard for Creation and Distribution of Letter</w:delText>
            </w:r>
            <w:r w:rsidDel="00696FB8">
              <w:rPr>
                <w:noProof/>
                <w:webHidden/>
              </w:rPr>
              <w:tab/>
              <w:delText>4</w:delText>
            </w:r>
          </w:del>
        </w:p>
        <w:p w14:paraId="4B19D57A" w14:textId="15F2EB11" w:rsidR="00022EE7" w:rsidDel="00696FB8" w:rsidRDefault="00022EE7">
          <w:pPr>
            <w:pStyle w:val="TOC2"/>
            <w:tabs>
              <w:tab w:val="left" w:pos="720"/>
              <w:tab w:val="right" w:leader="dot" w:pos="8630"/>
            </w:tabs>
            <w:rPr>
              <w:del w:id="171" w:author="Paus, Janette PEBA" w:date="2021-09-03T08:27:00Z"/>
              <w:rFonts w:asciiTheme="minorHAnsi" w:eastAsiaTheme="minorEastAsia" w:hAnsiTheme="minorHAnsi" w:cstheme="minorBidi"/>
              <w:noProof/>
              <w:sz w:val="22"/>
              <w:szCs w:val="22"/>
              <w:lang w:val="en-CA" w:eastAsia="en-CA"/>
            </w:rPr>
          </w:pPr>
          <w:del w:id="172" w:author="Paus, Janette PEBA" w:date="2021-09-03T08:27:00Z">
            <w:r w:rsidRPr="007C19F1" w:rsidDel="00696FB8">
              <w:rPr>
                <w:rPrChange w:id="173" w:author="Britton, Sheryl PEBA" w:date="2021-06-10T17:13:00Z">
                  <w:rPr>
                    <w:rStyle w:val="Hyperlink"/>
                    <w:noProof/>
                  </w:rPr>
                </w:rPrChange>
              </w:rPr>
              <w:delText>B.</w:delText>
            </w:r>
            <w:r w:rsidDel="00696FB8">
              <w:rPr>
                <w:rFonts w:asciiTheme="minorHAnsi" w:eastAsiaTheme="minorEastAsia" w:hAnsiTheme="minorHAnsi" w:cstheme="minorBidi"/>
                <w:noProof/>
                <w:sz w:val="22"/>
                <w:szCs w:val="22"/>
                <w:lang w:val="en-CA" w:eastAsia="en-CA"/>
              </w:rPr>
              <w:tab/>
            </w:r>
            <w:r w:rsidRPr="007C19F1" w:rsidDel="00696FB8">
              <w:rPr>
                <w:rPrChange w:id="174" w:author="Britton, Sheryl PEBA" w:date="2021-06-10T17:13:00Z">
                  <w:rPr>
                    <w:rStyle w:val="Hyperlink"/>
                    <w:noProof/>
                  </w:rPr>
                </w:rPrChange>
              </w:rPr>
              <w:delText>Business Functionality to Accommodate</w:delText>
            </w:r>
            <w:r w:rsidDel="00696FB8">
              <w:rPr>
                <w:noProof/>
                <w:webHidden/>
              </w:rPr>
              <w:tab/>
              <w:delText>5</w:delText>
            </w:r>
          </w:del>
        </w:p>
        <w:p w14:paraId="391F7BAB" w14:textId="2B7130F8" w:rsidR="00022EE7" w:rsidDel="00696FB8" w:rsidRDefault="00022EE7">
          <w:pPr>
            <w:pStyle w:val="TOC2"/>
            <w:tabs>
              <w:tab w:val="left" w:pos="720"/>
              <w:tab w:val="right" w:leader="dot" w:pos="8630"/>
            </w:tabs>
            <w:rPr>
              <w:del w:id="175" w:author="Paus, Janette PEBA" w:date="2021-09-03T08:27:00Z"/>
              <w:rFonts w:asciiTheme="minorHAnsi" w:eastAsiaTheme="minorEastAsia" w:hAnsiTheme="minorHAnsi" w:cstheme="minorBidi"/>
              <w:noProof/>
              <w:sz w:val="22"/>
              <w:szCs w:val="22"/>
              <w:lang w:val="en-CA" w:eastAsia="en-CA"/>
            </w:rPr>
          </w:pPr>
          <w:del w:id="176" w:author="Paus, Janette PEBA" w:date="2021-09-03T08:27:00Z">
            <w:r w:rsidRPr="007C19F1" w:rsidDel="00696FB8">
              <w:rPr>
                <w:rPrChange w:id="177" w:author="Britton, Sheryl PEBA" w:date="2021-06-10T17:13:00Z">
                  <w:rPr>
                    <w:rStyle w:val="Hyperlink"/>
                    <w:noProof/>
                  </w:rPr>
                </w:rPrChange>
              </w:rPr>
              <w:delText>C.</w:delText>
            </w:r>
            <w:r w:rsidDel="00696FB8">
              <w:rPr>
                <w:rFonts w:asciiTheme="minorHAnsi" w:eastAsiaTheme="minorEastAsia" w:hAnsiTheme="minorHAnsi" w:cstheme="minorBidi"/>
                <w:noProof/>
                <w:sz w:val="22"/>
                <w:szCs w:val="22"/>
                <w:lang w:val="en-CA" w:eastAsia="en-CA"/>
              </w:rPr>
              <w:tab/>
            </w:r>
            <w:r w:rsidRPr="007C19F1" w:rsidDel="00696FB8">
              <w:rPr>
                <w:rPrChange w:id="178" w:author="Britton, Sheryl PEBA" w:date="2021-06-10T17:13:00Z">
                  <w:rPr>
                    <w:rStyle w:val="Hyperlink"/>
                    <w:noProof/>
                  </w:rPr>
                </w:rPrChange>
              </w:rPr>
              <w:delText>Canada Post Mailing and Postal Code Requirements</w:delText>
            </w:r>
            <w:r w:rsidDel="00696FB8">
              <w:rPr>
                <w:noProof/>
                <w:webHidden/>
              </w:rPr>
              <w:tab/>
              <w:delText>5</w:delText>
            </w:r>
          </w:del>
        </w:p>
        <w:p w14:paraId="07D81A81" w14:textId="48EECAEE" w:rsidR="00022EE7" w:rsidDel="00696FB8" w:rsidRDefault="00022EE7">
          <w:pPr>
            <w:pStyle w:val="TOC1"/>
            <w:rPr>
              <w:del w:id="179" w:author="Paus, Janette PEBA" w:date="2021-09-03T08:27:00Z"/>
              <w:rFonts w:asciiTheme="minorHAnsi" w:eastAsiaTheme="minorEastAsia" w:hAnsiTheme="minorHAnsi" w:cstheme="minorBidi"/>
              <w:noProof/>
              <w:sz w:val="22"/>
              <w:szCs w:val="22"/>
              <w:lang w:val="en-CA" w:eastAsia="en-CA"/>
            </w:rPr>
          </w:pPr>
          <w:del w:id="180" w:author="Paus, Janette PEBA" w:date="2021-09-03T08:27:00Z">
            <w:r w:rsidRPr="007C19F1" w:rsidDel="00696FB8">
              <w:rPr>
                <w:rPrChange w:id="181" w:author="Britton, Sheryl PEBA" w:date="2021-06-10T17:13:00Z">
                  <w:rPr>
                    <w:rStyle w:val="Hyperlink"/>
                    <w:noProof/>
                  </w:rPr>
                </w:rPrChange>
              </w:rPr>
              <w:delText>7.</w:delText>
            </w:r>
            <w:r w:rsidDel="00696FB8">
              <w:rPr>
                <w:rFonts w:asciiTheme="minorHAnsi" w:eastAsiaTheme="minorEastAsia" w:hAnsiTheme="minorHAnsi" w:cstheme="minorBidi"/>
                <w:noProof/>
                <w:sz w:val="22"/>
                <w:szCs w:val="22"/>
                <w:lang w:val="en-CA" w:eastAsia="en-CA"/>
              </w:rPr>
              <w:tab/>
            </w:r>
            <w:r w:rsidRPr="007C19F1" w:rsidDel="00696FB8">
              <w:rPr>
                <w:rPrChange w:id="182" w:author="Britton, Sheryl PEBA" w:date="2021-06-10T17:13:00Z">
                  <w:rPr>
                    <w:rStyle w:val="Hyperlink"/>
                    <w:noProof/>
                  </w:rPr>
                </w:rPrChange>
              </w:rPr>
              <w:delText>Technical Requirements</w:delText>
            </w:r>
            <w:r w:rsidDel="00696FB8">
              <w:rPr>
                <w:noProof/>
                <w:webHidden/>
              </w:rPr>
              <w:tab/>
              <w:delText>5</w:delText>
            </w:r>
          </w:del>
        </w:p>
        <w:p w14:paraId="087D7001" w14:textId="119195EA" w:rsidR="00022EE7" w:rsidDel="00696FB8" w:rsidRDefault="00022EE7">
          <w:pPr>
            <w:pStyle w:val="TOC2"/>
            <w:tabs>
              <w:tab w:val="left" w:pos="720"/>
              <w:tab w:val="right" w:leader="dot" w:pos="8630"/>
            </w:tabs>
            <w:rPr>
              <w:del w:id="183" w:author="Paus, Janette PEBA" w:date="2021-09-03T08:27:00Z"/>
              <w:rFonts w:asciiTheme="minorHAnsi" w:eastAsiaTheme="minorEastAsia" w:hAnsiTheme="minorHAnsi" w:cstheme="minorBidi"/>
              <w:noProof/>
              <w:sz w:val="22"/>
              <w:szCs w:val="22"/>
              <w:lang w:val="en-CA" w:eastAsia="en-CA"/>
            </w:rPr>
          </w:pPr>
          <w:del w:id="184" w:author="Paus, Janette PEBA" w:date="2021-09-03T08:27:00Z">
            <w:r w:rsidRPr="007C19F1" w:rsidDel="00696FB8">
              <w:rPr>
                <w:rPrChange w:id="185" w:author="Britton, Sheryl PEBA" w:date="2021-06-10T17:13:00Z">
                  <w:rPr>
                    <w:rStyle w:val="Hyperlink"/>
                    <w:noProof/>
                  </w:rPr>
                </w:rPrChange>
              </w:rPr>
              <w:delText>A.</w:delText>
            </w:r>
            <w:r w:rsidDel="00696FB8">
              <w:rPr>
                <w:rFonts w:asciiTheme="minorHAnsi" w:eastAsiaTheme="minorEastAsia" w:hAnsiTheme="minorHAnsi" w:cstheme="minorBidi"/>
                <w:noProof/>
                <w:sz w:val="22"/>
                <w:szCs w:val="22"/>
                <w:lang w:val="en-CA" w:eastAsia="en-CA"/>
              </w:rPr>
              <w:tab/>
            </w:r>
            <w:r w:rsidRPr="007C19F1" w:rsidDel="00696FB8">
              <w:rPr>
                <w:rPrChange w:id="186" w:author="Britton, Sheryl PEBA" w:date="2021-06-10T17:13:00Z">
                  <w:rPr>
                    <w:rStyle w:val="Hyperlink"/>
                    <w:noProof/>
                  </w:rPr>
                </w:rPrChange>
              </w:rPr>
              <w:delText>PEBA Design Layout- Will be attached to this requirements document as Appendix “</w:delText>
            </w:r>
            <w:r w:rsidR="000A3394" w:rsidRPr="007C19F1" w:rsidDel="00696FB8">
              <w:rPr>
                <w:rPrChange w:id="187" w:author="Britton, Sheryl PEBA" w:date="2021-06-10T17:13:00Z">
                  <w:rPr>
                    <w:rStyle w:val="Hyperlink"/>
                    <w:noProof/>
                  </w:rPr>
                </w:rPrChange>
              </w:rPr>
              <w:delText>A</w:delText>
            </w:r>
            <w:r w:rsidRPr="007C19F1" w:rsidDel="00696FB8">
              <w:rPr>
                <w:rPrChange w:id="188" w:author="Britton, Sheryl PEBA" w:date="2021-06-10T17:13:00Z">
                  <w:rPr>
                    <w:rStyle w:val="Hyperlink"/>
                    <w:noProof/>
                  </w:rPr>
                </w:rPrChange>
              </w:rPr>
              <w:delText>”</w:delText>
            </w:r>
            <w:r w:rsidDel="00696FB8">
              <w:rPr>
                <w:noProof/>
                <w:webHidden/>
              </w:rPr>
              <w:tab/>
              <w:delText>6</w:delText>
            </w:r>
          </w:del>
        </w:p>
        <w:p w14:paraId="4F3E7F20" w14:textId="054412C5" w:rsidR="00022EE7" w:rsidDel="00696FB8" w:rsidRDefault="00022EE7">
          <w:pPr>
            <w:pStyle w:val="TOC2"/>
            <w:tabs>
              <w:tab w:val="left" w:pos="720"/>
              <w:tab w:val="right" w:leader="dot" w:pos="8630"/>
            </w:tabs>
            <w:rPr>
              <w:del w:id="189" w:author="Paus, Janette PEBA" w:date="2021-09-03T08:27:00Z"/>
              <w:rFonts w:asciiTheme="minorHAnsi" w:eastAsiaTheme="minorEastAsia" w:hAnsiTheme="minorHAnsi" w:cstheme="minorBidi"/>
              <w:noProof/>
              <w:sz w:val="22"/>
              <w:szCs w:val="22"/>
              <w:lang w:val="en-CA" w:eastAsia="en-CA"/>
            </w:rPr>
          </w:pPr>
          <w:del w:id="190" w:author="Paus, Janette PEBA" w:date="2021-09-03T08:27:00Z">
            <w:r w:rsidRPr="007C19F1" w:rsidDel="00696FB8">
              <w:rPr>
                <w:rPrChange w:id="191" w:author="Britton, Sheryl PEBA" w:date="2021-06-10T17:13:00Z">
                  <w:rPr>
                    <w:rStyle w:val="Hyperlink"/>
                    <w:noProof/>
                  </w:rPr>
                </w:rPrChange>
              </w:rPr>
              <w:delText>B.</w:delText>
            </w:r>
            <w:r w:rsidDel="00696FB8">
              <w:rPr>
                <w:rFonts w:asciiTheme="minorHAnsi" w:eastAsiaTheme="minorEastAsia" w:hAnsiTheme="minorHAnsi" w:cstheme="minorBidi"/>
                <w:noProof/>
                <w:sz w:val="22"/>
                <w:szCs w:val="22"/>
                <w:lang w:val="en-CA" w:eastAsia="en-CA"/>
              </w:rPr>
              <w:tab/>
            </w:r>
            <w:r w:rsidRPr="007C19F1" w:rsidDel="00696FB8">
              <w:rPr>
                <w:rPrChange w:id="192" w:author="Britton, Sheryl PEBA" w:date="2021-06-10T17:13:00Z">
                  <w:rPr>
                    <w:rStyle w:val="Hyperlink"/>
                    <w:noProof/>
                  </w:rPr>
                </w:rPrChange>
              </w:rPr>
              <w:delText>Batch Requirements for the Letter-</w:delText>
            </w:r>
            <w:r w:rsidDel="00696FB8">
              <w:rPr>
                <w:noProof/>
                <w:webHidden/>
              </w:rPr>
              <w:tab/>
              <w:delText>6</w:delText>
            </w:r>
          </w:del>
        </w:p>
        <w:p w14:paraId="2B9FC146" w14:textId="437E3D0D" w:rsidR="00022EE7" w:rsidDel="00696FB8" w:rsidRDefault="00022EE7">
          <w:pPr>
            <w:pStyle w:val="TOC2"/>
            <w:tabs>
              <w:tab w:val="left" w:pos="720"/>
              <w:tab w:val="right" w:leader="dot" w:pos="8630"/>
            </w:tabs>
            <w:rPr>
              <w:del w:id="193" w:author="Paus, Janette PEBA" w:date="2021-09-03T08:27:00Z"/>
              <w:rFonts w:asciiTheme="minorHAnsi" w:eastAsiaTheme="minorEastAsia" w:hAnsiTheme="minorHAnsi" w:cstheme="minorBidi"/>
              <w:noProof/>
              <w:sz w:val="22"/>
              <w:szCs w:val="22"/>
              <w:lang w:val="en-CA" w:eastAsia="en-CA"/>
            </w:rPr>
          </w:pPr>
          <w:del w:id="194" w:author="Paus, Janette PEBA" w:date="2021-09-03T08:27:00Z">
            <w:r w:rsidRPr="007C19F1" w:rsidDel="00696FB8">
              <w:rPr>
                <w:rPrChange w:id="195" w:author="Britton, Sheryl PEBA" w:date="2021-06-10T17:13:00Z">
                  <w:rPr>
                    <w:rStyle w:val="Hyperlink"/>
                    <w:noProof/>
                  </w:rPr>
                </w:rPrChange>
              </w:rPr>
              <w:delText>C.</w:delText>
            </w:r>
            <w:r w:rsidDel="00696FB8">
              <w:rPr>
                <w:rFonts w:asciiTheme="minorHAnsi" w:eastAsiaTheme="minorEastAsia" w:hAnsiTheme="minorHAnsi" w:cstheme="minorBidi"/>
                <w:noProof/>
                <w:sz w:val="22"/>
                <w:szCs w:val="22"/>
                <w:lang w:val="en-CA" w:eastAsia="en-CA"/>
              </w:rPr>
              <w:tab/>
            </w:r>
            <w:r w:rsidRPr="007C19F1" w:rsidDel="00696FB8">
              <w:rPr>
                <w:rPrChange w:id="196" w:author="Britton, Sheryl PEBA" w:date="2021-06-10T17:13:00Z">
                  <w:rPr>
                    <w:rStyle w:val="Hyperlink"/>
                    <w:noProof/>
                  </w:rPr>
                </w:rPrChange>
              </w:rPr>
              <w:delText>Printer Setup and Print Configurations</w:delText>
            </w:r>
            <w:r w:rsidDel="00696FB8">
              <w:rPr>
                <w:noProof/>
                <w:webHidden/>
              </w:rPr>
              <w:tab/>
              <w:delText>6</w:delText>
            </w:r>
          </w:del>
        </w:p>
        <w:p w14:paraId="2AC65B52" w14:textId="45682A1E" w:rsidR="00022EE7" w:rsidDel="00696FB8" w:rsidRDefault="00022EE7">
          <w:pPr>
            <w:pStyle w:val="TOC2"/>
            <w:tabs>
              <w:tab w:val="left" w:pos="720"/>
              <w:tab w:val="right" w:leader="dot" w:pos="8630"/>
            </w:tabs>
            <w:rPr>
              <w:del w:id="197" w:author="Paus, Janette PEBA" w:date="2021-09-03T08:27:00Z"/>
              <w:rFonts w:asciiTheme="minorHAnsi" w:eastAsiaTheme="minorEastAsia" w:hAnsiTheme="minorHAnsi" w:cstheme="minorBidi"/>
              <w:noProof/>
              <w:sz w:val="22"/>
              <w:szCs w:val="22"/>
              <w:lang w:val="en-CA" w:eastAsia="en-CA"/>
            </w:rPr>
          </w:pPr>
          <w:del w:id="198" w:author="Paus, Janette PEBA" w:date="2021-09-03T08:27:00Z">
            <w:r w:rsidRPr="007C19F1" w:rsidDel="00696FB8">
              <w:rPr>
                <w:rPrChange w:id="199" w:author="Britton, Sheryl PEBA" w:date="2021-06-10T17:13:00Z">
                  <w:rPr>
                    <w:rStyle w:val="Hyperlink"/>
                    <w:noProof/>
                  </w:rPr>
                </w:rPrChange>
              </w:rPr>
              <w:delText>D.</w:delText>
            </w:r>
            <w:r w:rsidDel="00696FB8">
              <w:rPr>
                <w:rFonts w:asciiTheme="minorHAnsi" w:eastAsiaTheme="minorEastAsia" w:hAnsiTheme="minorHAnsi" w:cstheme="minorBidi"/>
                <w:noProof/>
                <w:sz w:val="22"/>
                <w:szCs w:val="22"/>
                <w:lang w:val="en-CA" w:eastAsia="en-CA"/>
              </w:rPr>
              <w:tab/>
            </w:r>
            <w:r w:rsidRPr="007C19F1" w:rsidDel="00696FB8">
              <w:rPr>
                <w:rPrChange w:id="200" w:author="Britton, Sheryl PEBA" w:date="2021-06-10T17:13:00Z">
                  <w:rPr>
                    <w:rStyle w:val="Hyperlink"/>
                    <w:noProof/>
                  </w:rPr>
                </w:rPrChange>
              </w:rPr>
              <w:delText>BI Publisher Naming and Filing</w:delText>
            </w:r>
            <w:r w:rsidDel="00696FB8">
              <w:rPr>
                <w:noProof/>
                <w:webHidden/>
              </w:rPr>
              <w:tab/>
              <w:delText>6</w:delText>
            </w:r>
          </w:del>
        </w:p>
        <w:p w14:paraId="16AA17CE" w14:textId="608CB998" w:rsidR="00022EE7" w:rsidDel="00696FB8" w:rsidRDefault="00022EE7">
          <w:pPr>
            <w:pStyle w:val="TOC1"/>
            <w:rPr>
              <w:del w:id="201" w:author="Paus, Janette PEBA" w:date="2021-09-03T08:27:00Z"/>
              <w:rFonts w:asciiTheme="minorHAnsi" w:eastAsiaTheme="minorEastAsia" w:hAnsiTheme="minorHAnsi" w:cstheme="minorBidi"/>
              <w:noProof/>
              <w:sz w:val="22"/>
              <w:szCs w:val="22"/>
              <w:lang w:val="en-CA" w:eastAsia="en-CA"/>
            </w:rPr>
          </w:pPr>
          <w:del w:id="202" w:author="Paus, Janette PEBA" w:date="2021-09-03T08:27:00Z">
            <w:r w:rsidRPr="007C19F1" w:rsidDel="00696FB8">
              <w:rPr>
                <w:rPrChange w:id="203" w:author="Britton, Sheryl PEBA" w:date="2021-06-10T17:13:00Z">
                  <w:rPr>
                    <w:rStyle w:val="Hyperlink"/>
                    <w:noProof/>
                  </w:rPr>
                </w:rPrChange>
              </w:rPr>
              <w:delText>8.</w:delText>
            </w:r>
            <w:r w:rsidDel="00696FB8">
              <w:rPr>
                <w:rFonts w:asciiTheme="minorHAnsi" w:eastAsiaTheme="minorEastAsia" w:hAnsiTheme="minorHAnsi" w:cstheme="minorBidi"/>
                <w:noProof/>
                <w:sz w:val="22"/>
                <w:szCs w:val="22"/>
                <w:lang w:val="en-CA" w:eastAsia="en-CA"/>
              </w:rPr>
              <w:tab/>
            </w:r>
            <w:r w:rsidRPr="007C19F1" w:rsidDel="00696FB8">
              <w:rPr>
                <w:rPrChange w:id="204" w:author="Britton, Sheryl PEBA" w:date="2021-06-10T17:13:00Z">
                  <w:rPr>
                    <w:rStyle w:val="Hyperlink"/>
                    <w:noProof/>
                  </w:rPr>
                </w:rPrChange>
              </w:rPr>
              <w:delText>Summary of Issues Requiring Correction</w:delText>
            </w:r>
            <w:r w:rsidDel="00696FB8">
              <w:rPr>
                <w:noProof/>
                <w:webHidden/>
              </w:rPr>
              <w:tab/>
              <w:delText>7</w:delText>
            </w:r>
          </w:del>
        </w:p>
        <w:p w14:paraId="16600A76" w14:textId="062C589C" w:rsidR="00022EE7" w:rsidDel="00696FB8" w:rsidRDefault="00022EE7">
          <w:pPr>
            <w:pStyle w:val="TOC1"/>
            <w:rPr>
              <w:del w:id="205" w:author="Paus, Janette PEBA" w:date="2021-09-03T08:27:00Z"/>
              <w:rFonts w:asciiTheme="minorHAnsi" w:eastAsiaTheme="minorEastAsia" w:hAnsiTheme="minorHAnsi" w:cstheme="minorBidi"/>
              <w:noProof/>
              <w:sz w:val="22"/>
              <w:szCs w:val="22"/>
              <w:lang w:val="en-CA" w:eastAsia="en-CA"/>
            </w:rPr>
          </w:pPr>
          <w:del w:id="206" w:author="Paus, Janette PEBA" w:date="2021-09-03T08:27:00Z">
            <w:r w:rsidRPr="007C19F1" w:rsidDel="00696FB8">
              <w:rPr>
                <w:rPrChange w:id="207" w:author="Britton, Sheryl PEBA" w:date="2021-06-10T17:13:00Z">
                  <w:rPr>
                    <w:rStyle w:val="Hyperlink"/>
                    <w:noProof/>
                  </w:rPr>
                </w:rPrChange>
              </w:rPr>
              <w:delText>9.</w:delText>
            </w:r>
            <w:r w:rsidDel="00696FB8">
              <w:rPr>
                <w:rFonts w:asciiTheme="minorHAnsi" w:eastAsiaTheme="minorEastAsia" w:hAnsiTheme="minorHAnsi" w:cstheme="minorBidi"/>
                <w:noProof/>
                <w:sz w:val="22"/>
                <w:szCs w:val="22"/>
                <w:lang w:val="en-CA" w:eastAsia="en-CA"/>
              </w:rPr>
              <w:tab/>
            </w:r>
            <w:r w:rsidRPr="007C19F1" w:rsidDel="00696FB8">
              <w:rPr>
                <w:rPrChange w:id="208" w:author="Britton, Sheryl PEBA" w:date="2021-06-10T17:13:00Z">
                  <w:rPr>
                    <w:rStyle w:val="Hyperlink"/>
                    <w:noProof/>
                  </w:rPr>
                </w:rPrChange>
              </w:rPr>
              <w:delText>Assumptions/Constraints</w:delText>
            </w:r>
            <w:r w:rsidDel="00696FB8">
              <w:rPr>
                <w:noProof/>
                <w:webHidden/>
              </w:rPr>
              <w:tab/>
              <w:delText>8</w:delText>
            </w:r>
          </w:del>
        </w:p>
        <w:p w14:paraId="7D7E156C" w14:textId="14774C88" w:rsidR="00022EE7" w:rsidDel="00696FB8" w:rsidRDefault="00022EE7">
          <w:pPr>
            <w:pStyle w:val="TOC1"/>
            <w:rPr>
              <w:del w:id="209" w:author="Paus, Janette PEBA" w:date="2021-09-03T08:27:00Z"/>
              <w:rFonts w:asciiTheme="minorHAnsi" w:eastAsiaTheme="minorEastAsia" w:hAnsiTheme="minorHAnsi" w:cstheme="minorBidi"/>
              <w:noProof/>
              <w:sz w:val="22"/>
              <w:szCs w:val="22"/>
              <w:lang w:val="en-CA" w:eastAsia="en-CA"/>
            </w:rPr>
          </w:pPr>
          <w:del w:id="210" w:author="Paus, Janette PEBA" w:date="2021-09-03T08:27:00Z">
            <w:r w:rsidRPr="007C19F1" w:rsidDel="00696FB8">
              <w:rPr>
                <w:rPrChange w:id="211" w:author="Britton, Sheryl PEBA" w:date="2021-06-10T17:13:00Z">
                  <w:rPr>
                    <w:rStyle w:val="Hyperlink"/>
                    <w:noProof/>
                  </w:rPr>
                </w:rPrChange>
              </w:rPr>
              <w:delText>10.</w:delText>
            </w:r>
            <w:r w:rsidDel="00696FB8">
              <w:rPr>
                <w:rFonts w:asciiTheme="minorHAnsi" w:eastAsiaTheme="minorEastAsia" w:hAnsiTheme="minorHAnsi" w:cstheme="minorBidi"/>
                <w:noProof/>
                <w:sz w:val="22"/>
                <w:szCs w:val="22"/>
                <w:lang w:val="en-CA" w:eastAsia="en-CA"/>
              </w:rPr>
              <w:tab/>
            </w:r>
            <w:r w:rsidRPr="007C19F1" w:rsidDel="00696FB8">
              <w:rPr>
                <w:rPrChange w:id="212" w:author="Britton, Sheryl PEBA" w:date="2021-06-10T17:13:00Z">
                  <w:rPr>
                    <w:rStyle w:val="Hyperlink"/>
                    <w:noProof/>
                  </w:rPr>
                </w:rPrChange>
              </w:rPr>
              <w:delText>Reporting and Quality Assurance</w:delText>
            </w:r>
            <w:r w:rsidDel="00696FB8">
              <w:rPr>
                <w:noProof/>
                <w:webHidden/>
              </w:rPr>
              <w:tab/>
              <w:delText>8</w:delText>
            </w:r>
          </w:del>
        </w:p>
        <w:p w14:paraId="6908D827" w14:textId="0BFCEBD7" w:rsidR="00022EE7" w:rsidDel="00696FB8" w:rsidRDefault="00022EE7">
          <w:pPr>
            <w:pStyle w:val="TOC1"/>
            <w:rPr>
              <w:del w:id="213" w:author="Paus, Janette PEBA" w:date="2021-09-03T08:27:00Z"/>
              <w:rFonts w:asciiTheme="minorHAnsi" w:eastAsiaTheme="minorEastAsia" w:hAnsiTheme="minorHAnsi" w:cstheme="minorBidi"/>
              <w:noProof/>
              <w:sz w:val="22"/>
              <w:szCs w:val="22"/>
              <w:lang w:val="en-CA" w:eastAsia="en-CA"/>
            </w:rPr>
          </w:pPr>
          <w:del w:id="214" w:author="Paus, Janette PEBA" w:date="2021-09-03T08:27:00Z">
            <w:r w:rsidRPr="007C19F1" w:rsidDel="00696FB8">
              <w:rPr>
                <w:rPrChange w:id="215" w:author="Britton, Sheryl PEBA" w:date="2021-06-10T17:13:00Z">
                  <w:rPr>
                    <w:rStyle w:val="Hyperlink"/>
                    <w:noProof/>
                  </w:rPr>
                </w:rPrChange>
              </w:rPr>
              <w:delText>11.</w:delText>
            </w:r>
            <w:r w:rsidDel="00696FB8">
              <w:rPr>
                <w:rFonts w:asciiTheme="minorHAnsi" w:eastAsiaTheme="minorEastAsia" w:hAnsiTheme="minorHAnsi" w:cstheme="minorBidi"/>
                <w:noProof/>
                <w:sz w:val="22"/>
                <w:szCs w:val="22"/>
                <w:lang w:val="en-CA" w:eastAsia="en-CA"/>
              </w:rPr>
              <w:tab/>
            </w:r>
            <w:r w:rsidRPr="007C19F1" w:rsidDel="00696FB8">
              <w:rPr>
                <w:rPrChange w:id="216" w:author="Britton, Sheryl PEBA" w:date="2021-06-10T17:13:00Z">
                  <w:rPr>
                    <w:rStyle w:val="Hyperlink"/>
                    <w:noProof/>
                  </w:rPr>
                </w:rPrChange>
              </w:rPr>
              <w:delText>Other Considerations</w:delText>
            </w:r>
            <w:r w:rsidDel="00696FB8">
              <w:rPr>
                <w:noProof/>
                <w:webHidden/>
              </w:rPr>
              <w:tab/>
              <w:delText>8</w:delText>
            </w:r>
          </w:del>
        </w:p>
        <w:p w14:paraId="13593D31" w14:textId="7285BBAB" w:rsidR="00022EE7" w:rsidDel="00696FB8" w:rsidRDefault="00022EE7">
          <w:pPr>
            <w:pStyle w:val="TOC1"/>
            <w:rPr>
              <w:del w:id="217" w:author="Paus, Janette PEBA" w:date="2021-09-03T08:27:00Z"/>
              <w:rFonts w:asciiTheme="minorHAnsi" w:eastAsiaTheme="minorEastAsia" w:hAnsiTheme="minorHAnsi" w:cstheme="minorBidi"/>
              <w:noProof/>
              <w:sz w:val="22"/>
              <w:szCs w:val="22"/>
              <w:lang w:val="en-CA" w:eastAsia="en-CA"/>
            </w:rPr>
          </w:pPr>
          <w:del w:id="218" w:author="Paus, Janette PEBA" w:date="2021-09-03T08:27:00Z">
            <w:r w:rsidRPr="007C19F1" w:rsidDel="00696FB8">
              <w:rPr>
                <w:rPrChange w:id="219" w:author="Britton, Sheryl PEBA" w:date="2021-06-10T17:13:00Z">
                  <w:rPr>
                    <w:rStyle w:val="Hyperlink"/>
                    <w:noProof/>
                  </w:rPr>
                </w:rPrChange>
              </w:rPr>
              <w:delText>12.</w:delText>
            </w:r>
            <w:r w:rsidDel="00696FB8">
              <w:rPr>
                <w:rFonts w:asciiTheme="minorHAnsi" w:eastAsiaTheme="minorEastAsia" w:hAnsiTheme="minorHAnsi" w:cstheme="minorBidi"/>
                <w:noProof/>
                <w:sz w:val="22"/>
                <w:szCs w:val="22"/>
                <w:lang w:val="en-CA" w:eastAsia="en-CA"/>
              </w:rPr>
              <w:tab/>
            </w:r>
            <w:r w:rsidRPr="007C19F1" w:rsidDel="00696FB8">
              <w:rPr>
                <w:rPrChange w:id="220" w:author="Britton, Sheryl PEBA" w:date="2021-06-10T17:13:00Z">
                  <w:rPr>
                    <w:rStyle w:val="Hyperlink"/>
                    <w:noProof/>
                  </w:rPr>
                </w:rPrChange>
              </w:rPr>
              <w:delText>Appendices</w:delText>
            </w:r>
            <w:r w:rsidDel="00696FB8">
              <w:rPr>
                <w:noProof/>
                <w:webHidden/>
              </w:rPr>
              <w:tab/>
              <w:delText>9</w:delText>
            </w:r>
          </w:del>
        </w:p>
        <w:p w14:paraId="349EC713" w14:textId="7F4DED4F" w:rsidR="00C727EC" w:rsidRDefault="00C727EC">
          <w:r>
            <w:rPr>
              <w:b/>
              <w:bCs/>
              <w:noProof/>
            </w:rPr>
            <w:fldChar w:fldCharType="end"/>
          </w:r>
        </w:p>
      </w:sdtContent>
    </w:sdt>
    <w:p w14:paraId="25C98C99" w14:textId="77777777" w:rsidR="00454D0E" w:rsidRDefault="00454D0E">
      <w:pPr>
        <w:rPr>
          <w:rFonts w:asciiTheme="minorHAnsi" w:hAnsiTheme="minorHAnsi"/>
        </w:rPr>
      </w:pPr>
      <w:r>
        <w:rPr>
          <w:rFonts w:asciiTheme="minorHAnsi" w:hAnsiTheme="minorHAnsi"/>
        </w:rPr>
        <w:br w:type="page"/>
      </w:r>
    </w:p>
    <w:p w14:paraId="6D10C394" w14:textId="2321321F" w:rsidR="00246A58" w:rsidRDefault="00026BA0">
      <w:pPr>
        <w:rPr>
          <w:rFonts w:asciiTheme="minorHAnsi" w:hAnsiTheme="minorHAnsi"/>
        </w:rPr>
      </w:pPr>
      <w:ins w:id="221" w:author="Paus, Janette PEBA" w:date="2021-10-19T10:47:00Z">
        <w:r>
          <w:rPr>
            <w:rFonts w:asciiTheme="minorHAnsi" w:hAnsiTheme="minorHAnsi"/>
          </w:rPr>
          <w:lastRenderedPageBreak/>
          <w:t>Version Control:</w:t>
        </w:r>
      </w:ins>
    </w:p>
    <w:p w14:paraId="042B0324" w14:textId="77777777" w:rsidR="00246A58" w:rsidRDefault="00246A58">
      <w:pPr>
        <w:rPr>
          <w:rFonts w:asciiTheme="minorHAnsi" w:hAnsiTheme="minorHAnsi"/>
        </w:rPr>
      </w:pPr>
    </w:p>
    <w:tbl>
      <w:tblPr>
        <w:tblStyle w:val="TableGrid"/>
        <w:tblpPr w:leftFromText="180" w:rightFromText="180" w:vertAnchor="page" w:horzAnchor="margin" w:tblpY="3577"/>
        <w:tblW w:w="0" w:type="auto"/>
        <w:tblLook w:val="04A0" w:firstRow="1" w:lastRow="0" w:firstColumn="1" w:lastColumn="0" w:noHBand="0" w:noVBand="1"/>
        <w:tblPrChange w:id="222" w:author="Paus, Janette PEBA" w:date="2021-10-19T10:47:00Z">
          <w:tblPr>
            <w:tblStyle w:val="TableGrid"/>
            <w:tblpPr w:leftFromText="180" w:rightFromText="180" w:horzAnchor="margin" w:tblpY="756"/>
            <w:tblW w:w="0" w:type="auto"/>
            <w:tblLook w:val="04A0" w:firstRow="1" w:lastRow="0" w:firstColumn="1" w:lastColumn="0" w:noHBand="0" w:noVBand="1"/>
          </w:tblPr>
        </w:tblPrChange>
      </w:tblPr>
      <w:tblGrid>
        <w:gridCol w:w="2293"/>
        <w:gridCol w:w="1575"/>
        <w:gridCol w:w="1976"/>
        <w:gridCol w:w="2792"/>
        <w:tblGridChange w:id="223">
          <w:tblGrid>
            <w:gridCol w:w="2293"/>
            <w:gridCol w:w="583"/>
            <w:gridCol w:w="992"/>
            <w:gridCol w:w="1372"/>
            <w:gridCol w:w="604"/>
            <w:gridCol w:w="1760"/>
            <w:gridCol w:w="1032"/>
            <w:gridCol w:w="2358"/>
          </w:tblGrid>
        </w:tblGridChange>
      </w:tblGrid>
      <w:tr w:rsidR="00026BA0" w14:paraId="0B657D31" w14:textId="77777777" w:rsidTr="00026BA0">
        <w:tc>
          <w:tcPr>
            <w:tcW w:w="2293" w:type="dxa"/>
            <w:tcPrChange w:id="224" w:author="Paus, Janette PEBA" w:date="2021-10-19T10:47:00Z">
              <w:tcPr>
                <w:tcW w:w="2876" w:type="dxa"/>
                <w:gridSpan w:val="2"/>
              </w:tcPr>
            </w:tcPrChange>
          </w:tcPr>
          <w:p w14:paraId="01243E78" w14:textId="77777777" w:rsidR="00026BA0" w:rsidRDefault="00026BA0" w:rsidP="00026BA0">
            <w:pPr>
              <w:rPr>
                <w:rFonts w:asciiTheme="minorHAnsi" w:hAnsiTheme="minorHAnsi"/>
              </w:rPr>
            </w:pPr>
            <w:r>
              <w:rPr>
                <w:rFonts w:asciiTheme="minorHAnsi" w:hAnsiTheme="minorHAnsi"/>
              </w:rPr>
              <w:t>Date</w:t>
            </w:r>
          </w:p>
        </w:tc>
        <w:tc>
          <w:tcPr>
            <w:tcW w:w="1575" w:type="dxa"/>
            <w:tcPrChange w:id="225" w:author="Paus, Janette PEBA" w:date="2021-10-19T10:47:00Z">
              <w:tcPr>
                <w:tcW w:w="2364" w:type="dxa"/>
                <w:gridSpan w:val="2"/>
              </w:tcPr>
            </w:tcPrChange>
          </w:tcPr>
          <w:p w14:paraId="1867A3FB" w14:textId="388CB721" w:rsidR="00026BA0" w:rsidRDefault="00026BA0" w:rsidP="00026BA0">
            <w:pPr>
              <w:rPr>
                <w:ins w:id="226" w:author="Paus, Janette PEBA" w:date="2021-10-19T10:46:00Z"/>
                <w:rFonts w:asciiTheme="minorHAnsi" w:hAnsiTheme="minorHAnsi"/>
              </w:rPr>
            </w:pPr>
            <w:ins w:id="227" w:author="Paus, Janette PEBA" w:date="2021-10-19T10:47:00Z">
              <w:r>
                <w:rPr>
                  <w:rFonts w:asciiTheme="minorHAnsi" w:hAnsiTheme="minorHAnsi"/>
                </w:rPr>
                <w:t>Version</w:t>
              </w:r>
            </w:ins>
          </w:p>
        </w:tc>
        <w:tc>
          <w:tcPr>
            <w:tcW w:w="1976" w:type="dxa"/>
            <w:tcPrChange w:id="228" w:author="Paus, Janette PEBA" w:date="2021-10-19T10:47:00Z">
              <w:tcPr>
                <w:tcW w:w="2364" w:type="dxa"/>
                <w:gridSpan w:val="2"/>
              </w:tcPr>
            </w:tcPrChange>
          </w:tcPr>
          <w:p w14:paraId="667D3285" w14:textId="7B80D490" w:rsidR="00026BA0" w:rsidRDefault="00026BA0" w:rsidP="00026BA0">
            <w:pPr>
              <w:rPr>
                <w:rFonts w:asciiTheme="minorHAnsi" w:hAnsiTheme="minorHAnsi"/>
              </w:rPr>
            </w:pPr>
            <w:r>
              <w:rPr>
                <w:rFonts w:asciiTheme="minorHAnsi" w:hAnsiTheme="minorHAnsi"/>
              </w:rPr>
              <w:t>Author</w:t>
            </w:r>
          </w:p>
        </w:tc>
        <w:tc>
          <w:tcPr>
            <w:tcW w:w="2792" w:type="dxa"/>
            <w:tcPrChange w:id="229" w:author="Paus, Janette PEBA" w:date="2021-10-19T10:47:00Z">
              <w:tcPr>
                <w:tcW w:w="3390" w:type="dxa"/>
                <w:gridSpan w:val="2"/>
              </w:tcPr>
            </w:tcPrChange>
          </w:tcPr>
          <w:p w14:paraId="6C08099B" w14:textId="77777777" w:rsidR="00026BA0" w:rsidRDefault="00026BA0" w:rsidP="00026BA0">
            <w:pPr>
              <w:rPr>
                <w:rFonts w:asciiTheme="minorHAnsi" w:hAnsiTheme="minorHAnsi"/>
              </w:rPr>
            </w:pPr>
            <w:r>
              <w:rPr>
                <w:rFonts w:asciiTheme="minorHAnsi" w:hAnsiTheme="minorHAnsi"/>
              </w:rPr>
              <w:t>Change</w:t>
            </w:r>
          </w:p>
        </w:tc>
      </w:tr>
      <w:tr w:rsidR="00026BA0" w14:paraId="70E50935" w14:textId="77777777" w:rsidTr="00026BA0">
        <w:tc>
          <w:tcPr>
            <w:tcW w:w="2293" w:type="dxa"/>
            <w:tcPrChange w:id="230" w:author="Paus, Janette PEBA" w:date="2021-10-19T10:47:00Z">
              <w:tcPr>
                <w:tcW w:w="2876" w:type="dxa"/>
                <w:gridSpan w:val="2"/>
              </w:tcPr>
            </w:tcPrChange>
          </w:tcPr>
          <w:p w14:paraId="4F807A45" w14:textId="77777777" w:rsidR="00026BA0" w:rsidRDefault="00026BA0" w:rsidP="00026BA0">
            <w:pPr>
              <w:rPr>
                <w:rFonts w:asciiTheme="minorHAnsi" w:hAnsiTheme="minorHAnsi"/>
              </w:rPr>
            </w:pPr>
            <w:r>
              <w:rPr>
                <w:rFonts w:asciiTheme="minorHAnsi" w:hAnsiTheme="minorHAnsi"/>
              </w:rPr>
              <w:t>May 27, 2021</w:t>
            </w:r>
          </w:p>
        </w:tc>
        <w:tc>
          <w:tcPr>
            <w:tcW w:w="1575" w:type="dxa"/>
            <w:tcPrChange w:id="231" w:author="Paus, Janette PEBA" w:date="2021-10-19T10:47:00Z">
              <w:tcPr>
                <w:tcW w:w="2364" w:type="dxa"/>
                <w:gridSpan w:val="2"/>
              </w:tcPr>
            </w:tcPrChange>
          </w:tcPr>
          <w:p w14:paraId="415609C9" w14:textId="7A6A7831" w:rsidR="00026BA0" w:rsidRDefault="00026BA0" w:rsidP="00026BA0">
            <w:pPr>
              <w:rPr>
                <w:ins w:id="232" w:author="Paus, Janette PEBA" w:date="2021-10-19T10:46:00Z"/>
                <w:rFonts w:asciiTheme="minorHAnsi" w:hAnsiTheme="minorHAnsi"/>
              </w:rPr>
            </w:pPr>
            <w:ins w:id="233" w:author="Paus, Janette PEBA" w:date="2021-10-19T10:48:00Z">
              <w:r>
                <w:rPr>
                  <w:rFonts w:asciiTheme="minorHAnsi" w:hAnsiTheme="minorHAnsi"/>
                </w:rPr>
                <w:t>2</w:t>
              </w:r>
            </w:ins>
            <w:ins w:id="234" w:author="Paus, Janette PEBA" w:date="2021-10-19T10:47:00Z">
              <w:r>
                <w:rPr>
                  <w:rFonts w:asciiTheme="minorHAnsi" w:hAnsiTheme="minorHAnsi"/>
                </w:rPr>
                <w:t>.0</w:t>
              </w:r>
            </w:ins>
          </w:p>
        </w:tc>
        <w:tc>
          <w:tcPr>
            <w:tcW w:w="1976" w:type="dxa"/>
            <w:tcPrChange w:id="235" w:author="Paus, Janette PEBA" w:date="2021-10-19T10:47:00Z">
              <w:tcPr>
                <w:tcW w:w="2364" w:type="dxa"/>
                <w:gridSpan w:val="2"/>
              </w:tcPr>
            </w:tcPrChange>
          </w:tcPr>
          <w:p w14:paraId="0EDF8F1F" w14:textId="5B0A9DD6" w:rsidR="00026BA0" w:rsidRDefault="00026BA0" w:rsidP="00026BA0">
            <w:pPr>
              <w:rPr>
                <w:rFonts w:asciiTheme="minorHAnsi" w:hAnsiTheme="minorHAnsi"/>
              </w:rPr>
            </w:pPr>
            <w:r>
              <w:rPr>
                <w:rFonts w:asciiTheme="minorHAnsi" w:hAnsiTheme="minorHAnsi"/>
              </w:rPr>
              <w:t>Sheryl Britton</w:t>
            </w:r>
          </w:p>
        </w:tc>
        <w:tc>
          <w:tcPr>
            <w:tcW w:w="2792" w:type="dxa"/>
            <w:tcPrChange w:id="236" w:author="Paus, Janette PEBA" w:date="2021-10-19T10:47:00Z">
              <w:tcPr>
                <w:tcW w:w="3390" w:type="dxa"/>
                <w:gridSpan w:val="2"/>
              </w:tcPr>
            </w:tcPrChange>
          </w:tcPr>
          <w:p w14:paraId="31825AE0" w14:textId="77777777" w:rsidR="00026BA0" w:rsidRDefault="00026BA0" w:rsidP="00026BA0">
            <w:pPr>
              <w:rPr>
                <w:rFonts w:asciiTheme="minorHAnsi" w:hAnsiTheme="minorHAnsi"/>
              </w:rPr>
            </w:pPr>
            <w:r>
              <w:rPr>
                <w:rFonts w:asciiTheme="minorHAnsi" w:hAnsiTheme="minorHAnsi"/>
              </w:rPr>
              <w:t>Pick up all changes from Letter #17 Tracking Sheet- JEA Dated May 18, 2021</w:t>
            </w:r>
          </w:p>
        </w:tc>
      </w:tr>
      <w:tr w:rsidR="00026BA0" w14:paraId="6908141E" w14:textId="77777777" w:rsidTr="00026BA0">
        <w:tc>
          <w:tcPr>
            <w:tcW w:w="2293" w:type="dxa"/>
            <w:tcPrChange w:id="237" w:author="Paus, Janette PEBA" w:date="2021-10-19T10:47:00Z">
              <w:tcPr>
                <w:tcW w:w="2876" w:type="dxa"/>
                <w:gridSpan w:val="2"/>
              </w:tcPr>
            </w:tcPrChange>
          </w:tcPr>
          <w:p w14:paraId="1D9F1B2F" w14:textId="6D96B07D" w:rsidR="00026BA0" w:rsidRDefault="00026BA0" w:rsidP="00026BA0">
            <w:pPr>
              <w:rPr>
                <w:rFonts w:asciiTheme="minorHAnsi" w:hAnsiTheme="minorHAnsi"/>
              </w:rPr>
            </w:pPr>
            <w:ins w:id="238" w:author="Britton, Sheryl PEBA" w:date="2021-06-10T17:12:00Z">
              <w:r>
                <w:rPr>
                  <w:rFonts w:asciiTheme="minorHAnsi" w:hAnsiTheme="minorHAnsi"/>
                </w:rPr>
                <w:t>June 9, 2021</w:t>
              </w:r>
            </w:ins>
          </w:p>
        </w:tc>
        <w:tc>
          <w:tcPr>
            <w:tcW w:w="1575" w:type="dxa"/>
            <w:tcPrChange w:id="239" w:author="Paus, Janette PEBA" w:date="2021-10-19T10:47:00Z">
              <w:tcPr>
                <w:tcW w:w="2364" w:type="dxa"/>
                <w:gridSpan w:val="2"/>
              </w:tcPr>
            </w:tcPrChange>
          </w:tcPr>
          <w:p w14:paraId="63E5A5EB" w14:textId="3766400A" w:rsidR="00026BA0" w:rsidRDefault="00026BA0" w:rsidP="00026BA0">
            <w:pPr>
              <w:rPr>
                <w:ins w:id="240" w:author="Paus, Janette PEBA" w:date="2021-10-19T10:46:00Z"/>
                <w:rFonts w:asciiTheme="minorHAnsi" w:hAnsiTheme="minorHAnsi"/>
              </w:rPr>
            </w:pPr>
            <w:ins w:id="241" w:author="Paus, Janette PEBA" w:date="2021-10-19T10:48:00Z">
              <w:r>
                <w:rPr>
                  <w:rFonts w:asciiTheme="minorHAnsi" w:hAnsiTheme="minorHAnsi"/>
                </w:rPr>
                <w:t>2</w:t>
              </w:r>
            </w:ins>
            <w:ins w:id="242" w:author="Paus, Janette PEBA" w:date="2021-10-19T10:47:00Z">
              <w:r>
                <w:rPr>
                  <w:rFonts w:asciiTheme="minorHAnsi" w:hAnsiTheme="minorHAnsi"/>
                </w:rPr>
                <w:t>.1</w:t>
              </w:r>
            </w:ins>
          </w:p>
        </w:tc>
        <w:tc>
          <w:tcPr>
            <w:tcW w:w="1976" w:type="dxa"/>
            <w:tcPrChange w:id="243" w:author="Paus, Janette PEBA" w:date="2021-10-19T10:47:00Z">
              <w:tcPr>
                <w:tcW w:w="2364" w:type="dxa"/>
                <w:gridSpan w:val="2"/>
              </w:tcPr>
            </w:tcPrChange>
          </w:tcPr>
          <w:p w14:paraId="7BE2A752" w14:textId="1CC24534" w:rsidR="00026BA0" w:rsidRDefault="00026BA0" w:rsidP="00026BA0">
            <w:pPr>
              <w:rPr>
                <w:rFonts w:asciiTheme="minorHAnsi" w:hAnsiTheme="minorHAnsi"/>
              </w:rPr>
            </w:pPr>
            <w:ins w:id="244" w:author="Britton, Sheryl PEBA" w:date="2021-06-10T17:12:00Z">
              <w:r>
                <w:rPr>
                  <w:rFonts w:asciiTheme="minorHAnsi" w:hAnsiTheme="minorHAnsi"/>
                </w:rPr>
                <w:t>Cheryl Butts</w:t>
              </w:r>
            </w:ins>
          </w:p>
        </w:tc>
        <w:tc>
          <w:tcPr>
            <w:tcW w:w="2792" w:type="dxa"/>
            <w:tcPrChange w:id="245" w:author="Paus, Janette PEBA" w:date="2021-10-19T10:47:00Z">
              <w:tcPr>
                <w:tcW w:w="3390" w:type="dxa"/>
                <w:gridSpan w:val="2"/>
              </w:tcPr>
            </w:tcPrChange>
          </w:tcPr>
          <w:p w14:paraId="4139FF68" w14:textId="0BB46080" w:rsidR="00026BA0" w:rsidRDefault="00026BA0" w:rsidP="00026BA0">
            <w:pPr>
              <w:rPr>
                <w:rFonts w:asciiTheme="minorHAnsi" w:hAnsiTheme="minorHAnsi"/>
              </w:rPr>
            </w:pPr>
            <w:ins w:id="246" w:author="Britton, Sheryl PEBA" w:date="2021-06-10T17:13:00Z">
              <w:r>
                <w:rPr>
                  <w:rFonts w:asciiTheme="minorHAnsi" w:hAnsiTheme="minorHAnsi"/>
                </w:rPr>
                <w:t>Communication updates/edits for final review with business</w:t>
              </w:r>
            </w:ins>
          </w:p>
        </w:tc>
      </w:tr>
      <w:tr w:rsidR="00026BA0" w14:paraId="04AE06E2" w14:textId="77777777" w:rsidTr="00026BA0">
        <w:trPr>
          <w:ins w:id="247" w:author="Paus, Janette PEBA" w:date="2021-09-02T07:35:00Z"/>
        </w:trPr>
        <w:tc>
          <w:tcPr>
            <w:tcW w:w="2293" w:type="dxa"/>
            <w:tcPrChange w:id="248" w:author="Paus, Janette PEBA" w:date="2021-10-19T10:47:00Z">
              <w:tcPr>
                <w:tcW w:w="2876" w:type="dxa"/>
                <w:gridSpan w:val="2"/>
              </w:tcPr>
            </w:tcPrChange>
          </w:tcPr>
          <w:p w14:paraId="4C97007B" w14:textId="216540E0" w:rsidR="00026BA0" w:rsidRDefault="00026BA0" w:rsidP="00026BA0">
            <w:pPr>
              <w:rPr>
                <w:ins w:id="249" w:author="Paus, Janette PEBA" w:date="2021-09-02T07:35:00Z"/>
                <w:rFonts w:asciiTheme="minorHAnsi" w:hAnsiTheme="minorHAnsi"/>
              </w:rPr>
            </w:pPr>
            <w:ins w:id="250" w:author="Paus, Janette PEBA" w:date="2021-09-02T07:35:00Z">
              <w:r>
                <w:rPr>
                  <w:rFonts w:asciiTheme="minorHAnsi" w:hAnsiTheme="minorHAnsi"/>
                </w:rPr>
                <w:t>September 2, 2021</w:t>
              </w:r>
            </w:ins>
          </w:p>
        </w:tc>
        <w:tc>
          <w:tcPr>
            <w:tcW w:w="1575" w:type="dxa"/>
            <w:tcPrChange w:id="251" w:author="Paus, Janette PEBA" w:date="2021-10-19T10:47:00Z">
              <w:tcPr>
                <w:tcW w:w="2364" w:type="dxa"/>
                <w:gridSpan w:val="2"/>
              </w:tcPr>
            </w:tcPrChange>
          </w:tcPr>
          <w:p w14:paraId="6C7F6806" w14:textId="32C0C7C2" w:rsidR="00026BA0" w:rsidRDefault="00026BA0" w:rsidP="00026BA0">
            <w:pPr>
              <w:rPr>
                <w:ins w:id="252" w:author="Paus, Janette PEBA" w:date="2021-10-19T10:47:00Z"/>
                <w:rFonts w:asciiTheme="minorHAnsi" w:hAnsiTheme="minorHAnsi"/>
              </w:rPr>
            </w:pPr>
            <w:ins w:id="253" w:author="Paus, Janette PEBA" w:date="2021-10-19T10:49:00Z">
              <w:r>
                <w:rPr>
                  <w:rFonts w:asciiTheme="minorHAnsi" w:hAnsiTheme="minorHAnsi"/>
                </w:rPr>
                <w:t>2</w:t>
              </w:r>
            </w:ins>
            <w:ins w:id="254" w:author="Paus, Janette PEBA" w:date="2021-10-19T10:47:00Z">
              <w:r>
                <w:rPr>
                  <w:rFonts w:asciiTheme="minorHAnsi" w:hAnsiTheme="minorHAnsi"/>
                </w:rPr>
                <w:t>.2</w:t>
              </w:r>
            </w:ins>
          </w:p>
          <w:p w14:paraId="35D704C5" w14:textId="089C3A90" w:rsidR="00026BA0" w:rsidRDefault="00026BA0" w:rsidP="00026BA0">
            <w:pPr>
              <w:rPr>
                <w:ins w:id="255" w:author="Paus, Janette PEBA" w:date="2021-10-19T10:46:00Z"/>
                <w:rFonts w:asciiTheme="minorHAnsi" w:hAnsiTheme="minorHAnsi"/>
              </w:rPr>
            </w:pPr>
          </w:p>
        </w:tc>
        <w:tc>
          <w:tcPr>
            <w:tcW w:w="1976" w:type="dxa"/>
            <w:tcPrChange w:id="256" w:author="Paus, Janette PEBA" w:date="2021-10-19T10:47:00Z">
              <w:tcPr>
                <w:tcW w:w="2364" w:type="dxa"/>
                <w:gridSpan w:val="2"/>
              </w:tcPr>
            </w:tcPrChange>
          </w:tcPr>
          <w:p w14:paraId="57FA3FC1" w14:textId="7C1B13E4" w:rsidR="00026BA0" w:rsidRDefault="00026BA0" w:rsidP="00026BA0">
            <w:pPr>
              <w:rPr>
                <w:ins w:id="257" w:author="Paus, Janette PEBA" w:date="2021-09-02T07:35:00Z"/>
                <w:rFonts w:asciiTheme="minorHAnsi" w:hAnsiTheme="minorHAnsi"/>
              </w:rPr>
            </w:pPr>
            <w:ins w:id="258" w:author="Paus, Janette PEBA" w:date="2021-09-02T07:35:00Z">
              <w:r>
                <w:rPr>
                  <w:rFonts w:asciiTheme="minorHAnsi" w:hAnsiTheme="minorHAnsi"/>
                </w:rPr>
                <w:t>Jan</w:t>
              </w:r>
            </w:ins>
            <w:ins w:id="259" w:author="Paus, Janette PEBA" w:date="2021-09-02T07:36:00Z">
              <w:r>
                <w:rPr>
                  <w:rFonts w:asciiTheme="minorHAnsi" w:hAnsiTheme="minorHAnsi"/>
                </w:rPr>
                <w:t>ette Paus</w:t>
              </w:r>
            </w:ins>
          </w:p>
        </w:tc>
        <w:tc>
          <w:tcPr>
            <w:tcW w:w="2792" w:type="dxa"/>
            <w:tcPrChange w:id="260" w:author="Paus, Janette PEBA" w:date="2021-10-19T10:47:00Z">
              <w:tcPr>
                <w:tcW w:w="3390" w:type="dxa"/>
                <w:gridSpan w:val="2"/>
              </w:tcPr>
            </w:tcPrChange>
          </w:tcPr>
          <w:p w14:paraId="366CBD7C" w14:textId="139595BD" w:rsidR="00026BA0" w:rsidRDefault="00026BA0" w:rsidP="00026BA0">
            <w:pPr>
              <w:rPr>
                <w:ins w:id="261" w:author="Paus, Janette PEBA" w:date="2021-09-02T07:35:00Z"/>
                <w:rFonts w:asciiTheme="minorHAnsi" w:hAnsiTheme="minorHAnsi"/>
              </w:rPr>
            </w:pPr>
            <w:ins w:id="262" w:author="Paus, Janette PEBA" w:date="2021-09-02T07:36:00Z">
              <w:r>
                <w:rPr>
                  <w:rFonts w:asciiTheme="minorHAnsi" w:hAnsiTheme="minorHAnsi"/>
                </w:rPr>
                <w:t xml:space="preserve">Edit to standardize </w:t>
              </w:r>
            </w:ins>
            <w:ins w:id="263" w:author="Paus, Janette PEBA" w:date="2021-09-02T07:37:00Z">
              <w:r>
                <w:rPr>
                  <w:rFonts w:asciiTheme="minorHAnsi" w:hAnsiTheme="minorHAnsi"/>
                </w:rPr>
                <w:t>wording and format</w:t>
              </w:r>
            </w:ins>
            <w:ins w:id="264" w:author="Paus, Janette PEBA" w:date="2021-09-21T15:03:00Z">
              <w:r>
                <w:rPr>
                  <w:rFonts w:asciiTheme="minorHAnsi" w:hAnsiTheme="minorHAnsi"/>
                </w:rPr>
                <w:t>ting</w:t>
              </w:r>
            </w:ins>
          </w:p>
        </w:tc>
      </w:tr>
      <w:tr w:rsidR="00026BA0" w14:paraId="3D8902BF" w14:textId="77777777" w:rsidTr="00026BA0">
        <w:trPr>
          <w:ins w:id="265" w:author="Paus, Janette PEBA" w:date="2021-10-19T10:53:00Z"/>
        </w:trPr>
        <w:tc>
          <w:tcPr>
            <w:tcW w:w="2293" w:type="dxa"/>
          </w:tcPr>
          <w:p w14:paraId="36C0F265" w14:textId="7ABCA616" w:rsidR="00026BA0" w:rsidRDefault="00026BA0" w:rsidP="00026BA0">
            <w:pPr>
              <w:rPr>
                <w:ins w:id="266" w:author="Paus, Janette PEBA" w:date="2021-10-19T10:53:00Z"/>
                <w:rFonts w:asciiTheme="minorHAnsi" w:hAnsiTheme="minorHAnsi"/>
              </w:rPr>
            </w:pPr>
            <w:ins w:id="267" w:author="Paus, Janette PEBA" w:date="2021-10-19T10:53:00Z">
              <w:r>
                <w:rPr>
                  <w:rFonts w:asciiTheme="minorHAnsi" w:hAnsiTheme="minorHAnsi"/>
                </w:rPr>
                <w:t>September 21, 2021</w:t>
              </w:r>
            </w:ins>
          </w:p>
        </w:tc>
        <w:tc>
          <w:tcPr>
            <w:tcW w:w="1575" w:type="dxa"/>
          </w:tcPr>
          <w:p w14:paraId="231FE8EE" w14:textId="460E680E" w:rsidR="00026BA0" w:rsidRDefault="00026BA0" w:rsidP="00026BA0">
            <w:pPr>
              <w:rPr>
                <w:ins w:id="268" w:author="Paus, Janette PEBA" w:date="2021-10-19T10:53:00Z"/>
                <w:rFonts w:asciiTheme="minorHAnsi" w:hAnsiTheme="minorHAnsi"/>
              </w:rPr>
            </w:pPr>
            <w:ins w:id="269" w:author="Paus, Janette PEBA" w:date="2021-10-19T10:53:00Z">
              <w:r>
                <w:rPr>
                  <w:rFonts w:asciiTheme="minorHAnsi" w:hAnsiTheme="minorHAnsi"/>
                </w:rPr>
                <w:t>2.3</w:t>
              </w:r>
            </w:ins>
          </w:p>
        </w:tc>
        <w:tc>
          <w:tcPr>
            <w:tcW w:w="1976" w:type="dxa"/>
          </w:tcPr>
          <w:p w14:paraId="1A37BCF1" w14:textId="420CE862" w:rsidR="00026BA0" w:rsidRDefault="00026BA0" w:rsidP="00026BA0">
            <w:pPr>
              <w:rPr>
                <w:ins w:id="270" w:author="Paus, Janette PEBA" w:date="2021-10-19T10:53:00Z"/>
                <w:rFonts w:asciiTheme="minorHAnsi" w:hAnsiTheme="minorHAnsi"/>
              </w:rPr>
            </w:pPr>
            <w:ins w:id="271" w:author="Paus, Janette PEBA" w:date="2021-10-19T10:53:00Z">
              <w:r>
                <w:rPr>
                  <w:rFonts w:asciiTheme="minorHAnsi" w:hAnsiTheme="minorHAnsi"/>
                </w:rPr>
                <w:t>Janette Paus</w:t>
              </w:r>
            </w:ins>
          </w:p>
        </w:tc>
        <w:tc>
          <w:tcPr>
            <w:tcW w:w="2792" w:type="dxa"/>
          </w:tcPr>
          <w:p w14:paraId="67583227" w14:textId="4DC85298" w:rsidR="00026BA0" w:rsidRDefault="00026BA0" w:rsidP="00026BA0">
            <w:pPr>
              <w:rPr>
                <w:ins w:id="272" w:author="Paus, Janette PEBA" w:date="2021-10-19T10:53:00Z"/>
                <w:rFonts w:asciiTheme="minorHAnsi" w:hAnsiTheme="minorHAnsi"/>
              </w:rPr>
            </w:pPr>
            <w:ins w:id="273" w:author="Paus, Janette PEBA" w:date="2021-10-19T10:53:00Z">
              <w:r>
                <w:rPr>
                  <w:rFonts w:asciiTheme="minorHAnsi" w:hAnsiTheme="minorHAnsi"/>
                </w:rPr>
                <w:t xml:space="preserve">Updated Section 3, </w:t>
              </w:r>
            </w:ins>
            <w:ins w:id="274" w:author="Paus, Janette PEBA" w:date="2021-10-19T10:54:00Z">
              <w:r>
                <w:rPr>
                  <w:rFonts w:asciiTheme="minorHAnsi" w:hAnsiTheme="minorHAnsi"/>
                </w:rPr>
                <w:t>Purpose of the Letter</w:t>
              </w:r>
            </w:ins>
          </w:p>
        </w:tc>
      </w:tr>
      <w:tr w:rsidR="00026BA0" w14:paraId="17178222" w14:textId="77777777" w:rsidTr="00026BA0">
        <w:trPr>
          <w:ins w:id="275" w:author="Christie, Sharon PEBA" w:date="2021-10-13T11:08:00Z"/>
        </w:trPr>
        <w:tc>
          <w:tcPr>
            <w:tcW w:w="2293" w:type="dxa"/>
            <w:tcPrChange w:id="276" w:author="Paus, Janette PEBA" w:date="2021-10-19T10:47:00Z">
              <w:tcPr>
                <w:tcW w:w="2876" w:type="dxa"/>
                <w:gridSpan w:val="2"/>
              </w:tcPr>
            </w:tcPrChange>
          </w:tcPr>
          <w:p w14:paraId="35BF8E74" w14:textId="019DA767" w:rsidR="00026BA0" w:rsidRDefault="00026BA0" w:rsidP="00026BA0">
            <w:pPr>
              <w:rPr>
                <w:ins w:id="277" w:author="Christie, Sharon PEBA" w:date="2021-10-13T11:08:00Z"/>
                <w:rFonts w:asciiTheme="minorHAnsi" w:hAnsiTheme="minorHAnsi"/>
              </w:rPr>
            </w:pPr>
            <w:ins w:id="278" w:author="Christie, Sharon PEBA" w:date="2021-10-13T11:08:00Z">
              <w:r>
                <w:rPr>
                  <w:rFonts w:asciiTheme="minorHAnsi" w:hAnsiTheme="minorHAnsi"/>
                </w:rPr>
                <w:t>October 13, 2021</w:t>
              </w:r>
            </w:ins>
          </w:p>
        </w:tc>
        <w:tc>
          <w:tcPr>
            <w:tcW w:w="1575" w:type="dxa"/>
            <w:tcPrChange w:id="279" w:author="Paus, Janette PEBA" w:date="2021-10-19T10:47:00Z">
              <w:tcPr>
                <w:tcW w:w="2364" w:type="dxa"/>
                <w:gridSpan w:val="2"/>
              </w:tcPr>
            </w:tcPrChange>
          </w:tcPr>
          <w:p w14:paraId="4B78E595" w14:textId="780C688E" w:rsidR="00026BA0" w:rsidRDefault="00026BA0" w:rsidP="00026BA0">
            <w:pPr>
              <w:rPr>
                <w:ins w:id="280" w:author="Paus, Janette PEBA" w:date="2021-10-19T10:47:00Z"/>
                <w:rFonts w:asciiTheme="minorHAnsi" w:hAnsiTheme="minorHAnsi"/>
              </w:rPr>
            </w:pPr>
            <w:ins w:id="281" w:author="Paus, Janette PEBA" w:date="2021-10-19T10:54:00Z">
              <w:r>
                <w:rPr>
                  <w:rFonts w:asciiTheme="minorHAnsi" w:hAnsiTheme="minorHAnsi"/>
                </w:rPr>
                <w:t>2.4</w:t>
              </w:r>
            </w:ins>
          </w:p>
          <w:p w14:paraId="41502640" w14:textId="6B0F9A97" w:rsidR="00026BA0" w:rsidRDefault="00026BA0" w:rsidP="00026BA0">
            <w:pPr>
              <w:rPr>
                <w:ins w:id="282" w:author="Paus, Janette PEBA" w:date="2021-10-19T10:46:00Z"/>
                <w:rFonts w:asciiTheme="minorHAnsi" w:hAnsiTheme="minorHAnsi"/>
              </w:rPr>
            </w:pPr>
          </w:p>
        </w:tc>
        <w:tc>
          <w:tcPr>
            <w:tcW w:w="1976" w:type="dxa"/>
            <w:tcPrChange w:id="283" w:author="Paus, Janette PEBA" w:date="2021-10-19T10:47:00Z">
              <w:tcPr>
                <w:tcW w:w="2364" w:type="dxa"/>
                <w:gridSpan w:val="2"/>
              </w:tcPr>
            </w:tcPrChange>
          </w:tcPr>
          <w:p w14:paraId="10C8C6E5" w14:textId="14DEC59F" w:rsidR="00026BA0" w:rsidRDefault="00026BA0" w:rsidP="00026BA0">
            <w:pPr>
              <w:rPr>
                <w:ins w:id="284" w:author="Christie, Sharon PEBA" w:date="2021-10-13T11:08:00Z"/>
                <w:rFonts w:asciiTheme="minorHAnsi" w:hAnsiTheme="minorHAnsi"/>
              </w:rPr>
            </w:pPr>
            <w:ins w:id="285" w:author="Christie, Sharon PEBA" w:date="2021-10-13T11:08:00Z">
              <w:r>
                <w:rPr>
                  <w:rFonts w:asciiTheme="minorHAnsi" w:hAnsiTheme="minorHAnsi"/>
                </w:rPr>
                <w:t>Sharon Christie/CB</w:t>
              </w:r>
            </w:ins>
          </w:p>
        </w:tc>
        <w:tc>
          <w:tcPr>
            <w:tcW w:w="2792" w:type="dxa"/>
            <w:tcPrChange w:id="286" w:author="Paus, Janette PEBA" w:date="2021-10-19T10:47:00Z">
              <w:tcPr>
                <w:tcW w:w="3390" w:type="dxa"/>
                <w:gridSpan w:val="2"/>
              </w:tcPr>
            </w:tcPrChange>
          </w:tcPr>
          <w:p w14:paraId="0182EF00" w14:textId="38530E0A" w:rsidR="00026BA0" w:rsidRDefault="00026BA0" w:rsidP="00026BA0">
            <w:pPr>
              <w:rPr>
                <w:ins w:id="287" w:author="Christie, Sharon PEBA" w:date="2021-10-13T11:08:00Z"/>
                <w:rFonts w:asciiTheme="minorHAnsi" w:hAnsiTheme="minorHAnsi"/>
              </w:rPr>
            </w:pPr>
            <w:ins w:id="288" w:author="Christie, Sharon PEBA" w:date="2021-10-13T11:09:00Z">
              <w:r>
                <w:rPr>
                  <w:rFonts w:asciiTheme="minorHAnsi" w:hAnsiTheme="minorHAnsi"/>
                </w:rPr>
                <w:t>Made changes to section 8 as per Donna’s email</w:t>
              </w:r>
            </w:ins>
          </w:p>
        </w:tc>
      </w:tr>
      <w:tr w:rsidR="00FE69CF" w14:paraId="1B5A788E" w14:textId="77777777" w:rsidTr="00026BA0">
        <w:trPr>
          <w:ins w:id="289" w:author="Paus, Janette PEBA" w:date="2021-10-27T13:40:00Z"/>
        </w:trPr>
        <w:tc>
          <w:tcPr>
            <w:tcW w:w="2293" w:type="dxa"/>
          </w:tcPr>
          <w:p w14:paraId="1BE0F10A" w14:textId="1F42B966" w:rsidR="00FE69CF" w:rsidRDefault="00B937E5" w:rsidP="00FE69CF">
            <w:pPr>
              <w:rPr>
                <w:ins w:id="290" w:author="Paus, Janette PEBA" w:date="2021-10-27T13:40:00Z"/>
                <w:rFonts w:asciiTheme="minorHAnsi" w:hAnsiTheme="minorHAnsi"/>
              </w:rPr>
            </w:pPr>
            <w:ins w:id="291" w:author="Paus, Janette PEBA" w:date="2021-11-04T13:33:00Z">
              <w:r>
                <w:rPr>
                  <w:rFonts w:asciiTheme="minorHAnsi" w:hAnsiTheme="minorHAnsi"/>
                </w:rPr>
                <w:t>November 4</w:t>
              </w:r>
            </w:ins>
            <w:ins w:id="292" w:author="Paus, Janette PEBA" w:date="2021-10-27T13:40:00Z">
              <w:r w:rsidR="00FE69CF">
                <w:rPr>
                  <w:rFonts w:asciiTheme="minorHAnsi" w:hAnsiTheme="minorHAnsi"/>
                </w:rPr>
                <w:t>, 2021</w:t>
              </w:r>
            </w:ins>
          </w:p>
        </w:tc>
        <w:tc>
          <w:tcPr>
            <w:tcW w:w="1575" w:type="dxa"/>
          </w:tcPr>
          <w:p w14:paraId="1F8BD085" w14:textId="7095A76E" w:rsidR="00FE69CF" w:rsidRDefault="00FE69CF" w:rsidP="00026BA0">
            <w:pPr>
              <w:rPr>
                <w:ins w:id="293" w:author="Paus, Janette PEBA" w:date="2021-10-27T13:40:00Z"/>
                <w:rFonts w:asciiTheme="minorHAnsi" w:hAnsiTheme="minorHAnsi"/>
              </w:rPr>
            </w:pPr>
            <w:ins w:id="294" w:author="Paus, Janette PEBA" w:date="2021-10-27T13:41:00Z">
              <w:r>
                <w:rPr>
                  <w:rFonts w:asciiTheme="minorHAnsi" w:hAnsiTheme="minorHAnsi"/>
                </w:rPr>
                <w:t>2.5</w:t>
              </w:r>
            </w:ins>
          </w:p>
        </w:tc>
        <w:tc>
          <w:tcPr>
            <w:tcW w:w="1976" w:type="dxa"/>
          </w:tcPr>
          <w:p w14:paraId="51CB4785" w14:textId="63075495" w:rsidR="00FE69CF" w:rsidRDefault="00FE69CF" w:rsidP="00026BA0">
            <w:pPr>
              <w:rPr>
                <w:ins w:id="295" w:author="Paus, Janette PEBA" w:date="2021-10-27T13:40:00Z"/>
                <w:rFonts w:asciiTheme="minorHAnsi" w:hAnsiTheme="minorHAnsi"/>
              </w:rPr>
            </w:pPr>
            <w:ins w:id="296" w:author="Paus, Janette PEBA" w:date="2021-10-27T13:41:00Z">
              <w:r>
                <w:rPr>
                  <w:rFonts w:asciiTheme="minorHAnsi" w:hAnsiTheme="minorHAnsi"/>
                </w:rPr>
                <w:t>Janette Paus</w:t>
              </w:r>
            </w:ins>
          </w:p>
        </w:tc>
        <w:tc>
          <w:tcPr>
            <w:tcW w:w="2792" w:type="dxa"/>
          </w:tcPr>
          <w:p w14:paraId="7E83A4E9" w14:textId="70750597" w:rsidR="00FE69CF" w:rsidRDefault="00FE69CF" w:rsidP="00026BA0">
            <w:pPr>
              <w:rPr>
                <w:ins w:id="297" w:author="Paus, Janette PEBA" w:date="2021-10-27T13:40:00Z"/>
                <w:rFonts w:asciiTheme="minorHAnsi" w:hAnsiTheme="minorHAnsi"/>
              </w:rPr>
            </w:pPr>
            <w:ins w:id="298" w:author="Paus, Janette PEBA" w:date="2021-10-27T13:41:00Z">
              <w:r>
                <w:rPr>
                  <w:rFonts w:asciiTheme="minorHAnsi" w:hAnsiTheme="minorHAnsi"/>
                </w:rPr>
                <w:t>Removed Section 7A and Point 1 from Section 12-both referring to PEBA Design Layout</w:t>
              </w:r>
            </w:ins>
            <w:ins w:id="299" w:author="Paus, Janette PEBA" w:date="2021-11-04T13:34:00Z">
              <w:r w:rsidR="00B937E5">
                <w:rPr>
                  <w:rFonts w:asciiTheme="minorHAnsi" w:hAnsiTheme="minorHAnsi"/>
                </w:rPr>
                <w:t xml:space="preserve">. Added points 27 and 28 to Section 8-VPB note and </w:t>
              </w:r>
              <w:proofErr w:type="spellStart"/>
              <w:r w:rsidR="00B937E5">
                <w:rPr>
                  <w:rFonts w:asciiTheme="minorHAnsi" w:hAnsiTheme="minorHAnsi"/>
                </w:rPr>
                <w:t>Sk</w:t>
              </w:r>
              <w:proofErr w:type="spellEnd"/>
              <w:r w:rsidR="00B937E5">
                <w:rPr>
                  <w:rFonts w:asciiTheme="minorHAnsi" w:hAnsiTheme="minorHAnsi"/>
                </w:rPr>
                <w:t xml:space="preserve"> legislation statement. </w:t>
              </w:r>
            </w:ins>
          </w:p>
        </w:tc>
      </w:tr>
      <w:tr w:rsidR="009C542F" w14:paraId="7707D875" w14:textId="77777777" w:rsidTr="00026BA0">
        <w:trPr>
          <w:ins w:id="300" w:author="Paus, Janette PEBA" w:date="2021-11-04T13:33:00Z"/>
        </w:trPr>
        <w:tc>
          <w:tcPr>
            <w:tcW w:w="2293" w:type="dxa"/>
          </w:tcPr>
          <w:p w14:paraId="5BB23585" w14:textId="77777777" w:rsidR="009C542F" w:rsidRDefault="009C542F" w:rsidP="00FE69CF">
            <w:pPr>
              <w:rPr>
                <w:ins w:id="301" w:author="Paus, Janette PEBA" w:date="2021-11-04T13:33:00Z"/>
                <w:rFonts w:asciiTheme="minorHAnsi" w:hAnsiTheme="minorHAnsi"/>
              </w:rPr>
            </w:pPr>
          </w:p>
        </w:tc>
        <w:tc>
          <w:tcPr>
            <w:tcW w:w="1575" w:type="dxa"/>
          </w:tcPr>
          <w:p w14:paraId="5EBC0EB3" w14:textId="77777777" w:rsidR="009C542F" w:rsidRDefault="009C542F" w:rsidP="00026BA0">
            <w:pPr>
              <w:rPr>
                <w:ins w:id="302" w:author="Paus, Janette PEBA" w:date="2021-11-04T13:33:00Z"/>
                <w:rFonts w:asciiTheme="minorHAnsi" w:hAnsiTheme="minorHAnsi"/>
              </w:rPr>
            </w:pPr>
          </w:p>
        </w:tc>
        <w:tc>
          <w:tcPr>
            <w:tcW w:w="1976" w:type="dxa"/>
          </w:tcPr>
          <w:p w14:paraId="6F8CCBA1" w14:textId="77777777" w:rsidR="009C542F" w:rsidRDefault="009C542F" w:rsidP="00026BA0">
            <w:pPr>
              <w:rPr>
                <w:ins w:id="303" w:author="Paus, Janette PEBA" w:date="2021-11-04T13:33:00Z"/>
                <w:rFonts w:asciiTheme="minorHAnsi" w:hAnsiTheme="minorHAnsi"/>
              </w:rPr>
            </w:pPr>
          </w:p>
        </w:tc>
        <w:tc>
          <w:tcPr>
            <w:tcW w:w="2792" w:type="dxa"/>
          </w:tcPr>
          <w:p w14:paraId="076CE131" w14:textId="77777777" w:rsidR="009C542F" w:rsidRDefault="009C542F" w:rsidP="00026BA0">
            <w:pPr>
              <w:rPr>
                <w:ins w:id="304" w:author="Paus, Janette PEBA" w:date="2021-11-04T13:33:00Z"/>
                <w:rFonts w:asciiTheme="minorHAnsi" w:hAnsiTheme="minorHAnsi"/>
              </w:rPr>
            </w:pPr>
          </w:p>
        </w:tc>
      </w:tr>
    </w:tbl>
    <w:p w14:paraId="2C86F879" w14:textId="61C60141" w:rsidR="00C727EC" w:rsidRDefault="00C727EC">
      <w:pPr>
        <w:rPr>
          <w:rFonts w:asciiTheme="minorHAnsi" w:hAnsiTheme="minorHAnsi"/>
        </w:rPr>
      </w:pPr>
      <w:r>
        <w:rPr>
          <w:rFonts w:asciiTheme="minorHAnsi" w:hAnsiTheme="minorHAnsi"/>
        </w:rPr>
        <w:br w:type="page"/>
      </w:r>
    </w:p>
    <w:p w14:paraId="18D161D7" w14:textId="2F77CF55" w:rsidR="00FD279E" w:rsidRDefault="00FD279E" w:rsidP="001D7DBD">
      <w:pPr>
        <w:pStyle w:val="Heading1"/>
      </w:pPr>
      <w:bookmarkStart w:id="305" w:name="_Toc86925600"/>
      <w:r>
        <w:lastRenderedPageBreak/>
        <w:t>Business Objectives</w:t>
      </w:r>
      <w:bookmarkEnd w:id="305"/>
    </w:p>
    <w:p w14:paraId="13D65A28" w14:textId="7F538003" w:rsidR="003F5870" w:rsidRDefault="00544756" w:rsidP="00544756">
      <w:r>
        <w:t>The</w:t>
      </w:r>
      <w:r w:rsidR="003F5870">
        <w:t>re are two</w:t>
      </w:r>
      <w:r>
        <w:t xml:space="preserve"> objective</w:t>
      </w:r>
      <w:r w:rsidR="003F5870">
        <w:t>s:</w:t>
      </w:r>
    </w:p>
    <w:p w14:paraId="0BF6A026" w14:textId="6B0072E8" w:rsidR="003F5870" w:rsidRDefault="007E55CF" w:rsidP="00E2480C">
      <w:pPr>
        <w:pStyle w:val="ListParagraph"/>
        <w:numPr>
          <w:ilvl w:val="0"/>
          <w:numId w:val="20"/>
        </w:numPr>
      </w:pPr>
      <w:r>
        <w:t>To provide a complete document which can be submitted to JEA to make necessary corrections to production letters.</w:t>
      </w:r>
    </w:p>
    <w:p w14:paraId="0477C085" w14:textId="0B4526D8" w:rsidR="00544756" w:rsidRPr="004F04F0" w:rsidRDefault="007E55CF" w:rsidP="00E2480C">
      <w:pPr>
        <w:pStyle w:val="ListParagraph"/>
        <w:numPr>
          <w:ilvl w:val="0"/>
          <w:numId w:val="20"/>
        </w:numPr>
      </w:pPr>
      <w:r>
        <w:t>For future use when amending this letter in the future.</w:t>
      </w:r>
    </w:p>
    <w:p w14:paraId="22406DE0" w14:textId="777E95B0" w:rsidR="003F5870" w:rsidRDefault="00FD279E" w:rsidP="001D7DBD">
      <w:pPr>
        <w:pStyle w:val="Heading1"/>
      </w:pPr>
      <w:bookmarkStart w:id="306" w:name="_Toc86925601"/>
      <w:r>
        <w:t>Background</w:t>
      </w:r>
      <w:bookmarkEnd w:id="306"/>
    </w:p>
    <w:p w14:paraId="349245CA" w14:textId="6A3714A2" w:rsidR="0032433F" w:rsidRDefault="007E55CF" w:rsidP="007E225C">
      <w:r>
        <w:t>During the PEPP Renewal project this letter was created and implemented at Go Live.  There were a number of outstanding corrections at Go Live and some additional issues have been identified since.  The purpose of this document is to describe the components of the letter and to identify all the issues requiring correction so JEA can fully correct and deliver the letter.</w:t>
      </w:r>
    </w:p>
    <w:p w14:paraId="5E1F78B2" w14:textId="78662971" w:rsidR="007E55CF" w:rsidRDefault="007E55CF" w:rsidP="007E225C"/>
    <w:p w14:paraId="0250B9A8" w14:textId="676D56FF" w:rsidR="007E55CF" w:rsidRDefault="007E55CF" w:rsidP="007E225C">
      <w:r>
        <w:t>This document, along with the Communication Design Layout, will be incorporated into a JIRA ticket with JEA and prioritized according to business importance.</w:t>
      </w:r>
    </w:p>
    <w:p w14:paraId="78F04EEB" w14:textId="34DB5D68" w:rsidR="007E55CF" w:rsidRDefault="007E55CF" w:rsidP="001D7DBD">
      <w:pPr>
        <w:pStyle w:val="Heading1"/>
      </w:pPr>
      <w:bookmarkStart w:id="307" w:name="_Toc86925602"/>
      <w:r>
        <w:t>Purpose of the Letter</w:t>
      </w:r>
      <w:bookmarkEnd w:id="307"/>
    </w:p>
    <w:p w14:paraId="6F97D02B" w14:textId="0E9255AF" w:rsidR="005B7621" w:rsidRDefault="00D07E9F" w:rsidP="00A30CC1">
      <w:pPr>
        <w:rPr>
          <w:ins w:id="308" w:author="Paus, Janette PEBA" w:date="2021-09-22T06:42:00Z"/>
        </w:rPr>
      </w:pPr>
      <w:del w:id="309" w:author="Paus, Janette PEBA" w:date="2021-09-22T06:41:00Z">
        <w:r w:rsidDel="005B7621">
          <w:delText xml:space="preserve">To provide up-to-date information of the member’s PEPP account and advise </w:delText>
        </w:r>
      </w:del>
      <w:ins w:id="310" w:author="Britton, Sheryl PEBA" w:date="2021-06-15T13:09:00Z">
        <w:del w:id="311" w:author="Paus, Janette PEBA" w:date="2021-09-22T06:41:00Z">
          <w:r w:rsidR="006B6686" w:rsidDel="005B7621">
            <w:delText xml:space="preserve">the </w:delText>
          </w:r>
        </w:del>
      </w:ins>
      <w:del w:id="312" w:author="Paus, Janette PEBA" w:date="2021-09-22T06:41:00Z">
        <w:r w:rsidDel="005B7621">
          <w:delText>member of the choices available for the money currently invested</w:delText>
        </w:r>
        <w:r w:rsidR="00D65C79" w:rsidDel="005B7621">
          <w:delText>.</w:delText>
        </w:r>
      </w:del>
      <w:ins w:id="313" w:author="Britton, Sheryl PEBA" w:date="2021-06-15T13:07:00Z">
        <w:del w:id="314" w:author="Paus, Janette PEBA" w:date="2021-09-22T06:41:00Z">
          <w:r w:rsidR="006B6686" w:rsidDel="005B7621">
            <w:delText xml:space="preserve">  This letter is provided to member</w:delText>
          </w:r>
        </w:del>
      </w:ins>
      <w:ins w:id="315" w:author="Britton, Sheryl PEBA" w:date="2021-06-15T13:08:00Z">
        <w:del w:id="316" w:author="Paus, Janette PEBA" w:date="2021-09-22T06:41:00Z">
          <w:r w:rsidR="006B6686" w:rsidDel="005B7621">
            <w:delText xml:space="preserve">s under the age of 50 when the employer has advised the member has </w:delText>
          </w:r>
        </w:del>
      </w:ins>
      <w:ins w:id="317" w:author="Britton, Sheryl PEBA" w:date="2021-06-15T13:09:00Z">
        <w:del w:id="318" w:author="Paus, Janette PEBA" w:date="2021-09-22T06:41:00Z">
          <w:r w:rsidR="006B6686" w:rsidDel="005B7621">
            <w:delText>terminated</w:delText>
          </w:r>
        </w:del>
      </w:ins>
      <w:ins w:id="319" w:author="Britton, Sheryl PEBA" w:date="2021-06-15T13:08:00Z">
        <w:del w:id="320" w:author="Paus, Janette PEBA" w:date="2021-09-22T06:41:00Z">
          <w:r w:rsidR="006B6686" w:rsidDel="005B7621">
            <w:delText xml:space="preserve">.  This is applicable to Saskatchewan only.  In other </w:delText>
          </w:r>
        </w:del>
        <w:del w:id="321" w:author="Paus, Janette PEBA" w:date="2021-09-03T08:22:00Z">
          <w:r w:rsidR="006B6686" w:rsidDel="001D7DBD">
            <w:delText>jurisdications</w:delText>
          </w:r>
        </w:del>
        <w:del w:id="322" w:author="Paus, Janette PEBA" w:date="2021-09-22T06:41:00Z">
          <w:r w:rsidR="006B6686" w:rsidDel="005B7621">
            <w:delText xml:space="preserve"> the </w:delText>
          </w:r>
        </w:del>
      </w:ins>
      <w:ins w:id="323" w:author="Britton, Sheryl PEBA" w:date="2021-06-15T13:13:00Z">
        <w:del w:id="324" w:author="Paus, Janette PEBA" w:date="2021-09-22T06:41:00Z">
          <w:r w:rsidR="00137A97" w:rsidDel="005B7621">
            <w:delText>e</w:delText>
          </w:r>
        </w:del>
      </w:ins>
      <w:ins w:id="325" w:author="Britton, Sheryl PEBA" w:date="2021-06-15T13:14:00Z">
        <w:del w:id="326" w:author="Paus, Janette PEBA" w:date="2021-09-22T06:41:00Z">
          <w:r w:rsidR="00343AB8" w:rsidDel="005B7621">
            <w:delText>a</w:delText>
          </w:r>
        </w:del>
      </w:ins>
      <w:ins w:id="327" w:author="Britton, Sheryl PEBA" w:date="2021-06-15T13:13:00Z">
        <w:del w:id="328" w:author="Paus, Janette PEBA" w:date="2021-09-22T06:41:00Z">
          <w:r w:rsidR="00137A97" w:rsidDel="005B7621">
            <w:delText xml:space="preserve">rly </w:delText>
          </w:r>
        </w:del>
      </w:ins>
      <w:ins w:id="329" w:author="Britton, Sheryl PEBA" w:date="2021-06-15T13:08:00Z">
        <w:del w:id="330" w:author="Paus, Janette PEBA" w:date="2021-09-22T06:41:00Z">
          <w:r w:rsidR="006B6686" w:rsidDel="005B7621">
            <w:delText xml:space="preserve">age of </w:delText>
          </w:r>
        </w:del>
      </w:ins>
      <w:ins w:id="331" w:author="Britton, Sheryl PEBA" w:date="2021-06-15T13:09:00Z">
        <w:del w:id="332" w:author="Paus, Janette PEBA" w:date="2021-09-22T06:41:00Z">
          <w:r w:rsidR="006B6686" w:rsidDel="005B7621">
            <w:delText xml:space="preserve">retirement </w:delText>
          </w:r>
        </w:del>
      </w:ins>
      <w:ins w:id="333" w:author="Britton, Sheryl PEBA" w:date="2021-06-15T13:10:00Z">
        <w:del w:id="334" w:author="Paus, Janette PEBA" w:date="2021-09-22T06:41:00Z">
          <w:r w:rsidR="006B6686" w:rsidDel="005B7621">
            <w:delText>is 55.</w:delText>
          </w:r>
        </w:del>
      </w:ins>
      <w:ins w:id="335" w:author="Paus, Janette PEBA" w:date="2021-09-22T06:41:00Z">
        <w:r w:rsidR="005B7621">
          <w:t xml:space="preserve">To provide a member under the </w:t>
        </w:r>
      </w:ins>
      <w:ins w:id="336" w:author="Paus, Janette PEBA" w:date="2021-09-22T06:42:00Z">
        <w:r w:rsidR="005B7621">
          <w:t>*</w:t>
        </w:r>
      </w:ins>
      <w:ins w:id="337" w:author="Paus, Janette PEBA" w:date="2021-09-22T06:41:00Z">
        <w:r w:rsidR="005B7621">
          <w:t>age of 50 with the current PEPP account bala</w:t>
        </w:r>
      </w:ins>
      <w:ins w:id="338" w:author="Paus, Janette PEBA" w:date="2021-09-22T06:43:00Z">
        <w:r w:rsidR="005B7621">
          <w:t>n</w:t>
        </w:r>
      </w:ins>
      <w:ins w:id="339" w:author="Paus, Janette PEBA" w:date="2021-09-22T06:41:00Z">
        <w:r w:rsidR="005B7621">
          <w:t>ce, account details and termination options for their pension u</w:t>
        </w:r>
      </w:ins>
      <w:ins w:id="340" w:author="Paus, Janette PEBA" w:date="2021-09-22T06:42:00Z">
        <w:r w:rsidR="005B7621">
          <w:t xml:space="preserve">pon termination of employment. </w:t>
        </w:r>
      </w:ins>
    </w:p>
    <w:p w14:paraId="5E9B3F36" w14:textId="2E19E62D" w:rsidR="00A30CC1" w:rsidRPr="00A30CC1" w:rsidRDefault="005B7621" w:rsidP="00A30CC1">
      <w:ins w:id="341" w:author="Paus, Janette PEBA" w:date="2021-09-22T06:42:00Z">
        <w:r>
          <w:t>*Termination age will vary based on early retirement age in each jurisdiction.</w:t>
        </w:r>
      </w:ins>
    </w:p>
    <w:p w14:paraId="6899B527" w14:textId="2855A6E4" w:rsidR="00FD279E" w:rsidRDefault="00FD279E" w:rsidP="001D7DBD">
      <w:pPr>
        <w:pStyle w:val="Heading1"/>
      </w:pPr>
      <w:bookmarkStart w:id="342" w:name="_Toc86925603"/>
      <w:r>
        <w:t>Scope</w:t>
      </w:r>
      <w:bookmarkEnd w:id="342"/>
    </w:p>
    <w:p w14:paraId="56216A90" w14:textId="41A25BD7" w:rsidR="00ED7945" w:rsidRDefault="00ED7945" w:rsidP="00ED7945">
      <w:r>
        <w:t xml:space="preserve">In scope for </w:t>
      </w:r>
      <w:r w:rsidR="007E55CF">
        <w:t xml:space="preserve">delivery of </w:t>
      </w:r>
      <w:r>
        <w:t>this ticket is:</w:t>
      </w:r>
    </w:p>
    <w:p w14:paraId="5B01F146" w14:textId="4E5F7AF5" w:rsidR="00ED7945" w:rsidRDefault="007E55CF" w:rsidP="00E2480C">
      <w:pPr>
        <w:pStyle w:val="ListParagraph"/>
        <w:numPr>
          <w:ilvl w:val="0"/>
          <w:numId w:val="13"/>
        </w:numPr>
      </w:pPr>
      <w:r>
        <w:t>Correcting issues which have been identified since Go Live.</w:t>
      </w:r>
    </w:p>
    <w:p w14:paraId="5E141181" w14:textId="70C4E94B" w:rsidR="007E55CF" w:rsidRDefault="007E55CF" w:rsidP="00E2480C">
      <w:pPr>
        <w:pStyle w:val="ListParagraph"/>
        <w:numPr>
          <w:ilvl w:val="0"/>
          <w:numId w:val="13"/>
        </w:numPr>
        <w:rPr>
          <w:ins w:id="343" w:author="Britton, Sheryl PEBA" w:date="2021-06-15T13:14:00Z"/>
        </w:rPr>
      </w:pPr>
      <w:r>
        <w:t>Any outstanding tickets raised before Go Live.</w:t>
      </w:r>
    </w:p>
    <w:p w14:paraId="4D36CA2C" w14:textId="63EA86CB" w:rsidR="00D2346E" w:rsidRDefault="00D2346E" w:rsidP="00E2480C">
      <w:pPr>
        <w:pStyle w:val="ListParagraph"/>
        <w:numPr>
          <w:ilvl w:val="0"/>
          <w:numId w:val="13"/>
        </w:numPr>
      </w:pPr>
      <w:ins w:id="344" w:author="Britton, Sheryl PEBA" w:date="2021-06-15T13:14:00Z">
        <w:del w:id="345" w:author="Paus, Janette PEBA" w:date="2021-09-02T07:39:00Z">
          <w:r w:rsidDel="00E36039">
            <w:delText>Changes to the PEPP Address and/or log</w:delText>
          </w:r>
        </w:del>
      </w:ins>
      <w:ins w:id="346" w:author="Britton, Sheryl PEBA" w:date="2021-06-15T13:15:00Z">
        <w:del w:id="347" w:author="Paus, Janette PEBA" w:date="2021-09-02T07:39:00Z">
          <w:r w:rsidDel="00E36039">
            <w:delText>o</w:delText>
          </w:r>
        </w:del>
      </w:ins>
      <w:ins w:id="348" w:author="Paus, Janette PEBA" w:date="2021-09-02T07:39:00Z">
        <w:r w:rsidR="00E36039">
          <w:t>U</w:t>
        </w:r>
      </w:ins>
      <w:ins w:id="349" w:author="Paus, Janette PEBA" w:date="2021-09-02T07:40:00Z">
        <w:r w:rsidR="00E36039">
          <w:t>pdate of PEPP Logo and Footers – showing new addresses.</w:t>
        </w:r>
      </w:ins>
    </w:p>
    <w:p w14:paraId="03F3EB12" w14:textId="77777777" w:rsidR="00ED7945" w:rsidRDefault="00ED7945" w:rsidP="00ED7945"/>
    <w:p w14:paraId="4D8F780B" w14:textId="7EA3E131" w:rsidR="00ED7945" w:rsidRDefault="00ED7945" w:rsidP="00ED7945">
      <w:r>
        <w:t>Out of Scope for this ticket is:</w:t>
      </w:r>
    </w:p>
    <w:p w14:paraId="7B5C66BF" w14:textId="68F52910" w:rsidR="00ED7945" w:rsidRDefault="007E55CF" w:rsidP="00E2480C">
      <w:pPr>
        <w:pStyle w:val="ListParagraph"/>
        <w:numPr>
          <w:ilvl w:val="0"/>
          <w:numId w:val="18"/>
        </w:numPr>
      </w:pPr>
      <w:r>
        <w:t>Any changes required to support jurisdictional requirements</w:t>
      </w:r>
      <w:ins w:id="350" w:author="Paus, Janette PEBA" w:date="2021-09-02T07:40:00Z">
        <w:r w:rsidR="00E36039">
          <w:t>.</w:t>
        </w:r>
      </w:ins>
    </w:p>
    <w:p w14:paraId="1FE90CEE" w14:textId="0E0EDBFF" w:rsidR="007E55CF" w:rsidDel="00D2346E" w:rsidRDefault="009629AB" w:rsidP="00E2480C">
      <w:pPr>
        <w:pStyle w:val="ListParagraph"/>
        <w:numPr>
          <w:ilvl w:val="0"/>
          <w:numId w:val="18"/>
        </w:numPr>
        <w:rPr>
          <w:del w:id="351" w:author="Britton, Sheryl PEBA" w:date="2021-06-15T13:14:00Z"/>
        </w:rPr>
      </w:pPr>
      <w:del w:id="352" w:author="Britton, Sheryl PEBA" w:date="2021-06-15T13:14:00Z">
        <w:r w:rsidDel="00D2346E">
          <w:delText xml:space="preserve">Any requirements to change the </w:delText>
        </w:r>
        <w:r w:rsidR="00BF4037" w:rsidDel="00D2346E">
          <w:delText xml:space="preserve">PEPP </w:delText>
        </w:r>
        <w:r w:rsidDel="00D2346E">
          <w:delText xml:space="preserve">address </w:delText>
        </w:r>
        <w:r w:rsidR="00BF4037" w:rsidDel="00D2346E">
          <w:delText xml:space="preserve">or logo </w:delText>
        </w:r>
        <w:r w:rsidDel="00D2346E">
          <w:delText>on the letter</w:delText>
        </w:r>
      </w:del>
    </w:p>
    <w:p w14:paraId="4B8B24FA" w14:textId="6B1A7344" w:rsidR="00857030" w:rsidDel="00D2346E" w:rsidRDefault="00857030" w:rsidP="00857030">
      <w:pPr>
        <w:pStyle w:val="ListParagraph"/>
        <w:rPr>
          <w:del w:id="353" w:author="Britton, Sheryl PEBA" w:date="2021-06-15T13:14:00Z"/>
        </w:rPr>
      </w:pPr>
    </w:p>
    <w:p w14:paraId="21626F49" w14:textId="77777777" w:rsidR="00857030" w:rsidRPr="00ED7945" w:rsidRDefault="00857030" w:rsidP="00857030">
      <w:pPr>
        <w:pStyle w:val="ListParagraph"/>
      </w:pPr>
    </w:p>
    <w:p w14:paraId="6BC78C2E" w14:textId="5577C7C1" w:rsidR="00FD279E" w:rsidRDefault="00FD279E" w:rsidP="001D7DBD">
      <w:pPr>
        <w:pStyle w:val="Heading1"/>
      </w:pPr>
      <w:bookmarkStart w:id="354" w:name="_Toc86925604"/>
      <w:r>
        <w:lastRenderedPageBreak/>
        <w:t>Features</w:t>
      </w:r>
      <w:bookmarkEnd w:id="354"/>
    </w:p>
    <w:p w14:paraId="2498405C" w14:textId="351116F1" w:rsidR="00CE3CDD" w:rsidRPr="00CE3CDD" w:rsidRDefault="009629AB" w:rsidP="00CE3CDD">
      <w:r>
        <w:t>The letter is comprised of static sections of information and non stati</w:t>
      </w:r>
      <w:r w:rsidR="000A4D3A">
        <w:t>c</w:t>
      </w:r>
      <w:r>
        <w:t xml:space="preserve"> sections of information (known as smart sections).  </w:t>
      </w:r>
      <w:r w:rsidR="00BD5F14">
        <w:t>The PEBA design layout of the letter lays out the sections which are to be static and which must be smart.</w:t>
      </w:r>
    </w:p>
    <w:p w14:paraId="1B0CCF42" w14:textId="40DB24DA" w:rsidR="00BB0153" w:rsidRDefault="00FD279E" w:rsidP="001D7DBD">
      <w:pPr>
        <w:pStyle w:val="Heading1"/>
      </w:pPr>
      <w:bookmarkStart w:id="355" w:name="_Toc86925605"/>
      <w:r>
        <w:t>Functional Requirements</w:t>
      </w:r>
      <w:bookmarkEnd w:id="355"/>
    </w:p>
    <w:p w14:paraId="3FB7D7C0" w14:textId="05037C58" w:rsidR="007E55CF" w:rsidRDefault="007E55CF">
      <w:r>
        <w:t>The functional requirements will consist of the following:</w:t>
      </w:r>
    </w:p>
    <w:p w14:paraId="24A4E358" w14:textId="71C5DC26" w:rsidR="009B03DF" w:rsidRDefault="009B03DF" w:rsidP="009B03DF">
      <w:pPr>
        <w:pStyle w:val="Heading2"/>
        <w:numPr>
          <w:ilvl w:val="0"/>
          <w:numId w:val="27"/>
        </w:numPr>
      </w:pPr>
      <w:bookmarkStart w:id="356" w:name="_Toc86925606"/>
      <w:r>
        <w:t>Communication Standard for Creation and Distribution of Letter</w:t>
      </w:r>
      <w:bookmarkEnd w:id="356"/>
    </w:p>
    <w:p w14:paraId="27E5084A" w14:textId="77777777" w:rsidR="00E36039" w:rsidRDefault="00E36039" w:rsidP="00E36039">
      <w:pPr>
        <w:rPr>
          <w:ins w:id="357" w:author="Paus, Janette PEBA" w:date="2021-09-02T07:43:00Z"/>
        </w:rPr>
      </w:pPr>
      <w:ins w:id="358" w:author="Paus, Janette PEBA" w:date="2021-09-02T07:43:00Z">
        <w:r>
          <w:t xml:space="preserve">The following standards have been established by PEBA Education and Engagement Branch and must be followed in the design and build of the </w:t>
        </w:r>
        <w:commentRangeStart w:id="359"/>
        <w:r>
          <w:t>letter</w:t>
        </w:r>
        <w:commentRangeEnd w:id="359"/>
        <w:r>
          <w:rPr>
            <w:rStyle w:val="CommentReference"/>
          </w:rPr>
          <w:commentReference w:id="359"/>
        </w:r>
        <w:r>
          <w:t xml:space="preserve">: </w:t>
        </w:r>
      </w:ins>
    </w:p>
    <w:p w14:paraId="187BB908" w14:textId="77777777" w:rsidR="00E36039" w:rsidRDefault="00E36039" w:rsidP="00E36039">
      <w:pPr>
        <w:rPr>
          <w:ins w:id="360" w:author="Paus, Janette PEBA" w:date="2021-09-02T07:43:00Z"/>
        </w:rPr>
      </w:pPr>
    </w:p>
    <w:p w14:paraId="5D761995" w14:textId="7BDE8BB3" w:rsidR="00E36039" w:rsidRDefault="00E36039" w:rsidP="00E36039">
      <w:pPr>
        <w:pStyle w:val="BulletLvl1"/>
        <w:numPr>
          <w:ilvl w:val="0"/>
          <w:numId w:val="1"/>
        </w:numPr>
        <w:tabs>
          <w:tab w:val="clear" w:pos="360"/>
        </w:tabs>
        <w:ind w:left="720"/>
        <w:rPr>
          <w:ins w:id="361" w:author="Paus, Janette PEBA" w:date="2021-09-02T07:43:00Z"/>
        </w:rPr>
      </w:pPr>
      <w:ins w:id="362" w:author="Paus, Janette PEBA" w:date="2021-09-02T07:43:00Z">
        <w:r>
          <w:t xml:space="preserve">PEPP letterhead (header and footer) will be incorporated into the letter layout in pantones 295, 375, 7562. These same </w:t>
        </w:r>
        <w:proofErr w:type="spellStart"/>
        <w:r>
          <w:t>colours</w:t>
        </w:r>
        <w:proofErr w:type="spellEnd"/>
        <w:r>
          <w:t xml:space="preserve"> may be used within the body of the materials as well.</w:t>
        </w:r>
      </w:ins>
    </w:p>
    <w:p w14:paraId="16C05361" w14:textId="77777777" w:rsidR="00E36039" w:rsidRDefault="00E36039" w:rsidP="00E36039">
      <w:pPr>
        <w:pStyle w:val="BulletLvl1"/>
        <w:numPr>
          <w:ilvl w:val="0"/>
          <w:numId w:val="1"/>
        </w:numPr>
        <w:tabs>
          <w:tab w:val="clear" w:pos="360"/>
        </w:tabs>
        <w:ind w:left="720"/>
        <w:rPr>
          <w:ins w:id="363" w:author="Paus, Janette PEBA" w:date="2021-09-02T07:43:00Z"/>
        </w:rPr>
      </w:pPr>
      <w:ins w:id="364" w:author="Paus, Janette PEBA" w:date="2021-09-02T07:43:00Z">
        <w:r>
          <w:t>Public Employees Pension Plan on the right in the header is Calibri bold 12 pantone 295.</w:t>
        </w:r>
      </w:ins>
    </w:p>
    <w:p w14:paraId="6B4B7971" w14:textId="77777777" w:rsidR="00E36039" w:rsidRDefault="00E36039" w:rsidP="00E36039">
      <w:pPr>
        <w:pStyle w:val="BulletLvl1"/>
        <w:numPr>
          <w:ilvl w:val="0"/>
          <w:numId w:val="1"/>
        </w:numPr>
        <w:tabs>
          <w:tab w:val="clear" w:pos="360"/>
        </w:tabs>
        <w:ind w:left="720"/>
        <w:rPr>
          <w:ins w:id="365" w:author="Paus, Janette PEBA" w:date="2021-09-02T07:43:00Z"/>
        </w:rPr>
      </w:pPr>
      <w:ins w:id="366" w:author="Paus, Janette PEBA" w:date="2021-09-02T07:43:00Z">
        <w:r>
          <w:t xml:space="preserve">Address is Calibri light 11- address is retrieved from the PEPP Stakeholder address stored in PENFAX. </w:t>
        </w:r>
      </w:ins>
    </w:p>
    <w:p w14:paraId="497ECFA6" w14:textId="77777777" w:rsidR="00E36039" w:rsidRDefault="00E36039" w:rsidP="00E36039">
      <w:pPr>
        <w:pStyle w:val="BulletLvl1"/>
        <w:numPr>
          <w:ilvl w:val="0"/>
          <w:numId w:val="1"/>
        </w:numPr>
        <w:tabs>
          <w:tab w:val="clear" w:pos="360"/>
        </w:tabs>
        <w:ind w:left="720"/>
        <w:rPr>
          <w:ins w:id="367" w:author="Paus, Janette PEBA" w:date="2021-09-02T07:43:00Z"/>
        </w:rPr>
      </w:pPr>
      <w:ins w:id="368" w:author="Paus, Janette PEBA" w:date="2021-09-02T07:43:00Z">
        <w:r>
          <w:t>Registration number when it is shown should be Calibri light 9 and black.</w:t>
        </w:r>
      </w:ins>
    </w:p>
    <w:p w14:paraId="20F0E6DA" w14:textId="77777777" w:rsidR="00E36039" w:rsidRDefault="00E36039" w:rsidP="00E36039">
      <w:pPr>
        <w:pStyle w:val="BulletLvl1"/>
        <w:numPr>
          <w:ilvl w:val="0"/>
          <w:numId w:val="1"/>
        </w:numPr>
        <w:tabs>
          <w:tab w:val="clear" w:pos="360"/>
        </w:tabs>
        <w:ind w:left="720"/>
        <w:rPr>
          <w:ins w:id="369" w:author="Paus, Janette PEBA" w:date="2021-09-02T07:43:00Z"/>
        </w:rPr>
      </w:pPr>
      <w:ins w:id="370" w:author="Paus, Janette PEBA" w:date="2021-09-02T07:43:00Z">
        <w:r>
          <w:t>Two spaces between province and postal code in all addresses.</w:t>
        </w:r>
      </w:ins>
    </w:p>
    <w:p w14:paraId="54D500FA" w14:textId="77777777" w:rsidR="00E36039" w:rsidRDefault="00E36039" w:rsidP="00E36039">
      <w:pPr>
        <w:pStyle w:val="BulletLvl1"/>
        <w:numPr>
          <w:ilvl w:val="0"/>
          <w:numId w:val="1"/>
        </w:numPr>
        <w:tabs>
          <w:tab w:val="clear" w:pos="360"/>
        </w:tabs>
        <w:ind w:left="720"/>
        <w:rPr>
          <w:ins w:id="371" w:author="Paus, Janette PEBA" w:date="2021-09-02T07:43:00Z"/>
        </w:rPr>
      </w:pPr>
      <w:ins w:id="372" w:author="Paus, Janette PEBA" w:date="2021-09-02T07:43:00Z">
        <w:r>
          <w:t>Names in the address block are to be upper case.</w:t>
        </w:r>
      </w:ins>
    </w:p>
    <w:p w14:paraId="0A93511D" w14:textId="77777777" w:rsidR="00E36039" w:rsidRDefault="00E36039" w:rsidP="00E36039">
      <w:pPr>
        <w:pStyle w:val="BulletLvl1"/>
        <w:numPr>
          <w:ilvl w:val="0"/>
          <w:numId w:val="1"/>
        </w:numPr>
        <w:tabs>
          <w:tab w:val="clear" w:pos="360"/>
        </w:tabs>
        <w:ind w:left="720"/>
        <w:rPr>
          <w:ins w:id="373" w:author="Paus, Janette PEBA" w:date="2021-09-02T07:43:00Z"/>
        </w:rPr>
      </w:pPr>
      <w:ins w:id="374" w:author="Paus, Janette PEBA" w:date="2021-09-02T07:43:00Z">
        <w:r>
          <w:t>Addresses in the address block are to be upper case.</w:t>
        </w:r>
      </w:ins>
    </w:p>
    <w:p w14:paraId="509B744A" w14:textId="77777777" w:rsidR="00E36039" w:rsidRDefault="00E36039" w:rsidP="00E36039">
      <w:pPr>
        <w:pStyle w:val="BulletLvl1"/>
        <w:numPr>
          <w:ilvl w:val="0"/>
          <w:numId w:val="1"/>
        </w:numPr>
        <w:tabs>
          <w:tab w:val="clear" w:pos="360"/>
        </w:tabs>
        <w:ind w:left="720"/>
        <w:rPr>
          <w:ins w:id="375" w:author="Paus, Janette PEBA" w:date="2021-09-02T07:43:00Z"/>
        </w:rPr>
      </w:pPr>
      <w:ins w:id="376" w:author="Paus, Janette PEBA" w:date="2021-09-02T07:43:00Z">
        <w:r>
          <w:t xml:space="preserve">If an address is within Canada, do not display country.  </w:t>
        </w:r>
      </w:ins>
    </w:p>
    <w:p w14:paraId="76C921E8" w14:textId="77777777" w:rsidR="00E36039" w:rsidRDefault="00E36039" w:rsidP="00E36039">
      <w:pPr>
        <w:pStyle w:val="BulletLvl1"/>
        <w:numPr>
          <w:ilvl w:val="0"/>
          <w:numId w:val="1"/>
        </w:numPr>
        <w:tabs>
          <w:tab w:val="clear" w:pos="360"/>
        </w:tabs>
        <w:ind w:left="720"/>
        <w:rPr>
          <w:ins w:id="377" w:author="Paus, Janette PEBA" w:date="2021-09-02T07:43:00Z"/>
        </w:rPr>
      </w:pPr>
      <w:ins w:id="378" w:author="Paus, Janette PEBA" w:date="2021-09-02T07:43:00Z">
        <w:r>
          <w:t xml:space="preserve">General text is all Font Calibri light 11 Font size 11 for text, smaller within tables – text within tables can be 9 or 10 (Note- no smaller than 9 no larger than 11 depending upon what will fit on the page properly)" Tables are full margin width of page, top row is Pantone 295 size 12, headings are bold and white within top row, headings over alpha columns are left aligned, headings over numeric columns are right aligned (unless otherwise displayed in layout template), rows </w:t>
        </w:r>
        <w:r>
          <w:lastRenderedPageBreak/>
          <w:t xml:space="preserve">alternate between blue (Pantone 295 @ 35%) and no </w:t>
        </w:r>
        <w:proofErr w:type="spellStart"/>
        <w:r>
          <w:t>colour</w:t>
        </w:r>
        <w:proofErr w:type="spellEnd"/>
        <w:r>
          <w:t>. Dates within tables are currently not abbreviated. Data under the headings are also aligned as per the headings. Footnotes are in font size 9.</w:t>
        </w:r>
      </w:ins>
    </w:p>
    <w:p w14:paraId="1D26B81F" w14:textId="77777777" w:rsidR="00E36039" w:rsidRDefault="00E36039" w:rsidP="00E36039">
      <w:pPr>
        <w:pStyle w:val="BulletLvl1"/>
        <w:numPr>
          <w:ilvl w:val="0"/>
          <w:numId w:val="1"/>
        </w:numPr>
        <w:tabs>
          <w:tab w:val="clear" w:pos="360"/>
        </w:tabs>
        <w:ind w:left="720"/>
        <w:rPr>
          <w:ins w:id="379" w:author="Paus, Janette PEBA" w:date="2021-09-02T07:43:00Z"/>
        </w:rPr>
      </w:pPr>
      <w:ins w:id="380" w:author="Paus, Janette PEBA" w:date="2021-09-02T07:43:00Z">
        <w:r>
          <w:t>PEBA acknowledges that letters are generated by PENFAX as size 11 and therefore size 12 font may not be available. Calibri light 12 bold for sub section headings (term options, death, retire opts).</w:t>
        </w:r>
      </w:ins>
    </w:p>
    <w:p w14:paraId="71723408" w14:textId="77777777" w:rsidR="00E36039" w:rsidRDefault="00E36039" w:rsidP="00E36039">
      <w:pPr>
        <w:pStyle w:val="BulletLvl1"/>
        <w:numPr>
          <w:ilvl w:val="0"/>
          <w:numId w:val="1"/>
        </w:numPr>
        <w:tabs>
          <w:tab w:val="clear" w:pos="360"/>
        </w:tabs>
        <w:ind w:left="720"/>
        <w:rPr>
          <w:ins w:id="381" w:author="Paus, Janette PEBA" w:date="2021-09-02T07:43:00Z"/>
        </w:rPr>
      </w:pPr>
      <w:ins w:id="382" w:author="Paus, Janette PEBA" w:date="2021-09-02T07:43:00Z">
        <w:r>
          <w:t>Calibri light 18 bold for form headings.</w:t>
        </w:r>
      </w:ins>
    </w:p>
    <w:p w14:paraId="45430EA4" w14:textId="77777777" w:rsidR="00E36039" w:rsidRDefault="00E36039" w:rsidP="00E36039">
      <w:pPr>
        <w:pStyle w:val="BulletLvl1"/>
        <w:numPr>
          <w:ilvl w:val="0"/>
          <w:numId w:val="1"/>
        </w:numPr>
        <w:tabs>
          <w:tab w:val="clear" w:pos="360"/>
        </w:tabs>
        <w:ind w:left="720"/>
        <w:rPr>
          <w:ins w:id="383" w:author="Paus, Janette PEBA" w:date="2021-09-02T07:43:00Z"/>
        </w:rPr>
      </w:pPr>
      <w:ins w:id="384" w:author="Paus, Janette PEBA" w:date="2021-09-02T07:43:00Z">
        <w:r>
          <w:t>PEPP Logo is 2.2cm high x 4cm wide.</w:t>
        </w:r>
      </w:ins>
    </w:p>
    <w:p w14:paraId="38958D9C" w14:textId="77777777" w:rsidR="00E36039" w:rsidRDefault="00E36039" w:rsidP="00E36039">
      <w:pPr>
        <w:pStyle w:val="BulletLvl1"/>
        <w:numPr>
          <w:ilvl w:val="0"/>
          <w:numId w:val="1"/>
        </w:numPr>
        <w:tabs>
          <w:tab w:val="clear" w:pos="360"/>
        </w:tabs>
        <w:ind w:left="720"/>
        <w:rPr>
          <w:ins w:id="385" w:author="Paus, Janette PEBA" w:date="2021-09-02T07:43:00Z"/>
        </w:rPr>
      </w:pPr>
      <w:ins w:id="386" w:author="Paus, Janette PEBA" w:date="2021-09-02T07:43:00Z">
        <w:r>
          <w:t>One space after a period.</w:t>
        </w:r>
      </w:ins>
    </w:p>
    <w:p w14:paraId="5C665FF4" w14:textId="77777777" w:rsidR="00E36039" w:rsidRDefault="00E36039" w:rsidP="00E36039">
      <w:pPr>
        <w:pStyle w:val="BulletLvl1"/>
        <w:numPr>
          <w:ilvl w:val="0"/>
          <w:numId w:val="1"/>
        </w:numPr>
        <w:tabs>
          <w:tab w:val="clear" w:pos="360"/>
        </w:tabs>
        <w:ind w:left="720"/>
        <w:rPr>
          <w:ins w:id="387" w:author="Paus, Janette PEBA" w:date="2021-09-02T07:43:00Z"/>
        </w:rPr>
      </w:pPr>
      <w:ins w:id="388" w:author="Paus, Janette PEBA" w:date="2021-09-02T07:43:00Z">
        <w:r>
          <w:t>Local telephone numbers all show prefix 306-</w:t>
        </w:r>
      </w:ins>
    </w:p>
    <w:p w14:paraId="5E7BFC04" w14:textId="77777777" w:rsidR="00E36039" w:rsidRDefault="00E36039" w:rsidP="00E36039">
      <w:pPr>
        <w:pStyle w:val="BulletLvl1"/>
        <w:numPr>
          <w:ilvl w:val="0"/>
          <w:numId w:val="1"/>
        </w:numPr>
        <w:tabs>
          <w:tab w:val="clear" w:pos="360"/>
        </w:tabs>
        <w:ind w:left="720"/>
        <w:rPr>
          <w:ins w:id="389" w:author="Paus, Janette PEBA" w:date="2021-09-02T07:43:00Z"/>
        </w:rPr>
      </w:pPr>
      <w:ins w:id="390" w:author="Paus, Janette PEBA" w:date="2021-09-02T07:43:00Z">
        <w:r>
          <w:t>Body of the letter is Flush left and ragged right – no justification.</w:t>
        </w:r>
      </w:ins>
    </w:p>
    <w:p w14:paraId="55800044" w14:textId="77777777" w:rsidR="00E36039" w:rsidRDefault="00E36039" w:rsidP="00E36039">
      <w:pPr>
        <w:pStyle w:val="BulletLvl1"/>
        <w:numPr>
          <w:ilvl w:val="0"/>
          <w:numId w:val="1"/>
        </w:numPr>
        <w:tabs>
          <w:tab w:val="clear" w:pos="360"/>
        </w:tabs>
        <w:ind w:left="720"/>
        <w:rPr>
          <w:ins w:id="391" w:author="Paus, Janette PEBA" w:date="2021-09-02T07:43:00Z"/>
        </w:rPr>
      </w:pPr>
      <w:ins w:id="392" w:author="Paus, Janette PEBA" w:date="2021-09-02T07:43:00Z">
        <w:r>
          <w:t>There will be no overlay page for addresses.</w:t>
        </w:r>
      </w:ins>
    </w:p>
    <w:p w14:paraId="2A97103D" w14:textId="488B26E4" w:rsidR="00E36039" w:rsidRDefault="00E36039" w:rsidP="00E36039">
      <w:pPr>
        <w:pStyle w:val="BulletLvl1"/>
        <w:numPr>
          <w:ilvl w:val="0"/>
          <w:numId w:val="1"/>
        </w:numPr>
        <w:tabs>
          <w:tab w:val="clear" w:pos="360"/>
        </w:tabs>
        <w:ind w:left="720"/>
        <w:rPr>
          <w:ins w:id="393" w:author="Paus, Janette PEBA" w:date="2021-09-02T07:43:00Z"/>
        </w:rPr>
      </w:pPr>
      <w:ins w:id="394" w:author="Paus, Janette PEBA" w:date="2021-09-02T07:43:00Z">
        <w:r>
          <w:t>One blank line between paragraphs, two blank lines between sections</w:t>
        </w:r>
      </w:ins>
      <w:ins w:id="395" w:author="Butts, Cheryl PEBA" w:date="2021-09-02T09:59:00Z">
        <w:r w:rsidR="00B74AE7">
          <w:t xml:space="preserve"> (headings)</w:t>
        </w:r>
      </w:ins>
      <w:ins w:id="396" w:author="Butts, Cheryl PEBA" w:date="2021-09-02T09:58:00Z">
        <w:r w:rsidR="00B74AE7">
          <w:t xml:space="preserve"> and between tables</w:t>
        </w:r>
      </w:ins>
      <w:ins w:id="397" w:author="Paus, Janette PEBA" w:date="2021-09-02T07:43:00Z">
        <w:r>
          <w:t xml:space="preserve"> – unless this forces an awkward page then adjust accordingly.</w:t>
        </w:r>
      </w:ins>
    </w:p>
    <w:p w14:paraId="0056BE58" w14:textId="77777777" w:rsidR="00E36039" w:rsidRDefault="00E36039" w:rsidP="00E36039">
      <w:pPr>
        <w:pStyle w:val="BulletLvl1"/>
        <w:numPr>
          <w:ilvl w:val="0"/>
          <w:numId w:val="1"/>
        </w:numPr>
        <w:tabs>
          <w:tab w:val="clear" w:pos="360"/>
        </w:tabs>
        <w:ind w:left="720"/>
        <w:rPr>
          <w:ins w:id="398" w:author="Paus, Janette PEBA" w:date="2021-09-02T07:43:00Z"/>
        </w:rPr>
      </w:pPr>
      <w:ins w:id="399" w:author="Paus, Janette PEBA" w:date="2021-09-02T07:43:00Z">
        <w:r>
          <w:t>If a paragraph will split at the bottom of a page, force to the next page. Keep sections together as well.</w:t>
        </w:r>
      </w:ins>
    </w:p>
    <w:p w14:paraId="1AD0E2B4" w14:textId="77777777" w:rsidR="00E36039" w:rsidRDefault="00E36039" w:rsidP="00E36039">
      <w:pPr>
        <w:pStyle w:val="BulletLvl1"/>
        <w:numPr>
          <w:ilvl w:val="0"/>
          <w:numId w:val="1"/>
        </w:numPr>
        <w:tabs>
          <w:tab w:val="clear" w:pos="360"/>
        </w:tabs>
        <w:ind w:left="720"/>
        <w:rPr>
          <w:ins w:id="400" w:author="Paus, Janette PEBA" w:date="2021-09-02T07:43:00Z"/>
        </w:rPr>
      </w:pPr>
      <w:ins w:id="401" w:author="Paus, Janette PEBA" w:date="2021-09-02T07:43:00Z">
        <w:r>
          <w:t>Letter to be designed as Smart Letter PDF and NOT RTF</w:t>
        </w:r>
      </w:ins>
    </w:p>
    <w:p w14:paraId="5A95D7BA" w14:textId="77777777" w:rsidR="00E36039" w:rsidRDefault="00E36039" w:rsidP="00E36039">
      <w:pPr>
        <w:pStyle w:val="BulletLvl1"/>
        <w:numPr>
          <w:ilvl w:val="0"/>
          <w:numId w:val="1"/>
        </w:numPr>
        <w:tabs>
          <w:tab w:val="clear" w:pos="360"/>
        </w:tabs>
        <w:ind w:left="720"/>
        <w:rPr>
          <w:ins w:id="402" w:author="Paus, Janette PEBA" w:date="2021-09-02T07:43:00Z"/>
        </w:rPr>
      </w:pPr>
      <w:bookmarkStart w:id="403" w:name="_Hlk76720126"/>
      <w:ins w:id="404" w:author="Paus, Janette PEBA" w:date="2021-09-02T07:43:00Z">
        <w:r>
          <w:t>Letter form name to be shown in the bottom left hand – above the Logo Footers- on each form page.  A new version of the layout is attached for reference purposes.</w:t>
        </w:r>
      </w:ins>
    </w:p>
    <w:bookmarkEnd w:id="403"/>
    <w:p w14:paraId="4181D59C" w14:textId="77777777" w:rsidR="00E36039" w:rsidRPr="0014115D" w:rsidRDefault="00E36039" w:rsidP="00E36039">
      <w:pPr>
        <w:pStyle w:val="BulletLvl1"/>
        <w:numPr>
          <w:ilvl w:val="0"/>
          <w:numId w:val="1"/>
        </w:numPr>
        <w:tabs>
          <w:tab w:val="clear" w:pos="360"/>
        </w:tabs>
        <w:ind w:left="720"/>
        <w:rPr>
          <w:ins w:id="405" w:author="Paus, Janette PEBA" w:date="2021-09-02T07:43:00Z"/>
        </w:rPr>
      </w:pPr>
      <w:ins w:id="406" w:author="Paus, Janette PEBA" w:date="2021-09-02T07:43:00Z">
        <w:r>
          <w:t>Must be a Z-fold for all Standard #10 letters.</w:t>
        </w:r>
        <w:r w:rsidRPr="00D92599">
          <w:t xml:space="preserve"> </w:t>
        </w:r>
        <w:r>
          <w:t xml:space="preserve">Address must appear comfortably in a #10 window envelope and follow Canada Post standards.  </w:t>
        </w:r>
        <w:r w:rsidRPr="0014115D">
          <w:t>Addresses can consist of 1, 2 ,3 and 4 address lines and letters must be formatted properly for each address type in order to ensure it fits in a standard #10 envelope. Letters must be #10 envelope window tested before being sent to PEBA.</w:t>
        </w:r>
      </w:ins>
    </w:p>
    <w:p w14:paraId="2CEC8FC0" w14:textId="77777777" w:rsidR="00E36039" w:rsidRPr="0014115D" w:rsidRDefault="00E36039" w:rsidP="00E36039">
      <w:pPr>
        <w:pStyle w:val="BulletLvl1"/>
        <w:numPr>
          <w:ilvl w:val="0"/>
          <w:numId w:val="1"/>
        </w:numPr>
        <w:tabs>
          <w:tab w:val="clear" w:pos="360"/>
        </w:tabs>
        <w:ind w:left="720"/>
        <w:rPr>
          <w:ins w:id="407" w:author="Paus, Janette PEBA" w:date="2021-09-02T07:43:00Z"/>
        </w:rPr>
      </w:pPr>
      <w:ins w:id="408" w:author="Paus, Janette PEBA" w:date="2021-09-02T07:43:00Z">
        <w:r>
          <w:rPr>
            <w:bCs/>
          </w:rPr>
          <w:t>The page margins will be configured as follows:</w:t>
        </w:r>
      </w:ins>
    </w:p>
    <w:p w14:paraId="0A537692" w14:textId="25C109F5" w:rsidR="00E36039" w:rsidRPr="0014115D" w:rsidRDefault="00E36039" w:rsidP="00E36039">
      <w:pPr>
        <w:pStyle w:val="BulletLvl2"/>
        <w:numPr>
          <w:ilvl w:val="0"/>
          <w:numId w:val="3"/>
        </w:numPr>
        <w:tabs>
          <w:tab w:val="clear" w:pos="360"/>
        </w:tabs>
        <w:ind w:left="1080"/>
        <w:rPr>
          <w:ins w:id="409" w:author="Paus, Janette PEBA" w:date="2021-09-02T07:43:00Z"/>
        </w:rPr>
      </w:pPr>
      <w:ins w:id="410" w:author="Paus, Janette PEBA" w:date="2021-09-02T07:43:00Z">
        <w:r>
          <w:t>1.5 cm left margin for the logo</w:t>
        </w:r>
        <w:del w:id="411" w:author="Britton, Sheryl PEBA" w:date="2021-10-12T14:55:00Z">
          <w:r w:rsidDel="00E87BB5">
            <w:delText>date and address</w:delText>
          </w:r>
        </w:del>
      </w:ins>
    </w:p>
    <w:p w14:paraId="3EF86CE5" w14:textId="10101C2A" w:rsidR="00E36039" w:rsidRDefault="00E36039" w:rsidP="00E36039">
      <w:pPr>
        <w:pStyle w:val="BulletLvl2"/>
        <w:numPr>
          <w:ilvl w:val="0"/>
          <w:numId w:val="3"/>
        </w:numPr>
        <w:tabs>
          <w:tab w:val="clear" w:pos="360"/>
        </w:tabs>
        <w:ind w:left="1080"/>
        <w:rPr>
          <w:ins w:id="412" w:author="Paus, Janette PEBA" w:date="2021-09-02T07:43:00Z"/>
        </w:rPr>
      </w:pPr>
      <w:ins w:id="413" w:author="Paus, Janette PEBA" w:date="2021-09-02T07:43:00Z">
        <w:r>
          <w:t xml:space="preserve">1.9 cm left margin for </w:t>
        </w:r>
      </w:ins>
      <w:ins w:id="414" w:author="Britton, Sheryl PEBA" w:date="2021-10-12T14:55:00Z">
        <w:r w:rsidR="00E87BB5">
          <w:t>date</w:t>
        </w:r>
      </w:ins>
      <w:ins w:id="415" w:author="Britton, Sheryl PEBA" w:date="2021-10-12T14:56:00Z">
        <w:r w:rsidR="00E87BB5">
          <w:t>,</w:t>
        </w:r>
      </w:ins>
      <w:ins w:id="416" w:author="Britton, Sheryl PEBA" w:date="2021-10-12T14:55:00Z">
        <w:r w:rsidR="00E87BB5">
          <w:t xml:space="preserve"> address</w:t>
        </w:r>
      </w:ins>
      <w:ins w:id="417" w:author="Britton, Sheryl PEBA" w:date="2021-10-12T14:56:00Z">
        <w:r w:rsidR="00E87BB5">
          <w:t xml:space="preserve"> and</w:t>
        </w:r>
      </w:ins>
      <w:ins w:id="418" w:author="Britton, Sheryl PEBA" w:date="2021-10-12T14:55:00Z">
        <w:r w:rsidR="00E87BB5">
          <w:t xml:space="preserve"> </w:t>
        </w:r>
      </w:ins>
      <w:ins w:id="419" w:author="Paus, Janette PEBA" w:date="2021-09-02T07:43:00Z">
        <w:r>
          <w:t>body of letter</w:t>
        </w:r>
      </w:ins>
    </w:p>
    <w:p w14:paraId="5B766D53" w14:textId="77777777" w:rsidR="00E36039" w:rsidRDefault="00E36039" w:rsidP="00E36039">
      <w:pPr>
        <w:pStyle w:val="BulletLvl2"/>
        <w:numPr>
          <w:ilvl w:val="0"/>
          <w:numId w:val="3"/>
        </w:numPr>
        <w:tabs>
          <w:tab w:val="clear" w:pos="360"/>
        </w:tabs>
        <w:ind w:left="1080"/>
        <w:rPr>
          <w:ins w:id="420" w:author="Paus, Janette PEBA" w:date="2021-09-02T07:43:00Z"/>
        </w:rPr>
      </w:pPr>
      <w:ins w:id="421" w:author="Paus, Janette PEBA" w:date="2021-09-02T07:43:00Z">
        <w:r>
          <w:t>2.25 cm top margin to top of “PEPP” letters</w:t>
        </w:r>
      </w:ins>
    </w:p>
    <w:p w14:paraId="694CE4B6" w14:textId="77777777" w:rsidR="00E36039" w:rsidRDefault="00E36039" w:rsidP="00E36039">
      <w:pPr>
        <w:pStyle w:val="BulletLvl2"/>
        <w:numPr>
          <w:ilvl w:val="0"/>
          <w:numId w:val="3"/>
        </w:numPr>
        <w:tabs>
          <w:tab w:val="clear" w:pos="360"/>
        </w:tabs>
        <w:ind w:left="1080"/>
        <w:rPr>
          <w:ins w:id="422" w:author="Paus, Janette PEBA" w:date="2021-09-02T07:43:00Z"/>
        </w:rPr>
      </w:pPr>
      <w:ins w:id="423" w:author="Paus, Janette PEBA" w:date="2021-09-02T07:43:00Z">
        <w:r>
          <w:t>4.1 cm top margin to top of date field</w:t>
        </w:r>
      </w:ins>
    </w:p>
    <w:p w14:paraId="45EF18F9" w14:textId="77777777" w:rsidR="00E36039" w:rsidRDefault="00E36039" w:rsidP="00E36039">
      <w:pPr>
        <w:pStyle w:val="BulletLvl2"/>
        <w:numPr>
          <w:ilvl w:val="0"/>
          <w:numId w:val="3"/>
        </w:numPr>
        <w:tabs>
          <w:tab w:val="clear" w:pos="360"/>
        </w:tabs>
        <w:ind w:left="1080"/>
        <w:rPr>
          <w:ins w:id="424" w:author="Paus, Janette PEBA" w:date="2021-09-02T07:43:00Z"/>
        </w:rPr>
      </w:pPr>
      <w:ins w:id="425" w:author="Paus, Janette PEBA" w:date="2021-09-02T07:43:00Z">
        <w:r>
          <w:t>5 cm top margin to top of first address line</w:t>
        </w:r>
      </w:ins>
    </w:p>
    <w:p w14:paraId="009DCFCB" w14:textId="77777777" w:rsidR="00E36039" w:rsidRDefault="00E36039" w:rsidP="00E36039">
      <w:pPr>
        <w:pStyle w:val="BulletLvl2"/>
        <w:numPr>
          <w:ilvl w:val="0"/>
          <w:numId w:val="3"/>
        </w:numPr>
        <w:tabs>
          <w:tab w:val="clear" w:pos="360"/>
        </w:tabs>
        <w:ind w:left="1080"/>
        <w:rPr>
          <w:ins w:id="426" w:author="Paus, Janette PEBA" w:date="2021-09-02T07:43:00Z"/>
        </w:rPr>
      </w:pPr>
      <w:ins w:id="427" w:author="Paus, Janette PEBA" w:date="2021-09-02T07:43:00Z">
        <w:r>
          <w:t>1.6 cm top margin to Public Employee Pension Plan address logo</w:t>
        </w:r>
      </w:ins>
    </w:p>
    <w:p w14:paraId="41394F3A" w14:textId="77777777" w:rsidR="00E36039" w:rsidRDefault="00E36039" w:rsidP="00E36039">
      <w:pPr>
        <w:pStyle w:val="BulletLvl2"/>
        <w:numPr>
          <w:ilvl w:val="0"/>
          <w:numId w:val="3"/>
        </w:numPr>
        <w:tabs>
          <w:tab w:val="clear" w:pos="360"/>
        </w:tabs>
        <w:ind w:left="1080"/>
        <w:rPr>
          <w:ins w:id="428" w:author="Paus, Janette PEBA" w:date="2021-09-02T07:43:00Z"/>
        </w:rPr>
      </w:pPr>
      <w:ins w:id="429" w:author="Paus, Janette PEBA" w:date="2021-09-02T07:43:00Z">
        <w:r>
          <w:lastRenderedPageBreak/>
          <w:t>1.3 cm right margin</w:t>
        </w:r>
      </w:ins>
    </w:p>
    <w:p w14:paraId="4EA12B8D" w14:textId="77777777" w:rsidR="00E36039" w:rsidRPr="009A7F77" w:rsidRDefault="00E36039" w:rsidP="00E36039">
      <w:pPr>
        <w:rPr>
          <w:ins w:id="430" w:author="Paus, Janette PEBA" w:date="2021-09-02T07:43:00Z"/>
        </w:rPr>
      </w:pPr>
    </w:p>
    <w:p w14:paraId="1810B078" w14:textId="77777777" w:rsidR="00E36039" w:rsidRDefault="00E36039" w:rsidP="00E36039">
      <w:pPr>
        <w:rPr>
          <w:ins w:id="431" w:author="Paus, Janette PEBA" w:date="2021-09-02T07:43:00Z"/>
        </w:rPr>
      </w:pPr>
      <w:ins w:id="432" w:author="Paus, Janette PEBA" w:date="2021-09-02T07:43:00Z">
        <w:r w:rsidRPr="0014115D">
          <w:rPr>
            <w:b/>
            <w:bCs/>
          </w:rPr>
          <w:t>IMPORTANT NOTE:</w:t>
        </w:r>
        <w:r>
          <w:t xml:space="preserve"> JEA has no control over variances in these measurements introduced by how BI renders a PDF, how a PDF may print from Adobe or a web browser, or by printer settings. </w:t>
        </w:r>
      </w:ins>
    </w:p>
    <w:p w14:paraId="534EA2D1" w14:textId="77777777" w:rsidR="00E36039" w:rsidRDefault="00E36039" w:rsidP="00E36039">
      <w:pPr>
        <w:rPr>
          <w:ins w:id="433" w:author="Paus, Janette PEBA" w:date="2021-09-02T07:43:00Z"/>
        </w:rPr>
      </w:pPr>
    </w:p>
    <w:p w14:paraId="0AC900C0" w14:textId="77777777" w:rsidR="00E36039" w:rsidRPr="00804CA6" w:rsidRDefault="00E36039" w:rsidP="00E36039">
      <w:pPr>
        <w:rPr>
          <w:ins w:id="434" w:author="Paus, Janette PEBA" w:date="2021-09-02T07:43:00Z"/>
        </w:rPr>
      </w:pPr>
      <w:ins w:id="435" w:author="Paus, Janette PEBA" w:date="2021-09-02T07:43:00Z">
        <w:r w:rsidRPr="00D00429">
          <w:rPr>
            <w:b/>
          </w:rPr>
          <w:t>PEBA Reply</w:t>
        </w:r>
        <w:r>
          <w:t>- We agree with this statement in principle.  However, any final testing and sign off will be performed on PEBA printers and if adjustments are required, then we would need JEA to adjust to ensure copies coming off the PEBA printers are fitting in the envelopes properly.</w:t>
        </w:r>
      </w:ins>
    </w:p>
    <w:p w14:paraId="4E9B8B63" w14:textId="5FE71337" w:rsidR="00804CA6" w:rsidRPr="00804CA6" w:rsidDel="00E36039" w:rsidRDefault="00804CA6" w:rsidP="00804CA6">
      <w:pPr>
        <w:rPr>
          <w:del w:id="436" w:author="Paus, Janette PEBA" w:date="2021-09-02T07:43:00Z"/>
        </w:rPr>
      </w:pPr>
      <w:del w:id="437" w:author="Paus, Janette PEBA" w:date="2021-09-02T07:43:00Z">
        <w:r w:rsidDel="00E36039">
          <w:delText xml:space="preserve">The following standards have been established by PEBA </w:delText>
        </w:r>
        <w:r w:rsidR="00D65C79" w:rsidDel="00E36039">
          <w:delText xml:space="preserve">Education and Engagement </w:delText>
        </w:r>
        <w:r w:rsidDel="00E36039">
          <w:delText xml:space="preserve"> Branch and must be followed in the design and build of the letter: </w:delText>
        </w:r>
        <w:bookmarkStart w:id="438" w:name="_Toc81550070"/>
        <w:bookmarkStart w:id="439" w:name="_Toc83129243"/>
        <w:bookmarkStart w:id="440" w:name="_Toc85780064"/>
        <w:bookmarkStart w:id="441" w:name="_Toc86234581"/>
        <w:bookmarkStart w:id="442" w:name="_Toc86925607"/>
        <w:bookmarkEnd w:id="438"/>
        <w:bookmarkEnd w:id="439"/>
        <w:bookmarkEnd w:id="440"/>
        <w:bookmarkEnd w:id="441"/>
        <w:bookmarkEnd w:id="442"/>
      </w:del>
    </w:p>
    <w:p w14:paraId="09359B47" w14:textId="0A82220B" w:rsidR="00375791" w:rsidDel="00E36039" w:rsidRDefault="00375791" w:rsidP="00375791">
      <w:pPr>
        <w:pStyle w:val="ListParagraph"/>
        <w:numPr>
          <w:ilvl w:val="0"/>
          <w:numId w:val="28"/>
        </w:numPr>
        <w:rPr>
          <w:del w:id="443" w:author="Paus, Janette PEBA" w:date="2021-09-02T07:43:00Z"/>
        </w:rPr>
      </w:pPr>
      <w:del w:id="444" w:author="Paus, Janette PEBA" w:date="2021-09-02T07:43:00Z">
        <w:r w:rsidDel="00E36039">
          <w:delText xml:space="preserve">PEPP letterhead (header and footer) will be incorporated into the letter layout in pantones 295, 375, 7562. These same colours may be used within the body of the materials as well. </w:delText>
        </w:r>
        <w:r w:rsidR="00D65C79" w:rsidDel="00E36039">
          <w:delText>A c</w:delText>
        </w:r>
        <w:r w:rsidR="002D77EE" w:rsidRPr="00D65C79" w:rsidDel="00E36039">
          <w:delText xml:space="preserve">opy of </w:delText>
        </w:r>
        <w:r w:rsidR="00D65C79" w:rsidDel="00E36039">
          <w:delText xml:space="preserve">the </w:delText>
        </w:r>
        <w:r w:rsidR="00B84C6E" w:rsidRPr="00D65C79" w:rsidDel="00E36039">
          <w:delText xml:space="preserve">Letter </w:delText>
        </w:r>
        <w:r w:rsidR="0023005A" w:rsidDel="00E36039">
          <w:delText>Guidelines document</w:delText>
        </w:r>
        <w:r w:rsidR="002D77EE" w:rsidRPr="00D65C79" w:rsidDel="00E36039">
          <w:delText xml:space="preserve"> </w:delText>
        </w:r>
        <w:r w:rsidR="00D65C79" w:rsidDel="00E36039">
          <w:delText>is</w:delText>
        </w:r>
        <w:r w:rsidR="00B84C6E" w:rsidRPr="00D65C79" w:rsidDel="00E36039">
          <w:delText xml:space="preserve"> attached to this requirements document as Appendix “</w:delText>
        </w:r>
        <w:r w:rsidR="00FD249A" w:rsidDel="00E36039">
          <w:delText>B</w:delText>
        </w:r>
        <w:r w:rsidR="00B84C6E" w:rsidRPr="00D65C79" w:rsidDel="00E36039">
          <w:delText>”</w:delText>
        </w:r>
        <w:r w:rsidR="002D77EE" w:rsidRPr="00D65C79" w:rsidDel="00E36039">
          <w:delText>.</w:delText>
        </w:r>
        <w:bookmarkStart w:id="445" w:name="_Toc81550071"/>
        <w:bookmarkStart w:id="446" w:name="_Toc83129244"/>
        <w:bookmarkStart w:id="447" w:name="_Toc85780065"/>
        <w:bookmarkStart w:id="448" w:name="_Toc86234582"/>
        <w:bookmarkStart w:id="449" w:name="_Toc86925608"/>
        <w:bookmarkEnd w:id="445"/>
        <w:bookmarkEnd w:id="446"/>
        <w:bookmarkEnd w:id="447"/>
        <w:bookmarkEnd w:id="448"/>
        <w:bookmarkEnd w:id="449"/>
      </w:del>
    </w:p>
    <w:p w14:paraId="211921BF" w14:textId="425074F0" w:rsidR="00C97D60" w:rsidDel="00E36039" w:rsidRDefault="00C97D60" w:rsidP="00C97D60">
      <w:pPr>
        <w:pStyle w:val="ListParagraph"/>
        <w:numPr>
          <w:ilvl w:val="0"/>
          <w:numId w:val="28"/>
        </w:numPr>
        <w:rPr>
          <w:del w:id="450" w:author="Paus, Janette PEBA" w:date="2021-09-02T07:43:00Z"/>
        </w:rPr>
      </w:pPr>
      <w:del w:id="451" w:author="Paus, Janette PEBA" w:date="2021-09-02T07:43:00Z">
        <w:r w:rsidDel="00E36039">
          <w:delText>Public Employes Pension Plan on the right in the header is Calibri bold 12 pantone 295"</w:delText>
        </w:r>
        <w:bookmarkStart w:id="452" w:name="_Toc81550072"/>
        <w:bookmarkStart w:id="453" w:name="_Toc83129245"/>
        <w:bookmarkStart w:id="454" w:name="_Toc85780066"/>
        <w:bookmarkStart w:id="455" w:name="_Toc86234583"/>
        <w:bookmarkStart w:id="456" w:name="_Toc86925609"/>
        <w:bookmarkEnd w:id="452"/>
        <w:bookmarkEnd w:id="453"/>
        <w:bookmarkEnd w:id="454"/>
        <w:bookmarkEnd w:id="455"/>
        <w:bookmarkEnd w:id="456"/>
      </w:del>
    </w:p>
    <w:p w14:paraId="5C307207" w14:textId="3F200DE3" w:rsidR="00C97D60" w:rsidDel="00E36039" w:rsidRDefault="00C97D60" w:rsidP="00C97D60">
      <w:pPr>
        <w:pStyle w:val="ListParagraph"/>
        <w:numPr>
          <w:ilvl w:val="0"/>
          <w:numId w:val="28"/>
        </w:numPr>
        <w:rPr>
          <w:del w:id="457" w:author="Paus, Janette PEBA" w:date="2021-09-02T07:43:00Z"/>
        </w:rPr>
      </w:pPr>
      <w:del w:id="458" w:author="Paus, Janette PEBA" w:date="2021-09-02T07:43:00Z">
        <w:r w:rsidDel="00E36039">
          <w:delText>Address is Calibri light 11- address is 110 -1801 Hamilton Street pantone 375"</w:delText>
        </w:r>
        <w:bookmarkStart w:id="459" w:name="_Toc81550073"/>
        <w:bookmarkStart w:id="460" w:name="_Toc83129246"/>
        <w:bookmarkStart w:id="461" w:name="_Toc85780067"/>
        <w:bookmarkStart w:id="462" w:name="_Toc86234584"/>
        <w:bookmarkStart w:id="463" w:name="_Toc86925610"/>
        <w:bookmarkEnd w:id="459"/>
        <w:bookmarkEnd w:id="460"/>
        <w:bookmarkEnd w:id="461"/>
        <w:bookmarkEnd w:id="462"/>
        <w:bookmarkEnd w:id="463"/>
      </w:del>
    </w:p>
    <w:p w14:paraId="499367FC" w14:textId="0D84E5DD" w:rsidR="00C97D60" w:rsidDel="00E36039" w:rsidRDefault="00C97D60" w:rsidP="00C97D60">
      <w:pPr>
        <w:pStyle w:val="ListParagraph"/>
        <w:numPr>
          <w:ilvl w:val="0"/>
          <w:numId w:val="28"/>
        </w:numPr>
        <w:rPr>
          <w:del w:id="464" w:author="Paus, Janette PEBA" w:date="2021-09-02T07:43:00Z"/>
        </w:rPr>
      </w:pPr>
      <w:del w:id="465" w:author="Paus, Janette PEBA" w:date="2021-09-02T07:43:00Z">
        <w:r w:rsidDel="00E36039">
          <w:delText>Registration number when it is shown should be Calibri light 9 and black"</w:delText>
        </w:r>
        <w:bookmarkStart w:id="466" w:name="_Toc81550074"/>
        <w:bookmarkStart w:id="467" w:name="_Toc83129247"/>
        <w:bookmarkStart w:id="468" w:name="_Toc85780068"/>
        <w:bookmarkStart w:id="469" w:name="_Toc86234585"/>
        <w:bookmarkStart w:id="470" w:name="_Toc86925611"/>
        <w:bookmarkEnd w:id="466"/>
        <w:bookmarkEnd w:id="467"/>
        <w:bookmarkEnd w:id="468"/>
        <w:bookmarkEnd w:id="469"/>
        <w:bookmarkEnd w:id="470"/>
      </w:del>
    </w:p>
    <w:p w14:paraId="17BABD8C" w14:textId="7C9FF3AC" w:rsidR="00AF4102" w:rsidDel="00E36039" w:rsidRDefault="00AF4102" w:rsidP="00AF4102">
      <w:pPr>
        <w:pStyle w:val="ListParagraph"/>
        <w:numPr>
          <w:ilvl w:val="0"/>
          <w:numId w:val="28"/>
        </w:numPr>
        <w:rPr>
          <w:ins w:id="471" w:author="Butts, Cheryl PEBA" w:date="2021-06-09T10:00:00Z"/>
          <w:del w:id="472" w:author="Paus, Janette PEBA" w:date="2021-09-02T07:43:00Z"/>
        </w:rPr>
      </w:pPr>
      <w:ins w:id="473" w:author="Butts, Cheryl PEBA" w:date="2021-06-09T10:00:00Z">
        <w:del w:id="474" w:author="Paus, Janette PEBA" w:date="2021-09-02T07:43:00Z">
          <w:r w:rsidDel="00E36039">
            <w:delText>Two spaces between province and postal code</w:delText>
          </w:r>
        </w:del>
      </w:ins>
      <w:ins w:id="475" w:author="Butts, Cheryl PEBA" w:date="2021-06-09T10:01:00Z">
        <w:del w:id="476" w:author="Paus, Janette PEBA" w:date="2021-09-02T07:43:00Z">
          <w:r w:rsidDel="00E36039">
            <w:delText xml:space="preserve"> in all addresses</w:delText>
          </w:r>
        </w:del>
      </w:ins>
      <w:bookmarkStart w:id="477" w:name="_Toc81550075"/>
      <w:bookmarkStart w:id="478" w:name="_Toc83129248"/>
      <w:bookmarkStart w:id="479" w:name="_Toc85780069"/>
      <w:bookmarkStart w:id="480" w:name="_Toc86234586"/>
      <w:bookmarkStart w:id="481" w:name="_Toc86925612"/>
      <w:bookmarkEnd w:id="477"/>
      <w:bookmarkEnd w:id="478"/>
      <w:bookmarkEnd w:id="479"/>
      <w:bookmarkEnd w:id="480"/>
      <w:bookmarkEnd w:id="481"/>
    </w:p>
    <w:p w14:paraId="693AE72F" w14:textId="4205CCC4" w:rsidR="00AF4102" w:rsidDel="00E36039" w:rsidRDefault="00AF4102" w:rsidP="00AF4102">
      <w:pPr>
        <w:pStyle w:val="ListParagraph"/>
        <w:numPr>
          <w:ilvl w:val="0"/>
          <w:numId w:val="28"/>
        </w:numPr>
        <w:rPr>
          <w:del w:id="482" w:author="Paus, Janette PEBA" w:date="2021-09-02T07:43:00Z"/>
          <w:moveTo w:id="483" w:author="Butts, Cheryl PEBA" w:date="2021-06-09T10:03:00Z"/>
        </w:rPr>
      </w:pPr>
      <w:moveToRangeStart w:id="484" w:author="Butts, Cheryl PEBA" w:date="2021-06-09T10:03:00Z" w:name="move74125444"/>
      <w:moveTo w:id="485" w:author="Butts, Cheryl PEBA" w:date="2021-06-09T10:03:00Z">
        <w:del w:id="486" w:author="Paus, Janette PEBA" w:date="2021-09-02T07:43:00Z">
          <w:r w:rsidDel="00E36039">
            <w:delText xml:space="preserve">Names </w:delText>
          </w:r>
        </w:del>
      </w:moveTo>
      <w:ins w:id="487" w:author="Britton, Sheryl PEBA" w:date="2021-06-15T13:17:00Z">
        <w:del w:id="488" w:author="Paus, Janette PEBA" w:date="2021-09-02T07:43:00Z">
          <w:r w:rsidR="00485721" w:rsidDel="00E36039">
            <w:delText xml:space="preserve">in the address block are </w:delText>
          </w:r>
        </w:del>
      </w:ins>
      <w:moveTo w:id="489" w:author="Butts, Cheryl PEBA" w:date="2021-06-09T10:03:00Z">
        <w:del w:id="490" w:author="Paus, Janette PEBA" w:date="2021-09-02T07:43:00Z">
          <w:r w:rsidDel="00E36039">
            <w:delText>to be Upper Case</w:delText>
          </w:r>
          <w:bookmarkStart w:id="491" w:name="_Toc81550076"/>
          <w:bookmarkStart w:id="492" w:name="_Toc83129249"/>
          <w:bookmarkStart w:id="493" w:name="_Toc85780070"/>
          <w:bookmarkStart w:id="494" w:name="_Toc86234587"/>
          <w:bookmarkStart w:id="495" w:name="_Toc86925613"/>
          <w:bookmarkEnd w:id="491"/>
          <w:bookmarkEnd w:id="492"/>
          <w:bookmarkEnd w:id="493"/>
          <w:bookmarkEnd w:id="494"/>
          <w:bookmarkEnd w:id="495"/>
        </w:del>
      </w:moveTo>
    </w:p>
    <w:p w14:paraId="13C3D29D" w14:textId="12126101" w:rsidR="00AF4102" w:rsidDel="00E36039" w:rsidRDefault="00AF4102" w:rsidP="00AF4102">
      <w:pPr>
        <w:pStyle w:val="ListParagraph"/>
        <w:numPr>
          <w:ilvl w:val="0"/>
          <w:numId w:val="28"/>
        </w:numPr>
        <w:rPr>
          <w:ins w:id="496" w:author="Britton, Sheryl PEBA" w:date="2021-06-15T13:25:00Z"/>
          <w:del w:id="497" w:author="Paus, Janette PEBA" w:date="2021-09-02T07:43:00Z"/>
        </w:rPr>
      </w:pPr>
      <w:moveTo w:id="498" w:author="Butts, Cheryl PEBA" w:date="2021-06-09T10:03:00Z">
        <w:del w:id="499" w:author="Paus, Janette PEBA" w:date="2021-09-02T07:43:00Z">
          <w:r w:rsidDel="00E36039">
            <w:delText xml:space="preserve">Addresses are to be Upper Case </w:delText>
          </w:r>
        </w:del>
      </w:moveTo>
      <w:bookmarkStart w:id="500" w:name="_Toc81550077"/>
      <w:bookmarkStart w:id="501" w:name="_Toc83129250"/>
      <w:bookmarkStart w:id="502" w:name="_Toc85780071"/>
      <w:bookmarkStart w:id="503" w:name="_Toc86234588"/>
      <w:bookmarkStart w:id="504" w:name="_Toc86925614"/>
      <w:bookmarkEnd w:id="500"/>
      <w:bookmarkEnd w:id="501"/>
      <w:bookmarkEnd w:id="502"/>
      <w:bookmarkEnd w:id="503"/>
      <w:bookmarkEnd w:id="504"/>
    </w:p>
    <w:p w14:paraId="12458A09" w14:textId="7A01B1CA" w:rsidR="008F4257" w:rsidDel="00E36039" w:rsidRDefault="008F4257" w:rsidP="00AF4102">
      <w:pPr>
        <w:pStyle w:val="ListParagraph"/>
        <w:numPr>
          <w:ilvl w:val="0"/>
          <w:numId w:val="28"/>
        </w:numPr>
        <w:rPr>
          <w:del w:id="505" w:author="Paus, Janette PEBA" w:date="2021-09-02T07:43:00Z"/>
          <w:moveTo w:id="506" w:author="Butts, Cheryl PEBA" w:date="2021-06-09T10:03:00Z"/>
        </w:rPr>
      </w:pPr>
      <w:ins w:id="507" w:author="Britton, Sheryl PEBA" w:date="2021-06-15T13:25:00Z">
        <w:del w:id="508" w:author="Paus, Janette PEBA" w:date="2021-09-02T07:43:00Z">
          <w:r w:rsidDel="00E36039">
            <w:delText xml:space="preserve">If an address is within Canada, do not display country.  </w:delText>
          </w:r>
        </w:del>
      </w:ins>
      <w:bookmarkStart w:id="509" w:name="_Toc81550078"/>
      <w:bookmarkStart w:id="510" w:name="_Toc83129251"/>
      <w:bookmarkStart w:id="511" w:name="_Toc85780072"/>
      <w:bookmarkStart w:id="512" w:name="_Toc86234589"/>
      <w:bookmarkStart w:id="513" w:name="_Toc86925615"/>
      <w:bookmarkEnd w:id="509"/>
      <w:bookmarkEnd w:id="510"/>
      <w:bookmarkEnd w:id="511"/>
      <w:bookmarkEnd w:id="512"/>
      <w:bookmarkEnd w:id="513"/>
    </w:p>
    <w:moveToRangeEnd w:id="484"/>
    <w:p w14:paraId="37090889" w14:textId="28509D72" w:rsidR="00C97D60" w:rsidDel="00E36039" w:rsidRDefault="007F2200" w:rsidP="007F2200">
      <w:pPr>
        <w:pStyle w:val="ListParagraph"/>
        <w:numPr>
          <w:ilvl w:val="0"/>
          <w:numId w:val="28"/>
        </w:numPr>
        <w:rPr>
          <w:del w:id="514" w:author="Paus, Janette PEBA" w:date="2021-09-02T07:43:00Z"/>
        </w:rPr>
      </w:pPr>
      <w:ins w:id="515" w:author="Butts, Cheryl PEBA" w:date="2021-06-09T11:13:00Z">
        <w:del w:id="516" w:author="Paus, Janette PEBA" w:date="2021-09-02T07:43:00Z">
          <w:r w:rsidDel="00E36039">
            <w:delText xml:space="preserve">General text is all </w:delText>
          </w:r>
        </w:del>
      </w:ins>
      <w:del w:id="517" w:author="Paus, Janette PEBA" w:date="2021-09-02T07:43:00Z">
        <w:r w:rsidR="00C97D60" w:rsidDel="00E36039">
          <w:delText xml:space="preserve">Font Calibri light </w:delText>
        </w:r>
      </w:del>
      <w:ins w:id="518" w:author="Butts, Cheryl PEBA" w:date="2021-06-09T11:13:00Z">
        <w:del w:id="519" w:author="Paus, Janette PEBA" w:date="2021-09-02T07:43:00Z">
          <w:r w:rsidDel="00E36039">
            <w:delText>11</w:delText>
          </w:r>
        </w:del>
      </w:ins>
      <w:del w:id="520" w:author="Paus, Janette PEBA" w:date="2021-09-02T07:43:00Z">
        <w:r w:rsidR="00C97D60" w:rsidDel="00E36039">
          <w:delText>"</w:delText>
        </w:r>
        <w:bookmarkStart w:id="521" w:name="_Toc81550079"/>
        <w:bookmarkStart w:id="522" w:name="_Toc83129252"/>
        <w:bookmarkStart w:id="523" w:name="_Toc85780073"/>
        <w:bookmarkStart w:id="524" w:name="_Toc86234590"/>
        <w:bookmarkStart w:id="525" w:name="_Toc86925616"/>
        <w:bookmarkEnd w:id="521"/>
        <w:bookmarkEnd w:id="522"/>
        <w:bookmarkEnd w:id="523"/>
        <w:bookmarkEnd w:id="524"/>
        <w:bookmarkEnd w:id="525"/>
      </w:del>
    </w:p>
    <w:p w14:paraId="04F0F506" w14:textId="12EF5848" w:rsidR="00485721" w:rsidDel="00E36039" w:rsidRDefault="00C97D60" w:rsidP="00485721">
      <w:pPr>
        <w:pStyle w:val="ListParagraph"/>
        <w:numPr>
          <w:ilvl w:val="0"/>
          <w:numId w:val="28"/>
        </w:numPr>
        <w:rPr>
          <w:ins w:id="526" w:author="Britton, Sheryl PEBA" w:date="2021-06-15T13:21:00Z"/>
          <w:del w:id="527" w:author="Paus, Janette PEBA" w:date="2021-09-02T07:43:00Z"/>
        </w:rPr>
      </w:pPr>
      <w:del w:id="528" w:author="Paus, Janette PEBA" w:date="2021-09-02T07:43:00Z">
        <w:r w:rsidDel="00E36039">
          <w:delText>Font size 1</w:delText>
        </w:r>
      </w:del>
      <w:ins w:id="529" w:author="Butts, Cheryl PEBA" w:date="2021-06-09T09:49:00Z">
        <w:del w:id="530" w:author="Paus, Janette PEBA" w:date="2021-09-02T07:43:00Z">
          <w:r w:rsidR="00E14417" w:rsidDel="00E36039">
            <w:delText>1</w:delText>
          </w:r>
        </w:del>
      </w:ins>
      <w:del w:id="531" w:author="Paus, Janette PEBA" w:date="2021-09-02T07:43:00Z">
        <w:r w:rsidDel="00E36039">
          <w:delText xml:space="preserve">2 for text, smaller within tables – </w:delText>
        </w:r>
      </w:del>
      <w:ins w:id="532" w:author="Butts, Cheryl PEBA" w:date="2021-06-09T11:13:00Z">
        <w:del w:id="533" w:author="Paus, Janette PEBA" w:date="2021-09-02T07:43:00Z">
          <w:r w:rsidR="007F2200" w:rsidDel="00E36039">
            <w:delText>text within t</w:delText>
          </w:r>
        </w:del>
      </w:ins>
      <w:del w:id="534" w:author="Paus, Janette PEBA" w:date="2021-09-02T07:43:00Z">
        <w:r w:rsidDel="00E36039">
          <w:delText xml:space="preserve">Tables can be 9 or 10 (Note- no smaller than 11 </w:delText>
        </w:r>
      </w:del>
      <w:ins w:id="535" w:author="Butts, Cheryl PEBA" w:date="2021-06-09T10:58:00Z">
        <w:del w:id="536" w:author="Paus, Janette PEBA" w:date="2021-09-02T07:43:00Z">
          <w:r w:rsidR="00D3606F" w:rsidDel="00E36039">
            <w:delText>9</w:delText>
          </w:r>
        </w:del>
      </w:ins>
      <w:ins w:id="537" w:author="Butts, Cheryl PEBA" w:date="2021-06-09T10:57:00Z">
        <w:del w:id="538" w:author="Paus, Janette PEBA" w:date="2021-09-02T07:43:00Z">
          <w:r w:rsidR="00D3606F" w:rsidDel="00E36039">
            <w:delText xml:space="preserve"> </w:delText>
          </w:r>
        </w:del>
      </w:ins>
      <w:del w:id="539" w:author="Paus, Janette PEBA" w:date="2021-09-02T07:43:00Z">
        <w:r w:rsidDel="00E36039">
          <w:delText xml:space="preserve">no larger than 12 </w:delText>
        </w:r>
      </w:del>
      <w:ins w:id="540" w:author="Butts, Cheryl PEBA" w:date="2021-06-09T10:58:00Z">
        <w:del w:id="541" w:author="Paus, Janette PEBA" w:date="2021-09-02T07:43:00Z">
          <w:r w:rsidR="00D3606F" w:rsidDel="00E36039">
            <w:delText xml:space="preserve">11 </w:delText>
          </w:r>
        </w:del>
      </w:ins>
      <w:del w:id="542" w:author="Paus, Janette PEBA" w:date="2021-09-02T07:43:00Z">
        <w:r w:rsidDel="00E36039">
          <w:delText>depending upon what will fit on the page properly)"</w:delText>
        </w:r>
      </w:del>
      <w:ins w:id="543" w:author="Britton, Sheryl PEBA" w:date="2021-05-28T07:52:00Z">
        <w:del w:id="544" w:author="Paus, Janette PEBA" w:date="2021-09-02T07:43:00Z">
          <w:r w:rsidR="00131A60" w:rsidDel="00E36039">
            <w:delText xml:space="preserve"> </w:delText>
          </w:r>
        </w:del>
      </w:ins>
      <w:moveToRangeStart w:id="545" w:author="Britton, Sheryl PEBA" w:date="2021-05-28T07:52:00Z" w:name="move73080787"/>
      <w:moveTo w:id="546" w:author="Britton, Sheryl PEBA" w:date="2021-05-28T07:52:00Z">
        <w:del w:id="547" w:author="Paus, Janette PEBA" w:date="2021-09-02T07:43:00Z">
          <w:r w:rsidR="00131A60" w:rsidDel="00E36039">
            <w:delText>Within tables. Tables are full margin width of page, Calibri 10 font, top row is Pantone 295</w:delText>
          </w:r>
        </w:del>
      </w:moveTo>
      <w:ins w:id="548" w:author="Butts, Cheryl PEBA" w:date="2021-06-09T10:57:00Z">
        <w:del w:id="549" w:author="Paus, Janette PEBA" w:date="2021-09-02T07:43:00Z">
          <w:r w:rsidR="00D3606F" w:rsidDel="00E36039">
            <w:delText xml:space="preserve"> size 12</w:delText>
          </w:r>
        </w:del>
      </w:ins>
      <w:moveTo w:id="550" w:author="Britton, Sheryl PEBA" w:date="2021-05-28T07:52:00Z">
        <w:del w:id="551" w:author="Paus, Janette PEBA" w:date="2021-09-02T07:43:00Z">
          <w:r w:rsidR="00131A60" w:rsidDel="00E36039">
            <w:delText>, headings are bold and white within top row, headings over alpha columns are left aligned, headings over numeric columns are right aligned, rows alternate between blue (Pantone 295 @ 35%) and no colour. Dates within tables are currently not abbreviated.</w:delText>
          </w:r>
        </w:del>
      </w:moveTo>
      <w:ins w:id="552" w:author="Britton, Sheryl PEBA" w:date="2021-06-15T13:21:00Z">
        <w:del w:id="553" w:author="Paus, Janette PEBA" w:date="2021-09-02T07:43:00Z">
          <w:r w:rsidR="00485721" w:rsidDel="00E36039">
            <w:delText>. Data under the headings are also aligned as per the headings.</w:delText>
          </w:r>
          <w:bookmarkStart w:id="554" w:name="_Toc81550080"/>
          <w:bookmarkStart w:id="555" w:name="_Toc83129253"/>
          <w:bookmarkStart w:id="556" w:name="_Toc85780074"/>
          <w:bookmarkStart w:id="557" w:name="_Toc86234591"/>
          <w:bookmarkStart w:id="558" w:name="_Toc86925617"/>
          <w:bookmarkEnd w:id="554"/>
          <w:bookmarkEnd w:id="555"/>
          <w:bookmarkEnd w:id="556"/>
          <w:bookmarkEnd w:id="557"/>
          <w:bookmarkEnd w:id="558"/>
        </w:del>
      </w:ins>
    </w:p>
    <w:p w14:paraId="05E83496" w14:textId="57D178E2" w:rsidR="00131A60" w:rsidRPr="0083437C" w:rsidDel="00E36039" w:rsidRDefault="00CC4185" w:rsidP="007F2200">
      <w:pPr>
        <w:pStyle w:val="ListParagraph"/>
        <w:numPr>
          <w:ilvl w:val="0"/>
          <w:numId w:val="28"/>
        </w:numPr>
        <w:rPr>
          <w:del w:id="559" w:author="Paus, Janette PEBA" w:date="2021-09-02T07:43:00Z"/>
          <w:moveTo w:id="560" w:author="Britton, Sheryl PEBA" w:date="2021-05-28T07:52:00Z"/>
        </w:rPr>
      </w:pPr>
      <w:ins w:id="561" w:author="Britton, Sheryl PEBA" w:date="2021-06-10T17:08:00Z">
        <w:del w:id="562" w:author="Paus, Janette PEBA" w:date="2021-09-02T07:43:00Z">
          <w:r w:rsidDel="00E36039">
            <w:delText xml:space="preserve"> PEBA acknowledges that </w:delText>
          </w:r>
          <w:r w:rsidR="00BA6175" w:rsidDel="00E36039">
            <w:delText>letters are generated by PENFAX as size 11 and there</w:delText>
          </w:r>
        </w:del>
      </w:ins>
      <w:ins w:id="563" w:author="Britton, Sheryl PEBA" w:date="2021-06-10T17:09:00Z">
        <w:del w:id="564" w:author="Paus, Janette PEBA" w:date="2021-09-02T07:43:00Z">
          <w:r w:rsidR="00BA6175" w:rsidDel="00E36039">
            <w:delText>fore size 12 font may not be available.</w:delText>
          </w:r>
        </w:del>
      </w:ins>
      <w:bookmarkStart w:id="565" w:name="_Toc81550081"/>
      <w:bookmarkStart w:id="566" w:name="_Toc83129254"/>
      <w:bookmarkStart w:id="567" w:name="_Toc85780075"/>
      <w:bookmarkStart w:id="568" w:name="_Toc86234592"/>
      <w:bookmarkStart w:id="569" w:name="_Toc86925618"/>
      <w:bookmarkEnd w:id="565"/>
      <w:bookmarkEnd w:id="566"/>
      <w:bookmarkEnd w:id="567"/>
      <w:bookmarkEnd w:id="568"/>
      <w:bookmarkEnd w:id="569"/>
    </w:p>
    <w:moveToRangeEnd w:id="545"/>
    <w:p w14:paraId="072AC92F" w14:textId="04AEBBAD" w:rsidR="00C97D60" w:rsidDel="00E36039" w:rsidRDefault="00D3606F" w:rsidP="00131A60">
      <w:pPr>
        <w:pStyle w:val="ListParagraph"/>
        <w:numPr>
          <w:ilvl w:val="0"/>
          <w:numId w:val="28"/>
        </w:numPr>
        <w:rPr>
          <w:ins w:id="570" w:author="Butts, Cheryl PEBA" w:date="2021-06-09T11:12:00Z"/>
          <w:del w:id="571" w:author="Paus, Janette PEBA" w:date="2021-09-02T07:43:00Z"/>
        </w:rPr>
      </w:pPr>
      <w:ins w:id="572" w:author="Butts, Cheryl PEBA" w:date="2021-06-09T11:02:00Z">
        <w:del w:id="573" w:author="Paus, Janette PEBA" w:date="2021-09-02T07:43:00Z">
          <w:r w:rsidDel="00E36039">
            <w:delText>Calibri light 12 bold for sub section headings (term</w:delText>
          </w:r>
        </w:del>
      </w:ins>
      <w:ins w:id="574" w:author="Butts, Cheryl PEBA" w:date="2021-06-09T11:03:00Z">
        <w:del w:id="575" w:author="Paus, Janette PEBA" w:date="2021-09-02T07:43:00Z">
          <w:r w:rsidDel="00E36039">
            <w:delText xml:space="preserve"> options, death, retire opts)</w:delText>
          </w:r>
        </w:del>
      </w:ins>
      <w:bookmarkStart w:id="576" w:name="_Toc81550082"/>
      <w:bookmarkStart w:id="577" w:name="_Toc83129255"/>
      <w:bookmarkStart w:id="578" w:name="_Toc85780076"/>
      <w:bookmarkStart w:id="579" w:name="_Toc86234593"/>
      <w:bookmarkStart w:id="580" w:name="_Toc86925619"/>
      <w:bookmarkEnd w:id="576"/>
      <w:bookmarkEnd w:id="577"/>
      <w:bookmarkEnd w:id="578"/>
      <w:bookmarkEnd w:id="579"/>
      <w:bookmarkEnd w:id="580"/>
    </w:p>
    <w:p w14:paraId="4BCF1076" w14:textId="68ECF49F" w:rsidR="007F2200" w:rsidDel="00E36039" w:rsidRDefault="007F2200">
      <w:pPr>
        <w:pStyle w:val="ListParagraph"/>
        <w:numPr>
          <w:ilvl w:val="0"/>
          <w:numId w:val="28"/>
        </w:numPr>
        <w:rPr>
          <w:del w:id="581" w:author="Paus, Janette PEBA" w:date="2021-09-02T07:43:00Z"/>
        </w:rPr>
      </w:pPr>
      <w:ins w:id="582" w:author="Butts, Cheryl PEBA" w:date="2021-06-09T11:12:00Z">
        <w:del w:id="583" w:author="Paus, Janette PEBA" w:date="2021-09-02T07:43:00Z">
          <w:r w:rsidDel="00E36039">
            <w:delText>Calibri light 18 bold for form headings</w:delText>
          </w:r>
        </w:del>
      </w:ins>
      <w:bookmarkStart w:id="584" w:name="_Toc81550083"/>
      <w:bookmarkStart w:id="585" w:name="_Toc83129256"/>
      <w:bookmarkStart w:id="586" w:name="_Toc85780077"/>
      <w:bookmarkStart w:id="587" w:name="_Toc86234594"/>
      <w:bookmarkStart w:id="588" w:name="_Toc86925620"/>
      <w:bookmarkEnd w:id="584"/>
      <w:bookmarkEnd w:id="585"/>
      <w:bookmarkEnd w:id="586"/>
      <w:bookmarkEnd w:id="587"/>
      <w:bookmarkEnd w:id="588"/>
    </w:p>
    <w:p w14:paraId="7E445D10" w14:textId="04C73158" w:rsidR="00E42F5C" w:rsidDel="00E36039" w:rsidRDefault="00E42F5C" w:rsidP="00C97D60">
      <w:pPr>
        <w:pStyle w:val="ListParagraph"/>
        <w:numPr>
          <w:ilvl w:val="0"/>
          <w:numId w:val="28"/>
        </w:numPr>
        <w:rPr>
          <w:del w:id="589" w:author="Paus, Janette PEBA" w:date="2021-09-02T07:43:00Z"/>
        </w:rPr>
      </w:pPr>
      <w:del w:id="590" w:author="Paus, Janette PEBA" w:date="2021-09-02T07:43:00Z">
        <w:r w:rsidRPr="00E42F5C" w:rsidDel="00E36039">
          <w:delText>Font size 12 for text, smaller within tables – Tables can be 9 or 10 (Note- no smaller than 11 no larger than 12 depending upon what will fit on the page properly)"</w:delText>
        </w:r>
        <w:bookmarkStart w:id="591" w:name="_Toc81550084"/>
        <w:bookmarkStart w:id="592" w:name="_Toc83129257"/>
        <w:bookmarkStart w:id="593" w:name="_Toc85780078"/>
        <w:bookmarkStart w:id="594" w:name="_Toc86234595"/>
        <w:bookmarkStart w:id="595" w:name="_Toc86925621"/>
        <w:bookmarkEnd w:id="591"/>
        <w:bookmarkEnd w:id="592"/>
        <w:bookmarkEnd w:id="593"/>
        <w:bookmarkEnd w:id="594"/>
        <w:bookmarkEnd w:id="595"/>
      </w:del>
    </w:p>
    <w:p w14:paraId="59DF7103" w14:textId="29345DD0" w:rsidR="00387432" w:rsidDel="00E36039" w:rsidRDefault="00387432" w:rsidP="00387432">
      <w:pPr>
        <w:pStyle w:val="ListParagraph"/>
        <w:numPr>
          <w:ilvl w:val="0"/>
          <w:numId w:val="28"/>
        </w:numPr>
        <w:rPr>
          <w:del w:id="596" w:author="Paus, Janette PEBA" w:date="2021-09-02T07:43:00Z"/>
        </w:rPr>
      </w:pPr>
      <w:del w:id="597" w:author="Paus, Janette PEBA" w:date="2021-09-02T07:43:00Z">
        <w:r w:rsidDel="00E36039">
          <w:delText>PEPP Logo is 7/8” high x 1.5” wide</w:delText>
        </w:r>
        <w:bookmarkStart w:id="598" w:name="_Toc81550085"/>
        <w:bookmarkStart w:id="599" w:name="_Toc83129258"/>
        <w:bookmarkStart w:id="600" w:name="_Toc85780079"/>
        <w:bookmarkStart w:id="601" w:name="_Toc86234596"/>
        <w:bookmarkStart w:id="602" w:name="_Toc86925622"/>
        <w:bookmarkEnd w:id="598"/>
        <w:bookmarkEnd w:id="599"/>
        <w:bookmarkEnd w:id="600"/>
        <w:bookmarkEnd w:id="601"/>
        <w:bookmarkEnd w:id="602"/>
      </w:del>
    </w:p>
    <w:p w14:paraId="6BFF707B" w14:textId="662B7348" w:rsidR="00387432" w:rsidDel="00E36039" w:rsidRDefault="00387432" w:rsidP="00387432">
      <w:pPr>
        <w:pStyle w:val="ListParagraph"/>
        <w:numPr>
          <w:ilvl w:val="0"/>
          <w:numId w:val="28"/>
        </w:numPr>
        <w:rPr>
          <w:del w:id="603" w:author="Paus, Janette PEBA" w:date="2021-09-02T07:43:00Z"/>
        </w:rPr>
      </w:pPr>
      <w:del w:id="604" w:author="Paus, Janette PEBA" w:date="2021-09-02T07:43:00Z">
        <w:r w:rsidDel="00E36039">
          <w:delText>Public Employes Pension Plan on the right in the header is Calibri bold 12 pantone 295</w:delText>
        </w:r>
        <w:bookmarkStart w:id="605" w:name="_Toc81550086"/>
        <w:bookmarkStart w:id="606" w:name="_Toc83129259"/>
        <w:bookmarkStart w:id="607" w:name="_Toc85780080"/>
        <w:bookmarkStart w:id="608" w:name="_Toc86234597"/>
        <w:bookmarkStart w:id="609" w:name="_Toc86925623"/>
        <w:bookmarkEnd w:id="605"/>
        <w:bookmarkEnd w:id="606"/>
        <w:bookmarkEnd w:id="607"/>
        <w:bookmarkEnd w:id="608"/>
        <w:bookmarkEnd w:id="609"/>
      </w:del>
    </w:p>
    <w:p w14:paraId="418B0A35" w14:textId="389FDB59" w:rsidR="00387432" w:rsidDel="00E36039" w:rsidRDefault="00387432" w:rsidP="00387432">
      <w:pPr>
        <w:pStyle w:val="ListParagraph"/>
        <w:numPr>
          <w:ilvl w:val="0"/>
          <w:numId w:val="28"/>
        </w:numPr>
        <w:rPr>
          <w:del w:id="610" w:author="Paus, Janette PEBA" w:date="2021-09-02T07:43:00Z"/>
        </w:rPr>
      </w:pPr>
      <w:del w:id="611" w:author="Paus, Janette PEBA" w:date="2021-09-02T07:43:00Z">
        <w:r w:rsidDel="00E36039">
          <w:delText>Address is Calibri light 11- address is 110 -1801 Hamilton Street pantone 375</w:delText>
        </w:r>
        <w:bookmarkStart w:id="612" w:name="_Toc81550087"/>
        <w:bookmarkStart w:id="613" w:name="_Toc83129260"/>
        <w:bookmarkStart w:id="614" w:name="_Toc85780081"/>
        <w:bookmarkStart w:id="615" w:name="_Toc86234598"/>
        <w:bookmarkStart w:id="616" w:name="_Toc86925624"/>
        <w:bookmarkEnd w:id="612"/>
        <w:bookmarkEnd w:id="613"/>
        <w:bookmarkEnd w:id="614"/>
        <w:bookmarkEnd w:id="615"/>
        <w:bookmarkEnd w:id="616"/>
      </w:del>
    </w:p>
    <w:p w14:paraId="0E135FE9" w14:textId="34593EA2" w:rsidR="00387432" w:rsidDel="00E36039" w:rsidRDefault="00387432" w:rsidP="00387432">
      <w:pPr>
        <w:pStyle w:val="ListParagraph"/>
        <w:numPr>
          <w:ilvl w:val="0"/>
          <w:numId w:val="28"/>
        </w:numPr>
        <w:rPr>
          <w:del w:id="617" w:author="Paus, Janette PEBA" w:date="2021-09-02T07:43:00Z"/>
        </w:rPr>
      </w:pPr>
      <w:del w:id="618" w:author="Paus, Janette PEBA" w:date="2021-09-02T07:43:00Z">
        <w:r w:rsidDel="00E36039">
          <w:delText>Registration number when it is shown should be Calibri light 9 and black</w:delText>
        </w:r>
        <w:bookmarkStart w:id="619" w:name="_Toc81550088"/>
        <w:bookmarkStart w:id="620" w:name="_Toc83129261"/>
        <w:bookmarkStart w:id="621" w:name="_Toc85780082"/>
        <w:bookmarkStart w:id="622" w:name="_Toc86234599"/>
        <w:bookmarkStart w:id="623" w:name="_Toc86925625"/>
        <w:bookmarkEnd w:id="619"/>
        <w:bookmarkEnd w:id="620"/>
        <w:bookmarkEnd w:id="621"/>
        <w:bookmarkEnd w:id="622"/>
        <w:bookmarkEnd w:id="623"/>
      </w:del>
    </w:p>
    <w:p w14:paraId="5EE387D9" w14:textId="38C5CB47" w:rsidR="00387432" w:rsidDel="00E36039" w:rsidRDefault="00387432" w:rsidP="00387432">
      <w:pPr>
        <w:pStyle w:val="ListParagraph"/>
        <w:numPr>
          <w:ilvl w:val="0"/>
          <w:numId w:val="28"/>
        </w:numPr>
        <w:rPr>
          <w:del w:id="624" w:author="Paus, Janette PEBA" w:date="2021-09-02T07:43:00Z"/>
        </w:rPr>
      </w:pPr>
      <w:del w:id="625" w:author="Paus, Janette PEBA" w:date="2021-09-02T07:43:00Z">
        <w:r w:rsidDel="00E36039">
          <w:delText>Two spaces between province and postal code.</w:delText>
        </w:r>
        <w:bookmarkStart w:id="626" w:name="_Toc81550089"/>
        <w:bookmarkStart w:id="627" w:name="_Toc83129262"/>
        <w:bookmarkStart w:id="628" w:name="_Toc85780083"/>
        <w:bookmarkStart w:id="629" w:name="_Toc86234600"/>
        <w:bookmarkStart w:id="630" w:name="_Toc86925626"/>
        <w:bookmarkEnd w:id="626"/>
        <w:bookmarkEnd w:id="627"/>
        <w:bookmarkEnd w:id="628"/>
        <w:bookmarkEnd w:id="629"/>
        <w:bookmarkEnd w:id="630"/>
      </w:del>
    </w:p>
    <w:p w14:paraId="2BC981E2" w14:textId="7AE8ECBE" w:rsidR="00375791" w:rsidDel="00E36039" w:rsidRDefault="00375791" w:rsidP="00375791">
      <w:pPr>
        <w:pStyle w:val="ListParagraph"/>
        <w:numPr>
          <w:ilvl w:val="0"/>
          <w:numId w:val="28"/>
        </w:numPr>
        <w:rPr>
          <w:del w:id="631" w:author="Paus, Janette PEBA" w:date="2021-09-02T07:43:00Z"/>
        </w:rPr>
      </w:pPr>
      <w:del w:id="632" w:author="Paus, Janette PEBA" w:date="2021-09-02T07:43:00Z">
        <w:r w:rsidDel="00E36039">
          <w:delText>One space after a period</w:delText>
        </w:r>
        <w:bookmarkStart w:id="633" w:name="_Toc81550090"/>
        <w:bookmarkStart w:id="634" w:name="_Toc83129263"/>
        <w:bookmarkStart w:id="635" w:name="_Toc85780084"/>
        <w:bookmarkStart w:id="636" w:name="_Toc86234601"/>
        <w:bookmarkStart w:id="637" w:name="_Toc86925627"/>
        <w:bookmarkEnd w:id="633"/>
        <w:bookmarkEnd w:id="634"/>
        <w:bookmarkEnd w:id="635"/>
        <w:bookmarkEnd w:id="636"/>
        <w:bookmarkEnd w:id="637"/>
      </w:del>
    </w:p>
    <w:p w14:paraId="6C8885CD" w14:textId="28C18BDB" w:rsidR="00375791" w:rsidDel="00E36039" w:rsidRDefault="00375791" w:rsidP="00375791">
      <w:pPr>
        <w:pStyle w:val="ListParagraph"/>
        <w:numPr>
          <w:ilvl w:val="0"/>
          <w:numId w:val="28"/>
        </w:numPr>
        <w:rPr>
          <w:del w:id="638" w:author="Paus, Janette PEBA" w:date="2021-09-02T07:43:00Z"/>
        </w:rPr>
      </w:pPr>
      <w:del w:id="639" w:author="Paus, Janette PEBA" w:date="2021-09-02T07:43:00Z">
        <w:r w:rsidDel="00E36039">
          <w:delText>Margins:</w:delText>
        </w:r>
        <w:bookmarkStart w:id="640" w:name="_Toc81550091"/>
        <w:bookmarkStart w:id="641" w:name="_Toc83129264"/>
        <w:bookmarkStart w:id="642" w:name="_Toc85780085"/>
        <w:bookmarkStart w:id="643" w:name="_Toc86234602"/>
        <w:bookmarkStart w:id="644" w:name="_Toc86925628"/>
        <w:bookmarkEnd w:id="640"/>
        <w:bookmarkEnd w:id="641"/>
        <w:bookmarkEnd w:id="642"/>
        <w:bookmarkEnd w:id="643"/>
        <w:bookmarkEnd w:id="644"/>
      </w:del>
    </w:p>
    <w:p w14:paraId="4C820D59" w14:textId="580C9ADC" w:rsidR="00375791" w:rsidDel="00E36039" w:rsidRDefault="00375791">
      <w:pPr>
        <w:pStyle w:val="ListParagraph"/>
        <w:rPr>
          <w:del w:id="645" w:author="Paus, Janette PEBA" w:date="2021-09-02T07:43:00Z"/>
        </w:rPr>
        <w:pPrChange w:id="646" w:author="Britton, Sheryl PEBA" w:date="2021-06-15T13:19:00Z">
          <w:pPr>
            <w:pStyle w:val="ListParagraph"/>
            <w:numPr>
              <w:numId w:val="28"/>
            </w:numPr>
            <w:ind w:hanging="360"/>
          </w:pPr>
        </w:pPrChange>
      </w:pPr>
      <w:del w:id="647" w:author="Paus, Janette PEBA" w:date="2021-09-02T07:43:00Z">
        <w:r w:rsidDel="00E36039">
          <w:delText>Top of the logo is 1 cm from top of page and 2 cm from the left</w:delText>
        </w:r>
        <w:bookmarkStart w:id="648" w:name="_Toc81550092"/>
        <w:bookmarkStart w:id="649" w:name="_Toc83129265"/>
        <w:bookmarkStart w:id="650" w:name="_Toc85780086"/>
        <w:bookmarkStart w:id="651" w:name="_Toc86234603"/>
        <w:bookmarkStart w:id="652" w:name="_Toc86925629"/>
        <w:bookmarkEnd w:id="648"/>
        <w:bookmarkEnd w:id="649"/>
        <w:bookmarkEnd w:id="650"/>
        <w:bookmarkEnd w:id="651"/>
        <w:bookmarkEnd w:id="652"/>
      </w:del>
    </w:p>
    <w:p w14:paraId="3446DD2F" w14:textId="2F30F112" w:rsidR="00375791" w:rsidDel="00E36039" w:rsidRDefault="00375791" w:rsidP="00375791">
      <w:pPr>
        <w:pStyle w:val="ListParagraph"/>
        <w:numPr>
          <w:ilvl w:val="0"/>
          <w:numId w:val="28"/>
        </w:numPr>
        <w:rPr>
          <w:del w:id="653" w:author="Paus, Janette PEBA" w:date="2021-09-02T07:43:00Z"/>
        </w:rPr>
      </w:pPr>
      <w:del w:id="654" w:author="Paus, Janette PEBA" w:date="2021-09-02T07:43:00Z">
        <w:r w:rsidDel="00E36039">
          <w:delText>Body of the letter</w:delText>
        </w:r>
        <w:bookmarkStart w:id="655" w:name="_Toc81550093"/>
        <w:bookmarkStart w:id="656" w:name="_Toc83129266"/>
        <w:bookmarkStart w:id="657" w:name="_Toc85780087"/>
        <w:bookmarkStart w:id="658" w:name="_Toc86234604"/>
        <w:bookmarkStart w:id="659" w:name="_Toc86925630"/>
        <w:bookmarkEnd w:id="655"/>
        <w:bookmarkEnd w:id="656"/>
        <w:bookmarkEnd w:id="657"/>
        <w:bookmarkEnd w:id="658"/>
        <w:bookmarkEnd w:id="659"/>
      </w:del>
    </w:p>
    <w:p w14:paraId="1DA0235A" w14:textId="3CB2921C" w:rsidR="00375791" w:rsidDel="00E36039" w:rsidRDefault="00375791">
      <w:pPr>
        <w:pStyle w:val="ListParagraph"/>
        <w:rPr>
          <w:del w:id="660" w:author="Paus, Janette PEBA" w:date="2021-09-02T07:43:00Z"/>
        </w:rPr>
        <w:pPrChange w:id="661" w:author="Britton, Sheryl PEBA" w:date="2021-06-15T13:20:00Z">
          <w:pPr>
            <w:pStyle w:val="ListParagraph"/>
            <w:numPr>
              <w:numId w:val="28"/>
            </w:numPr>
            <w:ind w:hanging="360"/>
          </w:pPr>
        </w:pPrChange>
      </w:pPr>
      <w:del w:id="662" w:author="Paus, Janette PEBA" w:date="2021-09-02T07:43:00Z">
        <w:r w:rsidDel="00E36039">
          <w:delText>Left:</w:delText>
        </w:r>
        <w:r w:rsidDel="00E36039">
          <w:tab/>
          <w:delText>2.54 cm</w:delText>
        </w:r>
        <w:r w:rsidDel="00E36039">
          <w:tab/>
        </w:r>
        <w:r w:rsidDel="00E36039">
          <w:tab/>
          <w:delText>Right:</w:delText>
        </w:r>
        <w:r w:rsidDel="00E36039">
          <w:tab/>
        </w:r>
        <w:r w:rsidDel="00E36039">
          <w:tab/>
          <w:delText>1.27 cm</w:delText>
        </w:r>
        <w:bookmarkStart w:id="663" w:name="_Toc81550094"/>
        <w:bookmarkStart w:id="664" w:name="_Toc83129267"/>
        <w:bookmarkStart w:id="665" w:name="_Toc85780088"/>
        <w:bookmarkStart w:id="666" w:name="_Toc86234605"/>
        <w:bookmarkStart w:id="667" w:name="_Toc86925631"/>
        <w:bookmarkEnd w:id="663"/>
        <w:bookmarkEnd w:id="664"/>
        <w:bookmarkEnd w:id="665"/>
        <w:bookmarkEnd w:id="666"/>
        <w:bookmarkEnd w:id="667"/>
      </w:del>
    </w:p>
    <w:p w14:paraId="2378EDEB" w14:textId="26933E66" w:rsidR="00375791" w:rsidDel="00E36039" w:rsidRDefault="00485721">
      <w:pPr>
        <w:pStyle w:val="ListParagraph"/>
        <w:rPr>
          <w:del w:id="668" w:author="Paus, Janette PEBA" w:date="2021-09-02T07:43:00Z"/>
        </w:rPr>
        <w:pPrChange w:id="669" w:author="Britton, Sheryl PEBA" w:date="2021-06-15T13:20:00Z">
          <w:pPr>
            <w:pStyle w:val="ListParagraph"/>
            <w:numPr>
              <w:numId w:val="28"/>
            </w:numPr>
            <w:ind w:hanging="360"/>
          </w:pPr>
        </w:pPrChange>
      </w:pPr>
      <w:ins w:id="670" w:author="Britton, Sheryl PEBA" w:date="2021-06-15T13:20:00Z">
        <w:del w:id="671" w:author="Paus, Janette PEBA" w:date="2021-09-02T07:43:00Z">
          <w:r w:rsidDel="00E36039">
            <w:delText>T</w:delText>
          </w:r>
        </w:del>
      </w:ins>
      <w:del w:id="672" w:author="Paus, Janette PEBA" w:date="2021-09-02T07:43:00Z">
        <w:r w:rsidR="00375791" w:rsidDel="00E36039">
          <w:delText>Top:</w:delText>
        </w:r>
        <w:r w:rsidR="00375791" w:rsidDel="00E36039">
          <w:tab/>
          <w:delText>5.5 cm from top of the page</w:delText>
        </w:r>
        <w:r w:rsidR="00375791" w:rsidDel="00E36039">
          <w:tab/>
        </w:r>
        <w:r w:rsidR="00375791" w:rsidDel="00E36039">
          <w:tab/>
          <w:delText>Bottom:</w:delText>
        </w:r>
        <w:r w:rsidR="00375791" w:rsidDel="00E36039">
          <w:tab/>
          <w:delText>2.54 cm</w:delText>
        </w:r>
        <w:bookmarkStart w:id="673" w:name="_Toc81550095"/>
        <w:bookmarkStart w:id="674" w:name="_Toc83129268"/>
        <w:bookmarkStart w:id="675" w:name="_Toc85780089"/>
        <w:bookmarkStart w:id="676" w:name="_Toc86234606"/>
        <w:bookmarkStart w:id="677" w:name="_Toc86925632"/>
        <w:bookmarkEnd w:id="673"/>
        <w:bookmarkEnd w:id="674"/>
        <w:bookmarkEnd w:id="675"/>
        <w:bookmarkEnd w:id="676"/>
        <w:bookmarkEnd w:id="677"/>
      </w:del>
    </w:p>
    <w:p w14:paraId="714C0904" w14:textId="5E1DB5AB" w:rsidR="00375791" w:rsidDel="00E36039" w:rsidRDefault="00375791" w:rsidP="00375791">
      <w:pPr>
        <w:pStyle w:val="ListParagraph"/>
        <w:numPr>
          <w:ilvl w:val="0"/>
          <w:numId w:val="28"/>
        </w:numPr>
        <w:rPr>
          <w:del w:id="678" w:author="Paus, Janette PEBA" w:date="2021-09-02T07:43:00Z"/>
        </w:rPr>
      </w:pPr>
      <w:del w:id="679" w:author="Paus, Janette PEBA" w:date="2021-09-02T07:43:00Z">
        <w:r w:rsidDel="00E36039">
          <w:delText>Local telephone numbers all show prefix 306-</w:delText>
        </w:r>
        <w:bookmarkStart w:id="680" w:name="_Toc81550096"/>
        <w:bookmarkStart w:id="681" w:name="_Toc83129269"/>
        <w:bookmarkStart w:id="682" w:name="_Toc85780090"/>
        <w:bookmarkStart w:id="683" w:name="_Toc86234607"/>
        <w:bookmarkStart w:id="684" w:name="_Toc86925633"/>
        <w:bookmarkEnd w:id="680"/>
        <w:bookmarkEnd w:id="681"/>
        <w:bookmarkEnd w:id="682"/>
        <w:bookmarkEnd w:id="683"/>
        <w:bookmarkEnd w:id="684"/>
      </w:del>
    </w:p>
    <w:p w14:paraId="0D02C495" w14:textId="339F4769" w:rsidR="00375791" w:rsidDel="00E36039" w:rsidRDefault="00375791" w:rsidP="00375791">
      <w:pPr>
        <w:pStyle w:val="ListParagraph"/>
        <w:numPr>
          <w:ilvl w:val="0"/>
          <w:numId w:val="28"/>
        </w:numPr>
        <w:rPr>
          <w:del w:id="685" w:author="Paus, Janette PEBA" w:date="2021-09-02T07:43:00Z"/>
        </w:rPr>
      </w:pPr>
      <w:del w:id="686" w:author="Paus, Janette PEBA" w:date="2021-09-02T07:43:00Z">
        <w:r w:rsidDel="00E36039">
          <w:delText xml:space="preserve">Double-sided printing (when necessary)- Note- it has been determined that letters cannot be designed to print double sided.  This must be accommodated  at the printer.  </w:delText>
        </w:r>
        <w:bookmarkStart w:id="687" w:name="_Toc81550097"/>
        <w:bookmarkStart w:id="688" w:name="_Toc83129270"/>
        <w:bookmarkStart w:id="689" w:name="_Toc85780091"/>
        <w:bookmarkStart w:id="690" w:name="_Toc86234608"/>
        <w:bookmarkStart w:id="691" w:name="_Toc86925634"/>
        <w:bookmarkEnd w:id="687"/>
        <w:bookmarkEnd w:id="688"/>
        <w:bookmarkEnd w:id="689"/>
        <w:bookmarkEnd w:id="690"/>
        <w:bookmarkEnd w:id="691"/>
      </w:del>
    </w:p>
    <w:p w14:paraId="3E3C51C9" w14:textId="298F608E" w:rsidR="00375791" w:rsidDel="00E36039" w:rsidRDefault="00485721" w:rsidP="00375791">
      <w:pPr>
        <w:pStyle w:val="ListParagraph"/>
        <w:numPr>
          <w:ilvl w:val="0"/>
          <w:numId w:val="28"/>
        </w:numPr>
        <w:rPr>
          <w:del w:id="692" w:author="Paus, Janette PEBA" w:date="2021-09-02T07:43:00Z"/>
        </w:rPr>
      </w:pPr>
      <w:ins w:id="693" w:author="Britton, Sheryl PEBA" w:date="2021-06-15T13:22:00Z">
        <w:del w:id="694" w:author="Paus, Janette PEBA" w:date="2021-09-02T07:43:00Z">
          <w:r w:rsidDel="00E36039">
            <w:delText xml:space="preserve">Body of the letter is </w:delText>
          </w:r>
        </w:del>
      </w:ins>
      <w:del w:id="695" w:author="Paus, Janette PEBA" w:date="2021-09-02T07:43:00Z">
        <w:r w:rsidR="00375791" w:rsidDel="00E36039">
          <w:delText>Flush left and ragged right – no justification</w:delText>
        </w:r>
        <w:bookmarkStart w:id="696" w:name="_Toc81550098"/>
        <w:bookmarkStart w:id="697" w:name="_Toc83129271"/>
        <w:bookmarkStart w:id="698" w:name="_Toc85780092"/>
        <w:bookmarkStart w:id="699" w:name="_Toc86234609"/>
        <w:bookmarkStart w:id="700" w:name="_Toc86925635"/>
        <w:bookmarkEnd w:id="696"/>
        <w:bookmarkEnd w:id="697"/>
        <w:bookmarkEnd w:id="698"/>
        <w:bookmarkEnd w:id="699"/>
        <w:bookmarkEnd w:id="700"/>
      </w:del>
    </w:p>
    <w:p w14:paraId="2B1A54B4" w14:textId="1DFEDC45" w:rsidR="00375791" w:rsidDel="00E36039" w:rsidRDefault="00375791" w:rsidP="00375791">
      <w:pPr>
        <w:pStyle w:val="ListParagraph"/>
        <w:numPr>
          <w:ilvl w:val="0"/>
          <w:numId w:val="28"/>
        </w:numPr>
        <w:rPr>
          <w:ins w:id="701" w:author="Butts, Cheryl PEBA" w:date="2021-06-09T10:02:00Z"/>
          <w:del w:id="702" w:author="Paus, Janette PEBA" w:date="2021-09-02T07:43:00Z"/>
        </w:rPr>
      </w:pPr>
      <w:del w:id="703" w:author="Paus, Janette PEBA" w:date="2021-09-02T07:43:00Z">
        <w:r w:rsidDel="00E36039">
          <w:delText>There will be no overlay page for addresses</w:delText>
        </w:r>
      </w:del>
      <w:bookmarkStart w:id="704" w:name="_Toc81550099"/>
      <w:bookmarkStart w:id="705" w:name="_Toc83129272"/>
      <w:bookmarkStart w:id="706" w:name="_Toc85780093"/>
      <w:bookmarkStart w:id="707" w:name="_Toc86234610"/>
      <w:bookmarkStart w:id="708" w:name="_Toc86925636"/>
      <w:bookmarkEnd w:id="704"/>
      <w:bookmarkEnd w:id="705"/>
      <w:bookmarkEnd w:id="706"/>
      <w:bookmarkEnd w:id="707"/>
      <w:bookmarkEnd w:id="708"/>
    </w:p>
    <w:p w14:paraId="7C0E0F59" w14:textId="169BB5A1" w:rsidR="00AF4102" w:rsidDel="00E36039" w:rsidRDefault="00AF4102" w:rsidP="00375791">
      <w:pPr>
        <w:pStyle w:val="ListParagraph"/>
        <w:numPr>
          <w:ilvl w:val="0"/>
          <w:numId w:val="28"/>
        </w:numPr>
        <w:rPr>
          <w:del w:id="709" w:author="Paus, Janette PEBA" w:date="2021-09-02T07:43:00Z"/>
        </w:rPr>
      </w:pPr>
      <w:ins w:id="710" w:author="Butts, Cheryl PEBA" w:date="2021-06-09T10:02:00Z">
        <w:del w:id="711" w:author="Paus, Janette PEBA" w:date="2021-09-02T07:43:00Z">
          <w:r w:rsidDel="00E36039">
            <w:delText xml:space="preserve">One blank line between paragraphs, two blank lines between sections </w:delText>
          </w:r>
        </w:del>
      </w:ins>
      <w:ins w:id="712" w:author="Butts, Cheryl PEBA" w:date="2021-06-09T10:03:00Z">
        <w:del w:id="713" w:author="Paus, Janette PEBA" w:date="2021-09-02T07:43:00Z">
          <w:r w:rsidDel="00E36039">
            <w:delText>–</w:delText>
          </w:r>
        </w:del>
      </w:ins>
      <w:ins w:id="714" w:author="Butts, Cheryl PEBA" w:date="2021-06-09T10:02:00Z">
        <w:del w:id="715" w:author="Paus, Janette PEBA" w:date="2021-09-02T07:43:00Z">
          <w:r w:rsidDel="00E36039">
            <w:delText xml:space="preserve"> unless</w:delText>
          </w:r>
        </w:del>
      </w:ins>
      <w:ins w:id="716" w:author="Butts, Cheryl PEBA" w:date="2021-06-09T10:03:00Z">
        <w:del w:id="717" w:author="Paus, Janette PEBA" w:date="2021-09-02T07:43:00Z">
          <w:r w:rsidDel="00E36039">
            <w:delText xml:space="preserve"> this forces an awkard page then adjust accordingly.</w:delText>
          </w:r>
        </w:del>
      </w:ins>
      <w:bookmarkStart w:id="718" w:name="_Toc81550100"/>
      <w:bookmarkStart w:id="719" w:name="_Toc83129273"/>
      <w:bookmarkStart w:id="720" w:name="_Toc85780094"/>
      <w:bookmarkStart w:id="721" w:name="_Toc86234611"/>
      <w:bookmarkStart w:id="722" w:name="_Toc86925637"/>
      <w:bookmarkEnd w:id="718"/>
      <w:bookmarkEnd w:id="719"/>
      <w:bookmarkEnd w:id="720"/>
      <w:bookmarkEnd w:id="721"/>
      <w:bookmarkEnd w:id="722"/>
    </w:p>
    <w:p w14:paraId="2C303836" w14:textId="64BE01F5" w:rsidR="00375791" w:rsidDel="00E36039" w:rsidRDefault="00375791" w:rsidP="00375791">
      <w:pPr>
        <w:pStyle w:val="ListParagraph"/>
        <w:numPr>
          <w:ilvl w:val="0"/>
          <w:numId w:val="28"/>
        </w:numPr>
        <w:rPr>
          <w:del w:id="723" w:author="Paus, Janette PEBA" w:date="2021-09-02T07:43:00Z"/>
        </w:rPr>
      </w:pPr>
      <w:del w:id="724" w:author="Paus, Janette PEBA" w:date="2021-09-02T07:43:00Z">
        <w:r w:rsidDel="00E36039">
          <w:delText>If a paragraph will split at the bottom of a page, force to the next page</w:delText>
        </w:r>
      </w:del>
      <w:ins w:id="725" w:author="Butts, Cheryl PEBA" w:date="2021-06-15T15:46:00Z">
        <w:del w:id="726" w:author="Paus, Janette PEBA" w:date="2021-09-02T07:43:00Z">
          <w:r w:rsidR="00206B30" w:rsidDel="00E36039">
            <w:delText>. Keep sections together as well.</w:delText>
          </w:r>
        </w:del>
      </w:ins>
      <w:bookmarkStart w:id="727" w:name="_Toc81550101"/>
      <w:bookmarkStart w:id="728" w:name="_Toc83129274"/>
      <w:bookmarkStart w:id="729" w:name="_Toc85780095"/>
      <w:bookmarkStart w:id="730" w:name="_Toc86234612"/>
      <w:bookmarkStart w:id="731" w:name="_Toc86925638"/>
      <w:bookmarkEnd w:id="727"/>
      <w:bookmarkEnd w:id="728"/>
      <w:bookmarkEnd w:id="729"/>
      <w:bookmarkEnd w:id="730"/>
      <w:bookmarkEnd w:id="731"/>
    </w:p>
    <w:p w14:paraId="49169E9F" w14:textId="7A76BB3A" w:rsidR="00E55881" w:rsidDel="00E36039" w:rsidRDefault="00E55881" w:rsidP="00E55881">
      <w:pPr>
        <w:pStyle w:val="ListParagraph"/>
        <w:numPr>
          <w:ilvl w:val="0"/>
          <w:numId w:val="28"/>
        </w:numPr>
        <w:rPr>
          <w:del w:id="732" w:author="Paus, Janette PEBA" w:date="2021-09-02T07:43:00Z"/>
          <w:moveFrom w:id="733" w:author="Butts, Cheryl PEBA" w:date="2021-06-09T10:03:00Z"/>
        </w:rPr>
      </w:pPr>
      <w:moveFromRangeStart w:id="734" w:author="Butts, Cheryl PEBA" w:date="2021-06-09T10:03:00Z" w:name="move74125444"/>
      <w:moveFrom w:id="735" w:author="Butts, Cheryl PEBA" w:date="2021-06-09T10:03:00Z">
        <w:del w:id="736" w:author="Paus, Janette PEBA" w:date="2021-09-02T07:43:00Z">
          <w:r w:rsidDel="00E36039">
            <w:delText>Names to be Upper Case</w:delText>
          </w:r>
          <w:bookmarkStart w:id="737" w:name="_Toc81550102"/>
          <w:bookmarkStart w:id="738" w:name="_Toc83129275"/>
          <w:bookmarkStart w:id="739" w:name="_Toc85780096"/>
          <w:bookmarkStart w:id="740" w:name="_Toc86234613"/>
          <w:bookmarkStart w:id="741" w:name="_Toc86925639"/>
          <w:bookmarkEnd w:id="737"/>
          <w:bookmarkEnd w:id="738"/>
          <w:bookmarkEnd w:id="739"/>
          <w:bookmarkEnd w:id="740"/>
          <w:bookmarkEnd w:id="741"/>
        </w:del>
      </w:moveFrom>
    </w:p>
    <w:p w14:paraId="03D00990" w14:textId="7DAED8CC" w:rsidR="00E55881" w:rsidDel="00E36039" w:rsidRDefault="00E55881" w:rsidP="00E55881">
      <w:pPr>
        <w:pStyle w:val="ListParagraph"/>
        <w:numPr>
          <w:ilvl w:val="0"/>
          <w:numId w:val="28"/>
        </w:numPr>
        <w:rPr>
          <w:del w:id="742" w:author="Paus, Janette PEBA" w:date="2021-09-02T07:43:00Z"/>
          <w:moveFrom w:id="743" w:author="Butts, Cheryl PEBA" w:date="2021-06-09T10:03:00Z"/>
        </w:rPr>
      </w:pPr>
      <w:moveFrom w:id="744" w:author="Butts, Cheryl PEBA" w:date="2021-06-09T10:03:00Z">
        <w:del w:id="745" w:author="Paus, Janette PEBA" w:date="2021-09-02T07:43:00Z">
          <w:r w:rsidDel="00E36039">
            <w:delText xml:space="preserve">Addresses are to be Upper Case </w:delText>
          </w:r>
          <w:bookmarkStart w:id="746" w:name="_Toc81550103"/>
          <w:bookmarkStart w:id="747" w:name="_Toc83129276"/>
          <w:bookmarkStart w:id="748" w:name="_Toc85780097"/>
          <w:bookmarkStart w:id="749" w:name="_Toc86234614"/>
          <w:bookmarkStart w:id="750" w:name="_Toc86925640"/>
          <w:bookmarkEnd w:id="746"/>
          <w:bookmarkEnd w:id="747"/>
          <w:bookmarkEnd w:id="748"/>
          <w:bookmarkEnd w:id="749"/>
          <w:bookmarkEnd w:id="750"/>
        </w:del>
      </w:moveFrom>
    </w:p>
    <w:moveFromRangeEnd w:id="734"/>
    <w:p w14:paraId="50E939A5" w14:textId="5D9A8DE9" w:rsidR="00375791" w:rsidRPr="00936A23" w:rsidDel="00E36039" w:rsidRDefault="00E55881" w:rsidP="00936A23">
      <w:pPr>
        <w:pStyle w:val="ListParagraph"/>
        <w:numPr>
          <w:ilvl w:val="0"/>
          <w:numId w:val="28"/>
        </w:numPr>
        <w:rPr>
          <w:del w:id="751" w:author="Paus, Janette PEBA" w:date="2021-09-02T07:43:00Z"/>
        </w:rPr>
      </w:pPr>
      <w:del w:id="752" w:author="Paus, Janette PEBA" w:date="2021-09-02T07:43:00Z">
        <w:r w:rsidDel="00E36039">
          <w:delText>Two spaces before the Postal Code</w:delText>
        </w:r>
        <w:bookmarkStart w:id="753" w:name="_Toc81550104"/>
        <w:bookmarkStart w:id="754" w:name="_Toc83129277"/>
        <w:bookmarkStart w:id="755" w:name="_Toc85780098"/>
        <w:bookmarkStart w:id="756" w:name="_Toc86234615"/>
        <w:bookmarkStart w:id="757" w:name="_Toc86925641"/>
        <w:bookmarkStart w:id="758" w:name="_Hlk64273816"/>
        <w:bookmarkEnd w:id="753"/>
        <w:bookmarkEnd w:id="754"/>
        <w:bookmarkEnd w:id="755"/>
        <w:bookmarkEnd w:id="756"/>
        <w:bookmarkEnd w:id="757"/>
      </w:del>
    </w:p>
    <w:bookmarkEnd w:id="758"/>
    <w:p w14:paraId="1E555A77" w14:textId="612ED37F" w:rsidR="00375791" w:rsidDel="00E36039" w:rsidRDefault="00375791" w:rsidP="00375791">
      <w:pPr>
        <w:pStyle w:val="ListParagraph"/>
        <w:numPr>
          <w:ilvl w:val="0"/>
          <w:numId w:val="28"/>
        </w:numPr>
        <w:rPr>
          <w:del w:id="759" w:author="Paus, Janette PEBA" w:date="2021-09-02T07:43:00Z"/>
        </w:rPr>
      </w:pPr>
      <w:del w:id="760" w:author="Paus, Janette PEBA" w:date="2021-09-02T07:43:00Z">
        <w:r w:rsidDel="00E36039">
          <w:delText>We would like to be able to suppress a letter batch should the need arise.</w:delText>
        </w:r>
        <w:bookmarkStart w:id="761" w:name="_Toc81550105"/>
        <w:bookmarkStart w:id="762" w:name="_Toc83129278"/>
        <w:bookmarkStart w:id="763" w:name="_Toc85780099"/>
        <w:bookmarkStart w:id="764" w:name="_Toc86234616"/>
        <w:bookmarkStart w:id="765" w:name="_Toc86925642"/>
        <w:bookmarkEnd w:id="761"/>
        <w:bookmarkEnd w:id="762"/>
        <w:bookmarkEnd w:id="763"/>
        <w:bookmarkEnd w:id="764"/>
        <w:bookmarkEnd w:id="765"/>
      </w:del>
    </w:p>
    <w:p w14:paraId="4B7C53CF" w14:textId="10AF76F3" w:rsidR="00375791" w:rsidDel="00E36039" w:rsidRDefault="00375791" w:rsidP="00375791">
      <w:pPr>
        <w:pStyle w:val="ListParagraph"/>
        <w:numPr>
          <w:ilvl w:val="0"/>
          <w:numId w:val="28"/>
        </w:numPr>
        <w:rPr>
          <w:del w:id="766" w:author="Paus, Janette PEBA" w:date="2021-09-02T07:43:00Z"/>
        </w:rPr>
      </w:pPr>
      <w:del w:id="767" w:author="Paus, Janette PEBA" w:date="2021-09-02T07:43:00Z">
        <w:r w:rsidRPr="0083437C" w:rsidDel="00E36039">
          <w:delText>We would like a variable area where a personalized comment could be entered by the operator. The solution to this</w:delText>
        </w:r>
        <w:r w:rsidR="00FE03EB" w:rsidRPr="0083437C" w:rsidDel="00E36039">
          <w:delText>,</w:delText>
        </w:r>
        <w:r w:rsidRPr="0083437C" w:rsidDel="00E36039">
          <w:delText xml:space="preserve"> based on MEPP system</w:delText>
        </w:r>
        <w:r w:rsidR="00FE03EB" w:rsidRPr="0083437C" w:rsidDel="00E36039">
          <w:delText>,</w:delText>
        </w:r>
        <w:r w:rsidRPr="0083437C" w:rsidDel="00E36039">
          <w:delText xml:space="preserve"> is the letter is printed as Rich Text Format and then a manual PDF and save to member file process is followed.</w:delText>
        </w:r>
        <w:r w:rsidR="00936A23" w:rsidDel="00E36039">
          <w:delText xml:space="preserve"> This has been removed as a requirement (May 2021)</w:delText>
        </w:r>
        <w:bookmarkStart w:id="768" w:name="_Toc81550106"/>
        <w:bookmarkStart w:id="769" w:name="_Toc83129279"/>
        <w:bookmarkStart w:id="770" w:name="_Toc85780100"/>
        <w:bookmarkStart w:id="771" w:name="_Toc86234617"/>
        <w:bookmarkStart w:id="772" w:name="_Toc86925643"/>
        <w:bookmarkEnd w:id="768"/>
        <w:bookmarkEnd w:id="769"/>
        <w:bookmarkEnd w:id="770"/>
        <w:bookmarkEnd w:id="771"/>
        <w:bookmarkEnd w:id="772"/>
      </w:del>
    </w:p>
    <w:p w14:paraId="583519FF" w14:textId="0568290C" w:rsidR="0063683A" w:rsidDel="00E36039" w:rsidRDefault="0063683A" w:rsidP="00375791">
      <w:pPr>
        <w:pStyle w:val="ListParagraph"/>
        <w:numPr>
          <w:ilvl w:val="0"/>
          <w:numId w:val="28"/>
        </w:numPr>
        <w:rPr>
          <w:ins w:id="773" w:author="Britton, Sheryl PEBA" w:date="2021-05-28T07:51:00Z"/>
          <w:del w:id="774" w:author="Paus, Janette PEBA" w:date="2021-09-02T07:43:00Z"/>
        </w:rPr>
      </w:pPr>
      <w:ins w:id="775" w:author="Britton, Sheryl PEBA" w:date="2021-05-28T07:51:00Z">
        <w:del w:id="776" w:author="Paus, Janette PEBA" w:date="2021-09-02T07:43:00Z">
          <w:r w:rsidDel="00E36039">
            <w:delText xml:space="preserve">Letter to be </w:delText>
          </w:r>
        </w:del>
      </w:ins>
      <w:ins w:id="777" w:author="Britton, Sheryl PEBA" w:date="2021-05-28T07:52:00Z">
        <w:del w:id="778" w:author="Paus, Janette PEBA" w:date="2021-09-02T07:43:00Z">
          <w:r w:rsidDel="00E36039">
            <w:delText xml:space="preserve">designed as </w:delText>
          </w:r>
        </w:del>
      </w:ins>
      <w:ins w:id="779" w:author="Britton, Sheryl PEBA" w:date="2021-05-28T07:58:00Z">
        <w:del w:id="780" w:author="Paus, Janette PEBA" w:date="2021-09-02T07:43:00Z">
          <w:r w:rsidR="00E90FF1" w:rsidDel="00E36039">
            <w:delText xml:space="preserve">Smart Letter </w:delText>
          </w:r>
        </w:del>
      </w:ins>
      <w:ins w:id="781" w:author="Britton, Sheryl PEBA" w:date="2021-05-28T07:52:00Z">
        <w:del w:id="782" w:author="Paus, Janette PEBA" w:date="2021-09-02T07:43:00Z">
          <w:r w:rsidDel="00E36039">
            <w:delText>PDF and NOT RTF</w:delText>
          </w:r>
        </w:del>
      </w:ins>
      <w:bookmarkStart w:id="783" w:name="_Toc81550107"/>
      <w:bookmarkStart w:id="784" w:name="_Toc83129280"/>
      <w:bookmarkStart w:id="785" w:name="_Toc85780101"/>
      <w:bookmarkStart w:id="786" w:name="_Toc86234618"/>
      <w:bookmarkStart w:id="787" w:name="_Toc86925644"/>
      <w:bookmarkEnd w:id="783"/>
      <w:bookmarkEnd w:id="784"/>
      <w:bookmarkEnd w:id="785"/>
      <w:bookmarkEnd w:id="786"/>
      <w:bookmarkEnd w:id="787"/>
    </w:p>
    <w:p w14:paraId="74AC0827" w14:textId="197B49BE" w:rsidR="00936A23" w:rsidRPr="0083437C" w:rsidDel="00E36039" w:rsidRDefault="00936A23" w:rsidP="00375791">
      <w:pPr>
        <w:pStyle w:val="ListParagraph"/>
        <w:numPr>
          <w:ilvl w:val="0"/>
          <w:numId w:val="28"/>
        </w:numPr>
        <w:rPr>
          <w:del w:id="788" w:author="Paus, Janette PEBA" w:date="2021-09-02T07:43:00Z"/>
          <w:moveFrom w:id="789" w:author="Britton, Sheryl PEBA" w:date="2021-05-28T07:52:00Z"/>
        </w:rPr>
      </w:pPr>
      <w:moveFromRangeStart w:id="790" w:author="Britton, Sheryl PEBA" w:date="2021-05-28T07:52:00Z" w:name="move73080787"/>
      <w:moveFrom w:id="791" w:author="Britton, Sheryl PEBA" w:date="2021-05-28T07:52:00Z">
        <w:del w:id="792" w:author="Paus, Janette PEBA" w:date="2021-09-02T07:43:00Z">
          <w:r w:rsidDel="00E36039">
            <w:delText xml:space="preserve">Within tables. Tables are full margin width of page, Calibri 10 font, top row is Pantone 295, headings are bold and white within top row, headings over alpha columns are left aligned, headings over numeric columns are right aligned, rows alternate </w:delText>
          </w:r>
          <w:r w:rsidR="000F14CE" w:rsidDel="00E36039">
            <w:delText xml:space="preserve">between </w:delText>
          </w:r>
          <w:r w:rsidDel="00E36039">
            <w:delText>blue (Pantone 295 @ 35%) and no colour.</w:delText>
          </w:r>
          <w:r w:rsidR="000F14CE" w:rsidDel="00E36039">
            <w:delText xml:space="preserve"> Dates within tables are currently not abbreviated.</w:delText>
          </w:r>
          <w:bookmarkStart w:id="793" w:name="_Toc81550108"/>
          <w:bookmarkStart w:id="794" w:name="_Toc83129281"/>
          <w:bookmarkStart w:id="795" w:name="_Toc85780102"/>
          <w:bookmarkStart w:id="796" w:name="_Toc86234619"/>
          <w:bookmarkStart w:id="797" w:name="_Toc86925645"/>
          <w:bookmarkEnd w:id="793"/>
          <w:bookmarkEnd w:id="794"/>
          <w:bookmarkEnd w:id="795"/>
          <w:bookmarkEnd w:id="796"/>
          <w:bookmarkEnd w:id="797"/>
        </w:del>
      </w:moveFrom>
    </w:p>
    <w:moveFromRangeEnd w:id="790"/>
    <w:p w14:paraId="418A9164" w14:textId="621BF552" w:rsidR="00BD126E" w:rsidRPr="00375791" w:rsidDel="00E36039" w:rsidRDefault="00BD126E" w:rsidP="00BD126E">
      <w:pPr>
        <w:pStyle w:val="ListParagraph"/>
        <w:numPr>
          <w:ilvl w:val="0"/>
          <w:numId w:val="28"/>
        </w:numPr>
        <w:rPr>
          <w:del w:id="798" w:author="Paus, Janette PEBA" w:date="2021-09-02T07:43:00Z"/>
          <w:b/>
        </w:rPr>
      </w:pPr>
      <w:del w:id="799" w:author="Paus, Janette PEBA" w:date="2021-09-02T07:43:00Z">
        <w:r w:rsidDel="00E36039">
          <w:delText>Must be a Z-fold for all Standard #10 letters.</w:delText>
        </w:r>
        <w:r w:rsidRPr="00D92599" w:rsidDel="00E36039">
          <w:delText xml:space="preserve"> </w:delText>
        </w:r>
        <w:r w:rsidDel="00E36039">
          <w:delText xml:space="preserve">Address must appear comfortably in a #10 window envelope and follow Canada Post standards.  </w:delText>
        </w:r>
        <w:r w:rsidRPr="00375791" w:rsidDel="00E36039">
          <w:rPr>
            <w:b/>
          </w:rPr>
          <w:delText>Addresses can consist of 1, 2 ,3 and 4 address lines and letters must be formatted properly for each address type in order to ensure it fits in a standard #10 envelope.</w:delText>
        </w:r>
      </w:del>
      <w:ins w:id="800" w:author="Butts, Cheryl PEBA" w:date="2021-06-09T10:04:00Z">
        <w:del w:id="801" w:author="Paus, Janette PEBA" w:date="2021-09-02T07:43:00Z">
          <w:r w:rsidR="00AF4102" w:rsidDel="00E36039">
            <w:rPr>
              <w:b/>
            </w:rPr>
            <w:delText xml:space="preserve"> Letters must be </w:delText>
          </w:r>
        </w:del>
      </w:ins>
      <w:ins w:id="802" w:author="Butts, Cheryl PEBA" w:date="2021-06-09T10:06:00Z">
        <w:del w:id="803" w:author="Paus, Janette PEBA" w:date="2021-09-02T07:43:00Z">
          <w:r w:rsidR="00AF4102" w:rsidDel="00E36039">
            <w:rPr>
              <w:b/>
            </w:rPr>
            <w:delText xml:space="preserve">#10 </w:delText>
          </w:r>
        </w:del>
      </w:ins>
      <w:ins w:id="804" w:author="Butts, Cheryl PEBA" w:date="2021-06-09T10:04:00Z">
        <w:del w:id="805" w:author="Paus, Janette PEBA" w:date="2021-09-02T07:43:00Z">
          <w:r w:rsidR="00AF4102" w:rsidDel="00E36039">
            <w:rPr>
              <w:b/>
            </w:rPr>
            <w:delText>envelope</w:delText>
          </w:r>
        </w:del>
      </w:ins>
      <w:ins w:id="806" w:author="Butts, Cheryl PEBA" w:date="2021-06-09T10:06:00Z">
        <w:del w:id="807" w:author="Paus, Janette PEBA" w:date="2021-09-02T07:43:00Z">
          <w:r w:rsidR="00AF4102" w:rsidDel="00E36039">
            <w:rPr>
              <w:b/>
            </w:rPr>
            <w:delText xml:space="preserve"> window</w:delText>
          </w:r>
        </w:del>
      </w:ins>
      <w:ins w:id="808" w:author="Butts, Cheryl PEBA" w:date="2021-06-09T10:04:00Z">
        <w:del w:id="809" w:author="Paus, Janette PEBA" w:date="2021-09-02T07:43:00Z">
          <w:r w:rsidR="00AF4102" w:rsidDel="00E36039">
            <w:rPr>
              <w:b/>
            </w:rPr>
            <w:delText xml:space="preserve"> tested before being sent to PEBA.</w:delText>
          </w:r>
        </w:del>
      </w:ins>
      <w:bookmarkStart w:id="810" w:name="_Toc81550109"/>
      <w:bookmarkStart w:id="811" w:name="_Toc83129282"/>
      <w:bookmarkStart w:id="812" w:name="_Toc85780103"/>
      <w:bookmarkStart w:id="813" w:name="_Toc86234620"/>
      <w:bookmarkStart w:id="814" w:name="_Toc86925646"/>
      <w:bookmarkEnd w:id="810"/>
      <w:bookmarkEnd w:id="811"/>
      <w:bookmarkEnd w:id="812"/>
      <w:bookmarkEnd w:id="813"/>
      <w:bookmarkEnd w:id="814"/>
    </w:p>
    <w:p w14:paraId="486AC9F2" w14:textId="0BE3B46D" w:rsidR="00AF34E2" w:rsidRDefault="00871269" w:rsidP="00871269">
      <w:pPr>
        <w:pStyle w:val="Heading2"/>
        <w:numPr>
          <w:ilvl w:val="0"/>
          <w:numId w:val="27"/>
        </w:numPr>
      </w:pPr>
      <w:bookmarkStart w:id="815" w:name="_Toc86925647"/>
      <w:r>
        <w:t>Business Functionality to Accommodate</w:t>
      </w:r>
      <w:bookmarkEnd w:id="815"/>
    </w:p>
    <w:p w14:paraId="37456F16" w14:textId="77777777" w:rsidR="00802E5C" w:rsidRDefault="00802E5C" w:rsidP="00802E5C">
      <w:pPr>
        <w:rPr>
          <w:ins w:id="816" w:author="Paus, Janette PEBA" w:date="2021-09-02T07:45:00Z"/>
        </w:rPr>
      </w:pPr>
      <w:bookmarkStart w:id="817" w:name="_Hlk76720485"/>
      <w:ins w:id="818" w:author="Paus, Janette PEBA" w:date="2021-09-02T07:45:00Z">
        <w:r>
          <w:t>Each letter must have a naming convention associated with it. The letter number, name and version has been determined by PEBA. The elements are all uppercase and defined below:</w:t>
        </w:r>
      </w:ins>
    </w:p>
    <w:p w14:paraId="7DC35F34" w14:textId="77777777" w:rsidR="00802E5C" w:rsidRDefault="00802E5C" w:rsidP="00802E5C">
      <w:pPr>
        <w:pStyle w:val="BulletLvl1"/>
        <w:numPr>
          <w:ilvl w:val="0"/>
          <w:numId w:val="1"/>
        </w:numPr>
        <w:tabs>
          <w:tab w:val="clear" w:pos="360"/>
        </w:tabs>
        <w:ind w:left="720"/>
        <w:rPr>
          <w:ins w:id="819" w:author="Paus, Janette PEBA" w:date="2021-09-02T07:45:00Z"/>
        </w:rPr>
      </w:pPr>
      <w:ins w:id="820" w:author="Paus, Janette PEBA" w:date="2021-09-02T07:45:00Z">
        <w:r>
          <w:t>PLAN LETTER - PEPP=P, MEPP=M</w:t>
        </w:r>
      </w:ins>
    </w:p>
    <w:p w14:paraId="4B284148" w14:textId="77777777" w:rsidR="00802E5C" w:rsidRDefault="00802E5C" w:rsidP="00802E5C">
      <w:pPr>
        <w:pStyle w:val="BulletLvl1"/>
        <w:numPr>
          <w:ilvl w:val="0"/>
          <w:numId w:val="1"/>
        </w:numPr>
        <w:tabs>
          <w:tab w:val="clear" w:pos="360"/>
        </w:tabs>
        <w:ind w:left="720"/>
        <w:rPr>
          <w:ins w:id="821" w:author="Paus, Janette PEBA" w:date="2021-09-02T07:45:00Z"/>
        </w:rPr>
      </w:pPr>
      <w:ins w:id="822" w:author="Paus, Janette PEBA" w:date="2021-09-02T07:45:00Z">
        <w:r>
          <w:t>LETTER NUMBER – a numeral assigned by PEBA</w:t>
        </w:r>
      </w:ins>
    </w:p>
    <w:p w14:paraId="625D3681" w14:textId="77777777" w:rsidR="00802E5C" w:rsidRDefault="00802E5C" w:rsidP="00802E5C">
      <w:pPr>
        <w:pStyle w:val="BulletLvl1"/>
        <w:numPr>
          <w:ilvl w:val="0"/>
          <w:numId w:val="1"/>
        </w:numPr>
        <w:tabs>
          <w:tab w:val="clear" w:pos="360"/>
        </w:tabs>
        <w:ind w:left="720"/>
        <w:rPr>
          <w:ins w:id="823" w:author="Paus, Janette PEBA" w:date="2021-09-02T07:45:00Z"/>
        </w:rPr>
      </w:pPr>
      <w:ins w:id="824" w:author="Paus, Janette PEBA" w:date="2021-09-02T07:45:00Z">
        <w:r>
          <w:t>LETTER NAME – a description assigned by PEBA</w:t>
        </w:r>
      </w:ins>
    </w:p>
    <w:p w14:paraId="2D00DA6A" w14:textId="77777777" w:rsidR="00802E5C" w:rsidRDefault="00802E5C" w:rsidP="00802E5C">
      <w:pPr>
        <w:pStyle w:val="BulletLvl1"/>
        <w:numPr>
          <w:ilvl w:val="0"/>
          <w:numId w:val="1"/>
        </w:numPr>
        <w:tabs>
          <w:tab w:val="clear" w:pos="360"/>
        </w:tabs>
        <w:ind w:left="720"/>
        <w:rPr>
          <w:ins w:id="825" w:author="Paus, Janette PEBA" w:date="2021-09-02T07:45:00Z"/>
        </w:rPr>
      </w:pPr>
      <w:ins w:id="826" w:author="Paus, Janette PEBA" w:date="2021-09-02T07:45:00Z">
        <w:r>
          <w:t>VERSION NUMBER – the approved template version expressed as an integer and decimal (e.g., 1.1)</w:t>
        </w:r>
      </w:ins>
    </w:p>
    <w:p w14:paraId="14C7EF66" w14:textId="77777777" w:rsidR="00802E5C" w:rsidRDefault="00802E5C">
      <w:pPr>
        <w:pStyle w:val="BulletLvl1"/>
        <w:numPr>
          <w:ilvl w:val="0"/>
          <w:numId w:val="1"/>
        </w:numPr>
        <w:tabs>
          <w:tab w:val="clear" w:pos="360"/>
        </w:tabs>
        <w:spacing w:before="0"/>
        <w:ind w:left="720"/>
        <w:rPr>
          <w:ins w:id="827" w:author="Paus, Janette PEBA" w:date="2021-09-02T07:45:00Z"/>
        </w:rPr>
        <w:pPrChange w:id="828" w:author="Paus, Janette PEBA" w:date="2021-11-15T13:34:00Z">
          <w:pPr>
            <w:pStyle w:val="BulletLvl1"/>
            <w:numPr>
              <w:numId w:val="1"/>
            </w:numPr>
            <w:tabs>
              <w:tab w:val="num" w:pos="360"/>
            </w:tabs>
            <w:ind w:left="360"/>
          </w:pPr>
        </w:pPrChange>
      </w:pPr>
      <w:ins w:id="829" w:author="Paus, Janette PEBA" w:date="2021-09-02T07:45:00Z">
        <w:r>
          <w:t>YY – the year represented as two-digits (e.g., 2021 = 21)</w:t>
        </w:r>
      </w:ins>
    </w:p>
    <w:p w14:paraId="5537DC31" w14:textId="77777777" w:rsidR="00802E5C" w:rsidRDefault="00802E5C" w:rsidP="000612EA">
      <w:pPr>
        <w:rPr>
          <w:ins w:id="830" w:author="Paus, Janette PEBA" w:date="2021-09-02T07:45:00Z"/>
        </w:rPr>
      </w:pPr>
      <w:bookmarkStart w:id="831" w:name="_GoBack"/>
    </w:p>
    <w:bookmarkEnd w:id="831"/>
    <w:p w14:paraId="5B073038" w14:textId="77777777" w:rsidR="00802E5C" w:rsidRDefault="00802E5C" w:rsidP="000612EA">
      <w:pPr>
        <w:rPr>
          <w:ins w:id="832" w:author="Paus, Janette PEBA" w:date="2021-09-02T07:45:00Z"/>
        </w:rPr>
      </w:pPr>
      <w:ins w:id="833" w:author="Paus, Janette PEBA" w:date="2021-09-02T07:45:00Z">
        <w:r>
          <w:t>The naming convention to appear on the letter is:</w:t>
        </w:r>
      </w:ins>
    </w:p>
    <w:p w14:paraId="34DF7B86" w14:textId="77777777" w:rsidR="00802E5C" w:rsidRDefault="00802E5C" w:rsidP="000612EA">
      <w:pPr>
        <w:rPr>
          <w:ins w:id="834" w:author="Paus, Janette PEBA" w:date="2021-09-02T07:45:00Z"/>
        </w:rPr>
      </w:pPr>
      <w:ins w:id="835" w:author="Paus, Janette PEBA" w:date="2021-09-02T07:45:00Z">
        <w:r>
          <w:t>PLAN LETTER+LETTER NUMBER+LETTER NAME+VERSION NUMBER+DASH+YY</w:t>
        </w:r>
      </w:ins>
    </w:p>
    <w:p w14:paraId="2061211A" w14:textId="77777777" w:rsidR="00802E5C" w:rsidRDefault="00802E5C" w:rsidP="000612EA">
      <w:pPr>
        <w:rPr>
          <w:ins w:id="836" w:author="Paus, Janette PEBA" w:date="2021-09-02T07:45:00Z"/>
        </w:rPr>
      </w:pPr>
      <w:ins w:id="837" w:author="Paus, Janette PEBA" w:date="2021-09-02T07:45:00Z">
        <w:r>
          <w:t>As a result, the naming convention for this letter will be:</w:t>
        </w:r>
      </w:ins>
    </w:p>
    <w:p w14:paraId="493FA6B4" w14:textId="63E07E0E" w:rsidR="00802E5C" w:rsidRDefault="00802E5C" w:rsidP="000612EA">
      <w:pPr>
        <w:rPr>
          <w:ins w:id="838" w:author="Paus, Janette PEBA" w:date="2021-09-02T07:45:00Z"/>
        </w:rPr>
      </w:pPr>
      <w:commentRangeStart w:id="839"/>
      <w:commentRangeStart w:id="840"/>
      <w:ins w:id="841" w:author="Paus, Janette PEBA" w:date="2021-09-02T07:45:00Z">
        <w:r>
          <w:t>P17</w:t>
        </w:r>
      </w:ins>
      <w:ins w:id="842" w:author="Paus, Janette PEBA" w:date="2021-09-02T07:46:00Z">
        <w:r>
          <w:t>TERMOPTIONV</w:t>
        </w:r>
      </w:ins>
      <w:ins w:id="843" w:author="Paus, Janette PEBA" w:date="2021-09-02T07:45:00Z">
        <w:r>
          <w:t>1.</w:t>
        </w:r>
      </w:ins>
      <w:ins w:id="844" w:author="Paus, Janette PEBA" w:date="2022-02-09T07:43:00Z">
        <w:r w:rsidR="00E52A34">
          <w:t>4</w:t>
        </w:r>
      </w:ins>
      <w:ins w:id="845" w:author="Paus, Janette PEBA" w:date="2021-09-02T07:45:00Z">
        <w:r>
          <w:t>-21</w:t>
        </w:r>
        <w:commentRangeEnd w:id="839"/>
        <w:r>
          <w:rPr>
            <w:rStyle w:val="CommentReference"/>
          </w:rPr>
          <w:commentReference w:id="839"/>
        </w:r>
      </w:ins>
      <w:commentRangeEnd w:id="840"/>
      <w:ins w:id="846" w:author="Paus, Janette PEBA" w:date="2022-02-09T07:43:00Z">
        <w:r w:rsidR="00E52A34">
          <w:rPr>
            <w:rStyle w:val="CommentReference"/>
          </w:rPr>
          <w:commentReference w:id="840"/>
        </w:r>
      </w:ins>
    </w:p>
    <w:bookmarkEnd w:id="817"/>
    <w:p w14:paraId="0F9BC2F0" w14:textId="47E50033" w:rsidR="00BE1009" w:rsidRDefault="00871269" w:rsidP="00871269">
      <w:del w:id="847" w:author="Paus, Janette PEBA" w:date="2021-09-02T07:45:00Z">
        <w:r w:rsidDel="00802E5C">
          <w:delText xml:space="preserve">Each letter </w:delText>
        </w:r>
        <w:r w:rsidR="007E329F" w:rsidDel="00802E5C">
          <w:delText xml:space="preserve">(for BI purposes) </w:delText>
        </w:r>
        <w:r w:rsidDel="00802E5C">
          <w:delText>must be associated with a number</w:delText>
        </w:r>
        <w:r w:rsidR="00BD5F14" w:rsidDel="00802E5C">
          <w:delText xml:space="preserve">, </w:delText>
        </w:r>
        <w:r w:rsidR="00BE1009" w:rsidDel="00802E5C">
          <w:delText>an internal PEBA name</w:delText>
        </w:r>
        <w:r w:rsidR="00BD5F14" w:rsidDel="00802E5C">
          <w:delText xml:space="preserve"> and a version number</w:delText>
        </w:r>
        <w:r w:rsidR="002D77EE" w:rsidDel="00802E5C">
          <w:delText xml:space="preserve"> </w:delText>
        </w:r>
        <w:r w:rsidR="002D77EE" w:rsidRPr="0083437C" w:rsidDel="00802E5C">
          <w:delText>(letter template)</w:delText>
        </w:r>
        <w:r w:rsidR="00BD5F14" w:rsidRPr="0083437C" w:rsidDel="00802E5C">
          <w:delText>.</w:delText>
        </w:r>
        <w:r w:rsidDel="00802E5C">
          <w:delText xml:space="preserve">  In this instance, the #17 has been applied to the letter for easy reference</w:delText>
        </w:r>
        <w:r w:rsidR="00BE1009" w:rsidDel="00802E5C">
          <w:delText xml:space="preserve"> and the name is PEPP Termination Option Letter</w:delText>
        </w:r>
        <w:r w:rsidR="00BD5F14" w:rsidDel="00802E5C">
          <w:delText>, V</w:delText>
        </w:r>
        <w:r w:rsidR="00A800D4" w:rsidDel="00802E5C">
          <w:delText>1.0</w:delText>
        </w:r>
        <w:r w:rsidR="00BE1009" w:rsidDel="00802E5C">
          <w:delText>.</w:delText>
        </w:r>
        <w:r w:rsidDel="00802E5C">
          <w:delText xml:space="preserve">  </w:delText>
        </w:r>
        <w:r w:rsidR="00BE1009" w:rsidDel="00802E5C">
          <w:delText>The letter number</w:delText>
        </w:r>
        <w:r w:rsidR="00BD5F14" w:rsidDel="00802E5C">
          <w:delText>,</w:delText>
        </w:r>
        <w:r w:rsidR="00BE1009" w:rsidDel="00802E5C">
          <w:delText xml:space="preserve"> name </w:delText>
        </w:r>
        <w:r w:rsidR="00BD5F14" w:rsidDel="00802E5C">
          <w:delText xml:space="preserve">and version </w:delText>
        </w:r>
        <w:r w:rsidR="00BE1009" w:rsidDel="00802E5C">
          <w:delText xml:space="preserve">will be provided by PEBA and any corresponding development and distribution to PEBA from JEA </w:delText>
        </w:r>
        <w:r w:rsidR="00A800D4" w:rsidDel="00802E5C">
          <w:delText xml:space="preserve">for BI Purposes </w:delText>
        </w:r>
        <w:r w:rsidR="00BE1009" w:rsidDel="00802E5C">
          <w:delText xml:space="preserve">must include </w:delText>
        </w:r>
        <w:r w:rsidR="00BD5F14" w:rsidDel="00802E5C">
          <w:delText>all three identifiers</w:delText>
        </w:r>
        <w:r w:rsidR="00BE1009" w:rsidDel="00802E5C">
          <w:delText>.</w:delText>
        </w:r>
        <w:r w:rsidR="00BD5F14" w:rsidDel="00802E5C">
          <w:delText xml:space="preserve">  Version 0 will be considered the original document and any updates will be versioned as 1, 2, etc.</w:delText>
        </w:r>
      </w:del>
    </w:p>
    <w:p w14:paraId="00AA3FA2" w14:textId="305FD4B6" w:rsidR="00BE1009" w:rsidDel="00E54924" w:rsidRDefault="00BE1009" w:rsidP="00871269">
      <w:pPr>
        <w:rPr>
          <w:del w:id="848" w:author="Paus, Janette PEBA" w:date="2021-09-21T15:23:00Z"/>
        </w:rPr>
      </w:pPr>
    </w:p>
    <w:p w14:paraId="766D7B8D" w14:textId="77777777" w:rsidR="00206B30" w:rsidRDefault="00206B30" w:rsidP="00206B30">
      <w:pPr>
        <w:rPr>
          <w:ins w:id="849" w:author="Butts, Cheryl PEBA" w:date="2021-06-15T15:43:00Z"/>
          <w:sz w:val="22"/>
          <w:lang w:val="en-CA"/>
        </w:rPr>
      </w:pPr>
      <w:ins w:id="850" w:author="Butts, Cheryl PEBA" w:date="2021-06-15T15:43:00Z">
        <w:r>
          <w:t>This letter will be used in the following situations and must take into account the following:</w:t>
        </w:r>
      </w:ins>
    </w:p>
    <w:p w14:paraId="6129BFB7" w14:textId="77777777" w:rsidR="00206B30" w:rsidRDefault="00206B30" w:rsidP="00206B30">
      <w:pPr>
        <w:rPr>
          <w:ins w:id="851" w:author="Butts, Cheryl PEBA" w:date="2021-06-15T15:43:00Z"/>
          <w:b/>
          <w:bCs/>
        </w:rPr>
      </w:pPr>
    </w:p>
    <w:p w14:paraId="19ACB41D" w14:textId="77777777" w:rsidR="00206B30" w:rsidRDefault="00206B30" w:rsidP="00206B30">
      <w:pPr>
        <w:rPr>
          <w:ins w:id="852" w:author="Butts, Cheryl PEBA" w:date="2021-06-15T15:43:00Z"/>
          <w:b/>
          <w:bCs/>
        </w:rPr>
      </w:pPr>
      <w:ins w:id="853" w:author="Butts, Cheryl PEBA" w:date="2021-06-15T15:43:00Z">
        <w:r>
          <w:rPr>
            <w:b/>
            <w:bCs/>
          </w:rPr>
          <w:t>Termination options:</w:t>
        </w:r>
      </w:ins>
    </w:p>
    <w:p w14:paraId="11866DD7" w14:textId="77777777" w:rsidR="00206B30" w:rsidRDefault="00206B30" w:rsidP="00206B30">
      <w:pPr>
        <w:rPr>
          <w:ins w:id="854" w:author="Butts, Cheryl PEBA" w:date="2021-06-15T15:43:00Z"/>
        </w:rPr>
      </w:pPr>
    </w:p>
    <w:p w14:paraId="6D309882" w14:textId="77777777" w:rsidR="00206B30" w:rsidRDefault="00206B30" w:rsidP="00206B30">
      <w:pPr>
        <w:rPr>
          <w:ins w:id="855" w:author="Butts, Cheryl PEBA" w:date="2021-06-15T15:43:00Z"/>
          <w:rFonts w:ascii="Calibri Light" w:hAnsi="Calibri Light" w:cs="Calibri Light"/>
        </w:rPr>
      </w:pPr>
      <w:ins w:id="856" w:author="Butts, Cheryl PEBA" w:date="2021-06-15T15:43:00Z">
        <w:r>
          <w:rPr>
            <w:rFonts w:ascii="Calibri Light" w:hAnsi="Calibri Light" w:cs="Calibri Light"/>
          </w:rPr>
          <w:t>The member has terminated and is not retirement age.</w:t>
        </w:r>
      </w:ins>
    </w:p>
    <w:p w14:paraId="7C57B766" w14:textId="77777777" w:rsidR="00206B30" w:rsidRDefault="00206B30" w:rsidP="00206B30">
      <w:pPr>
        <w:rPr>
          <w:ins w:id="857" w:author="Butts, Cheryl PEBA" w:date="2021-06-15T15:43:00Z"/>
          <w:rFonts w:ascii="Calibri Light" w:hAnsi="Calibri Light" w:cs="Calibri Light"/>
        </w:rPr>
      </w:pPr>
    </w:p>
    <w:p w14:paraId="4C23ADC7" w14:textId="77777777" w:rsidR="00206B30" w:rsidRDefault="00206B30" w:rsidP="00206B30">
      <w:pPr>
        <w:rPr>
          <w:ins w:id="858" w:author="Butts, Cheryl PEBA" w:date="2021-06-15T15:43:00Z"/>
          <w:rFonts w:ascii="Calibri Light" w:hAnsi="Calibri Light" w:cs="Calibri Light"/>
        </w:rPr>
      </w:pPr>
      <w:ins w:id="859" w:author="Butts, Cheryl PEBA" w:date="2021-06-15T15:43:00Z">
        <w:r>
          <w:rPr>
            <w:rFonts w:ascii="Calibri Light" w:hAnsi="Calibri Light" w:cs="Calibri Light"/>
          </w:rPr>
          <w:t>These are the options available in this instance.</w:t>
        </w:r>
      </w:ins>
    </w:p>
    <w:p w14:paraId="0FCE9086" w14:textId="77777777" w:rsidR="00206B30" w:rsidRDefault="00206B30" w:rsidP="00206B30">
      <w:pPr>
        <w:rPr>
          <w:ins w:id="860" w:author="Butts, Cheryl PEBA" w:date="2021-06-15T15:43:00Z"/>
          <w:rFonts w:ascii="Calibri Light" w:hAnsi="Calibri Light" w:cs="Calibri Light"/>
        </w:rPr>
      </w:pPr>
    </w:p>
    <w:p w14:paraId="028B275F" w14:textId="77777777" w:rsidR="00206B30" w:rsidRDefault="00206B30" w:rsidP="00206B30">
      <w:pPr>
        <w:rPr>
          <w:ins w:id="861" w:author="Butts, Cheryl PEBA" w:date="2021-06-15T15:43:00Z"/>
          <w:rFonts w:ascii="Calibri Light" w:hAnsi="Calibri Light" w:cs="Calibri Light"/>
        </w:rPr>
      </w:pPr>
      <w:ins w:id="862" w:author="Butts, Cheryl PEBA" w:date="2021-06-15T15:43:00Z">
        <w:r>
          <w:rPr>
            <w:rFonts w:ascii="Calibri Light" w:hAnsi="Calibri Light" w:cs="Calibri Light"/>
          </w:rPr>
          <w:t>You are entitled to your entire account balance. Your options are:</w:t>
        </w:r>
      </w:ins>
    </w:p>
    <w:p w14:paraId="2F720DF4" w14:textId="77777777" w:rsidR="00206B30" w:rsidRDefault="00206B30" w:rsidP="00206B30">
      <w:pPr>
        <w:rPr>
          <w:ins w:id="863" w:author="Butts, Cheryl PEBA" w:date="2021-06-15T15:43:00Z"/>
          <w:rFonts w:ascii="Calibri Light" w:hAnsi="Calibri Light" w:cs="Calibri Light"/>
        </w:rPr>
      </w:pPr>
    </w:p>
    <w:p w14:paraId="458E0416" w14:textId="77777777" w:rsidR="00206B30" w:rsidRDefault="00206B30" w:rsidP="00206B30">
      <w:pPr>
        <w:pStyle w:val="ListParagraph"/>
        <w:numPr>
          <w:ilvl w:val="0"/>
          <w:numId w:val="40"/>
        </w:numPr>
        <w:rPr>
          <w:ins w:id="864" w:author="Butts, Cheryl PEBA" w:date="2021-06-15T15:43:00Z"/>
          <w:rFonts w:ascii="Calibri Light" w:hAnsi="Calibri Light" w:cs="Calibri Light"/>
        </w:rPr>
      </w:pPr>
      <w:ins w:id="865" w:author="Butts, Cheryl PEBA" w:date="2021-06-15T15:43:00Z">
        <w:r>
          <w:rPr>
            <w:rFonts w:ascii="Calibri Light" w:hAnsi="Calibri Light" w:cs="Calibri Light"/>
          </w:rPr>
          <w:t>leave your account balance invested in PEPP;</w:t>
        </w:r>
      </w:ins>
    </w:p>
    <w:p w14:paraId="743FA48B" w14:textId="226F7DF2" w:rsidR="00206B30" w:rsidRDefault="00206B30" w:rsidP="00206B30">
      <w:pPr>
        <w:pStyle w:val="ListParagraph"/>
        <w:numPr>
          <w:ilvl w:val="0"/>
          <w:numId w:val="40"/>
        </w:numPr>
        <w:rPr>
          <w:ins w:id="866" w:author="Butts, Cheryl PEBA" w:date="2021-06-15T15:43:00Z"/>
          <w:rFonts w:ascii="Calibri Light" w:hAnsi="Calibri Light" w:cs="Calibri Light"/>
        </w:rPr>
      </w:pPr>
      <w:ins w:id="867" w:author="Butts, Cheryl PEBA" w:date="2021-06-15T15:43:00Z">
        <w:r>
          <w:rPr>
            <w:rFonts w:ascii="Calibri Light" w:hAnsi="Calibri Light" w:cs="Calibri Light"/>
          </w:rPr>
          <w:t>your account balance qualifies for a small pension payout. You may request a full payout by single payment (less income tax), or a transfer to a Registered Retirement Savings Plan (RRSP</w:t>
        </w:r>
      </w:ins>
      <w:ins w:id="868" w:author="Paus, Janette PEBA" w:date="2021-11-04T13:10:00Z">
        <w:r w:rsidR="00415453">
          <w:rPr>
            <w:rFonts w:ascii="Calibri Light" w:hAnsi="Calibri Light" w:cs="Calibri Light"/>
          </w:rPr>
          <w:t>)</w:t>
        </w:r>
      </w:ins>
      <w:ins w:id="869" w:author="Butts, Cheryl PEBA" w:date="2021-06-15T15:43:00Z">
        <w:r>
          <w:rPr>
            <w:rFonts w:ascii="Calibri Light" w:hAnsi="Calibri Light" w:cs="Calibri Light"/>
          </w:rPr>
          <w:t xml:space="preserve"> </w:t>
        </w:r>
      </w:ins>
    </w:p>
    <w:p w14:paraId="48985F8F" w14:textId="77777777" w:rsidR="00206B30" w:rsidRDefault="00206B30" w:rsidP="00206B30">
      <w:pPr>
        <w:pStyle w:val="ListParagraph"/>
        <w:numPr>
          <w:ilvl w:val="0"/>
          <w:numId w:val="40"/>
        </w:numPr>
        <w:rPr>
          <w:ins w:id="870" w:author="Butts, Cheryl PEBA" w:date="2021-06-15T15:43:00Z"/>
          <w:rFonts w:ascii="Calibri Light" w:hAnsi="Calibri Light" w:cs="Calibri Light"/>
        </w:rPr>
      </w:pPr>
      <w:ins w:id="871" w:author="Butts, Cheryl PEBA" w:date="2021-06-15T15:43:00Z">
        <w:r>
          <w:rPr>
            <w:rFonts w:ascii="Calibri Light" w:hAnsi="Calibri Light" w:cs="Calibri Light"/>
          </w:rPr>
          <w:t>transfer the balance to a locked-in retirement account (LIRA) or locked in RRSP;</w:t>
        </w:r>
      </w:ins>
    </w:p>
    <w:p w14:paraId="1896BC8E" w14:textId="5E848F54" w:rsidR="00206B30" w:rsidRPr="00CF1411" w:rsidDel="00CF1411" w:rsidRDefault="00206B30">
      <w:pPr>
        <w:numPr>
          <w:ilvl w:val="0"/>
          <w:numId w:val="40"/>
        </w:numPr>
        <w:ind w:firstLine="0"/>
        <w:rPr>
          <w:ins w:id="872" w:author="Butts, Cheryl PEBA" w:date="2021-06-15T15:43:00Z"/>
          <w:del w:id="873" w:author="Paus, Janette PEBA" w:date="2021-09-03T07:34:00Z"/>
          <w:rFonts w:ascii="Calibri Light" w:hAnsi="Calibri Light" w:cs="Calibri Light"/>
          <w:rPrChange w:id="874" w:author="Paus, Janette PEBA" w:date="2021-09-03T07:34:00Z">
            <w:rPr>
              <w:ins w:id="875" w:author="Butts, Cheryl PEBA" w:date="2021-06-15T15:43:00Z"/>
              <w:del w:id="876" w:author="Paus, Janette PEBA" w:date="2021-09-03T07:34:00Z"/>
            </w:rPr>
          </w:rPrChange>
        </w:rPr>
        <w:pPrChange w:id="877" w:author="Paus, Janette PEBA" w:date="2021-09-03T07:34:00Z">
          <w:pPr>
            <w:pStyle w:val="ListParagraph"/>
            <w:numPr>
              <w:numId w:val="40"/>
            </w:numPr>
            <w:ind w:left="360" w:hanging="360"/>
          </w:pPr>
        </w:pPrChange>
      </w:pPr>
      <w:ins w:id="878" w:author="Butts, Cheryl PEBA" w:date="2021-06-15T15:43:00Z">
        <w:r w:rsidRPr="00CF1411">
          <w:rPr>
            <w:rFonts w:ascii="Calibri Light" w:hAnsi="Calibri Light" w:cs="Calibri Light"/>
            <w:rPrChange w:id="879" w:author="Paus, Janette PEBA" w:date="2021-09-03T07:34:00Z">
              <w:rPr/>
            </w:rPrChange>
          </w:rPr>
          <w:t>voluntary unlocked funds may be transferred to an RRSP or you may request a cash payout less income tax;</w:t>
        </w:r>
      </w:ins>
    </w:p>
    <w:p w14:paraId="2D977539" w14:textId="1FA415BC" w:rsidR="00871269" w:rsidDel="00206B30" w:rsidRDefault="00871269">
      <w:pPr>
        <w:ind w:left="360"/>
        <w:rPr>
          <w:del w:id="880" w:author="Butts, Cheryl PEBA" w:date="2021-06-15T15:43:00Z"/>
        </w:rPr>
        <w:pPrChange w:id="881" w:author="Paus, Janette PEBA" w:date="2021-09-03T07:34:00Z">
          <w:pPr/>
        </w:pPrChange>
      </w:pPr>
      <w:del w:id="882" w:author="Butts, Cheryl PEBA" w:date="2021-06-15T15:43:00Z">
        <w:r w:rsidDel="00206B30">
          <w:delText xml:space="preserve">This letter will be used </w:delText>
        </w:r>
        <w:r w:rsidR="00BE1009" w:rsidDel="00206B30">
          <w:delText xml:space="preserve">in </w:delText>
        </w:r>
        <w:r w:rsidDel="00206B30">
          <w:delText>the following situations</w:delText>
        </w:r>
        <w:r w:rsidR="007C113D" w:rsidDel="00206B30">
          <w:delText xml:space="preserve"> and must take into account the following:</w:delText>
        </w:r>
      </w:del>
    </w:p>
    <w:p w14:paraId="123A686A" w14:textId="74E29E11" w:rsidR="00871269" w:rsidDel="00206B30" w:rsidRDefault="00871269">
      <w:pPr>
        <w:ind w:left="360"/>
        <w:rPr>
          <w:del w:id="883" w:author="Butts, Cheryl PEBA" w:date="2021-06-15T15:43:00Z"/>
        </w:rPr>
        <w:pPrChange w:id="884" w:author="Paus, Janette PEBA" w:date="2021-09-03T07:34:00Z">
          <w:pPr/>
        </w:pPrChange>
      </w:pPr>
    </w:p>
    <w:p w14:paraId="562BAAE2" w14:textId="5C99377D" w:rsidR="00E0442B" w:rsidRPr="00E845B3" w:rsidDel="00206B30" w:rsidRDefault="00871269">
      <w:pPr>
        <w:ind w:left="360"/>
        <w:rPr>
          <w:ins w:id="885" w:author="Britton, Sheryl PEBA" w:date="2021-06-15T13:29:00Z"/>
          <w:del w:id="886" w:author="Butts, Cheryl PEBA" w:date="2021-06-15T15:43:00Z"/>
          <w:highlight w:val="yellow"/>
          <w:rPrChange w:id="887" w:author="Britton, Sheryl PEBA" w:date="2021-06-15T13:30:00Z">
            <w:rPr>
              <w:ins w:id="888" w:author="Britton, Sheryl PEBA" w:date="2021-06-15T13:29:00Z"/>
              <w:del w:id="889" w:author="Butts, Cheryl PEBA" w:date="2021-06-15T15:43:00Z"/>
            </w:rPr>
          </w:rPrChange>
        </w:rPr>
        <w:pPrChange w:id="890" w:author="Paus, Janette PEBA" w:date="2021-09-03T07:34:00Z">
          <w:pPr>
            <w:pStyle w:val="ListParagraph"/>
            <w:numPr>
              <w:numId w:val="29"/>
            </w:numPr>
            <w:ind w:hanging="360"/>
          </w:pPr>
        </w:pPrChange>
      </w:pPr>
      <w:del w:id="891" w:author="Butts, Cheryl PEBA" w:date="2021-06-15T15:43:00Z">
        <w:r w:rsidRPr="00E845B3" w:rsidDel="00206B30">
          <w:rPr>
            <w:highlight w:val="yellow"/>
            <w:rPrChange w:id="892" w:author="Britton, Sheryl PEBA" w:date="2021-06-15T13:30:00Z">
              <w:rPr/>
            </w:rPrChange>
          </w:rPr>
          <w:delText xml:space="preserve">When a PEPP member has </w:delText>
        </w:r>
        <w:r w:rsidR="00545605" w:rsidRPr="00E845B3" w:rsidDel="00206B30">
          <w:rPr>
            <w:highlight w:val="yellow"/>
            <w:rPrChange w:id="893" w:author="Britton, Sheryl PEBA" w:date="2021-06-15T13:30:00Z">
              <w:rPr/>
            </w:rPrChange>
          </w:rPr>
          <w:delText>terminated employment</w:delText>
        </w:r>
        <w:r w:rsidRPr="00E845B3" w:rsidDel="00206B30">
          <w:rPr>
            <w:highlight w:val="yellow"/>
            <w:rPrChange w:id="894" w:author="Britton, Sheryl PEBA" w:date="2021-06-15T13:30:00Z">
              <w:rPr/>
            </w:rPrChange>
          </w:rPr>
          <w:delText xml:space="preserve"> an</w:delText>
        </w:r>
        <w:r w:rsidR="00BE1009" w:rsidRPr="00E845B3" w:rsidDel="00206B30">
          <w:rPr>
            <w:highlight w:val="yellow"/>
            <w:rPrChange w:id="895" w:author="Britton, Sheryl PEBA" w:date="2021-06-15T13:30:00Z">
              <w:rPr/>
            </w:rPrChange>
          </w:rPr>
          <w:delText>d will either</w:delText>
        </w:r>
      </w:del>
      <w:ins w:id="896" w:author="Britton, Sheryl PEBA" w:date="2021-06-15T13:29:00Z">
        <w:del w:id="897" w:author="Butts, Cheryl PEBA" w:date="2021-06-15T15:43:00Z">
          <w:r w:rsidR="00E0442B" w:rsidRPr="00E845B3" w:rsidDel="00206B30">
            <w:rPr>
              <w:highlight w:val="yellow"/>
              <w:rPrChange w:id="898" w:author="Britton, Sheryl PEBA" w:date="2021-06-15T13:30:00Z">
                <w:rPr/>
              </w:rPrChange>
            </w:rPr>
            <w:delText>:</w:delText>
          </w:r>
        </w:del>
      </w:ins>
    </w:p>
    <w:p w14:paraId="643DA270" w14:textId="15DAE7F1" w:rsidR="00E0442B" w:rsidRPr="00E845B3" w:rsidDel="00206B30" w:rsidRDefault="00BE1009">
      <w:pPr>
        <w:ind w:left="360"/>
        <w:rPr>
          <w:ins w:id="899" w:author="Britton, Sheryl PEBA" w:date="2021-06-15T13:30:00Z"/>
          <w:del w:id="900" w:author="Butts, Cheryl PEBA" w:date="2021-06-15T15:43:00Z"/>
          <w:highlight w:val="yellow"/>
          <w:rPrChange w:id="901" w:author="Britton, Sheryl PEBA" w:date="2021-06-15T13:30:00Z">
            <w:rPr>
              <w:ins w:id="902" w:author="Britton, Sheryl PEBA" w:date="2021-06-15T13:30:00Z"/>
              <w:del w:id="903" w:author="Butts, Cheryl PEBA" w:date="2021-06-15T15:43:00Z"/>
            </w:rPr>
          </w:rPrChange>
        </w:rPr>
        <w:pPrChange w:id="904" w:author="Paus, Janette PEBA" w:date="2021-09-03T07:34:00Z">
          <w:pPr>
            <w:pStyle w:val="ListParagraph"/>
            <w:numPr>
              <w:numId w:val="39"/>
            </w:numPr>
            <w:ind w:left="1080" w:hanging="360"/>
          </w:pPr>
        </w:pPrChange>
      </w:pPr>
      <w:del w:id="905" w:author="Butts, Cheryl PEBA" w:date="2021-06-15T15:43:00Z">
        <w:r w:rsidRPr="00E845B3" w:rsidDel="00206B30">
          <w:rPr>
            <w:highlight w:val="yellow"/>
            <w:rPrChange w:id="906" w:author="Britton, Sheryl PEBA" w:date="2021-06-15T13:30:00Z">
              <w:rPr/>
            </w:rPrChange>
          </w:rPr>
          <w:delText xml:space="preserve"> </w:delText>
        </w:r>
        <w:r w:rsidR="00545605" w:rsidRPr="00E845B3" w:rsidDel="00206B30">
          <w:rPr>
            <w:highlight w:val="yellow"/>
            <w:rPrChange w:id="907" w:author="Britton, Sheryl PEBA" w:date="2021-06-15T13:30:00Z">
              <w:rPr/>
            </w:rPrChange>
          </w:rPr>
          <w:delText>t</w:delText>
        </w:r>
      </w:del>
      <w:ins w:id="908" w:author="Britton, Sheryl PEBA" w:date="2021-06-15T13:30:00Z">
        <w:del w:id="909" w:author="Butts, Cheryl PEBA" w:date="2021-06-15T15:43:00Z">
          <w:r w:rsidR="00E0442B" w:rsidRPr="00E845B3" w:rsidDel="00206B30">
            <w:rPr>
              <w:highlight w:val="yellow"/>
              <w:rPrChange w:id="910" w:author="Britton, Sheryl PEBA" w:date="2021-06-15T13:30:00Z">
                <w:rPr/>
              </w:rPrChange>
            </w:rPr>
            <w:delText xml:space="preserve">Remain in </w:delText>
          </w:r>
        </w:del>
      </w:ins>
      <w:del w:id="911" w:author="Butts, Cheryl PEBA" w:date="2021-06-15T15:43:00Z">
        <w:r w:rsidR="00545605" w:rsidRPr="00E845B3" w:rsidDel="00206B30">
          <w:rPr>
            <w:highlight w:val="yellow"/>
            <w:rPrChange w:id="912" w:author="Britton, Sheryl PEBA" w:date="2021-06-15T13:30:00Z">
              <w:rPr/>
            </w:rPrChange>
          </w:rPr>
          <w:delText xml:space="preserve">ransfer to a PEPP retirement fund; </w:delText>
        </w:r>
      </w:del>
    </w:p>
    <w:p w14:paraId="679F1C52" w14:textId="3A67BB13" w:rsidR="00E0442B" w:rsidRPr="00E845B3" w:rsidDel="00206B30" w:rsidRDefault="00545605">
      <w:pPr>
        <w:ind w:left="360"/>
        <w:rPr>
          <w:ins w:id="913" w:author="Britton, Sheryl PEBA" w:date="2021-06-15T13:30:00Z"/>
          <w:del w:id="914" w:author="Butts, Cheryl PEBA" w:date="2021-06-15T15:43:00Z"/>
          <w:highlight w:val="yellow"/>
          <w:rPrChange w:id="915" w:author="Britton, Sheryl PEBA" w:date="2021-06-15T13:30:00Z">
            <w:rPr>
              <w:ins w:id="916" w:author="Britton, Sheryl PEBA" w:date="2021-06-15T13:30:00Z"/>
              <w:del w:id="917" w:author="Butts, Cheryl PEBA" w:date="2021-06-15T15:43:00Z"/>
            </w:rPr>
          </w:rPrChange>
        </w:rPr>
        <w:pPrChange w:id="918" w:author="Paus, Janette PEBA" w:date="2021-09-03T07:34:00Z">
          <w:pPr>
            <w:pStyle w:val="ListParagraph"/>
            <w:ind w:left="1080"/>
          </w:pPr>
        </w:pPrChange>
      </w:pPr>
      <w:del w:id="919" w:author="Butts, Cheryl PEBA" w:date="2021-06-15T15:43:00Z">
        <w:r w:rsidRPr="00E845B3" w:rsidDel="00206B30">
          <w:rPr>
            <w:highlight w:val="yellow"/>
            <w:rPrChange w:id="920" w:author="Britton, Sheryl PEBA" w:date="2021-06-15T13:30:00Z">
              <w:rPr/>
            </w:rPrChange>
          </w:rPr>
          <w:delText>t</w:delText>
        </w:r>
      </w:del>
      <w:ins w:id="921" w:author="Britton, Sheryl PEBA" w:date="2021-06-15T13:30:00Z">
        <w:del w:id="922" w:author="Butts, Cheryl PEBA" w:date="2021-06-15T15:43:00Z">
          <w:r w:rsidR="00E0442B" w:rsidRPr="00E845B3" w:rsidDel="00206B30">
            <w:rPr>
              <w:highlight w:val="yellow"/>
              <w:rPrChange w:id="923" w:author="Britton, Sheryl PEBA" w:date="2021-06-15T13:30:00Z">
                <w:rPr/>
              </w:rPrChange>
            </w:rPr>
            <w:delText>T</w:delText>
          </w:r>
        </w:del>
      </w:ins>
      <w:del w:id="924" w:author="Butts, Cheryl PEBA" w:date="2021-06-15T15:43:00Z">
        <w:r w:rsidRPr="00E845B3" w:rsidDel="00206B30">
          <w:rPr>
            <w:highlight w:val="yellow"/>
            <w:rPrChange w:id="925" w:author="Britton, Sheryl PEBA" w:date="2021-06-15T13:30:00Z">
              <w:rPr/>
            </w:rPrChange>
          </w:rPr>
          <w:delText>ransfer to another retirement fund; t</w:delText>
        </w:r>
      </w:del>
    </w:p>
    <w:p w14:paraId="3798C54D" w14:textId="698BA4D5" w:rsidR="00E0442B" w:rsidRPr="00E845B3" w:rsidDel="00206B30" w:rsidRDefault="00E0442B">
      <w:pPr>
        <w:ind w:left="360"/>
        <w:rPr>
          <w:ins w:id="926" w:author="Britton, Sheryl PEBA" w:date="2021-06-15T13:30:00Z"/>
          <w:del w:id="927" w:author="Butts, Cheryl PEBA" w:date="2021-06-15T15:43:00Z"/>
          <w:highlight w:val="yellow"/>
          <w:rPrChange w:id="928" w:author="Britton, Sheryl PEBA" w:date="2021-06-15T13:30:00Z">
            <w:rPr>
              <w:ins w:id="929" w:author="Britton, Sheryl PEBA" w:date="2021-06-15T13:30:00Z"/>
              <w:del w:id="930" w:author="Butts, Cheryl PEBA" w:date="2021-06-15T15:43:00Z"/>
            </w:rPr>
          </w:rPrChange>
        </w:rPr>
        <w:pPrChange w:id="931" w:author="Paus, Janette PEBA" w:date="2021-09-03T07:34:00Z">
          <w:pPr>
            <w:pStyle w:val="ListParagraph"/>
            <w:ind w:left="1080"/>
          </w:pPr>
        </w:pPrChange>
      </w:pPr>
      <w:ins w:id="932" w:author="Britton, Sheryl PEBA" w:date="2021-06-15T13:30:00Z">
        <w:del w:id="933" w:author="Butts, Cheryl PEBA" w:date="2021-06-15T15:43:00Z">
          <w:r w:rsidRPr="00E845B3" w:rsidDel="00206B30">
            <w:rPr>
              <w:highlight w:val="yellow"/>
              <w:rPrChange w:id="934" w:author="Britton, Sheryl PEBA" w:date="2021-06-15T13:30:00Z">
                <w:rPr/>
              </w:rPrChange>
            </w:rPr>
            <w:delText>T</w:delText>
          </w:r>
        </w:del>
      </w:ins>
      <w:del w:id="935" w:author="Butts, Cheryl PEBA" w:date="2021-06-15T15:43:00Z">
        <w:r w:rsidR="00545605" w:rsidRPr="00E845B3" w:rsidDel="00206B30">
          <w:rPr>
            <w:highlight w:val="yellow"/>
            <w:rPrChange w:id="936" w:author="Britton, Sheryl PEBA" w:date="2021-06-15T13:30:00Z">
              <w:rPr/>
            </w:rPrChange>
          </w:rPr>
          <w:delText xml:space="preserve">ransfer to a financial institution; </w:delText>
        </w:r>
      </w:del>
    </w:p>
    <w:p w14:paraId="3A2B14A6" w14:textId="2D3F74B8" w:rsidR="00871269" w:rsidRDefault="00545605">
      <w:pPr>
        <w:ind w:left="360"/>
        <w:pPrChange w:id="937" w:author="Paus, Janette PEBA" w:date="2021-09-03T07:34:00Z">
          <w:pPr>
            <w:pStyle w:val="ListParagraph"/>
            <w:numPr>
              <w:numId w:val="29"/>
            </w:numPr>
            <w:ind w:hanging="360"/>
          </w:pPr>
        </w:pPrChange>
      </w:pPr>
      <w:del w:id="938" w:author="Butts, Cheryl PEBA" w:date="2021-06-15T15:43:00Z">
        <w:r w:rsidRPr="00E845B3" w:rsidDel="00206B30">
          <w:rPr>
            <w:highlight w:val="yellow"/>
            <w:rPrChange w:id="939" w:author="Britton, Sheryl PEBA" w:date="2021-06-15T13:30:00Z">
              <w:rPr/>
            </w:rPrChange>
          </w:rPr>
          <w:delText>or take a full payment of his account</w:delText>
        </w:r>
      </w:del>
      <w:del w:id="940" w:author="Paus, Janette PEBA" w:date="2021-09-03T07:34:00Z">
        <w:r w:rsidR="00BE1009" w:rsidRPr="00E845B3" w:rsidDel="00CF1411">
          <w:rPr>
            <w:highlight w:val="yellow"/>
            <w:rPrChange w:id="941" w:author="Britton, Sheryl PEBA" w:date="2021-06-15T13:30:00Z">
              <w:rPr/>
            </w:rPrChange>
          </w:rPr>
          <w:delText>.</w:delText>
        </w:r>
      </w:del>
    </w:p>
    <w:p w14:paraId="5AA50ECC" w14:textId="273BDFF1" w:rsidR="00375791" w:rsidRDefault="00804CA6" w:rsidP="00804CA6">
      <w:pPr>
        <w:pStyle w:val="Heading2"/>
        <w:numPr>
          <w:ilvl w:val="0"/>
          <w:numId w:val="27"/>
        </w:numPr>
      </w:pPr>
      <w:bookmarkStart w:id="942" w:name="_Toc86925648"/>
      <w:r>
        <w:t>Canada Post Mailing and Postal Code Requirements</w:t>
      </w:r>
      <w:bookmarkEnd w:id="942"/>
    </w:p>
    <w:p w14:paraId="3F0AF48C" w14:textId="64FE9E64" w:rsidR="007C113D" w:rsidRPr="007C113D" w:rsidRDefault="007C113D" w:rsidP="007C113D">
      <w:r>
        <w:t>The letter must meet all relevant Canada Post Mailing and Postal Code Requirements.</w:t>
      </w:r>
    </w:p>
    <w:p w14:paraId="6F371A77" w14:textId="2BA95838" w:rsidR="00FD279E" w:rsidRDefault="00FD279E" w:rsidP="001D7DBD">
      <w:pPr>
        <w:pStyle w:val="Heading1"/>
      </w:pPr>
      <w:bookmarkStart w:id="943" w:name="_Toc86925649"/>
      <w:r>
        <w:t>Technical Requirements</w:t>
      </w:r>
      <w:bookmarkEnd w:id="943"/>
    </w:p>
    <w:p w14:paraId="7FD1E7E7" w14:textId="31A2D0AF" w:rsidR="00D05B3F" w:rsidRDefault="00D05B3F" w:rsidP="00D05B3F">
      <w:r>
        <w:t xml:space="preserve">The </w:t>
      </w:r>
      <w:r w:rsidR="009629AB">
        <w:t>technical requirement will consist of the following:</w:t>
      </w:r>
    </w:p>
    <w:p w14:paraId="420468C7" w14:textId="4A6F7408" w:rsidR="00802E5C" w:rsidRPr="00802E5C" w:rsidDel="00FE69CF" w:rsidRDefault="000A4D3A">
      <w:pPr>
        <w:rPr>
          <w:del w:id="944" w:author="Paus, Janette PEBA" w:date="2021-10-27T13:42:00Z"/>
        </w:rPr>
        <w:pPrChange w:id="945" w:author="Paus, Janette PEBA" w:date="2021-09-02T07:48:00Z">
          <w:pPr>
            <w:pStyle w:val="Heading2"/>
            <w:numPr>
              <w:numId w:val="30"/>
            </w:numPr>
            <w:ind w:left="720" w:hanging="360"/>
          </w:pPr>
        </w:pPrChange>
      </w:pPr>
      <w:del w:id="946" w:author="Paus, Janette PEBA" w:date="2021-10-27T13:42:00Z">
        <w:r w:rsidDel="00FE69CF">
          <w:delText xml:space="preserve">PEBA </w:delText>
        </w:r>
        <w:r w:rsidR="00871269" w:rsidDel="00FE69CF">
          <w:delText>Design Layout</w:delText>
        </w:r>
      </w:del>
      <w:del w:id="947" w:author="Paus, Janette PEBA" w:date="2021-09-02T07:49:00Z">
        <w:r w:rsidR="00871269" w:rsidDel="00802E5C">
          <w:delText xml:space="preserve">- </w:delText>
        </w:r>
        <w:r w:rsidR="00804CA6" w:rsidDel="00802E5C">
          <w:delText xml:space="preserve">Will be attached to this requirements document as </w:delText>
        </w:r>
        <w:r w:rsidR="00871269" w:rsidDel="00802E5C">
          <w:delText>Appendix “</w:delText>
        </w:r>
        <w:r w:rsidR="00026DF1" w:rsidDel="00802E5C">
          <w:delText>A</w:delText>
        </w:r>
        <w:r w:rsidR="00871269" w:rsidDel="00802E5C">
          <w:delText>”</w:delText>
        </w:r>
      </w:del>
      <w:bookmarkStart w:id="948" w:name="_Toc86234624"/>
      <w:bookmarkStart w:id="949" w:name="_Toc86925650"/>
      <w:bookmarkEnd w:id="948"/>
      <w:bookmarkEnd w:id="949"/>
    </w:p>
    <w:p w14:paraId="1D10CCE9" w14:textId="02A8F3E5" w:rsidR="009629AB" w:rsidRDefault="009629AB" w:rsidP="00804CA6">
      <w:pPr>
        <w:pStyle w:val="Heading2"/>
        <w:numPr>
          <w:ilvl w:val="0"/>
          <w:numId w:val="30"/>
        </w:numPr>
      </w:pPr>
      <w:bookmarkStart w:id="950" w:name="_Toc86925651"/>
      <w:r>
        <w:t>Batch Requirements for the Letter</w:t>
      </w:r>
      <w:r w:rsidR="00871269">
        <w:t>-</w:t>
      </w:r>
      <w:bookmarkEnd w:id="950"/>
      <w:r w:rsidR="00871269">
        <w:t xml:space="preserve"> </w:t>
      </w:r>
    </w:p>
    <w:p w14:paraId="1DCAD46F" w14:textId="77777777" w:rsidR="00802E5C" w:rsidRPr="00802E5C" w:rsidRDefault="00802E5C" w:rsidP="00802E5C">
      <w:pPr>
        <w:rPr>
          <w:ins w:id="951" w:author="Paus, Janette PEBA" w:date="2021-09-02T07:51:00Z"/>
        </w:rPr>
      </w:pPr>
      <w:bookmarkStart w:id="952" w:name="_Hlk81301060"/>
      <w:ins w:id="953" w:author="Paus, Janette PEBA" w:date="2021-09-02T07:51:00Z">
        <w:r w:rsidRPr="00802E5C">
          <w:t>The following requirements must be included:</w:t>
        </w:r>
      </w:ins>
    </w:p>
    <w:p w14:paraId="09446677" w14:textId="77777777" w:rsidR="00802E5C" w:rsidRPr="00802E5C" w:rsidRDefault="00802E5C">
      <w:pPr>
        <w:numPr>
          <w:ilvl w:val="0"/>
          <w:numId w:val="42"/>
        </w:numPr>
        <w:spacing w:before="60" w:after="60"/>
        <w:rPr>
          <w:ins w:id="954" w:author="Paus, Janette PEBA" w:date="2021-09-02T07:51:00Z"/>
        </w:rPr>
        <w:pPrChange w:id="955" w:author="Paus, Janette PEBA" w:date="2021-09-02T07:53:00Z">
          <w:pPr>
            <w:numPr>
              <w:numId w:val="41"/>
            </w:numPr>
            <w:tabs>
              <w:tab w:val="left" w:pos="720"/>
            </w:tabs>
            <w:spacing w:before="60" w:after="60"/>
            <w:ind w:left="720" w:hanging="360"/>
          </w:pPr>
        </w:pPrChange>
      </w:pPr>
      <w:ins w:id="956" w:author="Paus, Janette PEBA" w:date="2021-09-02T07:51:00Z">
        <w:r w:rsidRPr="00802E5C">
          <w:t>The letter must be printed in its own unique batch as a mass batch.</w:t>
        </w:r>
      </w:ins>
    </w:p>
    <w:p w14:paraId="201BA94A" w14:textId="77777777" w:rsidR="00802E5C" w:rsidRPr="00802E5C" w:rsidRDefault="00802E5C">
      <w:pPr>
        <w:numPr>
          <w:ilvl w:val="0"/>
          <w:numId w:val="42"/>
        </w:numPr>
        <w:spacing w:before="60" w:after="60"/>
        <w:rPr>
          <w:ins w:id="957" w:author="Paus, Janette PEBA" w:date="2021-09-02T07:51:00Z"/>
        </w:rPr>
        <w:pPrChange w:id="958" w:author="Paus, Janette PEBA" w:date="2021-09-02T07:53:00Z">
          <w:pPr>
            <w:numPr>
              <w:numId w:val="41"/>
            </w:numPr>
            <w:tabs>
              <w:tab w:val="left" w:pos="720"/>
            </w:tabs>
            <w:spacing w:before="60" w:after="60"/>
            <w:ind w:left="720" w:hanging="360"/>
          </w:pPr>
        </w:pPrChange>
      </w:pPr>
      <w:ins w:id="959" w:author="Paus, Janette PEBA" w:date="2021-09-02T07:51:00Z">
        <w:r w:rsidRPr="00802E5C">
          <w:t>The batch will include any and all letters created out of the nightly batch.</w:t>
        </w:r>
      </w:ins>
    </w:p>
    <w:p w14:paraId="603A4F5A" w14:textId="77777777" w:rsidR="00802E5C" w:rsidRPr="00802E5C" w:rsidRDefault="00802E5C">
      <w:pPr>
        <w:numPr>
          <w:ilvl w:val="0"/>
          <w:numId w:val="42"/>
        </w:numPr>
        <w:spacing w:before="60" w:after="60"/>
        <w:rPr>
          <w:ins w:id="960" w:author="Paus, Janette PEBA" w:date="2021-09-02T07:51:00Z"/>
        </w:rPr>
        <w:pPrChange w:id="961" w:author="Paus, Janette PEBA" w:date="2021-09-02T07:53:00Z">
          <w:pPr>
            <w:numPr>
              <w:numId w:val="41"/>
            </w:numPr>
            <w:tabs>
              <w:tab w:val="left" w:pos="720"/>
            </w:tabs>
            <w:spacing w:before="60" w:after="60"/>
            <w:ind w:left="720" w:hanging="360"/>
          </w:pPr>
        </w:pPrChange>
      </w:pPr>
      <w:ins w:id="962" w:author="Paus, Janette PEBA" w:date="2021-09-02T07:51:00Z">
        <w:r w:rsidRPr="00802E5C">
          <w:t>Individual PDF’s must be created and attached to the member’s outgoing communication tab in PENFAX for future reference.</w:t>
        </w:r>
      </w:ins>
    </w:p>
    <w:p w14:paraId="380316DF" w14:textId="77777777" w:rsidR="00802E5C" w:rsidRPr="00802E5C" w:rsidRDefault="00802E5C">
      <w:pPr>
        <w:numPr>
          <w:ilvl w:val="0"/>
          <w:numId w:val="42"/>
        </w:numPr>
        <w:spacing w:before="60" w:after="60"/>
        <w:rPr>
          <w:ins w:id="963" w:author="Paus, Janette PEBA" w:date="2021-09-02T07:51:00Z"/>
        </w:rPr>
        <w:pPrChange w:id="964" w:author="Paus, Janette PEBA" w:date="2021-09-02T07:53:00Z">
          <w:pPr>
            <w:numPr>
              <w:numId w:val="41"/>
            </w:numPr>
            <w:tabs>
              <w:tab w:val="left" w:pos="720"/>
            </w:tabs>
            <w:spacing w:before="60" w:after="60"/>
            <w:ind w:left="720" w:hanging="360"/>
          </w:pPr>
        </w:pPrChange>
      </w:pPr>
      <w:ins w:id="965" w:author="Paus, Janette PEBA" w:date="2021-09-02T07:51:00Z">
        <w:r w:rsidRPr="00802E5C">
          <w:t>The PDF must be available to the member through PENWEB.</w:t>
        </w:r>
      </w:ins>
    </w:p>
    <w:p w14:paraId="6991476B" w14:textId="2BC1EDCB" w:rsidR="00802E5C" w:rsidRPr="00802E5C" w:rsidRDefault="00802E5C">
      <w:pPr>
        <w:pStyle w:val="Bullet10"/>
        <w:numPr>
          <w:ilvl w:val="0"/>
          <w:numId w:val="42"/>
        </w:numPr>
        <w:spacing w:before="60" w:after="60"/>
        <w:rPr>
          <w:ins w:id="966" w:author="Paus, Janette PEBA" w:date="2021-09-02T07:51:00Z"/>
        </w:rPr>
        <w:pPrChange w:id="967" w:author="Paus, Janette PEBA" w:date="2021-09-02T07:53:00Z">
          <w:pPr>
            <w:tabs>
              <w:tab w:val="left" w:pos="720"/>
            </w:tabs>
            <w:spacing w:before="60" w:after="60"/>
            <w:ind w:left="720" w:hanging="360"/>
          </w:pPr>
        </w:pPrChange>
      </w:pPr>
      <w:bookmarkStart w:id="968" w:name="_Hlk76720602"/>
      <w:ins w:id="969" w:author="Paus, Janette PEBA" w:date="2021-09-02T07:51:00Z">
        <w:r w:rsidRPr="00802E5C">
          <w:t>Batch name must incorporate a shortened version naming convention that BI publisher and the letter form is following.  The batch name should include the following (in upper case):</w:t>
        </w:r>
      </w:ins>
    </w:p>
    <w:p w14:paraId="056DCEFB" w14:textId="77777777" w:rsidR="00802E5C" w:rsidRPr="00802E5C" w:rsidRDefault="00802E5C">
      <w:pPr>
        <w:pStyle w:val="numberlist1"/>
        <w:spacing w:before="0"/>
        <w:rPr>
          <w:ins w:id="970" w:author="Paus, Janette PEBA" w:date="2021-09-02T07:51:00Z"/>
        </w:rPr>
        <w:pPrChange w:id="971" w:author="Paus, Janette PEBA" w:date="2021-11-15T13:36:00Z">
          <w:pPr>
            <w:numPr>
              <w:numId w:val="2"/>
            </w:numPr>
            <w:tabs>
              <w:tab w:val="left" w:pos="1080"/>
            </w:tabs>
            <w:spacing w:before="60" w:after="60"/>
            <w:ind w:left="1080" w:hanging="360"/>
          </w:pPr>
        </w:pPrChange>
      </w:pPr>
      <w:ins w:id="972" w:author="Paus, Janette PEBA" w:date="2021-09-02T07:51:00Z">
        <w:r w:rsidRPr="00802E5C">
          <w:t>PLAN LETTER - PEPP=P, MEPP=M</w:t>
        </w:r>
      </w:ins>
    </w:p>
    <w:p w14:paraId="60AA375E" w14:textId="77777777" w:rsidR="00802E5C" w:rsidRPr="00802E5C" w:rsidRDefault="00802E5C">
      <w:pPr>
        <w:pStyle w:val="numberlist1"/>
        <w:spacing w:before="0"/>
        <w:rPr>
          <w:ins w:id="973" w:author="Paus, Janette PEBA" w:date="2021-09-02T07:51:00Z"/>
        </w:rPr>
        <w:pPrChange w:id="974" w:author="Paus, Janette PEBA" w:date="2021-11-15T13:36:00Z">
          <w:pPr>
            <w:numPr>
              <w:numId w:val="2"/>
            </w:numPr>
            <w:tabs>
              <w:tab w:val="left" w:pos="1080"/>
            </w:tabs>
            <w:spacing w:before="60" w:after="60"/>
            <w:ind w:left="1080" w:hanging="360"/>
          </w:pPr>
        </w:pPrChange>
      </w:pPr>
      <w:ins w:id="975" w:author="Paus, Janette PEBA" w:date="2021-09-02T07:51:00Z">
        <w:r w:rsidRPr="00802E5C">
          <w:t>LETTER NUMBER – a numeral assigned by PEBA</w:t>
        </w:r>
      </w:ins>
    </w:p>
    <w:p w14:paraId="7D1AF639" w14:textId="77777777" w:rsidR="00802E5C" w:rsidRPr="00802E5C" w:rsidRDefault="00802E5C">
      <w:pPr>
        <w:pStyle w:val="numberlist1"/>
        <w:spacing w:before="0"/>
        <w:rPr>
          <w:ins w:id="976" w:author="Paus, Janette PEBA" w:date="2021-09-02T07:51:00Z"/>
        </w:rPr>
        <w:pPrChange w:id="977" w:author="Paus, Janette PEBA" w:date="2021-11-15T13:36:00Z">
          <w:pPr>
            <w:numPr>
              <w:numId w:val="2"/>
            </w:numPr>
            <w:tabs>
              <w:tab w:val="left" w:pos="1080"/>
            </w:tabs>
            <w:spacing w:before="60" w:after="60"/>
            <w:ind w:left="1080" w:hanging="360"/>
          </w:pPr>
        </w:pPrChange>
      </w:pPr>
      <w:ins w:id="978" w:author="Paus, Janette PEBA" w:date="2021-09-02T07:51:00Z">
        <w:r w:rsidRPr="00802E5C">
          <w:t>LETTER NAME – a description assigned by PEBA</w:t>
        </w:r>
      </w:ins>
    </w:p>
    <w:bookmarkEnd w:id="952"/>
    <w:p w14:paraId="0E64EA30" w14:textId="548DEF5D" w:rsidR="00802E5C" w:rsidRPr="00802E5C" w:rsidRDefault="00802E5C" w:rsidP="00802E5C">
      <w:pPr>
        <w:tabs>
          <w:tab w:val="left" w:pos="1080"/>
        </w:tabs>
        <w:spacing w:before="60" w:after="60"/>
        <w:ind w:left="720"/>
        <w:rPr>
          <w:ins w:id="979" w:author="Paus, Janette PEBA" w:date="2021-09-02T07:51:00Z"/>
        </w:rPr>
      </w:pPr>
      <w:ins w:id="980" w:author="Paus, Janette PEBA" w:date="2021-09-02T07:51:00Z">
        <w:r w:rsidRPr="00802E5C">
          <w:t>For this letter:  P</w:t>
        </w:r>
      </w:ins>
      <w:ins w:id="981" w:author="Paus, Janette PEBA" w:date="2021-09-02T11:28:00Z">
        <w:r w:rsidR="004A04C2">
          <w:t>17TERMOPTION</w:t>
        </w:r>
      </w:ins>
    </w:p>
    <w:bookmarkEnd w:id="968"/>
    <w:p w14:paraId="5078E21E" w14:textId="68F5DC83" w:rsidR="00802E5C" w:rsidRPr="00802E5C" w:rsidRDefault="00802E5C">
      <w:pPr>
        <w:pStyle w:val="ListParagraph"/>
        <w:numPr>
          <w:ilvl w:val="0"/>
          <w:numId w:val="42"/>
        </w:numPr>
        <w:spacing w:before="60" w:after="60"/>
        <w:rPr>
          <w:ins w:id="982" w:author="Paus, Janette PEBA" w:date="2021-09-02T07:51:00Z"/>
        </w:rPr>
        <w:pPrChange w:id="983" w:author="Paus, Janette PEBA" w:date="2021-09-02T07:53:00Z">
          <w:pPr>
            <w:tabs>
              <w:tab w:val="left" w:pos="720"/>
            </w:tabs>
            <w:spacing w:before="60" w:after="60"/>
            <w:ind w:left="720" w:hanging="360"/>
          </w:pPr>
        </w:pPrChange>
      </w:pPr>
      <w:ins w:id="984" w:author="Paus, Janette PEBA" w:date="2021-09-02T07:51:00Z">
        <w:r w:rsidRPr="00802E5C">
          <w:lastRenderedPageBreak/>
          <w:t xml:space="preserve">The letter must be generated and dated based on the business day the transaction was processed which resulted in the letter being generated through the nightly batch - if the batch runs after midnight, the date and any associated calculations displayed on the letter must reflect the correct business day. </w:t>
        </w:r>
      </w:ins>
    </w:p>
    <w:p w14:paraId="488778F5" w14:textId="10C6B563" w:rsidR="00802E5C" w:rsidRDefault="00802E5C">
      <w:pPr>
        <w:pStyle w:val="ListParagraph"/>
        <w:numPr>
          <w:ilvl w:val="0"/>
          <w:numId w:val="42"/>
        </w:numPr>
        <w:spacing w:before="60" w:after="60"/>
        <w:rPr>
          <w:ins w:id="985" w:author="Paus, Janette PEBA" w:date="2021-09-21T07:54:00Z"/>
        </w:rPr>
      </w:pPr>
      <w:ins w:id="986" w:author="Paus, Janette PEBA" w:date="2021-09-02T07:51:00Z">
        <w:r w:rsidRPr="00802E5C">
          <w:t>If a manual batch is ran, the manual batch must create the letter for the business day the batch is ran, and the associated letter picked up and included in the nightly mass batch file for the letter.</w:t>
        </w:r>
      </w:ins>
    </w:p>
    <w:p w14:paraId="32293F0D" w14:textId="4A52302A" w:rsidR="00FF738B" w:rsidRPr="00802E5C" w:rsidRDefault="00FF738B">
      <w:pPr>
        <w:pStyle w:val="ListParagraph"/>
        <w:numPr>
          <w:ilvl w:val="0"/>
          <w:numId w:val="42"/>
        </w:numPr>
        <w:spacing w:before="60" w:after="60"/>
        <w:rPr>
          <w:ins w:id="987" w:author="Paus, Janette PEBA" w:date="2021-09-02T07:51:00Z"/>
        </w:rPr>
        <w:pPrChange w:id="988" w:author="Paus, Janette PEBA" w:date="2021-09-02T07:53:00Z">
          <w:pPr>
            <w:tabs>
              <w:tab w:val="left" w:pos="720"/>
            </w:tabs>
            <w:spacing w:before="60" w:after="60"/>
            <w:ind w:left="720" w:hanging="360"/>
          </w:pPr>
        </w:pPrChange>
      </w:pPr>
      <w:ins w:id="989" w:author="Paus, Janette PEBA" w:date="2021-09-21T07:54:00Z">
        <w:r>
          <w:t xml:space="preserve">If a letter is deleted, do not include </w:t>
        </w:r>
      </w:ins>
      <w:ins w:id="990" w:author="Paus, Janette PEBA" w:date="2021-09-21T07:55:00Z">
        <w:r>
          <w:t>in the nightly letter batch.</w:t>
        </w:r>
      </w:ins>
    </w:p>
    <w:p w14:paraId="26A15AA8" w14:textId="279787B2" w:rsidR="000A4D3A" w:rsidDel="00802E5C" w:rsidRDefault="000A4D3A">
      <w:pPr>
        <w:pStyle w:val="ListParagraph"/>
        <w:numPr>
          <w:ilvl w:val="0"/>
          <w:numId w:val="42"/>
        </w:numPr>
        <w:rPr>
          <w:del w:id="991" w:author="Paus, Janette PEBA" w:date="2021-09-02T07:51:00Z"/>
        </w:rPr>
        <w:pPrChange w:id="992" w:author="Paus, Janette PEBA" w:date="2021-09-02T07:53:00Z">
          <w:pPr/>
        </w:pPrChange>
      </w:pPr>
      <w:del w:id="993" w:author="Paus, Janette PEBA" w:date="2021-09-02T07:51:00Z">
        <w:r w:rsidDel="00802E5C">
          <w:delText>The following requirements must be included:</w:delText>
        </w:r>
      </w:del>
    </w:p>
    <w:p w14:paraId="6BE895C4" w14:textId="335D6167" w:rsidR="000A4D3A" w:rsidDel="00802E5C" w:rsidRDefault="000A4D3A">
      <w:pPr>
        <w:pStyle w:val="ListParagraph"/>
        <w:numPr>
          <w:ilvl w:val="0"/>
          <w:numId w:val="42"/>
        </w:numPr>
        <w:rPr>
          <w:del w:id="994" w:author="Paus, Janette PEBA" w:date="2021-09-02T07:51:00Z"/>
        </w:rPr>
        <w:pPrChange w:id="995" w:author="Paus, Janette PEBA" w:date="2021-09-02T07:53:00Z">
          <w:pPr>
            <w:pStyle w:val="ListParagraph"/>
            <w:numPr>
              <w:numId w:val="33"/>
            </w:numPr>
            <w:ind w:hanging="360"/>
          </w:pPr>
        </w:pPrChange>
      </w:pPr>
      <w:del w:id="996" w:author="Paus, Janette PEBA" w:date="2021-09-02T07:51:00Z">
        <w:r w:rsidDel="00802E5C">
          <w:delText>The letter must be printed in its own unique batch as a mass batch.</w:delText>
        </w:r>
      </w:del>
    </w:p>
    <w:p w14:paraId="725324E7" w14:textId="46F9D380" w:rsidR="000A4D3A" w:rsidDel="00802E5C" w:rsidRDefault="000A4D3A">
      <w:pPr>
        <w:pStyle w:val="ListParagraph"/>
        <w:numPr>
          <w:ilvl w:val="0"/>
          <w:numId w:val="42"/>
        </w:numPr>
        <w:rPr>
          <w:del w:id="997" w:author="Paus, Janette PEBA" w:date="2021-09-02T07:51:00Z"/>
        </w:rPr>
        <w:pPrChange w:id="998" w:author="Paus, Janette PEBA" w:date="2021-09-02T07:53:00Z">
          <w:pPr>
            <w:pStyle w:val="ListParagraph"/>
            <w:numPr>
              <w:numId w:val="33"/>
            </w:numPr>
            <w:ind w:hanging="360"/>
          </w:pPr>
        </w:pPrChange>
      </w:pPr>
      <w:del w:id="999" w:author="Paus, Janette PEBA" w:date="2021-09-02T07:51:00Z">
        <w:r w:rsidDel="00802E5C">
          <w:delText>The batch will include any and all letters created out of the nightly batch.</w:delText>
        </w:r>
      </w:del>
    </w:p>
    <w:p w14:paraId="00B8CEAC" w14:textId="175D3234" w:rsidR="000A4D3A" w:rsidDel="00802E5C" w:rsidRDefault="000A4D3A">
      <w:pPr>
        <w:pStyle w:val="ListParagraph"/>
        <w:numPr>
          <w:ilvl w:val="0"/>
          <w:numId w:val="42"/>
        </w:numPr>
        <w:rPr>
          <w:del w:id="1000" w:author="Paus, Janette PEBA" w:date="2021-09-02T07:51:00Z"/>
        </w:rPr>
        <w:pPrChange w:id="1001" w:author="Paus, Janette PEBA" w:date="2021-09-02T07:53:00Z">
          <w:pPr>
            <w:pStyle w:val="ListParagraph"/>
            <w:numPr>
              <w:numId w:val="33"/>
            </w:numPr>
            <w:ind w:hanging="360"/>
          </w:pPr>
        </w:pPrChange>
      </w:pPr>
      <w:del w:id="1002" w:author="Paus, Janette PEBA" w:date="2021-09-02T07:51:00Z">
        <w:r w:rsidDel="00802E5C">
          <w:delText>Individual PDF’s must be created and attached to the member’s outgoing communication tab in PENFAX for future reference.</w:delText>
        </w:r>
      </w:del>
    </w:p>
    <w:p w14:paraId="247B9822" w14:textId="748CDF52" w:rsidR="000A4D3A" w:rsidDel="00802E5C" w:rsidRDefault="000A4D3A">
      <w:pPr>
        <w:pStyle w:val="ListParagraph"/>
        <w:numPr>
          <w:ilvl w:val="0"/>
          <w:numId w:val="42"/>
        </w:numPr>
        <w:rPr>
          <w:del w:id="1003" w:author="Paus, Janette PEBA" w:date="2021-09-02T07:51:00Z"/>
        </w:rPr>
        <w:pPrChange w:id="1004" w:author="Paus, Janette PEBA" w:date="2021-09-02T07:53:00Z">
          <w:pPr>
            <w:pStyle w:val="ListParagraph"/>
            <w:numPr>
              <w:numId w:val="33"/>
            </w:numPr>
            <w:ind w:hanging="360"/>
          </w:pPr>
        </w:pPrChange>
      </w:pPr>
      <w:del w:id="1005" w:author="Paus, Janette PEBA" w:date="2021-09-02T07:51:00Z">
        <w:r w:rsidDel="00802E5C">
          <w:delText>The PDF must be available to the member through PENWEB.</w:delText>
        </w:r>
      </w:del>
    </w:p>
    <w:p w14:paraId="246D813B" w14:textId="778B5A92" w:rsidR="000A4D3A" w:rsidDel="00802E5C" w:rsidRDefault="000A4D3A">
      <w:pPr>
        <w:pStyle w:val="ListParagraph"/>
        <w:numPr>
          <w:ilvl w:val="0"/>
          <w:numId w:val="42"/>
        </w:numPr>
        <w:rPr>
          <w:del w:id="1006" w:author="Paus, Janette PEBA" w:date="2021-09-02T07:51:00Z"/>
        </w:rPr>
        <w:pPrChange w:id="1007" w:author="Paus, Janette PEBA" w:date="2021-09-02T07:53:00Z">
          <w:pPr>
            <w:pStyle w:val="ListParagraph"/>
            <w:numPr>
              <w:numId w:val="33"/>
            </w:numPr>
            <w:ind w:hanging="360"/>
          </w:pPr>
        </w:pPrChange>
      </w:pPr>
      <w:del w:id="1008" w:author="Paus, Janette PEBA" w:date="2021-09-02T07:51:00Z">
        <w:r w:rsidDel="00802E5C">
          <w:delText xml:space="preserve">The batch name must correspond to the BI Publisher name.  The two must be the same and must include the letter number, name and version number provided by PEBA.  </w:delText>
        </w:r>
      </w:del>
    </w:p>
    <w:p w14:paraId="0AE379CA" w14:textId="2FE25EBA" w:rsidR="007C113D" w:rsidDel="00802E5C" w:rsidRDefault="007C113D">
      <w:pPr>
        <w:pStyle w:val="ListParagraph"/>
        <w:numPr>
          <w:ilvl w:val="0"/>
          <w:numId w:val="42"/>
        </w:numPr>
        <w:rPr>
          <w:del w:id="1009" w:author="Paus, Janette PEBA" w:date="2021-09-02T07:51:00Z"/>
        </w:rPr>
        <w:pPrChange w:id="1010" w:author="Paus, Janette PEBA" w:date="2021-09-02T07:53:00Z">
          <w:pPr>
            <w:pStyle w:val="ListParagraph"/>
            <w:numPr>
              <w:numId w:val="33"/>
            </w:numPr>
            <w:ind w:hanging="360"/>
          </w:pPr>
        </w:pPrChange>
      </w:pPr>
      <w:del w:id="1011" w:author="Paus, Janette PEBA" w:date="2021-09-02T07:51:00Z">
        <w:r w:rsidDel="00802E5C">
          <w:delText xml:space="preserve">The letter must be generated and dated based on the business day the transaction was processed which resulted in the letter being generated through the nightly batch - if the batch runs after midnight, </w:delText>
        </w:r>
        <w:r w:rsidR="006B7CFD" w:rsidDel="00802E5C">
          <w:delText>the date and any associated calculations displayed on the letter</w:delText>
        </w:r>
        <w:r w:rsidDel="00802E5C">
          <w:delText xml:space="preserve"> must reflect the </w:delText>
        </w:r>
        <w:r w:rsidR="006B7CFD" w:rsidDel="00802E5C">
          <w:delText xml:space="preserve">correct </w:delText>
        </w:r>
        <w:r w:rsidDel="00802E5C">
          <w:delText>business day</w:delText>
        </w:r>
        <w:r w:rsidR="006B7CFD" w:rsidDel="00802E5C">
          <w:delText xml:space="preserve">. </w:delText>
        </w:r>
      </w:del>
    </w:p>
    <w:p w14:paraId="4F5592A0" w14:textId="04BA0008" w:rsidR="001852FA" w:rsidDel="00802E5C" w:rsidRDefault="001852FA">
      <w:pPr>
        <w:pStyle w:val="ListParagraph"/>
        <w:numPr>
          <w:ilvl w:val="0"/>
          <w:numId w:val="42"/>
        </w:numPr>
        <w:rPr>
          <w:del w:id="1012" w:author="Paus, Janette PEBA" w:date="2021-09-02T07:51:00Z"/>
        </w:rPr>
        <w:pPrChange w:id="1013" w:author="Paus, Janette PEBA" w:date="2021-09-02T07:53:00Z">
          <w:pPr>
            <w:pStyle w:val="ListParagraph"/>
            <w:numPr>
              <w:numId w:val="33"/>
            </w:numPr>
            <w:ind w:hanging="360"/>
          </w:pPr>
        </w:pPrChange>
      </w:pPr>
      <w:del w:id="1014" w:author="Paus, Janette PEBA" w:date="2021-09-02T07:51:00Z">
        <w:r w:rsidDel="00802E5C">
          <w:delText>If a manual batch is ran, the manual batch must create the letter for the business day the batch is ran, and the associated letter picked up and included in the nightly mass batch file for the letter.</w:delText>
        </w:r>
      </w:del>
    </w:p>
    <w:p w14:paraId="2A490077" w14:textId="0467D108" w:rsidR="00096543" w:rsidDel="00802E5C" w:rsidRDefault="00096543">
      <w:pPr>
        <w:pStyle w:val="ListParagraph"/>
        <w:numPr>
          <w:ilvl w:val="0"/>
          <w:numId w:val="42"/>
        </w:numPr>
        <w:rPr>
          <w:ins w:id="1015" w:author="Britton, Sheryl PEBA" w:date="2021-05-28T14:54:00Z"/>
          <w:del w:id="1016" w:author="Paus, Janette PEBA" w:date="2021-09-02T07:51:00Z"/>
        </w:rPr>
        <w:pPrChange w:id="1017" w:author="Paus, Janette PEBA" w:date="2021-09-02T07:53:00Z">
          <w:pPr>
            <w:pStyle w:val="ListParagraph"/>
            <w:numPr>
              <w:numId w:val="33"/>
            </w:numPr>
            <w:ind w:hanging="360"/>
          </w:pPr>
        </w:pPrChange>
      </w:pPr>
      <w:del w:id="1018" w:author="Paus, Janette PEBA" w:date="2021-09-02T07:51:00Z">
        <w:r w:rsidDel="00802E5C">
          <w:delText>If a letter is deleted, do not include in the nightly letter batch.</w:delText>
        </w:r>
      </w:del>
    </w:p>
    <w:p w14:paraId="286A7E8F" w14:textId="46335F6D" w:rsidR="00177C68" w:rsidRDefault="00177C68">
      <w:pPr>
        <w:pStyle w:val="ListParagraph"/>
        <w:numPr>
          <w:ilvl w:val="0"/>
          <w:numId w:val="42"/>
        </w:numPr>
        <w:rPr>
          <w:ins w:id="1019" w:author="Britton, Sheryl PEBA" w:date="2021-05-28T14:55:00Z"/>
        </w:rPr>
        <w:pPrChange w:id="1020" w:author="Paus, Janette PEBA" w:date="2021-09-02T07:53:00Z">
          <w:pPr>
            <w:pStyle w:val="ListParagraph"/>
            <w:numPr>
              <w:numId w:val="33"/>
            </w:numPr>
            <w:ind w:hanging="360"/>
          </w:pPr>
        </w:pPrChange>
      </w:pPr>
      <w:ins w:id="1021" w:author="Britton, Sheryl PEBA" w:date="2021-05-28T14:54:00Z">
        <w:r>
          <w:t>Configuration table for this letter can be found through:</w:t>
        </w:r>
      </w:ins>
    </w:p>
    <w:p w14:paraId="51DA8806" w14:textId="4B32AC16" w:rsidR="00177C68" w:rsidRDefault="00177C68" w:rsidP="00177C68">
      <w:pPr>
        <w:rPr>
          <w:ins w:id="1022" w:author="Britton, Sheryl PEBA" w:date="2021-05-28T14:55:00Z"/>
        </w:rPr>
      </w:pPr>
    </w:p>
    <w:p w14:paraId="7200AC8B" w14:textId="33017B7C" w:rsidR="00177C68" w:rsidRPr="000A4D3A" w:rsidRDefault="00177C68">
      <w:pPr>
        <w:pPrChange w:id="1023" w:author="Britton, Sheryl PEBA" w:date="2021-05-28T14:55:00Z">
          <w:pPr>
            <w:pStyle w:val="ListParagraph"/>
            <w:numPr>
              <w:numId w:val="33"/>
            </w:numPr>
            <w:ind w:hanging="360"/>
          </w:pPr>
        </w:pPrChange>
      </w:pPr>
      <w:ins w:id="1024" w:author="Britton, Sheryl PEBA" w:date="2021-05-28T14:55:00Z">
        <w:r>
          <w:rPr>
            <w:noProof/>
          </w:rPr>
          <w:drawing>
            <wp:inline distT="0" distB="0" distL="0" distR="0" wp14:anchorId="0412AE86" wp14:editId="581BE86B">
              <wp:extent cx="5486400" cy="2057758"/>
              <wp:effectExtent l="0" t="0" r="0" b="0"/>
              <wp:docPr id="5" name="Picture 5" descr="cid:image001.png@01D74BF7.36EF32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id:image001.png@01D74BF7.36EF3290"/>
                      <pic:cNvPicPr>
                        <a:picLocks noChangeAspect="1" noChangeArrowheads="1"/>
                      </pic:cNvPicPr>
                    </pic:nvPicPr>
                    <pic:blipFill>
                      <a:blip r:embed="rId12" r:link="rId13" cstate="print">
                        <a:extLst>
                          <a:ext uri="{28A0092B-C50C-407E-A947-70E740481C1C}">
                            <a14:useLocalDpi xmlns:a14="http://schemas.microsoft.com/office/drawing/2010/main" val="0"/>
                          </a:ext>
                        </a:extLst>
                      </a:blip>
                      <a:srcRect/>
                      <a:stretch>
                        <a:fillRect/>
                      </a:stretch>
                    </pic:blipFill>
                    <pic:spPr bwMode="auto">
                      <a:xfrm>
                        <a:off x="0" y="0"/>
                        <a:ext cx="5486400" cy="2057758"/>
                      </a:xfrm>
                      <a:prstGeom prst="rect">
                        <a:avLst/>
                      </a:prstGeom>
                      <a:noFill/>
                      <a:ln>
                        <a:noFill/>
                      </a:ln>
                    </pic:spPr>
                  </pic:pic>
                </a:graphicData>
              </a:graphic>
            </wp:inline>
          </w:drawing>
        </w:r>
      </w:ins>
    </w:p>
    <w:p w14:paraId="30CF3F2B" w14:textId="6D31D1E4" w:rsidR="009629AB" w:rsidRDefault="009629AB" w:rsidP="00804CA6">
      <w:pPr>
        <w:pStyle w:val="Heading2"/>
        <w:numPr>
          <w:ilvl w:val="0"/>
          <w:numId w:val="30"/>
        </w:numPr>
      </w:pPr>
      <w:bookmarkStart w:id="1025" w:name="_Toc86925652"/>
      <w:r>
        <w:t>Printer Setup and Print Configurations</w:t>
      </w:r>
      <w:bookmarkEnd w:id="1025"/>
    </w:p>
    <w:p w14:paraId="337F2245" w14:textId="4F064EBC" w:rsidR="008525CE" w:rsidRDefault="008525CE">
      <w:pPr>
        <w:pPrChange w:id="1026" w:author="Paus, Janette PEBA" w:date="2021-09-21T07:56:00Z">
          <w:pPr>
            <w:pStyle w:val="ListParagraph"/>
          </w:pPr>
        </w:pPrChange>
      </w:pPr>
      <w:r>
        <w:t xml:space="preserve">The batch of letters will be printed either simplex or duplex at the printer.  Therefore, all letters in the batch following the first letter must repeat all information as per the design layout.  Each letter must be treated uniquely and print </w:t>
      </w:r>
      <w:r w:rsidRPr="00096543">
        <w:t xml:space="preserve">uniquely </w:t>
      </w:r>
      <w:r w:rsidR="00FE03EB" w:rsidRPr="00096543">
        <w:t xml:space="preserve">in </w:t>
      </w:r>
      <w:r w:rsidRPr="00096543">
        <w:t>the batch</w:t>
      </w:r>
      <w:r>
        <w:t>. Where forms or statements are part of the letter, there must be page breaks or associated identifiers within the batch to identify all the forms or statements which pertain to that member to support duplex printing and ensure information from one member does not “bleed” into or become part of the next letter.</w:t>
      </w:r>
    </w:p>
    <w:p w14:paraId="09086400" w14:textId="11EFB1A8" w:rsidR="008525CE" w:rsidRPr="008525CE" w:rsidRDefault="008525CE" w:rsidP="008525CE"/>
    <w:p w14:paraId="19B71B0E" w14:textId="6CDD56C3" w:rsidR="009629AB" w:rsidRDefault="009629AB" w:rsidP="00804CA6">
      <w:pPr>
        <w:pStyle w:val="Heading2"/>
        <w:numPr>
          <w:ilvl w:val="0"/>
          <w:numId w:val="30"/>
        </w:numPr>
      </w:pPr>
      <w:bookmarkStart w:id="1027" w:name="_Toc86925653"/>
      <w:r>
        <w:t>BI Publisher Naming and Filing</w:t>
      </w:r>
      <w:bookmarkEnd w:id="1027"/>
    </w:p>
    <w:p w14:paraId="0D1E23B0" w14:textId="77777777" w:rsidR="00980697" w:rsidRDefault="00980697">
      <w:pPr>
        <w:rPr>
          <w:ins w:id="1028" w:author="Paus, Janette PEBA" w:date="2021-09-02T07:54:00Z"/>
        </w:rPr>
        <w:pPrChange w:id="1029" w:author="Paus, Janette PEBA" w:date="2021-09-21T07:56:00Z">
          <w:pPr>
            <w:pStyle w:val="ListParagraph"/>
            <w:numPr>
              <w:numId w:val="30"/>
            </w:numPr>
            <w:ind w:hanging="360"/>
          </w:pPr>
        </w:pPrChange>
      </w:pPr>
      <w:ins w:id="1030" w:author="Paus, Janette PEBA" w:date="2021-09-02T07:54:00Z">
        <w:r>
          <w:lastRenderedPageBreak/>
          <w:t>As noted above, there must be consistency between the BI Publisher name and the Batch name.  The BI Publisher name must follow the naming standard identified earlier.</w:t>
        </w:r>
      </w:ins>
    </w:p>
    <w:p w14:paraId="584BC8B0" w14:textId="0406E5D4" w:rsidR="00980697" w:rsidRDefault="00980697">
      <w:pPr>
        <w:rPr>
          <w:ins w:id="1031" w:author="Paus, Janette PEBA" w:date="2021-09-02T07:54:00Z"/>
        </w:rPr>
        <w:pPrChange w:id="1032" w:author="Paus, Janette PEBA" w:date="2021-09-21T07:56:00Z">
          <w:pPr>
            <w:pStyle w:val="ListParagraph"/>
            <w:numPr>
              <w:numId w:val="30"/>
            </w:numPr>
            <w:ind w:hanging="360"/>
          </w:pPr>
        </w:pPrChange>
      </w:pPr>
      <w:ins w:id="1033" w:author="Paus, Janette PEBA" w:date="2021-09-02T07:54:00Z">
        <w:r>
          <w:t>When creating the BI Publisher file name, a separate file name should be established for the BI Publisher Library for each letter type and the naming convention of the f</w:t>
        </w:r>
      </w:ins>
      <w:ins w:id="1034" w:author="Paus, Janette PEBA" w:date="2021-09-21T07:55:00Z">
        <w:r w:rsidR="00FF738B">
          <w:t>ile</w:t>
        </w:r>
      </w:ins>
      <w:ins w:id="1035" w:author="Paus, Janette PEBA" w:date="2021-09-21T07:56:00Z">
        <w:r w:rsidR="00FF738B">
          <w:t xml:space="preserve"> name</w:t>
        </w:r>
      </w:ins>
      <w:ins w:id="1036" w:author="Paus, Janette PEBA" w:date="2021-09-02T07:54:00Z">
        <w:r>
          <w:t xml:space="preserve"> should also follow the letter number and letter name.  The version number is not required in the file name.</w:t>
        </w:r>
      </w:ins>
    </w:p>
    <w:p w14:paraId="282CDFCF" w14:textId="7F571BDF" w:rsidR="009629AB" w:rsidDel="00980697" w:rsidRDefault="008525CE">
      <w:pPr>
        <w:rPr>
          <w:del w:id="1037" w:author="Paus, Janette PEBA" w:date="2021-09-02T07:54:00Z"/>
        </w:rPr>
      </w:pPr>
      <w:del w:id="1038" w:author="Paus, Janette PEBA" w:date="2021-09-02T07:54:00Z">
        <w:r w:rsidDel="00980697">
          <w:delText>As noted above, there must be consistency between the BI Publisher name and the Batch name.  The BI Publisher name must follow the naming standard identified earlier.</w:delText>
        </w:r>
      </w:del>
    </w:p>
    <w:p w14:paraId="50E741BD" w14:textId="195454F2" w:rsidR="008525CE" w:rsidDel="00980697" w:rsidRDefault="008525CE">
      <w:pPr>
        <w:rPr>
          <w:del w:id="1039" w:author="Paus, Janette PEBA" w:date="2021-09-02T07:54:00Z"/>
        </w:rPr>
      </w:pPr>
      <w:del w:id="1040" w:author="Paus, Janette PEBA" w:date="2021-09-02T07:54:00Z">
        <w:r w:rsidDel="00980697">
          <w:delText>When creating the BI Publisher folder, a separate folder should be established for the BI Publisher Library for each letter type and the naming convention of the folder should also follow the letter number and letter name.  The version number is not required in the folder name.</w:delText>
        </w:r>
      </w:del>
    </w:p>
    <w:p w14:paraId="67103A53" w14:textId="534B8CEC" w:rsidR="00572C6F" w:rsidDel="00980697" w:rsidRDefault="00572C6F">
      <w:pPr>
        <w:rPr>
          <w:del w:id="1041" w:author="Paus, Janette PEBA" w:date="2021-09-02T07:54:00Z"/>
        </w:rPr>
      </w:pPr>
    </w:p>
    <w:p w14:paraId="6E5A0A99" w14:textId="563A1400" w:rsidR="00572C6F" w:rsidDel="00980697" w:rsidRDefault="00572C6F">
      <w:pPr>
        <w:rPr>
          <w:ins w:id="1042" w:author="Britton, Sheryl PEBA" w:date="2021-05-28T07:54:00Z"/>
          <w:del w:id="1043" w:author="Paus, Janette PEBA" w:date="2021-09-02T07:54:00Z"/>
        </w:rPr>
      </w:pPr>
      <w:del w:id="1044" w:author="Paus, Janette PEBA" w:date="2021-09-02T07:54:00Z">
        <w:r w:rsidDel="00980697">
          <w:delText>No naming convention will be added into the letter layout.  Naming and version control will be managed internally at PEBA and the physical output of this letter will not show any naming or version control information.</w:delText>
        </w:r>
      </w:del>
    </w:p>
    <w:p w14:paraId="51526175" w14:textId="147A7CEC" w:rsidR="00DD7BDB" w:rsidDel="00283CAE" w:rsidRDefault="00DD7BDB" w:rsidP="00980697">
      <w:pPr>
        <w:rPr>
          <w:ins w:id="1045" w:author="Britton, Sheryl PEBA" w:date="2021-05-28T07:54:00Z"/>
          <w:del w:id="1046" w:author="Paus, Janette PEBA" w:date="2021-09-24T10:04:00Z"/>
        </w:rPr>
      </w:pPr>
    </w:p>
    <w:p w14:paraId="01CFA696" w14:textId="07C74603" w:rsidR="00DD7BDB" w:rsidRDefault="00DD7BDB" w:rsidP="00980697">
      <w:pPr>
        <w:rPr>
          <w:ins w:id="1047" w:author="Britton, Sheryl PEBA" w:date="2021-05-28T07:54:00Z"/>
        </w:rPr>
      </w:pPr>
    </w:p>
    <w:p w14:paraId="02D5A62E" w14:textId="463B60AD" w:rsidR="00DD7BDB" w:rsidDel="00980697" w:rsidRDefault="00DD7BDB">
      <w:pPr>
        <w:pStyle w:val="Heading1"/>
        <w:rPr>
          <w:del w:id="1048" w:author="Paus, Janette PEBA" w:date="2021-09-02T07:55:00Z"/>
        </w:rPr>
        <w:pPrChange w:id="1049" w:author="Paus, Janette PEBA" w:date="2021-09-03T08:21:00Z">
          <w:pPr/>
        </w:pPrChange>
      </w:pPr>
      <w:bookmarkStart w:id="1050" w:name="_Toc81550117"/>
      <w:bookmarkStart w:id="1051" w:name="_Toc83129290"/>
      <w:bookmarkStart w:id="1052" w:name="_Toc85780111"/>
      <w:bookmarkStart w:id="1053" w:name="_Toc86234628"/>
      <w:bookmarkStart w:id="1054" w:name="_Toc86925654"/>
      <w:bookmarkEnd w:id="1050"/>
      <w:bookmarkEnd w:id="1051"/>
      <w:bookmarkEnd w:id="1052"/>
      <w:bookmarkEnd w:id="1053"/>
      <w:bookmarkEnd w:id="1054"/>
    </w:p>
    <w:p w14:paraId="1ED9A112" w14:textId="7D508DED" w:rsidR="009629AB" w:rsidRDefault="009629AB" w:rsidP="001D7DBD">
      <w:pPr>
        <w:pStyle w:val="Heading1"/>
      </w:pPr>
      <w:bookmarkStart w:id="1055" w:name="_Toc86925655"/>
      <w:r>
        <w:t>Summary of Issues Requiring Correction</w:t>
      </w:r>
      <w:bookmarkEnd w:id="1055"/>
    </w:p>
    <w:p w14:paraId="1661A6E6" w14:textId="526535EE" w:rsidR="00804CA6" w:rsidRDefault="00804CA6" w:rsidP="00804CA6">
      <w:r>
        <w:t>The following JEA tickets have been created and are pending with JEA.</w:t>
      </w:r>
      <w:r w:rsidR="00246C31">
        <w:t xml:space="preserve"> A single JEA ticket has been created for the following outstanding corrections.  The JEA CR must contain all the tickets for full correction of the letter to occur.</w:t>
      </w:r>
    </w:p>
    <w:p w14:paraId="0FD2DDE1" w14:textId="0D7E90AC" w:rsidR="00246C31" w:rsidDel="001477ED" w:rsidRDefault="00246C31" w:rsidP="00804CA6">
      <w:pPr>
        <w:rPr>
          <w:del w:id="1056" w:author="Paus, Janette PEBA" w:date="2021-09-03T08:09:00Z"/>
        </w:rPr>
      </w:pPr>
    </w:p>
    <w:p w14:paraId="55F98C1C" w14:textId="77777777" w:rsidR="00E30934" w:rsidRPr="00980697" w:rsidRDefault="00246C31">
      <w:pPr>
        <w:rPr>
          <w:ins w:id="1057" w:author="Britton, Sheryl PEBA" w:date="2021-05-28T14:41:00Z"/>
          <w:rFonts w:cs="Calibri"/>
          <w:color w:val="000000"/>
          <w:szCs w:val="24"/>
          <w:lang w:val="en-CA" w:eastAsia="en-CA"/>
          <w:rPrChange w:id="1058" w:author="Paus, Janette PEBA" w:date="2021-09-02T07:55:00Z">
            <w:rPr>
              <w:ins w:id="1059" w:author="Britton, Sheryl PEBA" w:date="2021-05-28T14:41:00Z"/>
              <w:szCs w:val="24"/>
            </w:rPr>
          </w:rPrChange>
        </w:rPr>
        <w:pPrChange w:id="1060" w:author="Paus, Janette PEBA" w:date="2021-09-02T07:55:00Z">
          <w:pPr>
            <w:pStyle w:val="ListParagraph"/>
            <w:numPr>
              <w:numId w:val="32"/>
            </w:numPr>
            <w:ind w:hanging="360"/>
          </w:pPr>
        </w:pPrChange>
      </w:pPr>
      <w:r w:rsidRPr="00980697">
        <w:rPr>
          <w:szCs w:val="24"/>
        </w:rPr>
        <w:t xml:space="preserve">Current JEA tickets- </w:t>
      </w:r>
    </w:p>
    <w:p w14:paraId="75D63FBF" w14:textId="2CD42903" w:rsidR="00246C31" w:rsidRPr="00B3775E" w:rsidRDefault="00246C31">
      <w:pPr>
        <w:pStyle w:val="ListParagraph"/>
        <w:numPr>
          <w:ilvl w:val="0"/>
          <w:numId w:val="43"/>
        </w:numPr>
        <w:rPr>
          <w:ins w:id="1061" w:author="Britton, Sheryl PEBA" w:date="2021-05-28T14:41:00Z"/>
          <w:rFonts w:asciiTheme="minorHAnsi" w:hAnsiTheme="minorHAnsi" w:cstheme="minorHAnsi"/>
          <w:color w:val="000000"/>
          <w:szCs w:val="24"/>
          <w:lang w:val="en-CA" w:eastAsia="en-CA"/>
          <w:rPrChange w:id="1062" w:author="Paus, Janette PEBA" w:date="2021-09-02T15:28:00Z">
            <w:rPr>
              <w:ins w:id="1063" w:author="Britton, Sheryl PEBA" w:date="2021-05-28T14:41:00Z"/>
              <w:lang w:val="en-CA" w:eastAsia="en-CA"/>
            </w:rPr>
          </w:rPrChange>
        </w:rPr>
        <w:pPrChange w:id="1064" w:author="Paus, Janette PEBA" w:date="2021-09-02T07:57:00Z">
          <w:pPr>
            <w:pStyle w:val="ListParagraph"/>
            <w:numPr>
              <w:ilvl w:val="1"/>
              <w:numId w:val="32"/>
            </w:numPr>
            <w:ind w:left="1440" w:hanging="360"/>
          </w:pPr>
        </w:pPrChange>
      </w:pPr>
      <w:del w:id="1065" w:author="Paus, Janette PEBA" w:date="2021-09-02T07:55:00Z">
        <w:r w:rsidRPr="00980697" w:rsidDel="00980697">
          <w:rPr>
            <w:rFonts w:cs="Calibri"/>
            <w:color w:val="000000"/>
            <w:szCs w:val="24"/>
            <w:lang w:val="en-CA" w:eastAsia="en-CA"/>
            <w:rPrChange w:id="1066" w:author="Paus, Janette PEBA" w:date="2021-09-02T07:57:00Z">
              <w:rPr>
                <w:lang w:val="en-CA" w:eastAsia="en-CA"/>
              </w:rPr>
            </w:rPrChange>
          </w:rPr>
          <w:delText>1.</w:delText>
        </w:r>
      </w:del>
      <w:del w:id="1067" w:author="Paus, Janette PEBA" w:date="2021-09-02T07:56:00Z">
        <w:r w:rsidRPr="00980697" w:rsidDel="00980697">
          <w:rPr>
            <w:rFonts w:cs="Calibri"/>
            <w:color w:val="000000"/>
            <w:szCs w:val="24"/>
            <w:lang w:val="en-CA" w:eastAsia="en-CA"/>
            <w:rPrChange w:id="1068" w:author="Paus, Janette PEBA" w:date="2021-09-02T07:57:00Z">
              <w:rPr>
                <w:lang w:val="en-CA" w:eastAsia="en-CA"/>
              </w:rPr>
            </w:rPrChange>
          </w:rPr>
          <w:delText xml:space="preserve"> </w:delText>
        </w:r>
      </w:del>
      <w:r w:rsidR="00E55881" w:rsidRPr="00980697">
        <w:rPr>
          <w:rFonts w:cs="Calibri"/>
          <w:color w:val="000000"/>
          <w:szCs w:val="24"/>
          <w:lang w:val="en-CA" w:eastAsia="en-CA"/>
          <w:rPrChange w:id="1069" w:author="Paus, Janette PEBA" w:date="2021-09-02T07:57:00Z">
            <w:rPr>
              <w:lang w:val="en-CA" w:eastAsia="en-CA"/>
            </w:rPr>
          </w:rPrChange>
        </w:rPr>
        <w:t xml:space="preserve">PEBA </w:t>
      </w:r>
      <w:r w:rsidRPr="00980697">
        <w:rPr>
          <w:rFonts w:cs="Calibri"/>
          <w:color w:val="000000"/>
          <w:szCs w:val="24"/>
          <w:lang w:val="en-CA" w:eastAsia="en-CA"/>
          <w:rPrChange w:id="1070" w:author="Paus, Janette PEBA" w:date="2021-09-02T07:57:00Z">
            <w:rPr>
              <w:lang w:val="en-CA" w:eastAsia="en-CA"/>
            </w:rPr>
          </w:rPrChange>
        </w:rPr>
        <w:t xml:space="preserve">4880- </w:t>
      </w:r>
      <w:ins w:id="1071" w:author="Paus, Janette PEBA" w:date="2021-09-02T15:27:00Z">
        <w:r w:rsidR="00B3775E" w:rsidRPr="00B3775E">
          <w:rPr>
            <w:rFonts w:asciiTheme="minorHAnsi" w:hAnsiTheme="minorHAnsi" w:cstheme="minorHAnsi"/>
            <w:color w:val="172B4D"/>
            <w:spacing w:val="-4"/>
            <w:szCs w:val="24"/>
            <w:shd w:val="clear" w:color="auto" w:fill="FFFFFF"/>
            <w:rPrChange w:id="1072" w:author="Paus, Janette PEBA" w:date="2021-09-02T15:28:00Z">
              <w:rPr>
                <w:rFonts w:ascii="Segoe UI" w:hAnsi="Segoe UI" w:cs="Segoe UI"/>
                <w:color w:val="172B4D"/>
                <w:spacing w:val="-4"/>
                <w:sz w:val="36"/>
                <w:szCs w:val="36"/>
                <w:shd w:val="clear" w:color="auto" w:fill="FFFFFF"/>
              </w:rPr>
            </w:rPrChange>
          </w:rPr>
          <w:t xml:space="preserve">estate is displayed on all Option letters when no </w:t>
        </w:r>
      </w:ins>
      <w:ins w:id="1073" w:author="Paus, Janette PEBA" w:date="2021-09-03T08:22:00Z">
        <w:r w:rsidR="001D7DBD" w:rsidRPr="001D7DBD">
          <w:rPr>
            <w:rFonts w:asciiTheme="minorHAnsi" w:hAnsiTheme="minorHAnsi" w:cstheme="minorHAnsi"/>
            <w:color w:val="172B4D"/>
            <w:spacing w:val="-4"/>
            <w:szCs w:val="24"/>
            <w:shd w:val="clear" w:color="auto" w:fill="FFFFFF"/>
          </w:rPr>
          <w:t>beneficiary</w:t>
        </w:r>
      </w:ins>
      <w:ins w:id="1074" w:author="Paus, Janette PEBA" w:date="2021-09-02T15:27:00Z">
        <w:r w:rsidR="00B3775E" w:rsidRPr="00B3775E">
          <w:rPr>
            <w:rFonts w:asciiTheme="minorHAnsi" w:hAnsiTheme="minorHAnsi" w:cstheme="minorHAnsi"/>
            <w:color w:val="172B4D"/>
            <w:spacing w:val="-4"/>
            <w:szCs w:val="24"/>
            <w:shd w:val="clear" w:color="auto" w:fill="FFFFFF"/>
            <w:rPrChange w:id="1075" w:author="Paus, Janette PEBA" w:date="2021-09-02T15:28:00Z">
              <w:rPr>
                <w:rFonts w:ascii="Segoe UI" w:hAnsi="Segoe UI" w:cs="Segoe UI"/>
                <w:color w:val="172B4D"/>
                <w:spacing w:val="-4"/>
                <w:sz w:val="36"/>
                <w:szCs w:val="36"/>
                <w:shd w:val="clear" w:color="auto" w:fill="FFFFFF"/>
              </w:rPr>
            </w:rPrChange>
          </w:rPr>
          <w:t xml:space="preserve"> on file</w:t>
        </w:r>
      </w:ins>
      <w:del w:id="1076" w:author="Britton, Sheryl PEBA" w:date="2021-05-28T14:45:00Z">
        <w:r w:rsidRPr="00B3775E" w:rsidDel="00E30934">
          <w:rPr>
            <w:rFonts w:asciiTheme="minorHAnsi" w:hAnsiTheme="minorHAnsi" w:cstheme="minorHAnsi"/>
            <w:color w:val="000000"/>
            <w:szCs w:val="24"/>
            <w:lang w:val="en-CA" w:eastAsia="en-CA"/>
            <w:rPrChange w:id="1077" w:author="Paus, Janette PEBA" w:date="2021-09-02T15:28:00Z">
              <w:rPr>
                <w:lang w:val="en-CA" w:eastAsia="en-CA"/>
              </w:rPr>
            </w:rPrChange>
          </w:rPr>
          <w:delText>estate is displayed on all option letters when no beneficary on file</w:delText>
        </w:r>
      </w:del>
    </w:p>
    <w:p w14:paraId="2C178CD2" w14:textId="2C4261E7" w:rsidR="00E30934" w:rsidRPr="0030415A" w:rsidRDefault="00E30934">
      <w:pPr>
        <w:pStyle w:val="ListParagraph"/>
        <w:numPr>
          <w:ilvl w:val="0"/>
          <w:numId w:val="43"/>
        </w:numPr>
        <w:rPr>
          <w:ins w:id="1078" w:author="Britton, Sheryl PEBA" w:date="2021-05-28T14:41:00Z"/>
          <w:rFonts w:asciiTheme="minorHAnsi" w:hAnsiTheme="minorHAnsi" w:cstheme="minorHAnsi"/>
          <w:color w:val="000000"/>
          <w:szCs w:val="24"/>
          <w:lang w:val="en-CA" w:eastAsia="en-CA"/>
          <w:rPrChange w:id="1079" w:author="Paus, Janette PEBA" w:date="2021-09-02T15:30:00Z">
            <w:rPr>
              <w:ins w:id="1080" w:author="Britton, Sheryl PEBA" w:date="2021-05-28T14:41:00Z"/>
              <w:lang w:val="en-CA" w:eastAsia="en-CA"/>
            </w:rPr>
          </w:rPrChange>
        </w:rPr>
        <w:pPrChange w:id="1081" w:author="Paus, Janette PEBA" w:date="2021-09-02T07:57:00Z">
          <w:pPr>
            <w:pStyle w:val="ListParagraph"/>
            <w:numPr>
              <w:ilvl w:val="1"/>
              <w:numId w:val="32"/>
            </w:numPr>
            <w:ind w:left="1440" w:hanging="360"/>
          </w:pPr>
        </w:pPrChange>
      </w:pPr>
      <w:ins w:id="1082" w:author="Britton, Sheryl PEBA" w:date="2021-05-28T14:41:00Z">
        <w:del w:id="1083" w:author="Paus, Janette PEBA" w:date="2021-09-02T07:55:00Z">
          <w:r w:rsidRPr="00980697" w:rsidDel="00980697">
            <w:rPr>
              <w:rFonts w:cs="Calibri"/>
              <w:color w:val="000000"/>
              <w:szCs w:val="24"/>
              <w:lang w:val="en-CA" w:eastAsia="en-CA"/>
              <w:rPrChange w:id="1084" w:author="Paus, Janette PEBA" w:date="2021-09-02T07:57:00Z">
                <w:rPr>
                  <w:lang w:val="en-CA" w:eastAsia="en-CA"/>
                </w:rPr>
              </w:rPrChange>
            </w:rPr>
            <w:delText xml:space="preserve">2. </w:delText>
          </w:r>
        </w:del>
        <w:r w:rsidRPr="00980697">
          <w:rPr>
            <w:rFonts w:cs="Calibri"/>
            <w:color w:val="000000"/>
            <w:szCs w:val="24"/>
            <w:lang w:val="en-CA" w:eastAsia="en-CA"/>
            <w:rPrChange w:id="1085" w:author="Paus, Janette PEBA" w:date="2021-09-02T07:57:00Z">
              <w:rPr>
                <w:lang w:val="en-CA" w:eastAsia="en-CA"/>
              </w:rPr>
            </w:rPrChange>
          </w:rPr>
          <w:t>PEBA 5798</w:t>
        </w:r>
      </w:ins>
      <w:ins w:id="1086" w:author="Paus, Janette PEBA" w:date="2021-09-02T15:28:00Z">
        <w:r w:rsidR="0030415A">
          <w:rPr>
            <w:rFonts w:cs="Calibri"/>
            <w:color w:val="000000"/>
            <w:szCs w:val="24"/>
            <w:lang w:val="en-CA" w:eastAsia="en-CA"/>
          </w:rPr>
          <w:t xml:space="preserve">- </w:t>
        </w:r>
        <w:r w:rsidR="0030415A" w:rsidRPr="0030415A">
          <w:rPr>
            <w:rFonts w:cs="Calibri"/>
            <w:color w:val="172B4D"/>
            <w:spacing w:val="-4"/>
            <w:szCs w:val="24"/>
            <w:shd w:val="clear" w:color="auto" w:fill="FFFFFF"/>
            <w:rPrChange w:id="1087" w:author="Paus, Janette PEBA" w:date="2021-09-02T15:30:00Z">
              <w:rPr>
                <w:rFonts w:ascii="Segoe UI" w:hAnsi="Segoe UI" w:cs="Segoe UI"/>
                <w:color w:val="172B4D"/>
                <w:spacing w:val="-4"/>
                <w:sz w:val="36"/>
                <w:szCs w:val="36"/>
                <w:shd w:val="clear" w:color="auto" w:fill="FFFFFF"/>
              </w:rPr>
            </w:rPrChange>
          </w:rPr>
          <w:t>PEPP Termination Option Letter requires corrections</w:t>
        </w:r>
      </w:ins>
    </w:p>
    <w:p w14:paraId="08124710" w14:textId="09B2A6C0" w:rsidR="00E30934" w:rsidRPr="0030415A" w:rsidRDefault="00E30934">
      <w:pPr>
        <w:pStyle w:val="ListParagraph"/>
        <w:numPr>
          <w:ilvl w:val="0"/>
          <w:numId w:val="43"/>
        </w:numPr>
        <w:rPr>
          <w:ins w:id="1088" w:author="Britton, Sheryl PEBA" w:date="2021-05-28T14:41:00Z"/>
          <w:rFonts w:cs="Calibri"/>
          <w:color w:val="000000"/>
          <w:szCs w:val="24"/>
          <w:lang w:val="en-CA" w:eastAsia="en-CA"/>
          <w:rPrChange w:id="1089" w:author="Paus, Janette PEBA" w:date="2021-09-02T15:30:00Z">
            <w:rPr>
              <w:ins w:id="1090" w:author="Britton, Sheryl PEBA" w:date="2021-05-28T14:41:00Z"/>
              <w:lang w:val="en-CA" w:eastAsia="en-CA"/>
            </w:rPr>
          </w:rPrChange>
        </w:rPr>
        <w:pPrChange w:id="1091" w:author="Paus, Janette PEBA" w:date="2021-09-02T07:57:00Z">
          <w:pPr>
            <w:pStyle w:val="ListParagraph"/>
            <w:numPr>
              <w:ilvl w:val="1"/>
              <w:numId w:val="32"/>
            </w:numPr>
            <w:ind w:left="1440" w:hanging="360"/>
          </w:pPr>
        </w:pPrChange>
      </w:pPr>
      <w:ins w:id="1092" w:author="Britton, Sheryl PEBA" w:date="2021-05-28T14:41:00Z">
        <w:del w:id="1093" w:author="Paus, Janette PEBA" w:date="2021-09-02T07:56:00Z">
          <w:r w:rsidRPr="00980697" w:rsidDel="00980697">
            <w:rPr>
              <w:rFonts w:cs="Calibri"/>
              <w:color w:val="000000"/>
              <w:szCs w:val="24"/>
              <w:lang w:val="en-CA" w:eastAsia="en-CA"/>
              <w:rPrChange w:id="1094" w:author="Paus, Janette PEBA" w:date="2021-09-02T07:57:00Z">
                <w:rPr>
                  <w:lang w:val="en-CA" w:eastAsia="en-CA"/>
                </w:rPr>
              </w:rPrChange>
            </w:rPr>
            <w:delText xml:space="preserve">3. </w:delText>
          </w:r>
        </w:del>
        <w:r w:rsidRPr="00980697">
          <w:rPr>
            <w:rFonts w:cs="Calibri"/>
            <w:color w:val="000000"/>
            <w:szCs w:val="24"/>
            <w:lang w:val="en-CA" w:eastAsia="en-CA"/>
            <w:rPrChange w:id="1095" w:author="Paus, Janette PEBA" w:date="2021-09-02T07:57:00Z">
              <w:rPr>
                <w:lang w:val="en-CA" w:eastAsia="en-CA"/>
              </w:rPr>
            </w:rPrChange>
          </w:rPr>
          <w:t>PEBA 5730</w:t>
        </w:r>
      </w:ins>
      <w:ins w:id="1096" w:author="Paus, Janette PEBA" w:date="2021-09-02T15:28:00Z">
        <w:r w:rsidR="0030415A">
          <w:rPr>
            <w:rFonts w:cs="Calibri"/>
            <w:color w:val="000000"/>
            <w:szCs w:val="24"/>
            <w:lang w:val="en-CA" w:eastAsia="en-CA"/>
          </w:rPr>
          <w:t xml:space="preserve">- </w:t>
        </w:r>
      </w:ins>
      <w:ins w:id="1097" w:author="Paus, Janette PEBA" w:date="2021-09-02T15:29:00Z">
        <w:r w:rsidR="0030415A" w:rsidRPr="0030415A">
          <w:rPr>
            <w:rFonts w:cs="Calibri"/>
            <w:color w:val="172B4D"/>
            <w:spacing w:val="-4"/>
            <w:szCs w:val="24"/>
            <w:shd w:val="clear" w:color="auto" w:fill="FFFFFF"/>
            <w:rPrChange w:id="1098" w:author="Paus, Janette PEBA" w:date="2021-09-02T15:30:00Z">
              <w:rPr>
                <w:rFonts w:ascii="Segoe UI" w:hAnsi="Segoe UI" w:cs="Segoe UI"/>
                <w:color w:val="172B4D"/>
                <w:spacing w:val="-4"/>
                <w:sz w:val="36"/>
                <w:szCs w:val="36"/>
                <w:shd w:val="clear" w:color="auto" w:fill="FFFFFF"/>
              </w:rPr>
            </w:rPrChange>
          </w:rPr>
          <w:t>member not eligible for small benefit</w:t>
        </w:r>
      </w:ins>
    </w:p>
    <w:p w14:paraId="528FCEE5" w14:textId="25B3C056" w:rsidR="00E30934" w:rsidRPr="0030415A" w:rsidRDefault="00E30934">
      <w:pPr>
        <w:pStyle w:val="ListParagraph"/>
        <w:numPr>
          <w:ilvl w:val="0"/>
          <w:numId w:val="43"/>
        </w:numPr>
        <w:rPr>
          <w:ins w:id="1099" w:author="Britton, Sheryl PEBA" w:date="2021-05-28T14:41:00Z"/>
          <w:rFonts w:cs="Calibri"/>
          <w:color w:val="000000"/>
          <w:szCs w:val="24"/>
          <w:lang w:val="en-CA" w:eastAsia="en-CA"/>
          <w:rPrChange w:id="1100" w:author="Paus, Janette PEBA" w:date="2021-09-02T15:31:00Z">
            <w:rPr>
              <w:ins w:id="1101" w:author="Britton, Sheryl PEBA" w:date="2021-05-28T14:41:00Z"/>
              <w:lang w:val="en-CA" w:eastAsia="en-CA"/>
            </w:rPr>
          </w:rPrChange>
        </w:rPr>
        <w:pPrChange w:id="1102" w:author="Paus, Janette PEBA" w:date="2021-09-02T07:57:00Z">
          <w:pPr>
            <w:pStyle w:val="ListParagraph"/>
            <w:numPr>
              <w:ilvl w:val="1"/>
              <w:numId w:val="32"/>
            </w:numPr>
            <w:ind w:left="1440" w:hanging="360"/>
          </w:pPr>
        </w:pPrChange>
      </w:pPr>
      <w:ins w:id="1103" w:author="Britton, Sheryl PEBA" w:date="2021-05-28T14:41:00Z">
        <w:del w:id="1104" w:author="Paus, Janette PEBA" w:date="2021-09-02T07:56:00Z">
          <w:r w:rsidRPr="00980697" w:rsidDel="00980697">
            <w:rPr>
              <w:rFonts w:cs="Calibri"/>
              <w:color w:val="000000"/>
              <w:szCs w:val="24"/>
              <w:lang w:val="en-CA" w:eastAsia="en-CA"/>
              <w:rPrChange w:id="1105" w:author="Paus, Janette PEBA" w:date="2021-09-02T07:57:00Z">
                <w:rPr>
                  <w:lang w:val="en-CA" w:eastAsia="en-CA"/>
                </w:rPr>
              </w:rPrChange>
            </w:rPr>
            <w:delText xml:space="preserve">4. </w:delText>
          </w:r>
        </w:del>
        <w:r w:rsidRPr="00980697">
          <w:rPr>
            <w:rFonts w:cs="Calibri"/>
            <w:color w:val="000000"/>
            <w:szCs w:val="24"/>
            <w:lang w:val="en-CA" w:eastAsia="en-CA"/>
            <w:rPrChange w:id="1106" w:author="Paus, Janette PEBA" w:date="2021-09-02T07:57:00Z">
              <w:rPr>
                <w:lang w:val="en-CA" w:eastAsia="en-CA"/>
              </w:rPr>
            </w:rPrChange>
          </w:rPr>
          <w:t>PEBA 5731</w:t>
        </w:r>
      </w:ins>
      <w:ins w:id="1107" w:author="Paus, Janette PEBA" w:date="2021-09-02T15:29:00Z">
        <w:r w:rsidR="0030415A">
          <w:rPr>
            <w:rFonts w:cs="Calibri"/>
            <w:color w:val="000000"/>
            <w:szCs w:val="24"/>
            <w:lang w:val="en-CA" w:eastAsia="en-CA"/>
          </w:rPr>
          <w:t xml:space="preserve">- </w:t>
        </w:r>
        <w:r w:rsidR="0030415A" w:rsidRPr="0030415A">
          <w:rPr>
            <w:rFonts w:cs="Calibri"/>
            <w:color w:val="172B4D"/>
            <w:spacing w:val="-4"/>
            <w:szCs w:val="24"/>
            <w:shd w:val="clear" w:color="auto" w:fill="FFFFFF"/>
            <w:rPrChange w:id="1108" w:author="Paus, Janette PEBA" w:date="2021-09-02T15:31:00Z">
              <w:rPr>
                <w:rFonts w:ascii="Segoe UI" w:hAnsi="Segoe UI" w:cs="Segoe UI"/>
                <w:color w:val="172B4D"/>
                <w:spacing w:val="-4"/>
                <w:sz w:val="36"/>
                <w:szCs w:val="36"/>
                <w:shd w:val="clear" w:color="auto" w:fill="FFFFFF"/>
              </w:rPr>
            </w:rPrChange>
          </w:rPr>
          <w:t>production - member eligible for small benefit payment</w:t>
        </w:r>
      </w:ins>
    </w:p>
    <w:p w14:paraId="19BF3849" w14:textId="7BE659A3" w:rsidR="00E30934" w:rsidRPr="0030415A" w:rsidRDefault="00E30934">
      <w:pPr>
        <w:pStyle w:val="ListParagraph"/>
        <w:numPr>
          <w:ilvl w:val="0"/>
          <w:numId w:val="43"/>
        </w:numPr>
        <w:rPr>
          <w:ins w:id="1109" w:author="Britton, Sheryl PEBA" w:date="2021-05-28T14:42:00Z"/>
          <w:rFonts w:cs="Calibri"/>
          <w:color w:val="000000"/>
          <w:szCs w:val="24"/>
          <w:lang w:val="en-CA" w:eastAsia="en-CA"/>
          <w:rPrChange w:id="1110" w:author="Paus, Janette PEBA" w:date="2021-09-02T15:30:00Z">
            <w:rPr>
              <w:ins w:id="1111" w:author="Britton, Sheryl PEBA" w:date="2021-05-28T14:42:00Z"/>
              <w:lang w:val="en-CA" w:eastAsia="en-CA"/>
            </w:rPr>
          </w:rPrChange>
        </w:rPr>
        <w:pPrChange w:id="1112" w:author="Paus, Janette PEBA" w:date="2021-09-02T07:57:00Z">
          <w:pPr>
            <w:pStyle w:val="ListParagraph"/>
            <w:numPr>
              <w:ilvl w:val="1"/>
              <w:numId w:val="32"/>
            </w:numPr>
            <w:ind w:left="1440" w:hanging="360"/>
          </w:pPr>
        </w:pPrChange>
      </w:pPr>
      <w:ins w:id="1113" w:author="Britton, Sheryl PEBA" w:date="2021-05-28T14:41:00Z">
        <w:del w:id="1114" w:author="Paus, Janette PEBA" w:date="2021-09-02T07:56:00Z">
          <w:r w:rsidRPr="00980697" w:rsidDel="00980697">
            <w:rPr>
              <w:rFonts w:cs="Calibri"/>
              <w:color w:val="000000"/>
              <w:szCs w:val="24"/>
              <w:lang w:val="en-CA" w:eastAsia="en-CA"/>
              <w:rPrChange w:id="1115" w:author="Paus, Janette PEBA" w:date="2021-09-02T07:57:00Z">
                <w:rPr>
                  <w:lang w:val="en-CA" w:eastAsia="en-CA"/>
                </w:rPr>
              </w:rPrChange>
            </w:rPr>
            <w:delText xml:space="preserve">5. </w:delText>
          </w:r>
        </w:del>
        <w:r w:rsidRPr="00980697">
          <w:rPr>
            <w:rFonts w:cs="Calibri"/>
            <w:color w:val="000000"/>
            <w:szCs w:val="24"/>
            <w:lang w:val="en-CA" w:eastAsia="en-CA"/>
            <w:rPrChange w:id="1116" w:author="Paus, Janette PEBA" w:date="2021-09-02T07:57:00Z">
              <w:rPr>
                <w:lang w:val="en-CA" w:eastAsia="en-CA"/>
              </w:rPr>
            </w:rPrChange>
          </w:rPr>
          <w:t xml:space="preserve">PEBA </w:t>
        </w:r>
      </w:ins>
      <w:ins w:id="1117" w:author="Britton, Sheryl PEBA" w:date="2021-05-28T14:42:00Z">
        <w:r w:rsidRPr="00980697">
          <w:rPr>
            <w:rFonts w:cs="Calibri"/>
            <w:color w:val="000000"/>
            <w:szCs w:val="24"/>
            <w:lang w:val="en-CA" w:eastAsia="en-CA"/>
            <w:rPrChange w:id="1118" w:author="Paus, Janette PEBA" w:date="2021-09-02T07:57:00Z">
              <w:rPr>
                <w:lang w:val="en-CA" w:eastAsia="en-CA"/>
              </w:rPr>
            </w:rPrChange>
          </w:rPr>
          <w:t>5637</w:t>
        </w:r>
      </w:ins>
      <w:ins w:id="1119" w:author="Paus, Janette PEBA" w:date="2021-09-02T15:29:00Z">
        <w:r w:rsidR="0030415A">
          <w:rPr>
            <w:rFonts w:cs="Calibri"/>
            <w:color w:val="000000"/>
            <w:szCs w:val="24"/>
            <w:lang w:val="en-CA" w:eastAsia="en-CA"/>
          </w:rPr>
          <w:t xml:space="preserve">- </w:t>
        </w:r>
      </w:ins>
      <w:ins w:id="1120" w:author="Paus, Janette PEBA" w:date="2021-09-02T15:30:00Z">
        <w:r w:rsidR="0030415A" w:rsidRPr="0030415A">
          <w:rPr>
            <w:rFonts w:cs="Calibri"/>
            <w:color w:val="172B4D"/>
            <w:spacing w:val="-4"/>
            <w:szCs w:val="24"/>
            <w:shd w:val="clear" w:color="auto" w:fill="FFFFFF"/>
            <w:rPrChange w:id="1121" w:author="Paus, Janette PEBA" w:date="2021-09-02T15:30:00Z">
              <w:rPr>
                <w:rFonts w:ascii="Segoe UI" w:hAnsi="Segoe UI" w:cs="Segoe UI"/>
                <w:color w:val="172B4D"/>
                <w:spacing w:val="-4"/>
                <w:sz w:val="36"/>
                <w:szCs w:val="36"/>
                <w:shd w:val="clear" w:color="auto" w:fill="FFFFFF"/>
              </w:rPr>
            </w:rPrChange>
          </w:rPr>
          <w:t>PEPP and VPB Option letters printing batch and observations</w:t>
        </w:r>
      </w:ins>
    </w:p>
    <w:p w14:paraId="6548CFD6" w14:textId="430BAED1" w:rsidR="00E30934" w:rsidRPr="0030415A" w:rsidRDefault="00E30934">
      <w:pPr>
        <w:pStyle w:val="ListParagraph"/>
        <w:numPr>
          <w:ilvl w:val="0"/>
          <w:numId w:val="43"/>
        </w:numPr>
        <w:rPr>
          <w:ins w:id="1122" w:author="Britton, Sheryl PEBA" w:date="2021-05-28T14:45:00Z"/>
          <w:rFonts w:cs="Calibri"/>
          <w:color w:val="000000"/>
          <w:szCs w:val="24"/>
          <w:lang w:val="en-CA" w:eastAsia="en-CA"/>
          <w:rPrChange w:id="1123" w:author="Paus, Janette PEBA" w:date="2021-09-02T15:31:00Z">
            <w:rPr>
              <w:ins w:id="1124" w:author="Britton, Sheryl PEBA" w:date="2021-05-28T14:45:00Z"/>
              <w:lang w:val="en-CA" w:eastAsia="en-CA"/>
            </w:rPr>
          </w:rPrChange>
        </w:rPr>
        <w:pPrChange w:id="1125" w:author="Paus, Janette PEBA" w:date="2021-09-02T07:57:00Z">
          <w:pPr>
            <w:pStyle w:val="ListParagraph"/>
            <w:numPr>
              <w:ilvl w:val="1"/>
              <w:numId w:val="32"/>
            </w:numPr>
            <w:ind w:left="1440" w:hanging="360"/>
          </w:pPr>
        </w:pPrChange>
      </w:pPr>
      <w:ins w:id="1126" w:author="Britton, Sheryl PEBA" w:date="2021-05-28T14:42:00Z">
        <w:del w:id="1127" w:author="Paus, Janette PEBA" w:date="2021-09-02T07:56:00Z">
          <w:r w:rsidRPr="00980697" w:rsidDel="00980697">
            <w:rPr>
              <w:rFonts w:cs="Calibri"/>
              <w:color w:val="000000"/>
              <w:szCs w:val="24"/>
              <w:lang w:val="en-CA" w:eastAsia="en-CA"/>
              <w:rPrChange w:id="1128" w:author="Paus, Janette PEBA" w:date="2021-09-02T07:57:00Z">
                <w:rPr>
                  <w:lang w:val="en-CA" w:eastAsia="en-CA"/>
                </w:rPr>
              </w:rPrChange>
            </w:rPr>
            <w:delText xml:space="preserve">6. </w:delText>
          </w:r>
        </w:del>
        <w:r w:rsidRPr="00980697">
          <w:rPr>
            <w:rFonts w:cs="Calibri"/>
            <w:color w:val="000000"/>
            <w:szCs w:val="24"/>
            <w:lang w:val="en-CA" w:eastAsia="en-CA"/>
            <w:rPrChange w:id="1129" w:author="Paus, Janette PEBA" w:date="2021-09-02T07:57:00Z">
              <w:rPr>
                <w:lang w:val="en-CA" w:eastAsia="en-CA"/>
              </w:rPr>
            </w:rPrChange>
          </w:rPr>
          <w:t>PEBA 5453</w:t>
        </w:r>
      </w:ins>
      <w:ins w:id="1130" w:author="Paus, Janette PEBA" w:date="2021-09-02T15:31:00Z">
        <w:r w:rsidR="0030415A">
          <w:rPr>
            <w:rFonts w:cs="Calibri"/>
            <w:color w:val="000000"/>
            <w:szCs w:val="24"/>
            <w:lang w:val="en-CA" w:eastAsia="en-CA"/>
          </w:rPr>
          <w:t xml:space="preserve">- </w:t>
        </w:r>
        <w:r w:rsidR="0030415A" w:rsidRPr="0030415A">
          <w:rPr>
            <w:rFonts w:cs="Calibri"/>
            <w:color w:val="172B4D"/>
            <w:spacing w:val="-4"/>
            <w:szCs w:val="24"/>
            <w:shd w:val="clear" w:color="auto" w:fill="FFFFFF"/>
            <w:rPrChange w:id="1131" w:author="Paus, Janette PEBA" w:date="2021-09-02T15:31:00Z">
              <w:rPr>
                <w:rFonts w:ascii="Segoe UI" w:hAnsi="Segoe UI" w:cs="Segoe UI"/>
                <w:color w:val="172B4D"/>
                <w:spacing w:val="-4"/>
                <w:sz w:val="36"/>
                <w:szCs w:val="36"/>
                <w:shd w:val="clear" w:color="auto" w:fill="FFFFFF"/>
              </w:rPr>
            </w:rPrChange>
          </w:rPr>
          <w:t>$ sign is missing in Unit Value in several letters.</w:t>
        </w:r>
      </w:ins>
    </w:p>
    <w:p w14:paraId="734DA439" w14:textId="5CCE29DF" w:rsidR="00E30934" w:rsidRPr="0030415A" w:rsidRDefault="00E30934">
      <w:pPr>
        <w:pStyle w:val="ListParagraph"/>
        <w:numPr>
          <w:ilvl w:val="0"/>
          <w:numId w:val="43"/>
        </w:numPr>
        <w:rPr>
          <w:ins w:id="1132" w:author="Britton, Sheryl PEBA" w:date="2021-06-15T13:33:00Z"/>
          <w:rFonts w:cs="Calibri"/>
          <w:color w:val="000000"/>
          <w:szCs w:val="24"/>
          <w:lang w:val="en-CA" w:eastAsia="en-CA"/>
          <w:rPrChange w:id="1133" w:author="Paus, Janette PEBA" w:date="2021-09-02T15:33:00Z">
            <w:rPr>
              <w:ins w:id="1134" w:author="Britton, Sheryl PEBA" w:date="2021-06-15T13:33:00Z"/>
              <w:lang w:val="en-CA" w:eastAsia="en-CA"/>
            </w:rPr>
          </w:rPrChange>
        </w:rPr>
        <w:pPrChange w:id="1135" w:author="Paus, Janette PEBA" w:date="2021-09-02T07:57:00Z">
          <w:pPr>
            <w:pStyle w:val="ListParagraph"/>
            <w:numPr>
              <w:ilvl w:val="1"/>
              <w:numId w:val="32"/>
            </w:numPr>
            <w:ind w:left="1440" w:hanging="360"/>
          </w:pPr>
        </w:pPrChange>
      </w:pPr>
      <w:ins w:id="1136" w:author="Britton, Sheryl PEBA" w:date="2021-05-28T14:45:00Z">
        <w:del w:id="1137" w:author="Paus, Janette PEBA" w:date="2021-09-02T07:56:00Z">
          <w:r w:rsidRPr="0030415A" w:rsidDel="00980697">
            <w:rPr>
              <w:rFonts w:cs="Calibri"/>
              <w:color w:val="000000"/>
              <w:szCs w:val="24"/>
              <w:lang w:val="en-CA" w:eastAsia="en-CA"/>
              <w:rPrChange w:id="1138" w:author="Paus, Janette PEBA" w:date="2021-09-02T15:31:00Z">
                <w:rPr>
                  <w:lang w:val="en-CA" w:eastAsia="en-CA"/>
                </w:rPr>
              </w:rPrChange>
            </w:rPr>
            <w:delText xml:space="preserve">7. </w:delText>
          </w:r>
        </w:del>
        <w:r w:rsidRPr="0030415A">
          <w:rPr>
            <w:rFonts w:cs="Calibri"/>
            <w:color w:val="000000"/>
            <w:szCs w:val="24"/>
            <w:lang w:val="en-CA" w:eastAsia="en-CA"/>
            <w:rPrChange w:id="1139" w:author="Paus, Janette PEBA" w:date="2021-09-02T15:31:00Z">
              <w:rPr>
                <w:lang w:val="en-CA" w:eastAsia="en-CA"/>
              </w:rPr>
            </w:rPrChange>
          </w:rPr>
          <w:t>PEBA 5599</w:t>
        </w:r>
      </w:ins>
      <w:ins w:id="1140" w:author="Paus, Janette PEBA" w:date="2021-09-02T15:32:00Z">
        <w:r w:rsidR="0030415A">
          <w:rPr>
            <w:rFonts w:cs="Calibri"/>
            <w:color w:val="000000"/>
            <w:szCs w:val="24"/>
            <w:lang w:val="en-CA" w:eastAsia="en-CA"/>
          </w:rPr>
          <w:t xml:space="preserve">- </w:t>
        </w:r>
      </w:ins>
      <w:ins w:id="1141" w:author="Paus, Janette PEBA" w:date="2021-09-02T15:33:00Z">
        <w:r w:rsidR="0030415A" w:rsidRPr="0030415A">
          <w:rPr>
            <w:rFonts w:cs="Calibri"/>
            <w:color w:val="172B4D"/>
            <w:spacing w:val="-4"/>
            <w:szCs w:val="24"/>
            <w:shd w:val="clear" w:color="auto" w:fill="FFFFFF"/>
            <w:rPrChange w:id="1142" w:author="Paus, Janette PEBA" w:date="2021-09-02T15:33:00Z">
              <w:rPr>
                <w:rFonts w:ascii="Segoe UI" w:hAnsi="Segoe UI" w:cs="Segoe UI"/>
                <w:color w:val="172B4D"/>
                <w:spacing w:val="-4"/>
                <w:sz w:val="36"/>
                <w:szCs w:val="36"/>
                <w:shd w:val="clear" w:color="auto" w:fill="FFFFFF"/>
              </w:rPr>
            </w:rPrChange>
          </w:rPr>
          <w:t>retirement option letter and termination option letter not generated via data posting term file for one member</w:t>
        </w:r>
      </w:ins>
    </w:p>
    <w:p w14:paraId="792DB556" w14:textId="7924C1DE" w:rsidR="0030415A" w:rsidRPr="0030415A" w:rsidRDefault="00E845B3">
      <w:pPr>
        <w:ind w:left="360"/>
        <w:rPr>
          <w:rFonts w:cs="Calibri"/>
          <w:color w:val="000000"/>
          <w:szCs w:val="24"/>
          <w:lang w:val="en-CA" w:eastAsia="en-CA"/>
          <w:rPrChange w:id="1143" w:author="Paus, Janette PEBA" w:date="2021-09-02T15:34:00Z">
            <w:rPr>
              <w:lang w:val="en-CA" w:eastAsia="en-CA"/>
            </w:rPr>
          </w:rPrChange>
        </w:rPr>
        <w:pPrChange w:id="1144" w:author="Paus, Janette PEBA" w:date="2021-09-02T15:34:00Z">
          <w:pPr>
            <w:pStyle w:val="ListParagraph"/>
            <w:numPr>
              <w:numId w:val="32"/>
            </w:numPr>
            <w:ind w:hanging="360"/>
          </w:pPr>
        </w:pPrChange>
      </w:pPr>
      <w:ins w:id="1145" w:author="Britton, Sheryl PEBA" w:date="2021-06-15T13:34:00Z">
        <w:del w:id="1146" w:author="Paus, Janette PEBA" w:date="2021-09-02T07:56:00Z">
          <w:r w:rsidRPr="00980697" w:rsidDel="00980697">
            <w:rPr>
              <w:rFonts w:cs="Calibri"/>
              <w:color w:val="000000"/>
              <w:szCs w:val="24"/>
              <w:lang w:val="en-CA" w:eastAsia="en-CA"/>
              <w:rPrChange w:id="1147" w:author="Paus, Janette PEBA" w:date="2021-09-02T07:57:00Z">
                <w:rPr>
                  <w:lang w:val="en-CA" w:eastAsia="en-CA"/>
                </w:rPr>
              </w:rPrChange>
            </w:rPr>
            <w:delText xml:space="preserve">8. </w:delText>
          </w:r>
        </w:del>
        <w:del w:id="1148" w:author="Paus, Janette PEBA" w:date="2021-10-26T11:23:00Z">
          <w:r w:rsidRPr="00980697" w:rsidDel="000D16C2">
            <w:rPr>
              <w:rFonts w:cs="Calibri"/>
              <w:color w:val="000000"/>
              <w:szCs w:val="24"/>
              <w:lang w:val="en-CA" w:eastAsia="en-CA"/>
              <w:rPrChange w:id="1149" w:author="Paus, Janette PEBA" w:date="2021-09-02T07:57:00Z">
                <w:rPr>
                  <w:lang w:val="en-CA" w:eastAsia="en-CA"/>
                </w:rPr>
              </w:rPrChange>
            </w:rPr>
            <w:delText>PEBA 5609- which impacts all PEBA letters</w:delText>
          </w:r>
        </w:del>
      </w:ins>
    </w:p>
    <w:p w14:paraId="0C956623" w14:textId="4AA67B4C" w:rsidR="00246C31" w:rsidRPr="00030683" w:rsidRDefault="00246C31">
      <w:pPr>
        <w:rPr>
          <w:rFonts w:cs="Calibri"/>
          <w:color w:val="000000"/>
          <w:szCs w:val="24"/>
          <w:lang w:val="en-CA" w:eastAsia="en-CA"/>
        </w:rPr>
        <w:pPrChange w:id="1150" w:author="Paus, Janette PEBA" w:date="2021-09-02T07:57:00Z">
          <w:pPr>
            <w:pStyle w:val="ListParagraph"/>
            <w:numPr>
              <w:numId w:val="32"/>
            </w:numPr>
            <w:ind w:hanging="360"/>
          </w:pPr>
        </w:pPrChange>
      </w:pPr>
      <w:r w:rsidRPr="00980697">
        <w:rPr>
          <w:szCs w:val="24"/>
        </w:rPr>
        <w:t>Outstanding issues to resolve (JEA ticket #- copies of letters showing the issues below have been attached):</w:t>
      </w:r>
    </w:p>
    <w:p w14:paraId="00DE20BF" w14:textId="77777777" w:rsidR="00246C31" w:rsidRPr="00622380" w:rsidRDefault="00246C31" w:rsidP="00246C31">
      <w:pPr>
        <w:pStyle w:val="ListParagraph"/>
        <w:rPr>
          <w:rFonts w:cs="Calibri"/>
          <w:color w:val="000000"/>
          <w:szCs w:val="24"/>
          <w:lang w:val="en-CA" w:eastAsia="en-CA"/>
        </w:rPr>
      </w:pPr>
    </w:p>
    <w:p w14:paraId="7A9E468E" w14:textId="58603D49" w:rsidR="00E55881" w:rsidRDefault="00E55881" w:rsidP="00690D4B">
      <w:pPr>
        <w:pStyle w:val="ListParagraph"/>
        <w:numPr>
          <w:ilvl w:val="0"/>
          <w:numId w:val="36"/>
        </w:numPr>
        <w:rPr>
          <w:rFonts w:cs="Calibri"/>
          <w:color w:val="000000"/>
          <w:szCs w:val="24"/>
          <w:lang w:val="en-CA" w:eastAsia="en-CA"/>
        </w:rPr>
      </w:pPr>
      <w:r>
        <w:rPr>
          <w:rFonts w:cs="Calibri"/>
          <w:color w:val="000000"/>
          <w:szCs w:val="24"/>
          <w:lang w:val="en-CA" w:eastAsia="en-CA"/>
        </w:rPr>
        <w:t>Two spaces between SK and Postal Code</w:t>
      </w:r>
      <w:r w:rsidR="00FA5082">
        <w:rPr>
          <w:rFonts w:cs="Calibri"/>
          <w:color w:val="000000"/>
          <w:szCs w:val="24"/>
          <w:lang w:val="en-CA" w:eastAsia="en-CA"/>
        </w:rPr>
        <w:t>.</w:t>
      </w:r>
    </w:p>
    <w:p w14:paraId="7F1BF9F3" w14:textId="5B70E153" w:rsidR="00FA5082" w:rsidRPr="00AF4102" w:rsidRDefault="00FA5082" w:rsidP="00650339">
      <w:pPr>
        <w:pStyle w:val="ListParagraph"/>
        <w:numPr>
          <w:ilvl w:val="0"/>
          <w:numId w:val="36"/>
        </w:numPr>
        <w:rPr>
          <w:rFonts w:cs="Calibri"/>
          <w:b/>
          <w:color w:val="000000"/>
          <w:szCs w:val="24"/>
          <w:lang w:val="en-CA" w:eastAsia="en-CA"/>
          <w:rPrChange w:id="1151" w:author="Butts, Cheryl PEBA" w:date="2021-06-09T10:06:00Z">
            <w:rPr>
              <w:rFonts w:cs="Calibri"/>
              <w:color w:val="000000"/>
              <w:szCs w:val="24"/>
              <w:lang w:val="en-CA" w:eastAsia="en-CA"/>
            </w:rPr>
          </w:rPrChange>
        </w:rPr>
      </w:pPr>
      <w:r w:rsidRPr="00A35B91">
        <w:t>Addresses can consist of 1, 2 ,3 and 4 address lines and letters must be formatted properly for each address type in order to ensure it fits in a standard #10 envelope</w:t>
      </w:r>
      <w:ins w:id="1152" w:author="Butts, Cheryl PEBA" w:date="2021-06-09T10:06:00Z">
        <w:del w:id="1153" w:author="Paus, Janette PEBA" w:date="2021-09-02T15:36:00Z">
          <w:r w:rsidR="00AF4102" w:rsidDel="005C5743">
            <w:delText xml:space="preserve"> window</w:delText>
          </w:r>
        </w:del>
      </w:ins>
      <w:r w:rsidRPr="00A35B91">
        <w:t>.</w:t>
      </w:r>
      <w:r w:rsidR="00A35B91" w:rsidRPr="00A35B91">
        <w:t xml:space="preserve">  Currently not meeting this standard.</w:t>
      </w:r>
      <w:ins w:id="1154" w:author="Butts, Cheryl PEBA" w:date="2021-06-09T10:06:00Z">
        <w:r w:rsidR="00AF4102">
          <w:t xml:space="preserve"> </w:t>
        </w:r>
        <w:del w:id="1155" w:author="Paus, Janette PEBA" w:date="2021-09-02T15:36:00Z">
          <w:r w:rsidR="00AF4102" w:rsidRPr="00AF4102" w:rsidDel="005C5743">
            <w:rPr>
              <w:b/>
              <w:rPrChange w:id="1156" w:author="Butts, Cheryl PEBA" w:date="2021-06-09T10:06:00Z">
                <w:rPr/>
              </w:rPrChange>
            </w:rPr>
            <w:delText>Envelope window test these letters before sending to PEBA.</w:delText>
          </w:r>
        </w:del>
      </w:ins>
    </w:p>
    <w:p w14:paraId="43339E6B" w14:textId="27D9E899" w:rsidR="00387432" w:rsidRPr="00387432" w:rsidRDefault="00387432" w:rsidP="00387432">
      <w:pPr>
        <w:pStyle w:val="ListParagraph"/>
        <w:numPr>
          <w:ilvl w:val="0"/>
          <w:numId w:val="36"/>
        </w:numPr>
      </w:pPr>
      <w:r w:rsidRPr="00F7662D">
        <w:rPr>
          <w:rFonts w:cs="Calibri"/>
          <w:color w:val="000000"/>
          <w:szCs w:val="24"/>
          <w:lang w:val="en-CA" w:eastAsia="en-CA"/>
        </w:rPr>
        <w:t xml:space="preserve">Please update the address to: </w:t>
      </w:r>
      <w:r>
        <w:t>Address is Calibri light 11- address is 110 -1801 Hamilton Street pantone 375</w:t>
      </w:r>
    </w:p>
    <w:p w14:paraId="2FA41238" w14:textId="62D89ABB" w:rsidR="00E55881" w:rsidRDefault="00E55881" w:rsidP="00387432">
      <w:pPr>
        <w:pStyle w:val="ListParagraph"/>
        <w:numPr>
          <w:ilvl w:val="0"/>
          <w:numId w:val="36"/>
        </w:numPr>
        <w:rPr>
          <w:rFonts w:cs="Calibri"/>
          <w:color w:val="000000"/>
          <w:szCs w:val="24"/>
          <w:lang w:val="en-CA" w:eastAsia="en-CA"/>
        </w:rPr>
      </w:pPr>
      <w:r>
        <w:rPr>
          <w:rFonts w:cs="Calibri"/>
          <w:color w:val="000000"/>
          <w:szCs w:val="24"/>
          <w:lang w:val="en-CA" w:eastAsia="en-CA"/>
        </w:rPr>
        <w:t>Please review corrections in header, address, sincerely and unit values to show $.  Are not meeting standard provided.</w:t>
      </w:r>
    </w:p>
    <w:p w14:paraId="7A5B9910" w14:textId="5D011356" w:rsidR="00E55881" w:rsidRPr="00E55881" w:rsidRDefault="00246C31" w:rsidP="00387432">
      <w:pPr>
        <w:pStyle w:val="ListParagraph"/>
        <w:numPr>
          <w:ilvl w:val="0"/>
          <w:numId w:val="36"/>
        </w:numPr>
        <w:rPr>
          <w:rFonts w:cs="Calibri"/>
          <w:color w:val="000000"/>
          <w:szCs w:val="24"/>
          <w:lang w:val="en-CA" w:eastAsia="en-CA"/>
        </w:rPr>
      </w:pPr>
      <w:r w:rsidRPr="00622380">
        <w:rPr>
          <w:rFonts w:cs="Calibri"/>
          <w:color w:val="000000"/>
          <w:szCs w:val="24"/>
          <w:lang w:val="en-CA" w:eastAsia="en-CA"/>
        </w:rPr>
        <w:t xml:space="preserve">Need to correct the bolding and italics for “Termination Options- My </w:t>
      </w:r>
      <w:ins w:id="1157" w:author="Butts, Cheryl PEBA" w:date="2021-06-09T10:07:00Z">
        <w:r w:rsidR="00AF4102">
          <w:rPr>
            <w:rFonts w:cs="Calibri"/>
            <w:color w:val="000000"/>
            <w:szCs w:val="24"/>
            <w:lang w:val="en-CA" w:eastAsia="en-CA"/>
          </w:rPr>
          <w:t>c</w:t>
        </w:r>
      </w:ins>
      <w:del w:id="1158" w:author="Butts, Cheryl PEBA" w:date="2021-06-09T10:07:00Z">
        <w:r w:rsidRPr="00622380" w:rsidDel="00AF4102">
          <w:rPr>
            <w:rFonts w:cs="Calibri"/>
            <w:color w:val="000000"/>
            <w:szCs w:val="24"/>
            <w:lang w:val="en-CA" w:eastAsia="en-CA"/>
          </w:rPr>
          <w:delText>C</w:delText>
        </w:r>
      </w:del>
      <w:r w:rsidRPr="00622380">
        <w:rPr>
          <w:rFonts w:cs="Calibri"/>
          <w:color w:val="000000"/>
          <w:szCs w:val="24"/>
          <w:lang w:val="en-CA" w:eastAsia="en-CA"/>
        </w:rPr>
        <w:t>hoice” so consistent with information titles further in document</w:t>
      </w:r>
      <w:r w:rsidR="00E55881">
        <w:rPr>
          <w:rFonts w:cs="Calibri"/>
          <w:color w:val="000000"/>
          <w:szCs w:val="24"/>
          <w:lang w:val="en-CA" w:eastAsia="en-CA"/>
        </w:rPr>
        <w:t xml:space="preserve">.  As well need to correct the wording to indicate:  Please review the information, complete the </w:t>
      </w:r>
      <w:r w:rsidR="00E55881">
        <w:rPr>
          <w:rFonts w:cs="Calibri"/>
          <w:i/>
          <w:color w:val="000000"/>
          <w:szCs w:val="24"/>
          <w:lang w:val="en-CA" w:eastAsia="en-CA"/>
        </w:rPr>
        <w:t>Termination option: My choice</w:t>
      </w:r>
      <w:r w:rsidR="00E55881">
        <w:rPr>
          <w:rFonts w:cs="Calibri"/>
          <w:color w:val="000000"/>
          <w:szCs w:val="24"/>
          <w:lang w:val="en-CA" w:eastAsia="en-CA"/>
        </w:rPr>
        <w:t xml:space="preserve"> form and return it to PEPP.</w:t>
      </w:r>
    </w:p>
    <w:p w14:paraId="27D77932" w14:textId="77777777" w:rsidR="006F4099" w:rsidRPr="00622380" w:rsidRDefault="00246C31" w:rsidP="00387432">
      <w:pPr>
        <w:pStyle w:val="ListParagraph"/>
        <w:numPr>
          <w:ilvl w:val="0"/>
          <w:numId w:val="36"/>
        </w:numPr>
        <w:rPr>
          <w:rFonts w:cs="Calibri"/>
          <w:color w:val="000000"/>
          <w:szCs w:val="24"/>
          <w:lang w:val="en-CA" w:eastAsia="en-CA"/>
        </w:rPr>
      </w:pPr>
      <w:r w:rsidRPr="00622380">
        <w:rPr>
          <w:rFonts w:cs="Calibri"/>
          <w:color w:val="000000"/>
          <w:szCs w:val="24"/>
          <w:lang w:val="en-CA" w:eastAsia="en-CA"/>
        </w:rPr>
        <w:lastRenderedPageBreak/>
        <w:t>Need to better clarify so member knows can be done with voluntary fund</w:t>
      </w:r>
    </w:p>
    <w:p w14:paraId="0AA35206" w14:textId="77777777" w:rsidR="006F4099" w:rsidRPr="00622380" w:rsidRDefault="00246C31" w:rsidP="00387432">
      <w:pPr>
        <w:pStyle w:val="ListParagraph"/>
        <w:numPr>
          <w:ilvl w:val="0"/>
          <w:numId w:val="36"/>
        </w:numPr>
        <w:rPr>
          <w:rFonts w:cs="Calibri"/>
          <w:color w:val="000000"/>
          <w:szCs w:val="24"/>
          <w:lang w:val="en-CA" w:eastAsia="en-CA"/>
        </w:rPr>
      </w:pPr>
      <w:r w:rsidRPr="00622380">
        <w:rPr>
          <w:rFonts w:cs="Calibri"/>
          <w:color w:val="000000"/>
          <w:szCs w:val="24"/>
          <w:lang w:val="en-CA" w:eastAsia="en-CA"/>
        </w:rPr>
        <w:t>Statement:</w:t>
      </w:r>
      <w:r w:rsidRPr="00622380">
        <w:rPr>
          <w:rFonts w:cs="Calibri"/>
          <w:color w:val="000000"/>
          <w:szCs w:val="24"/>
          <w:lang w:val="en-CA" w:eastAsia="en-CA"/>
        </w:rPr>
        <w:br/>
        <w:t>Refer to the Termination options: My choice form for your options – italics and Capital lower case C on Choice</w:t>
      </w:r>
    </w:p>
    <w:p w14:paraId="480CFCDA" w14:textId="14573DAC" w:rsidR="006F4099" w:rsidRPr="00E55881" w:rsidRDefault="00246C31" w:rsidP="00387432">
      <w:pPr>
        <w:pStyle w:val="ListParagraph"/>
        <w:numPr>
          <w:ilvl w:val="0"/>
          <w:numId w:val="36"/>
        </w:numPr>
        <w:rPr>
          <w:rFonts w:cs="Calibri"/>
          <w:color w:val="000000"/>
          <w:szCs w:val="24"/>
          <w:lang w:val="en-CA" w:eastAsia="en-CA"/>
        </w:rPr>
      </w:pPr>
      <w:r w:rsidRPr="00622380">
        <w:rPr>
          <w:rFonts w:cs="Calibri"/>
          <w:color w:val="000000"/>
          <w:szCs w:val="24"/>
          <w:lang w:val="en-CA" w:eastAsia="en-CA"/>
        </w:rPr>
        <w:t>Termination options: My choice – lower case c – this makes consistent with retirement option</w:t>
      </w:r>
      <w:r w:rsidR="00E55881">
        <w:rPr>
          <w:rFonts w:cs="Calibri"/>
          <w:color w:val="000000"/>
          <w:szCs w:val="24"/>
          <w:lang w:val="en-CA" w:eastAsia="en-CA"/>
        </w:rPr>
        <w:t>.</w:t>
      </w:r>
      <w:r w:rsidR="00E55881" w:rsidRPr="00E55881">
        <w:rPr>
          <w:rFonts w:cs="Calibri"/>
          <w:color w:val="000000"/>
          <w:szCs w:val="24"/>
          <w:lang w:val="en-CA" w:eastAsia="en-CA"/>
        </w:rPr>
        <w:t xml:space="preserve"> </w:t>
      </w:r>
      <w:r w:rsidR="00E55881">
        <w:rPr>
          <w:rFonts w:cs="Calibri"/>
          <w:color w:val="000000"/>
          <w:szCs w:val="24"/>
          <w:lang w:val="en-CA" w:eastAsia="en-CA"/>
        </w:rPr>
        <w:t xml:space="preserve">As well need to correct the wording to indicate:  Please review the information, complete the </w:t>
      </w:r>
      <w:r w:rsidR="00E55881">
        <w:rPr>
          <w:rFonts w:cs="Calibri"/>
          <w:i/>
          <w:color w:val="000000"/>
          <w:szCs w:val="24"/>
          <w:lang w:val="en-CA" w:eastAsia="en-CA"/>
        </w:rPr>
        <w:t>Termination option: My choice</w:t>
      </w:r>
      <w:r w:rsidR="00E55881">
        <w:rPr>
          <w:rFonts w:cs="Calibri"/>
          <w:color w:val="000000"/>
          <w:szCs w:val="24"/>
          <w:lang w:val="en-CA" w:eastAsia="en-CA"/>
        </w:rPr>
        <w:t xml:space="preserve"> form and return it to PEPP.</w:t>
      </w:r>
    </w:p>
    <w:p w14:paraId="579E7B98" w14:textId="409A612F" w:rsidR="006F4099" w:rsidRDefault="00246C31" w:rsidP="00387432">
      <w:pPr>
        <w:pStyle w:val="ListParagraph"/>
        <w:numPr>
          <w:ilvl w:val="0"/>
          <w:numId w:val="36"/>
        </w:numPr>
        <w:rPr>
          <w:rFonts w:cs="Calibri"/>
          <w:color w:val="000000"/>
          <w:szCs w:val="24"/>
          <w:lang w:val="en-CA" w:eastAsia="en-CA"/>
        </w:rPr>
      </w:pPr>
      <w:r w:rsidRPr="00622380">
        <w:rPr>
          <w:rFonts w:cs="Calibri"/>
          <w:color w:val="000000"/>
          <w:szCs w:val="24"/>
          <w:lang w:val="en-CA" w:eastAsia="en-CA"/>
        </w:rPr>
        <w:t xml:space="preserve">Right align the </w:t>
      </w:r>
      <w:del w:id="1159" w:author="Butts, Cheryl PEBA" w:date="2021-06-09T10:49:00Z">
        <w:r w:rsidR="00E55881" w:rsidDel="0097599C">
          <w:rPr>
            <w:rFonts w:cs="Calibri"/>
            <w:color w:val="000000"/>
            <w:szCs w:val="24"/>
            <w:lang w:val="en-CA" w:eastAsia="en-CA"/>
          </w:rPr>
          <w:delText xml:space="preserve">unit </w:delText>
        </w:r>
      </w:del>
      <w:r w:rsidRPr="00622380">
        <w:rPr>
          <w:rFonts w:cs="Calibri"/>
          <w:color w:val="000000"/>
          <w:szCs w:val="24"/>
          <w:lang w:val="en-CA" w:eastAsia="en-CA"/>
        </w:rPr>
        <w:t xml:space="preserve">value </w:t>
      </w:r>
      <w:r w:rsidR="00E55881">
        <w:rPr>
          <w:rFonts w:cs="Calibri"/>
          <w:color w:val="000000"/>
          <w:szCs w:val="24"/>
          <w:lang w:val="en-CA" w:eastAsia="en-CA"/>
        </w:rPr>
        <w:t xml:space="preserve">and final </w:t>
      </w:r>
      <w:r w:rsidRPr="00622380">
        <w:rPr>
          <w:rFonts w:cs="Calibri"/>
          <w:color w:val="000000"/>
          <w:szCs w:val="24"/>
          <w:lang w:val="en-CA" w:eastAsia="en-CA"/>
        </w:rPr>
        <w:t xml:space="preserve">column </w:t>
      </w:r>
    </w:p>
    <w:p w14:paraId="38A1D699" w14:textId="1AC78E70" w:rsidR="00E55881" w:rsidRDefault="00E55881" w:rsidP="00387432">
      <w:pPr>
        <w:pStyle w:val="ListParagraph"/>
        <w:numPr>
          <w:ilvl w:val="0"/>
          <w:numId w:val="36"/>
        </w:numPr>
        <w:rPr>
          <w:rFonts w:cs="Calibri"/>
          <w:color w:val="000000"/>
          <w:szCs w:val="24"/>
          <w:lang w:val="en-CA" w:eastAsia="en-CA"/>
        </w:rPr>
      </w:pPr>
      <w:r>
        <w:rPr>
          <w:rFonts w:cs="Calibri"/>
          <w:color w:val="000000"/>
          <w:szCs w:val="24"/>
          <w:lang w:val="en-CA" w:eastAsia="en-CA"/>
        </w:rPr>
        <w:t>Left align the jurisdiction column</w:t>
      </w:r>
    </w:p>
    <w:p w14:paraId="270F95D8" w14:textId="7A198B5C" w:rsidR="00E55881" w:rsidRPr="00E55881" w:rsidRDefault="00E55881" w:rsidP="00387432">
      <w:pPr>
        <w:pStyle w:val="ListParagraph"/>
        <w:numPr>
          <w:ilvl w:val="0"/>
          <w:numId w:val="36"/>
        </w:numPr>
        <w:rPr>
          <w:rFonts w:cs="Calibri"/>
          <w:color w:val="000000"/>
          <w:szCs w:val="24"/>
          <w:lang w:val="en-CA" w:eastAsia="en-CA"/>
        </w:rPr>
      </w:pPr>
      <w:r>
        <w:rPr>
          <w:rFonts w:cs="Calibri"/>
          <w:color w:val="000000"/>
          <w:szCs w:val="24"/>
          <w:lang w:val="en-CA" w:eastAsia="en-CA"/>
        </w:rPr>
        <w:t>Unit value column should be $ as per original template</w:t>
      </w:r>
    </w:p>
    <w:p w14:paraId="16FE7ACD" w14:textId="25684E01" w:rsidR="006F4099" w:rsidRDefault="00246C31" w:rsidP="00387432">
      <w:pPr>
        <w:pStyle w:val="ListParagraph"/>
        <w:numPr>
          <w:ilvl w:val="0"/>
          <w:numId w:val="36"/>
        </w:numPr>
        <w:rPr>
          <w:ins w:id="1160" w:author="Britton, Sheryl PEBA" w:date="2021-05-28T07:54:00Z"/>
          <w:rFonts w:cs="Calibri"/>
          <w:color w:val="000000"/>
          <w:szCs w:val="24"/>
          <w:lang w:val="en-CA" w:eastAsia="en-CA"/>
        </w:rPr>
      </w:pPr>
      <w:r w:rsidRPr="00622380">
        <w:rPr>
          <w:rFonts w:cs="Calibri"/>
          <w:color w:val="000000"/>
          <w:szCs w:val="24"/>
          <w:lang w:val="en-CA" w:eastAsia="en-CA"/>
        </w:rPr>
        <w:t xml:space="preserve">I have non-locked in and/or voluntary money. Please Add check box – Leave them invested in my PEPP account. </w:t>
      </w:r>
      <w:del w:id="1161" w:author="Butts, Cheryl PEBA" w:date="2021-06-09T10:26:00Z">
        <w:r w:rsidRPr="00622380" w:rsidDel="00105EA8">
          <w:rPr>
            <w:rFonts w:cs="Calibri"/>
            <w:color w:val="000000"/>
            <w:szCs w:val="24"/>
            <w:lang w:val="en-CA" w:eastAsia="en-CA"/>
          </w:rPr>
          <w:delText>New Declaration section</w:delText>
        </w:r>
      </w:del>
    </w:p>
    <w:p w14:paraId="6B311C16" w14:textId="776ECE5E" w:rsidR="00DD7BDB" w:rsidRPr="00DD7BDB" w:rsidDel="00105EA8" w:rsidRDefault="00DD7BDB" w:rsidP="00DD7BDB">
      <w:pPr>
        <w:pStyle w:val="ListParagraph"/>
        <w:numPr>
          <w:ilvl w:val="0"/>
          <w:numId w:val="36"/>
        </w:numPr>
        <w:rPr>
          <w:del w:id="1162" w:author="Butts, Cheryl PEBA" w:date="2021-06-09T10:27:00Z"/>
          <w:rFonts w:cs="Calibri"/>
          <w:color w:val="000000"/>
          <w:sz w:val="22"/>
          <w:szCs w:val="22"/>
          <w:lang w:val="en-CA" w:eastAsia="en-CA"/>
          <w:rPrChange w:id="1163" w:author="Britton, Sheryl PEBA" w:date="2021-05-28T07:54:00Z">
            <w:rPr>
              <w:del w:id="1164" w:author="Butts, Cheryl PEBA" w:date="2021-06-09T10:27:00Z"/>
              <w:lang w:val="en-CA" w:eastAsia="en-CA"/>
            </w:rPr>
          </w:rPrChange>
        </w:rPr>
      </w:pPr>
      <w:ins w:id="1165" w:author="Britton, Sheryl PEBA" w:date="2021-05-28T07:54:00Z">
        <w:del w:id="1166" w:author="Butts, Cheryl PEBA" w:date="2021-06-09T10:27:00Z">
          <w:r w:rsidRPr="00DD7BDB" w:rsidDel="00105EA8">
            <w:rPr>
              <w:rFonts w:cs="Calibri"/>
              <w:color w:val="000000"/>
              <w:sz w:val="22"/>
              <w:szCs w:val="22"/>
              <w:lang w:val="en-CA" w:eastAsia="en-CA"/>
            </w:rPr>
            <w:delText>Need to correct the bolding and italics for “Termination Options- My Choice” so consistent with information titles further in document.  As well need to correct the wording to indicate:  Please review the information, complete the Termination option: My choice form and return it to PEPP.</w:delText>
          </w:r>
        </w:del>
      </w:ins>
    </w:p>
    <w:p w14:paraId="48EB18E5" w14:textId="77777777" w:rsidR="006F4099" w:rsidRPr="00622380" w:rsidRDefault="00246C31" w:rsidP="00387432">
      <w:pPr>
        <w:pStyle w:val="ListParagraph"/>
        <w:numPr>
          <w:ilvl w:val="0"/>
          <w:numId w:val="36"/>
        </w:numPr>
        <w:rPr>
          <w:rFonts w:cs="Calibri"/>
          <w:color w:val="000000"/>
          <w:szCs w:val="24"/>
          <w:lang w:val="en-CA" w:eastAsia="en-CA"/>
        </w:rPr>
      </w:pPr>
      <w:r w:rsidRPr="00622380">
        <w:rPr>
          <w:rFonts w:cs="Calibri"/>
          <w:color w:val="000000"/>
          <w:szCs w:val="24"/>
          <w:lang w:val="en-CA" w:eastAsia="en-CA"/>
        </w:rPr>
        <w:t xml:space="preserve">I authorize PEPP** to act on the option(s) I selected – there’s an extra space between PEPP and to act on </w:t>
      </w:r>
    </w:p>
    <w:p w14:paraId="67E942BB" w14:textId="4814BC09" w:rsidR="006F4099" w:rsidRPr="00622380" w:rsidDel="003A4E77" w:rsidRDefault="00246C31" w:rsidP="00387432">
      <w:pPr>
        <w:pStyle w:val="ListParagraph"/>
        <w:numPr>
          <w:ilvl w:val="0"/>
          <w:numId w:val="36"/>
        </w:numPr>
        <w:rPr>
          <w:del w:id="1167" w:author="Butts, Cheryl PEBA" w:date="2021-06-09T10:29:00Z"/>
          <w:rFonts w:cs="Calibri"/>
          <w:color w:val="000000"/>
          <w:szCs w:val="24"/>
          <w:lang w:val="en-CA" w:eastAsia="en-CA"/>
        </w:rPr>
      </w:pPr>
      <w:del w:id="1168" w:author="Butts, Cheryl PEBA" w:date="2021-06-09T10:29:00Z">
        <w:r w:rsidRPr="00622380" w:rsidDel="003A4E77">
          <w:rPr>
            <w:rFonts w:cs="Calibri"/>
            <w:color w:val="000000"/>
            <w:szCs w:val="24"/>
            <w:lang w:val="en-CA" w:eastAsia="en-CA"/>
          </w:rPr>
          <w:delText>Some individuals are noting "qualifies for small pension" but they do not, need correction</w:delText>
        </w:r>
      </w:del>
    </w:p>
    <w:p w14:paraId="0C846AE1" w14:textId="197F2004" w:rsidR="006F4099" w:rsidRPr="00622380" w:rsidDel="003A4E77" w:rsidRDefault="00246C31" w:rsidP="00387432">
      <w:pPr>
        <w:pStyle w:val="ListParagraph"/>
        <w:numPr>
          <w:ilvl w:val="0"/>
          <w:numId w:val="36"/>
        </w:numPr>
        <w:rPr>
          <w:del w:id="1169" w:author="Butts, Cheryl PEBA" w:date="2021-06-09T10:29:00Z"/>
          <w:rFonts w:cs="Calibri"/>
          <w:color w:val="000000"/>
          <w:szCs w:val="24"/>
          <w:lang w:val="en-CA" w:eastAsia="en-CA"/>
        </w:rPr>
      </w:pPr>
      <w:del w:id="1170" w:author="Butts, Cheryl PEBA" w:date="2021-06-09T10:29:00Z">
        <w:r w:rsidRPr="00622380" w:rsidDel="003A4E77">
          <w:rPr>
            <w:rFonts w:cs="Calibri"/>
            <w:color w:val="000000"/>
            <w:szCs w:val="24"/>
            <w:lang w:val="en-CA" w:eastAsia="en-CA"/>
          </w:rPr>
          <w:delText>Some individuals have a small account balance but didn</w:delText>
        </w:r>
        <w:r w:rsidR="00D16A4D" w:rsidRPr="00622380" w:rsidDel="003A4E77">
          <w:rPr>
            <w:rFonts w:cs="Calibri"/>
            <w:color w:val="000000"/>
            <w:szCs w:val="24"/>
            <w:lang w:val="en-CA" w:eastAsia="en-CA"/>
          </w:rPr>
          <w:delText>’</w:delText>
        </w:r>
        <w:r w:rsidRPr="00622380" w:rsidDel="003A4E77">
          <w:rPr>
            <w:rFonts w:cs="Calibri"/>
            <w:color w:val="000000"/>
            <w:szCs w:val="24"/>
            <w:lang w:val="en-CA" w:eastAsia="en-CA"/>
          </w:rPr>
          <w:delText>t get the "qualifies for small pension"- needs correction</w:delText>
        </w:r>
      </w:del>
    </w:p>
    <w:p w14:paraId="36C6E2A5" w14:textId="606F81F1" w:rsidR="00246C31" w:rsidRPr="00622380" w:rsidRDefault="006F4099" w:rsidP="00387432">
      <w:pPr>
        <w:pStyle w:val="ListParagraph"/>
        <w:numPr>
          <w:ilvl w:val="0"/>
          <w:numId w:val="36"/>
        </w:numPr>
        <w:rPr>
          <w:rFonts w:cs="Calibri"/>
          <w:color w:val="000000"/>
          <w:szCs w:val="24"/>
          <w:lang w:val="en-CA" w:eastAsia="en-CA"/>
        </w:rPr>
      </w:pPr>
      <w:r w:rsidRPr="00622380">
        <w:rPr>
          <w:rFonts w:cs="Calibri"/>
          <w:color w:val="000000"/>
          <w:szCs w:val="24"/>
          <w:lang w:val="en-CA" w:eastAsia="en-CA"/>
        </w:rPr>
        <w:t>O</w:t>
      </w:r>
      <w:r w:rsidR="00246C31" w:rsidRPr="00622380">
        <w:rPr>
          <w:rFonts w:cs="Calibri"/>
          <w:color w:val="000000"/>
          <w:szCs w:val="24"/>
          <w:lang w:val="en-CA" w:eastAsia="en-CA"/>
        </w:rPr>
        <w:t xml:space="preserve">n My </w:t>
      </w:r>
      <w:r w:rsidR="00246C31" w:rsidRPr="00622380">
        <w:rPr>
          <w:rFonts w:cs="Calibri"/>
          <w:szCs w:val="24"/>
          <w:lang w:val="en-CA" w:eastAsia="en-CA"/>
        </w:rPr>
        <w:t>Choice</w:t>
      </w:r>
      <w:r w:rsidR="00246C31" w:rsidRPr="00622380">
        <w:rPr>
          <w:rFonts w:cs="Calibri"/>
          <w:color w:val="000000"/>
          <w:szCs w:val="24"/>
          <w:lang w:val="en-CA" w:eastAsia="en-CA"/>
        </w:rPr>
        <w:t xml:space="preserve"> forms not producing when required</w:t>
      </w:r>
    </w:p>
    <w:p w14:paraId="30D8F522" w14:textId="71E59B17" w:rsidR="00193ED6" w:rsidRDefault="00193ED6" w:rsidP="00387432">
      <w:pPr>
        <w:pStyle w:val="ListParagraph"/>
        <w:numPr>
          <w:ilvl w:val="0"/>
          <w:numId w:val="36"/>
        </w:numPr>
        <w:rPr>
          <w:rFonts w:cs="Calibri"/>
          <w:color w:val="000000"/>
          <w:szCs w:val="24"/>
          <w:lang w:val="en-CA" w:eastAsia="en-CA"/>
        </w:rPr>
      </w:pPr>
      <w:r w:rsidRPr="00622380">
        <w:rPr>
          <w:rFonts w:cs="Calibri"/>
          <w:color w:val="000000"/>
          <w:szCs w:val="24"/>
          <w:lang w:val="en-CA" w:eastAsia="en-CA"/>
        </w:rPr>
        <w:t>Needs to have under age 50 small benefit</w:t>
      </w:r>
    </w:p>
    <w:p w14:paraId="107BB69F" w14:textId="191FA93C" w:rsidR="00E55881" w:rsidRDefault="00E55881" w:rsidP="00387432">
      <w:pPr>
        <w:pStyle w:val="ListParagraph"/>
        <w:numPr>
          <w:ilvl w:val="0"/>
          <w:numId w:val="36"/>
        </w:numPr>
        <w:rPr>
          <w:rFonts w:cs="Calibri"/>
          <w:color w:val="000000"/>
          <w:szCs w:val="24"/>
          <w:lang w:val="en-CA" w:eastAsia="en-CA"/>
        </w:rPr>
      </w:pPr>
      <w:r>
        <w:rPr>
          <w:rFonts w:cs="Calibri"/>
          <w:color w:val="000000"/>
          <w:szCs w:val="24"/>
          <w:lang w:val="en-CA" w:eastAsia="en-CA"/>
        </w:rPr>
        <w:t xml:space="preserve">Bottom of the statement the sentence needs to be corrected to read:  Refer to the </w:t>
      </w:r>
      <w:r>
        <w:rPr>
          <w:rFonts w:cs="Calibri"/>
          <w:i/>
          <w:color w:val="000000"/>
          <w:szCs w:val="24"/>
          <w:lang w:val="en-CA" w:eastAsia="en-CA"/>
        </w:rPr>
        <w:t>Termination options: My choice</w:t>
      </w:r>
      <w:r>
        <w:rPr>
          <w:rFonts w:cs="Calibri"/>
          <w:color w:val="000000"/>
          <w:szCs w:val="24"/>
          <w:lang w:val="en-CA" w:eastAsia="en-CA"/>
        </w:rPr>
        <w:t xml:space="preserve"> form for your options: Lower case c on choice and italics adjusted.</w:t>
      </w:r>
      <w:ins w:id="1171" w:author="Butts, Cheryl PEBA" w:date="2021-06-09T10:50:00Z">
        <w:r w:rsidR="00950009">
          <w:rPr>
            <w:rFonts w:cs="Calibri"/>
            <w:color w:val="000000"/>
            <w:szCs w:val="24"/>
            <w:lang w:val="en-CA" w:eastAsia="en-CA"/>
          </w:rPr>
          <w:t xml:space="preserve"> (repeat)</w:t>
        </w:r>
      </w:ins>
    </w:p>
    <w:p w14:paraId="5A85C957" w14:textId="3E39F6A7" w:rsidR="00E55881" w:rsidDel="00105EA8" w:rsidRDefault="00E55881" w:rsidP="00387432">
      <w:pPr>
        <w:pStyle w:val="ListParagraph"/>
        <w:numPr>
          <w:ilvl w:val="0"/>
          <w:numId w:val="36"/>
        </w:numPr>
        <w:rPr>
          <w:del w:id="1172" w:author="Butts, Cheryl PEBA" w:date="2021-06-09T10:28:00Z"/>
          <w:rFonts w:cs="Calibri"/>
          <w:color w:val="000000"/>
          <w:szCs w:val="24"/>
          <w:lang w:val="en-CA" w:eastAsia="en-CA"/>
        </w:rPr>
      </w:pPr>
      <w:del w:id="1173" w:author="Butts, Cheryl PEBA" w:date="2021-06-09T10:28:00Z">
        <w:r w:rsidDel="00105EA8">
          <w:rPr>
            <w:rFonts w:cs="Calibri"/>
            <w:color w:val="000000"/>
            <w:szCs w:val="24"/>
            <w:lang w:val="en-CA" w:eastAsia="en-CA"/>
          </w:rPr>
          <w:delText>Declaration section: I authorize PEPP** to act on the option(s) I selected- there is an extra space beteen PEPP and to act on- extra space must be removed.</w:delText>
        </w:r>
      </w:del>
    </w:p>
    <w:p w14:paraId="48CAC9FC" w14:textId="72C870A2" w:rsidR="00E55881" w:rsidRDefault="00E55881" w:rsidP="00387432">
      <w:pPr>
        <w:pStyle w:val="ListParagraph"/>
        <w:numPr>
          <w:ilvl w:val="0"/>
          <w:numId w:val="36"/>
        </w:numPr>
        <w:rPr>
          <w:rFonts w:cs="Calibri"/>
          <w:color w:val="000000"/>
          <w:szCs w:val="24"/>
          <w:lang w:val="en-CA" w:eastAsia="en-CA"/>
        </w:rPr>
      </w:pPr>
      <w:r>
        <w:rPr>
          <w:rFonts w:cs="Calibri"/>
          <w:color w:val="000000"/>
          <w:szCs w:val="24"/>
          <w:lang w:val="en-CA" w:eastAsia="en-CA"/>
        </w:rPr>
        <w:t>In production some samples are being produced noting “qualified for small pension but they do not, need to correct so only shows if individual does qualify.</w:t>
      </w:r>
    </w:p>
    <w:p w14:paraId="0E95F243" w14:textId="3B83D682" w:rsidR="00E55881" w:rsidRDefault="00E55881" w:rsidP="00387432">
      <w:pPr>
        <w:pStyle w:val="ListParagraph"/>
        <w:numPr>
          <w:ilvl w:val="0"/>
          <w:numId w:val="36"/>
        </w:numPr>
        <w:rPr>
          <w:rFonts w:cs="Calibri"/>
          <w:color w:val="000000"/>
          <w:szCs w:val="24"/>
          <w:lang w:val="en-CA" w:eastAsia="en-CA"/>
        </w:rPr>
      </w:pPr>
      <w:r>
        <w:rPr>
          <w:rFonts w:cs="Calibri"/>
          <w:color w:val="000000"/>
          <w:szCs w:val="24"/>
          <w:lang w:val="en-CA" w:eastAsia="en-CA"/>
        </w:rPr>
        <w:t>Some individuals have a small account balance but are not getting the “qualifies for small pension” – needs to ensure this is provided if someone has a small account balance.</w:t>
      </w:r>
    </w:p>
    <w:p w14:paraId="4BC916D0" w14:textId="277B8F2B" w:rsidR="00E55881" w:rsidRDefault="00E55881" w:rsidP="00387432">
      <w:pPr>
        <w:pStyle w:val="ListParagraph"/>
        <w:numPr>
          <w:ilvl w:val="0"/>
          <w:numId w:val="36"/>
        </w:numPr>
        <w:rPr>
          <w:rFonts w:cs="Calibri"/>
          <w:color w:val="000000"/>
          <w:szCs w:val="24"/>
          <w:lang w:val="en-CA" w:eastAsia="en-CA"/>
        </w:rPr>
      </w:pPr>
      <w:r>
        <w:rPr>
          <w:rFonts w:cs="Calibri"/>
          <w:color w:val="000000"/>
          <w:szCs w:val="24"/>
          <w:lang w:val="en-CA" w:eastAsia="en-CA"/>
        </w:rPr>
        <w:t>My choice forms are not producing consistently and when required.</w:t>
      </w:r>
    </w:p>
    <w:p w14:paraId="4A302ECD" w14:textId="27DD047E" w:rsidR="00E55881" w:rsidRDefault="00E55881" w:rsidP="00387432">
      <w:pPr>
        <w:pStyle w:val="ListParagraph"/>
        <w:numPr>
          <w:ilvl w:val="0"/>
          <w:numId w:val="36"/>
        </w:numPr>
        <w:rPr>
          <w:ins w:id="1174" w:author="Christie, Sharon PEBA" w:date="2021-10-13T11:01:00Z"/>
          <w:rFonts w:cs="Calibri"/>
          <w:color w:val="000000"/>
          <w:szCs w:val="24"/>
          <w:lang w:val="en-CA" w:eastAsia="en-CA"/>
        </w:rPr>
      </w:pPr>
      <w:r>
        <w:rPr>
          <w:rFonts w:cs="Calibri"/>
          <w:color w:val="000000"/>
          <w:szCs w:val="24"/>
          <w:lang w:val="en-CA" w:eastAsia="en-CA"/>
        </w:rPr>
        <w:t>The under age 50 small benefit is not being tri</w:t>
      </w:r>
      <w:ins w:id="1175" w:author="Butts, Cheryl PEBA" w:date="2021-06-09T10:30:00Z">
        <w:r w:rsidR="003A4E77">
          <w:rPr>
            <w:rFonts w:cs="Calibri"/>
            <w:color w:val="000000"/>
            <w:szCs w:val="24"/>
            <w:lang w:val="en-CA" w:eastAsia="en-CA"/>
          </w:rPr>
          <w:t>ggered</w:t>
        </w:r>
      </w:ins>
      <w:del w:id="1176" w:author="Butts, Cheryl PEBA" w:date="2021-06-09T10:30:00Z">
        <w:r w:rsidDel="003A4E77">
          <w:rPr>
            <w:rFonts w:cs="Calibri"/>
            <w:color w:val="000000"/>
            <w:szCs w:val="24"/>
            <w:lang w:val="en-CA" w:eastAsia="en-CA"/>
          </w:rPr>
          <w:delText>ffered</w:delText>
        </w:r>
      </w:del>
      <w:r>
        <w:rPr>
          <w:rFonts w:cs="Calibri"/>
          <w:color w:val="000000"/>
          <w:szCs w:val="24"/>
          <w:lang w:val="en-CA" w:eastAsia="en-CA"/>
        </w:rPr>
        <w:t xml:space="preserve"> and producing letters.</w:t>
      </w:r>
    </w:p>
    <w:p w14:paraId="79703A0A" w14:textId="77777777" w:rsidR="00AC1E36" w:rsidRPr="00243AAB" w:rsidRDefault="00AC1E36" w:rsidP="00AC1E36">
      <w:pPr>
        <w:pStyle w:val="CommentText"/>
        <w:numPr>
          <w:ilvl w:val="0"/>
          <w:numId w:val="36"/>
        </w:numPr>
        <w:rPr>
          <w:ins w:id="1177" w:author="Christie, Sharon PEBA" w:date="2021-10-13T11:01:00Z"/>
          <w:sz w:val="22"/>
        </w:rPr>
      </w:pPr>
      <w:ins w:id="1178" w:author="Christie, Sharon PEBA" w:date="2021-10-13T11:01:00Z">
        <w:r w:rsidRPr="00243AAB">
          <w:rPr>
            <w:sz w:val="24"/>
          </w:rPr>
          <w:t>Added ‘Your’ &amp; changed ‘as of” to ‘as at’</w:t>
        </w:r>
      </w:ins>
    </w:p>
    <w:p w14:paraId="3C0F3437" w14:textId="77777777" w:rsidR="00AC1E36" w:rsidRDefault="00AC1E36" w:rsidP="00AC1E36">
      <w:pPr>
        <w:pStyle w:val="CommentText"/>
        <w:numPr>
          <w:ilvl w:val="0"/>
          <w:numId w:val="36"/>
        </w:numPr>
        <w:rPr>
          <w:ins w:id="1179" w:author="Christie, Sharon PEBA" w:date="2021-10-13T11:03:00Z"/>
        </w:rPr>
      </w:pPr>
      <w:ins w:id="1180" w:author="Christie, Sharon PEBA" w:date="2021-10-13T11:03:00Z">
        <w:r w:rsidRPr="00AC1E36">
          <w:rPr>
            <w:sz w:val="24"/>
          </w:rPr>
          <w:t xml:space="preserve">Removed semi-colons &amp; added periods </w:t>
        </w:r>
      </w:ins>
    </w:p>
    <w:p w14:paraId="7535FAF5" w14:textId="049563E4" w:rsidR="00AC1E36" w:rsidRPr="00415453" w:rsidRDefault="00AC1E36" w:rsidP="00AC1E36">
      <w:pPr>
        <w:pStyle w:val="CommentText"/>
        <w:numPr>
          <w:ilvl w:val="0"/>
          <w:numId w:val="36"/>
        </w:numPr>
        <w:rPr>
          <w:ins w:id="1181" w:author="Christie, Sharon PEBA" w:date="2021-10-13T11:03:00Z"/>
          <w:sz w:val="24"/>
          <w:szCs w:val="24"/>
          <w:rPrChange w:id="1182" w:author="Paus, Janette PEBA" w:date="2021-11-04T13:18:00Z">
            <w:rPr>
              <w:ins w:id="1183" w:author="Christie, Sharon PEBA" w:date="2021-10-13T11:03:00Z"/>
            </w:rPr>
          </w:rPrChange>
        </w:rPr>
      </w:pPr>
      <w:ins w:id="1184" w:author="Christie, Sharon PEBA" w:date="2021-10-13T11:03:00Z">
        <w:r w:rsidRPr="00415453">
          <w:rPr>
            <w:sz w:val="24"/>
            <w:szCs w:val="24"/>
            <w:rPrChange w:id="1185" w:author="Paus, Janette PEBA" w:date="2021-11-04T13:18:00Z">
              <w:rPr/>
            </w:rPrChange>
          </w:rPr>
          <w:t>Changes in &lt;P2&gt; section:</w:t>
        </w:r>
      </w:ins>
      <w:ins w:id="1186" w:author="Christie, Sharon PEBA" w:date="2021-10-13T11:04:00Z">
        <w:r w:rsidRPr="00415453">
          <w:rPr>
            <w:sz w:val="24"/>
            <w:szCs w:val="24"/>
            <w:rPrChange w:id="1187" w:author="Paus, Janette PEBA" w:date="2021-11-04T13:18:00Z">
              <w:rPr/>
            </w:rPrChange>
          </w:rPr>
          <w:t xml:space="preserve"> </w:t>
        </w:r>
      </w:ins>
      <w:ins w:id="1188" w:author="Christie, Sharon PEBA" w:date="2021-10-13T11:03:00Z">
        <w:r w:rsidRPr="00415453">
          <w:rPr>
            <w:sz w:val="24"/>
            <w:szCs w:val="24"/>
            <w:rPrChange w:id="1189" w:author="Paus, Janette PEBA" w:date="2021-11-04T13:18:00Z">
              <w:rPr/>
            </w:rPrChange>
          </w:rPr>
          <w:t>added colon</w:t>
        </w:r>
      </w:ins>
      <w:ins w:id="1190" w:author="Christie, Sharon PEBA" w:date="2021-10-13T11:04:00Z">
        <w:r w:rsidRPr="00415453">
          <w:rPr>
            <w:sz w:val="24"/>
            <w:szCs w:val="24"/>
            <w:rPrChange w:id="1191" w:author="Paus, Janette PEBA" w:date="2021-11-04T13:18:00Z">
              <w:rPr/>
            </w:rPrChange>
          </w:rPr>
          <w:t xml:space="preserve">; </w:t>
        </w:r>
      </w:ins>
      <w:ins w:id="1192" w:author="Christie, Sharon PEBA" w:date="2021-10-13T11:03:00Z">
        <w:r w:rsidRPr="00415453">
          <w:rPr>
            <w:sz w:val="24"/>
            <w:szCs w:val="24"/>
            <w:rPrChange w:id="1193" w:author="Paus, Janette PEBA" w:date="2021-11-04T13:18:00Z">
              <w:rPr/>
            </w:rPrChange>
          </w:rPr>
          <w:t>Added space after “I choose to stay with PEPP”</w:t>
        </w:r>
      </w:ins>
      <w:ins w:id="1194" w:author="Christie, Sharon PEBA" w:date="2021-10-13T11:04:00Z">
        <w:r w:rsidRPr="00415453">
          <w:rPr>
            <w:sz w:val="24"/>
            <w:szCs w:val="24"/>
            <w:rPrChange w:id="1195" w:author="Paus, Janette PEBA" w:date="2021-11-04T13:18:00Z">
              <w:rPr/>
            </w:rPrChange>
          </w:rPr>
          <w:t xml:space="preserve">; </w:t>
        </w:r>
      </w:ins>
      <w:ins w:id="1196" w:author="Christie, Sharon PEBA" w:date="2021-10-13T11:03:00Z">
        <w:r w:rsidRPr="00415453">
          <w:rPr>
            <w:sz w:val="24"/>
            <w:szCs w:val="24"/>
            <w:rPrChange w:id="1197" w:author="Paus, Janette PEBA" w:date="2021-11-04T13:18:00Z">
              <w:rPr/>
            </w:rPrChange>
          </w:rPr>
          <w:t>Removed space after first option</w:t>
        </w:r>
      </w:ins>
    </w:p>
    <w:p w14:paraId="1972194B" w14:textId="77777777" w:rsidR="00243AAB" w:rsidRPr="00243AAB" w:rsidRDefault="00243AAB" w:rsidP="00243AAB">
      <w:pPr>
        <w:pStyle w:val="ListParagraph"/>
        <w:numPr>
          <w:ilvl w:val="0"/>
          <w:numId w:val="36"/>
        </w:numPr>
        <w:rPr>
          <w:ins w:id="1198" w:author="Christie, Sharon PEBA" w:date="2021-10-13T11:05:00Z"/>
          <w:rFonts w:cs="Calibri"/>
          <w:color w:val="000000"/>
          <w:szCs w:val="24"/>
          <w:lang w:val="en-CA" w:eastAsia="en-CA"/>
        </w:rPr>
      </w:pPr>
      <w:ins w:id="1199" w:author="Christie, Sharon PEBA" w:date="2021-10-13T11:04:00Z">
        <w:r>
          <w:t>Added semi-colon; Added “and/or”</w:t>
        </w:r>
      </w:ins>
    </w:p>
    <w:p w14:paraId="02B4B55A" w14:textId="77777777" w:rsidR="00243AAB" w:rsidRPr="00243AAB" w:rsidRDefault="00243AAB" w:rsidP="00243AAB">
      <w:pPr>
        <w:pStyle w:val="ListParagraph"/>
        <w:numPr>
          <w:ilvl w:val="0"/>
          <w:numId w:val="36"/>
        </w:numPr>
        <w:rPr>
          <w:ins w:id="1200" w:author="Christie, Sharon PEBA" w:date="2021-10-13T11:06:00Z"/>
          <w:rFonts w:cs="Calibri"/>
          <w:color w:val="000000"/>
          <w:szCs w:val="24"/>
          <w:lang w:val="en-CA" w:eastAsia="en-CA"/>
        </w:rPr>
      </w:pPr>
      <w:ins w:id="1201" w:author="Christie, Sharon PEBA" w:date="2021-10-13T11:05:00Z">
        <w:r>
          <w:t>Added: “Choose an option.”; Delete “Please:”; Change ‘send’ &amp; ‘transfer’ to capital S &amp; T</w:t>
        </w:r>
      </w:ins>
    </w:p>
    <w:p w14:paraId="295DA8BD" w14:textId="476DF189" w:rsidR="00243AAB" w:rsidRPr="00415453" w:rsidRDefault="00243AAB" w:rsidP="00243AAB">
      <w:pPr>
        <w:pStyle w:val="ListParagraph"/>
        <w:numPr>
          <w:ilvl w:val="0"/>
          <w:numId w:val="36"/>
        </w:numPr>
        <w:rPr>
          <w:ins w:id="1202" w:author="Paus, Janette PEBA" w:date="2021-11-04T13:19:00Z"/>
          <w:rFonts w:cs="Calibri"/>
          <w:color w:val="000000"/>
          <w:szCs w:val="24"/>
          <w:lang w:val="en-CA" w:eastAsia="en-CA"/>
          <w:rPrChange w:id="1203" w:author="Paus, Janette PEBA" w:date="2021-11-04T13:19:00Z">
            <w:rPr>
              <w:ins w:id="1204" w:author="Paus, Janette PEBA" w:date="2021-11-04T13:19:00Z"/>
            </w:rPr>
          </w:rPrChange>
        </w:rPr>
      </w:pPr>
      <w:ins w:id="1205" w:author="Christie, Sharon PEBA" w:date="2021-10-13T11:06:00Z">
        <w:r>
          <w:t>Added: “Choose an option.”; Delete “Please:”; Change lowercase letters to: L/S/T for start of each word; And delete space at end of third option before period</w:t>
        </w:r>
      </w:ins>
    </w:p>
    <w:p w14:paraId="72611F95" w14:textId="4980D3C8" w:rsidR="00415453" w:rsidRPr="00415453" w:rsidRDefault="00415453">
      <w:pPr>
        <w:pStyle w:val="ListParagraph"/>
        <w:numPr>
          <w:ilvl w:val="0"/>
          <w:numId w:val="36"/>
        </w:numPr>
        <w:rPr>
          <w:ins w:id="1206" w:author="Paus, Janette PEBA" w:date="2021-11-04T13:20:00Z"/>
          <w:rFonts w:cs="Calibri"/>
          <w:color w:val="000000"/>
          <w:szCs w:val="24"/>
          <w:lang w:val="en-CA" w:eastAsia="en-CA"/>
          <w:rPrChange w:id="1207" w:author="Paus, Janette PEBA" w:date="2021-11-04T13:23:00Z">
            <w:rPr>
              <w:ins w:id="1208" w:author="Paus, Janette PEBA" w:date="2021-11-04T13:20:00Z"/>
              <w:rFonts w:ascii="Times New Roman" w:hAnsi="Times New Roman"/>
              <w:szCs w:val="24"/>
              <w:lang w:val="en-CA" w:eastAsia="en-CA"/>
            </w:rPr>
          </w:rPrChange>
        </w:rPr>
        <w:pPrChange w:id="1209" w:author="Paus, Janette PEBA" w:date="2021-11-04T13:23:00Z">
          <w:pPr/>
        </w:pPrChange>
      </w:pPr>
      <w:ins w:id="1210" w:author="Paus, Janette PEBA" w:date="2021-11-04T13:19:00Z">
        <w:r w:rsidRPr="00415453">
          <w:rPr>
            <w:rFonts w:cs="Calibri"/>
            <w:color w:val="000000"/>
            <w:szCs w:val="24"/>
            <w:lang w:val="en-CA" w:eastAsia="en-CA"/>
          </w:rPr>
          <w:lastRenderedPageBreak/>
          <w:t>A</w:t>
        </w:r>
      </w:ins>
      <w:ins w:id="1211" w:author="Paus, Janette PEBA" w:date="2021-11-04T13:20:00Z">
        <w:r w:rsidRPr="00415453">
          <w:rPr>
            <w:rFonts w:cs="Calibri"/>
            <w:color w:val="000000"/>
            <w:szCs w:val="24"/>
            <w:lang w:val="en-CA" w:eastAsia="en-CA"/>
          </w:rPr>
          <w:t>dd</w:t>
        </w:r>
      </w:ins>
      <w:ins w:id="1212" w:author="Paus, Janette PEBA" w:date="2021-11-04T13:21:00Z">
        <w:r w:rsidRPr="00415453">
          <w:rPr>
            <w:rFonts w:cs="Calibri"/>
            <w:color w:val="000000"/>
            <w:szCs w:val="24"/>
            <w:lang w:val="en-CA" w:eastAsia="en-CA"/>
          </w:rPr>
          <w:t>,</w:t>
        </w:r>
      </w:ins>
      <w:ins w:id="1213" w:author="Paus, Janette PEBA" w:date="2021-11-04T13:20:00Z">
        <w:r w:rsidRPr="00415453">
          <w:rPr>
            <w:rFonts w:cs="Calibri"/>
            <w:color w:val="000000"/>
            <w:szCs w:val="24"/>
            <w:lang w:val="en-CA" w:eastAsia="en-CA"/>
          </w:rPr>
          <w:t xml:space="preserve"> </w:t>
        </w:r>
      </w:ins>
      <w:ins w:id="1214" w:author="Paus, Janette PEBA" w:date="2021-11-04T13:21:00Z">
        <w:r w:rsidRPr="00415453">
          <w:rPr>
            <w:rFonts w:cs="Calibri"/>
            <w:color w:val="000000"/>
            <w:szCs w:val="24"/>
            <w:lang w:val="en-CA" w:eastAsia="en-CA"/>
          </w:rPr>
          <w:t>“</w:t>
        </w:r>
      </w:ins>
      <w:ins w:id="1215" w:author="Paus, Janette PEBA" w:date="2021-11-04T13:20:00Z">
        <w:r w:rsidRPr="00415453">
          <w:rPr>
            <w:rFonts w:cs="Calibri"/>
            <w:color w:val="FF0000"/>
            <w:szCs w:val="24"/>
            <w:rPrChange w:id="1216" w:author="Paus, Janette PEBA" w:date="2021-11-04T13:23:00Z">
              <w:rPr>
                <w:rFonts w:ascii="Calibri Light" w:hAnsi="Calibri Light" w:cs="Calibri Light"/>
                <w:color w:val="FF0000"/>
                <w:sz w:val="18"/>
                <w:szCs w:val="18"/>
              </w:rPr>
            </w:rPrChange>
          </w:rPr>
          <w:t>*The Variable Pension Benefit may not be available in some jurisdictions outside Saskatchewan. See “Working Beyond Saskatchewan” on our website for details</w:t>
        </w:r>
        <w:r w:rsidRPr="00415453">
          <w:rPr>
            <w:rFonts w:ascii="Calibri Light" w:hAnsi="Calibri Light" w:cs="Calibri Light"/>
            <w:color w:val="FF0000"/>
            <w:sz w:val="18"/>
            <w:szCs w:val="18"/>
            <w:rPrChange w:id="1217" w:author="Paus, Janette PEBA" w:date="2021-11-04T13:23:00Z">
              <w:rPr>
                <w:rFonts w:ascii="Calibri Light" w:hAnsi="Calibri Light" w:cs="Calibri Light"/>
                <w:sz w:val="18"/>
                <w:szCs w:val="18"/>
              </w:rPr>
            </w:rPrChange>
          </w:rPr>
          <w:t>.</w:t>
        </w:r>
      </w:ins>
      <w:ins w:id="1218" w:author="Paus, Janette PEBA" w:date="2021-11-04T13:21:00Z">
        <w:r w:rsidRPr="00415453">
          <w:rPr>
            <w:rFonts w:ascii="Times New Roman" w:hAnsi="Times New Roman"/>
            <w:szCs w:val="24"/>
            <w:lang w:val="en-CA" w:eastAsia="en-CA"/>
          </w:rPr>
          <w:t xml:space="preserve">” </w:t>
        </w:r>
      </w:ins>
      <w:ins w:id="1219" w:author="Paus, Janette PEBA" w:date="2021-11-04T13:22:00Z">
        <w:r w:rsidRPr="00415453">
          <w:rPr>
            <w:rFonts w:cs="Calibri"/>
            <w:szCs w:val="24"/>
            <w:lang w:val="en-CA" w:eastAsia="en-CA"/>
            <w:rPrChange w:id="1220" w:author="Paus, Janette PEBA" w:date="2021-11-04T13:23:00Z">
              <w:rPr>
                <w:rFonts w:ascii="Times New Roman" w:hAnsi="Times New Roman"/>
                <w:szCs w:val="24"/>
                <w:lang w:val="en-CA" w:eastAsia="en-CA"/>
              </w:rPr>
            </w:rPrChange>
          </w:rPr>
          <w:t>with one blank line a</w:t>
        </w:r>
      </w:ins>
      <w:ins w:id="1221" w:author="Paus, Janette PEBA" w:date="2021-11-04T13:21:00Z">
        <w:r w:rsidRPr="00415453">
          <w:rPr>
            <w:rFonts w:cs="Calibri"/>
            <w:szCs w:val="24"/>
            <w:lang w:val="en-CA" w:eastAsia="en-CA"/>
            <w:rPrChange w:id="1222" w:author="Paus, Janette PEBA" w:date="2021-11-04T13:23:00Z">
              <w:rPr>
                <w:rFonts w:ascii="Times New Roman" w:hAnsi="Times New Roman"/>
                <w:szCs w:val="24"/>
                <w:lang w:val="en-CA" w:eastAsia="en-CA"/>
              </w:rPr>
            </w:rPrChange>
          </w:rPr>
          <w:t>fter PEPP Administration on t</w:t>
        </w:r>
      </w:ins>
      <w:ins w:id="1223" w:author="Paus, Janette PEBA" w:date="2021-11-04T13:22:00Z">
        <w:r w:rsidRPr="00415453">
          <w:rPr>
            <w:rFonts w:cs="Calibri"/>
            <w:szCs w:val="24"/>
            <w:lang w:val="en-CA" w:eastAsia="en-CA"/>
            <w:rPrChange w:id="1224" w:author="Paus, Janette PEBA" w:date="2021-11-04T13:23:00Z">
              <w:rPr>
                <w:rFonts w:ascii="Times New Roman" w:hAnsi="Times New Roman"/>
                <w:szCs w:val="24"/>
                <w:lang w:val="en-CA" w:eastAsia="en-CA"/>
              </w:rPr>
            </w:rPrChange>
          </w:rPr>
          <w:t>he first page</w:t>
        </w:r>
      </w:ins>
      <w:ins w:id="1225" w:author="Paus, Janette PEBA" w:date="2021-11-04T13:23:00Z">
        <w:r w:rsidRPr="00415453">
          <w:rPr>
            <w:rFonts w:cs="Calibri"/>
            <w:szCs w:val="24"/>
            <w:lang w:val="en-CA" w:eastAsia="en-CA"/>
            <w:rPrChange w:id="1226" w:author="Paus, Janette PEBA" w:date="2021-11-04T13:23:00Z">
              <w:rPr>
                <w:rFonts w:ascii="Times New Roman" w:hAnsi="Times New Roman"/>
                <w:szCs w:val="24"/>
                <w:lang w:val="en-CA" w:eastAsia="en-CA"/>
              </w:rPr>
            </w:rPrChange>
          </w:rPr>
          <w:t>.</w:t>
        </w:r>
      </w:ins>
    </w:p>
    <w:p w14:paraId="2EF0D5CF" w14:textId="325C4BBC" w:rsidR="00B937E5" w:rsidRPr="00B937E5" w:rsidRDefault="00B937E5">
      <w:pPr>
        <w:pStyle w:val="ListParagraph"/>
        <w:numPr>
          <w:ilvl w:val="0"/>
          <w:numId w:val="36"/>
        </w:numPr>
        <w:rPr>
          <w:ins w:id="1227" w:author="Paus, Janette PEBA" w:date="2021-11-04T13:36:00Z"/>
          <w:rFonts w:ascii="Calibri Light" w:hAnsi="Calibri Light" w:cs="Calibri Light"/>
          <w:sz w:val="22"/>
          <w:szCs w:val="22"/>
          <w:rPrChange w:id="1228" w:author="Paus, Janette PEBA" w:date="2021-11-04T13:36:00Z">
            <w:rPr>
              <w:ins w:id="1229" w:author="Paus, Janette PEBA" w:date="2021-11-04T13:36:00Z"/>
            </w:rPr>
          </w:rPrChange>
        </w:rPr>
        <w:pPrChange w:id="1230" w:author="Paus, Janette PEBA" w:date="2021-11-04T13:36:00Z">
          <w:pPr/>
        </w:pPrChange>
      </w:pPr>
      <w:ins w:id="1231" w:author="Paus, Janette PEBA" w:date="2021-11-04T13:35:00Z">
        <w:r w:rsidRPr="00B937E5">
          <w:rPr>
            <w:rFonts w:cs="Calibri"/>
            <w:color w:val="000000"/>
            <w:szCs w:val="24"/>
            <w:lang w:val="en-CA" w:eastAsia="en-CA"/>
          </w:rPr>
          <w:t>Add, “</w:t>
        </w:r>
      </w:ins>
      <w:ins w:id="1232" w:author="Paus, Janette PEBA" w:date="2021-11-04T13:36:00Z">
        <w:r w:rsidRPr="00B937E5">
          <w:rPr>
            <w:rFonts w:cs="Calibri"/>
            <w:szCs w:val="24"/>
            <w:rPrChange w:id="1233" w:author="Paus, Janette PEBA" w:date="2021-11-04T13:38:00Z">
              <w:rPr>
                <w:rFonts w:cs="Calibri"/>
                <w:sz w:val="23"/>
              </w:rPr>
            </w:rPrChange>
          </w:rPr>
          <w:t xml:space="preserve">PEPP is governed by Saskatchewan legislation. </w:t>
        </w:r>
        <w:r w:rsidRPr="00B937E5">
          <w:rPr>
            <w:rFonts w:cs="Calibri"/>
            <w:szCs w:val="24"/>
          </w:rPr>
          <w:t>Our records indicate a portion of the</w:t>
        </w:r>
        <w:r w:rsidRPr="00B937E5">
          <w:rPr>
            <w:rFonts w:cs="Calibri"/>
            <w:color w:val="FF0000"/>
            <w:szCs w:val="24"/>
            <w:rPrChange w:id="1234" w:author="Paus, Janette PEBA" w:date="2021-11-04T13:38:00Z">
              <w:rPr>
                <w:rFonts w:cs="Calibri"/>
                <w:color w:val="FF0000"/>
                <w:sz w:val="23"/>
              </w:rPr>
            </w:rPrChange>
          </w:rPr>
          <w:t xml:space="preserve"> </w:t>
        </w:r>
        <w:r w:rsidRPr="00B937E5">
          <w:rPr>
            <w:rFonts w:cs="Calibri"/>
            <w:szCs w:val="24"/>
          </w:rPr>
          <w:t xml:space="preserve">locked-in money is governed by another province’s legislation. For further details see the </w:t>
        </w:r>
        <w:proofErr w:type="spellStart"/>
        <w:r w:rsidRPr="00B937E5">
          <w:rPr>
            <w:rFonts w:cs="Calibri"/>
            <w:szCs w:val="24"/>
          </w:rPr>
          <w:t>PEPP</w:t>
        </w:r>
        <w:r w:rsidRPr="00B937E5">
          <w:rPr>
            <w:rFonts w:cs="Calibri"/>
            <w:i/>
            <w:szCs w:val="24"/>
          </w:rPr>
          <w:t>Talk</w:t>
        </w:r>
        <w:proofErr w:type="spellEnd"/>
        <w:r w:rsidRPr="00B937E5">
          <w:rPr>
            <w:rFonts w:cs="Calibri"/>
            <w:szCs w:val="24"/>
          </w:rPr>
          <w:t xml:space="preserve"> on </w:t>
        </w:r>
        <w:r w:rsidRPr="00B937E5">
          <w:rPr>
            <w:rFonts w:cs="Calibri"/>
            <w:i/>
            <w:szCs w:val="24"/>
          </w:rPr>
          <w:t>Working Beyond Saskatchewan</w:t>
        </w:r>
        <w:r w:rsidRPr="00B937E5">
          <w:rPr>
            <w:rFonts w:cs="Calibri"/>
            <w:szCs w:val="24"/>
          </w:rPr>
          <w:t xml:space="preserve"> on our website.</w:t>
        </w:r>
        <w:r w:rsidRPr="00B937E5">
          <w:rPr>
            <w:rFonts w:cs="Calibri"/>
            <w:szCs w:val="24"/>
            <w:rPrChange w:id="1235" w:author="Paus, Janette PEBA" w:date="2021-11-04T13:38:00Z">
              <w:rPr>
                <w:rFonts w:ascii="Calibri Light" w:hAnsi="Calibri Light" w:cs="Calibri Light"/>
                <w:sz w:val="22"/>
                <w:szCs w:val="22"/>
              </w:rPr>
            </w:rPrChange>
          </w:rPr>
          <w:t>” With comment “Do not show</w:t>
        </w:r>
      </w:ins>
      <w:ins w:id="1236" w:author="Paus, Janette PEBA" w:date="2021-11-04T13:38:00Z">
        <w:r w:rsidRPr="00B937E5">
          <w:rPr>
            <w:rFonts w:cs="Calibri"/>
            <w:szCs w:val="24"/>
            <w:rPrChange w:id="1237" w:author="Paus, Janette PEBA" w:date="2021-11-04T13:38:00Z">
              <w:rPr>
                <w:rFonts w:ascii="Calibri Light" w:hAnsi="Calibri Light" w:cs="Calibri Light"/>
                <w:sz w:val="22"/>
                <w:szCs w:val="22"/>
              </w:rPr>
            </w:rPrChange>
          </w:rPr>
          <w:t>...” the second sentence i</w:t>
        </w:r>
      </w:ins>
      <w:ins w:id="1238" w:author="Paus, Janette PEBA" w:date="2021-11-04T13:37:00Z">
        <w:r w:rsidRPr="00B937E5">
          <w:rPr>
            <w:rFonts w:cs="Calibri"/>
            <w:szCs w:val="24"/>
            <w:rPrChange w:id="1239" w:author="Paus, Janette PEBA" w:date="2021-11-04T13:38:00Z">
              <w:rPr>
                <w:rFonts w:ascii="Calibri Light" w:hAnsi="Calibri Light" w:cs="Calibri Light"/>
                <w:sz w:val="22"/>
                <w:szCs w:val="22"/>
              </w:rPr>
            </w:rPrChange>
          </w:rPr>
          <w:t>f S</w:t>
        </w:r>
      </w:ins>
      <w:ins w:id="1240" w:author="Paus, Janette PEBA" w:date="2021-11-04T13:38:00Z">
        <w:r w:rsidRPr="00B937E5">
          <w:rPr>
            <w:rFonts w:cs="Calibri"/>
            <w:szCs w:val="24"/>
            <w:rPrChange w:id="1241" w:author="Paus, Janette PEBA" w:date="2021-11-04T13:38:00Z">
              <w:rPr>
                <w:rFonts w:ascii="Calibri Light" w:hAnsi="Calibri Light" w:cs="Calibri Light"/>
                <w:sz w:val="22"/>
                <w:szCs w:val="22"/>
              </w:rPr>
            </w:rPrChange>
          </w:rPr>
          <w:t>K</w:t>
        </w:r>
      </w:ins>
      <w:ins w:id="1242" w:author="Paus, Janette PEBA" w:date="2021-11-04T13:37:00Z">
        <w:r w:rsidRPr="00B937E5">
          <w:rPr>
            <w:rFonts w:cs="Calibri"/>
            <w:szCs w:val="24"/>
            <w:rPrChange w:id="1243" w:author="Paus, Janette PEBA" w:date="2021-11-04T13:38:00Z">
              <w:rPr>
                <w:rFonts w:ascii="Calibri Light" w:hAnsi="Calibri Light" w:cs="Calibri Light"/>
                <w:sz w:val="22"/>
                <w:szCs w:val="22"/>
              </w:rPr>
            </w:rPrChange>
          </w:rPr>
          <w:t xml:space="preserve"> is the only jurisdiction for locked-in funds.</w:t>
        </w:r>
        <w:r>
          <w:rPr>
            <w:rFonts w:ascii="Calibri Light" w:hAnsi="Calibri Light" w:cs="Calibri Light"/>
            <w:sz w:val="22"/>
            <w:szCs w:val="22"/>
          </w:rPr>
          <w:t xml:space="preserve"> </w:t>
        </w:r>
      </w:ins>
    </w:p>
    <w:p w14:paraId="5FD7E504" w14:textId="32E9D288" w:rsidR="00415453" w:rsidRPr="00243AAB" w:rsidDel="00B937E5" w:rsidRDefault="00415453">
      <w:pPr>
        <w:pStyle w:val="ListParagraph"/>
        <w:rPr>
          <w:ins w:id="1244" w:author="Christie, Sharon PEBA" w:date="2021-10-13T11:06:00Z"/>
          <w:del w:id="1245" w:author="Paus, Janette PEBA" w:date="2021-11-04T13:39:00Z"/>
          <w:rFonts w:cs="Calibri"/>
          <w:color w:val="000000"/>
          <w:szCs w:val="24"/>
          <w:lang w:val="en-CA" w:eastAsia="en-CA"/>
        </w:rPr>
        <w:pPrChange w:id="1246" w:author="Paus, Janette PEBA" w:date="2021-11-04T13:36:00Z">
          <w:pPr>
            <w:pStyle w:val="ListParagraph"/>
            <w:numPr>
              <w:numId w:val="36"/>
            </w:numPr>
            <w:ind w:hanging="360"/>
          </w:pPr>
        </w:pPrChange>
      </w:pPr>
    </w:p>
    <w:p w14:paraId="2F1E5796" w14:textId="5EECC350" w:rsidR="0015289C" w:rsidRPr="009F5F85" w:rsidRDefault="0015289C">
      <w:pPr>
        <w:pStyle w:val="ListParagraph"/>
        <w:rPr>
          <w:ins w:id="1247" w:author="Paus, Janette PEBA" w:date="2021-09-03T08:15:00Z"/>
          <w:rFonts w:cs="Calibri"/>
          <w:color w:val="000000"/>
          <w:szCs w:val="24"/>
          <w:lang w:val="en-CA" w:eastAsia="en-CA"/>
          <w:rPrChange w:id="1248" w:author="Paus, Janette PEBA" w:date="2021-10-22T07:26:00Z">
            <w:rPr>
              <w:ins w:id="1249" w:author="Paus, Janette PEBA" w:date="2021-09-03T08:15:00Z"/>
              <w:lang w:val="en-CA" w:eastAsia="en-CA"/>
            </w:rPr>
          </w:rPrChange>
        </w:rPr>
        <w:pPrChange w:id="1250" w:author="Paus, Janette PEBA" w:date="2021-10-22T07:26:00Z">
          <w:pPr/>
        </w:pPrChange>
      </w:pPr>
    </w:p>
    <w:p w14:paraId="3C0DC40B" w14:textId="22E7CD4E" w:rsidR="0015289C" w:rsidRPr="0015289C" w:rsidRDefault="0015289C">
      <w:pPr>
        <w:rPr>
          <w:ins w:id="1251" w:author="Britton, Sheryl PEBA" w:date="2021-05-28T14:27:00Z"/>
          <w:rFonts w:cs="Calibri"/>
          <w:color w:val="000000"/>
          <w:szCs w:val="24"/>
          <w:lang w:val="en-CA" w:eastAsia="en-CA"/>
          <w:rPrChange w:id="1252" w:author="Paus, Janette PEBA" w:date="2021-09-03T08:15:00Z">
            <w:rPr>
              <w:ins w:id="1253" w:author="Britton, Sheryl PEBA" w:date="2021-05-28T14:27:00Z"/>
              <w:lang w:val="en-CA" w:eastAsia="en-CA"/>
            </w:rPr>
          </w:rPrChange>
        </w:rPr>
        <w:pPrChange w:id="1254" w:author="Paus, Janette PEBA" w:date="2021-09-03T08:15:00Z">
          <w:pPr>
            <w:pStyle w:val="ListParagraph"/>
            <w:numPr>
              <w:numId w:val="36"/>
            </w:numPr>
            <w:ind w:hanging="360"/>
          </w:pPr>
        </w:pPrChange>
      </w:pPr>
      <w:ins w:id="1255" w:author="Paus, Janette PEBA" w:date="2021-09-03T08:15:00Z">
        <w:r>
          <w:rPr>
            <w:rFonts w:cs="Calibri"/>
            <w:color w:val="000000"/>
            <w:szCs w:val="24"/>
            <w:lang w:val="en-CA" w:eastAsia="en-CA"/>
          </w:rPr>
          <w:t>Notes from JEA</w:t>
        </w:r>
      </w:ins>
    </w:p>
    <w:p w14:paraId="32F97A6F" w14:textId="4B34B3DA" w:rsidR="00BC785C" w:rsidRPr="00622380" w:rsidDel="0015289C" w:rsidRDefault="00BC785C">
      <w:pPr>
        <w:pStyle w:val="ListParagraph"/>
        <w:rPr>
          <w:del w:id="1256" w:author="Paus, Janette PEBA" w:date="2021-09-03T08:14:00Z"/>
          <w:rFonts w:cs="Calibri"/>
          <w:color w:val="000000"/>
          <w:szCs w:val="24"/>
          <w:lang w:val="en-CA" w:eastAsia="en-CA"/>
        </w:rPr>
        <w:pPrChange w:id="1257" w:author="Britton, Sheryl PEBA" w:date="2021-06-15T13:37:00Z">
          <w:pPr>
            <w:pStyle w:val="ListParagraph"/>
            <w:numPr>
              <w:numId w:val="36"/>
            </w:numPr>
            <w:ind w:hanging="360"/>
          </w:pPr>
        </w:pPrChange>
      </w:pPr>
    </w:p>
    <w:p w14:paraId="5F8FCF2F" w14:textId="56A8E16D" w:rsidR="00246C31" w:rsidRPr="00246C31" w:rsidRDefault="00246C31" w:rsidP="00246C31">
      <w:pPr>
        <w:rPr>
          <w:rFonts w:cs="Calibri"/>
          <w:color w:val="000000"/>
          <w:sz w:val="22"/>
          <w:szCs w:val="22"/>
          <w:lang w:val="en-CA" w:eastAsia="en-CA"/>
        </w:rPr>
      </w:pPr>
    </w:p>
    <w:p w14:paraId="62B433D5" w14:textId="2462919F" w:rsidR="00A401BB" w:rsidDel="0015289C" w:rsidRDefault="00A401BB" w:rsidP="0015289C">
      <w:pPr>
        <w:pStyle w:val="Heading1"/>
        <w:numPr>
          <w:ilvl w:val="0"/>
          <w:numId w:val="0"/>
        </w:numPr>
        <w:rPr>
          <w:ins w:id="1258" w:author="Britton, Sheryl PEBA" w:date="2021-05-28T14:31:00Z"/>
          <w:del w:id="1259" w:author="Paus, Janette PEBA" w:date="2021-09-03T08:15:00Z"/>
        </w:rPr>
      </w:pPr>
      <w:ins w:id="1260" w:author="Britton, Sheryl PEBA" w:date="2021-05-28T14:29:00Z">
        <w:del w:id="1261" w:author="Paus, Janette PEBA" w:date="2021-09-03T08:15:00Z">
          <w:r w:rsidDel="0015289C">
            <w:delText xml:space="preserve">Notes from </w:delText>
          </w:r>
        </w:del>
      </w:ins>
      <w:ins w:id="1262" w:author="Britton, Sheryl PEBA" w:date="2021-05-28T14:31:00Z">
        <w:del w:id="1263" w:author="Paus, Janette PEBA" w:date="2021-09-03T08:15:00Z">
          <w:r w:rsidDel="0015289C">
            <w:delText>JEA</w:delText>
          </w:r>
        </w:del>
      </w:ins>
    </w:p>
    <w:p w14:paraId="0A14ADAF" w14:textId="483B2F34" w:rsidR="00A401BB" w:rsidRPr="00A401BB" w:rsidDel="0015289C" w:rsidRDefault="00A401BB">
      <w:pPr>
        <w:rPr>
          <w:ins w:id="1264" w:author="Britton, Sheryl PEBA" w:date="2021-05-28T14:29:00Z"/>
          <w:del w:id="1265" w:author="Paus, Janette PEBA" w:date="2021-09-03T08:15:00Z"/>
        </w:rPr>
        <w:pPrChange w:id="1266" w:author="Britton, Sheryl PEBA" w:date="2021-05-28T14:31:00Z">
          <w:pPr>
            <w:pStyle w:val="Heading1"/>
          </w:pPr>
        </w:pPrChange>
      </w:pPr>
      <w:ins w:id="1267" w:author="Britton, Sheryl PEBA" w:date="2021-05-28T14:31:00Z">
        <w:r>
          <w:t>Spreadsheet attached based on review with JEA Appendix “C”</w:t>
        </w:r>
      </w:ins>
    </w:p>
    <w:p w14:paraId="45803669" w14:textId="77777777" w:rsidR="00A401BB" w:rsidRDefault="00A401BB">
      <w:pPr>
        <w:rPr>
          <w:ins w:id="1268" w:author="Britton, Sheryl PEBA" w:date="2021-05-28T14:28:00Z"/>
        </w:rPr>
        <w:pPrChange w:id="1269" w:author="Paus, Janette PEBA" w:date="2021-09-03T08:15:00Z">
          <w:pPr>
            <w:pStyle w:val="Heading1"/>
            <w:numPr>
              <w:numId w:val="0"/>
            </w:numPr>
            <w:tabs>
              <w:tab w:val="clear" w:pos="360"/>
            </w:tabs>
            <w:ind w:left="0" w:firstLine="0"/>
          </w:pPr>
        </w:pPrChange>
      </w:pPr>
    </w:p>
    <w:p w14:paraId="08A8991F" w14:textId="38246B7C" w:rsidR="00FD279E" w:rsidRDefault="00FD279E">
      <w:pPr>
        <w:pStyle w:val="Heading1"/>
      </w:pPr>
      <w:bookmarkStart w:id="1270" w:name="_Toc86925656"/>
      <w:r>
        <w:t>Assumptions/Constraints</w:t>
      </w:r>
      <w:bookmarkEnd w:id="1270"/>
    </w:p>
    <w:p w14:paraId="6C9951F5" w14:textId="3967F90C" w:rsidR="007B7617" w:rsidRDefault="007B7617" w:rsidP="00E2480C">
      <w:pPr>
        <w:pStyle w:val="ListParagraph"/>
        <w:numPr>
          <w:ilvl w:val="0"/>
          <w:numId w:val="10"/>
        </w:numPr>
      </w:pPr>
      <w:r>
        <w:t>Assumptions:</w:t>
      </w:r>
    </w:p>
    <w:p w14:paraId="7A8F8B5F" w14:textId="6E8BD5A0" w:rsidR="007B7617" w:rsidRDefault="009629AB" w:rsidP="00E2480C">
      <w:pPr>
        <w:pStyle w:val="ListParagraph"/>
        <w:numPr>
          <w:ilvl w:val="0"/>
          <w:numId w:val="11"/>
        </w:numPr>
      </w:pPr>
      <w:r>
        <w:t>The priority for resolution of the letter issue will be assigned by business</w:t>
      </w:r>
    </w:p>
    <w:p w14:paraId="31E4792A" w14:textId="6EEF80A9" w:rsidR="007B7617" w:rsidRDefault="009629AB" w:rsidP="00E2480C">
      <w:pPr>
        <w:pStyle w:val="ListParagraph"/>
        <w:numPr>
          <w:ilvl w:val="0"/>
          <w:numId w:val="11"/>
        </w:numPr>
      </w:pPr>
      <w:r>
        <w:t>A ticket for resolution will be opened at JEA and will contain all the required information</w:t>
      </w:r>
    </w:p>
    <w:p w14:paraId="1E7A4F91" w14:textId="1D7078B5" w:rsidR="00804CA6" w:rsidRDefault="00804CA6" w:rsidP="00804CA6">
      <w:pPr>
        <w:pStyle w:val="ListParagraph"/>
        <w:numPr>
          <w:ilvl w:val="0"/>
          <w:numId w:val="11"/>
        </w:numPr>
      </w:pPr>
      <w:r>
        <w:t>When the requirements document is provided to JEA, a technical spec document, including a layout proof will be provided back to PEBA, reviewed and approved before JEA will provide a CR</w:t>
      </w:r>
    </w:p>
    <w:p w14:paraId="7ED38959" w14:textId="215963A6" w:rsidR="00804CA6" w:rsidRDefault="00804CA6" w:rsidP="00804CA6">
      <w:pPr>
        <w:pStyle w:val="ListParagraph"/>
        <w:numPr>
          <w:ilvl w:val="0"/>
          <w:numId w:val="11"/>
        </w:numPr>
      </w:pPr>
      <w:r>
        <w:t>The CR will be based on the above and only after the technical spec, the design layout and the CR have been reviewed and approved, will JEA commence development on the letter.</w:t>
      </w:r>
    </w:p>
    <w:p w14:paraId="2AF11151" w14:textId="00A5B06B" w:rsidR="007B7617" w:rsidDel="002F4B14" w:rsidRDefault="007B7617" w:rsidP="007B7617">
      <w:pPr>
        <w:rPr>
          <w:del w:id="1271" w:author="Paus, Janette PEBA" w:date="2021-09-02T15:39:00Z"/>
        </w:rPr>
      </w:pPr>
    </w:p>
    <w:p w14:paraId="4F7AE9CB" w14:textId="02A477AB" w:rsidR="007B7617" w:rsidRDefault="007B7617" w:rsidP="00E2480C">
      <w:pPr>
        <w:pStyle w:val="ListParagraph"/>
        <w:numPr>
          <w:ilvl w:val="0"/>
          <w:numId w:val="10"/>
        </w:numPr>
      </w:pPr>
      <w:r>
        <w:t>Constraints:</w:t>
      </w:r>
    </w:p>
    <w:p w14:paraId="070B15B5" w14:textId="480AB3C2" w:rsidR="007B7617" w:rsidRDefault="007B7617" w:rsidP="00E2480C">
      <w:pPr>
        <w:pStyle w:val="ListParagraph"/>
        <w:numPr>
          <w:ilvl w:val="0"/>
          <w:numId w:val="12"/>
        </w:numPr>
      </w:pPr>
      <w:r>
        <w:t xml:space="preserve">Time- </w:t>
      </w:r>
      <w:r w:rsidR="00E2480C">
        <w:t>Ability to create within the 30 day window</w:t>
      </w:r>
    </w:p>
    <w:p w14:paraId="47535261" w14:textId="760F680C" w:rsidR="007B7617" w:rsidRDefault="007B7617" w:rsidP="00E2480C">
      <w:pPr>
        <w:pStyle w:val="ListParagraph"/>
        <w:numPr>
          <w:ilvl w:val="0"/>
          <w:numId w:val="12"/>
        </w:numPr>
      </w:pPr>
      <w:r>
        <w:t>JEA Resource availability</w:t>
      </w:r>
      <w:del w:id="1272" w:author="Paus, Janette PEBA" w:date="2021-09-02T15:38:00Z">
        <w:r w:rsidDel="005C5743">
          <w:delText>-</w:delText>
        </w:r>
      </w:del>
      <w:r>
        <w:t xml:space="preserve"> </w:t>
      </w:r>
    </w:p>
    <w:p w14:paraId="44AC93A7" w14:textId="0C157CC7" w:rsidR="00FD279E" w:rsidRDefault="00FD279E" w:rsidP="001D7DBD">
      <w:pPr>
        <w:pStyle w:val="Heading1"/>
      </w:pPr>
      <w:bookmarkStart w:id="1273" w:name="_Toc86925657"/>
      <w:r>
        <w:t>Reporting and Quality Assurance</w:t>
      </w:r>
      <w:bookmarkEnd w:id="1273"/>
    </w:p>
    <w:p w14:paraId="2F60899A" w14:textId="5CFAE72B" w:rsidR="001852FA" w:rsidRDefault="001852FA" w:rsidP="001852FA">
      <w:r>
        <w:t>The letter must be included in the following PEPP letter reports:</w:t>
      </w:r>
    </w:p>
    <w:p w14:paraId="2A2F36F0" w14:textId="1A8A7B92" w:rsidR="001852FA" w:rsidRDefault="001852FA" w:rsidP="001852FA">
      <w:pPr>
        <w:pStyle w:val="ListParagraph"/>
        <w:numPr>
          <w:ilvl w:val="0"/>
          <w:numId w:val="34"/>
        </w:numPr>
      </w:pPr>
      <w:r>
        <w:t xml:space="preserve">PEPP Daily Letter Report- letter must appear on the report for the business day the letter was generated as noted in batch requirements above.  </w:t>
      </w:r>
    </w:p>
    <w:p w14:paraId="01BB3C1A" w14:textId="77777777" w:rsidR="002F4B14" w:rsidRDefault="001852FA" w:rsidP="001852FA">
      <w:pPr>
        <w:pStyle w:val="ListParagraph"/>
        <w:numPr>
          <w:ilvl w:val="0"/>
          <w:numId w:val="34"/>
        </w:numPr>
        <w:rPr>
          <w:ins w:id="1274" w:author="Paus, Janette PEBA" w:date="2021-09-02T15:40:00Z"/>
        </w:rPr>
      </w:pPr>
      <w:r>
        <w:t>Any letters produced on a daily basis out of a manual batch which has been run, must be picked up and included, the same as a system generated letter.</w:t>
      </w:r>
    </w:p>
    <w:p w14:paraId="2EB6AEC0" w14:textId="5C151AED" w:rsidR="001852FA" w:rsidRDefault="001852FA" w:rsidP="0015289C">
      <w:pPr>
        <w:ind w:left="360"/>
        <w:rPr>
          <w:ins w:id="1275" w:author="Paus, Janette PEBA" w:date="2021-09-03T08:17:00Z"/>
        </w:rPr>
      </w:pPr>
      <w:del w:id="1276" w:author="Paus, Janette PEBA" w:date="2021-09-03T08:17:00Z">
        <w:r w:rsidDel="0015289C">
          <w:delText xml:space="preserve">  </w:delText>
        </w:r>
      </w:del>
    </w:p>
    <w:p w14:paraId="36DBD303" w14:textId="67702920" w:rsidR="0015289C" w:rsidRPr="001852FA" w:rsidDel="00E54924" w:rsidRDefault="0015289C">
      <w:pPr>
        <w:ind w:left="360"/>
        <w:rPr>
          <w:del w:id="1277" w:author="Paus, Janette PEBA" w:date="2021-09-21T15:25:00Z"/>
        </w:rPr>
        <w:pPrChange w:id="1278" w:author="Paus, Janette PEBA" w:date="2021-09-03T08:17:00Z">
          <w:pPr>
            <w:pStyle w:val="ListParagraph"/>
            <w:numPr>
              <w:numId w:val="34"/>
            </w:numPr>
            <w:ind w:hanging="360"/>
          </w:pPr>
        </w:pPrChange>
      </w:pPr>
      <w:bookmarkStart w:id="1279" w:name="_Toc85780115"/>
      <w:bookmarkStart w:id="1280" w:name="_Toc86234632"/>
      <w:bookmarkStart w:id="1281" w:name="_Toc86925658"/>
      <w:bookmarkEnd w:id="1279"/>
      <w:bookmarkEnd w:id="1280"/>
      <w:bookmarkEnd w:id="1281"/>
    </w:p>
    <w:p w14:paraId="0AF49A2D" w14:textId="64CB6D0A" w:rsidR="00FD279E" w:rsidRDefault="00FD279E" w:rsidP="001D7DBD">
      <w:pPr>
        <w:pStyle w:val="Heading1"/>
      </w:pPr>
      <w:bookmarkStart w:id="1282" w:name="_Toc86925659"/>
      <w:r>
        <w:t>Other Considerations</w:t>
      </w:r>
      <w:bookmarkEnd w:id="1282"/>
    </w:p>
    <w:p w14:paraId="62AF77F6" w14:textId="4F3DD7DC" w:rsidR="008E6791" w:rsidRDefault="00D05B3F" w:rsidP="00D05B3F">
      <w:r>
        <w:t>None</w:t>
      </w:r>
    </w:p>
    <w:p w14:paraId="79DE65E7" w14:textId="63F83711" w:rsidR="00E54924" w:rsidRDefault="00E54924">
      <w:pPr>
        <w:rPr>
          <w:ins w:id="1283" w:author="Paus, Janette PEBA" w:date="2021-09-21T15:25:00Z"/>
        </w:rPr>
      </w:pPr>
    </w:p>
    <w:p w14:paraId="44657399" w14:textId="77777777" w:rsidR="00E54924" w:rsidRDefault="00E54924">
      <w:pPr>
        <w:rPr>
          <w:ins w:id="1284" w:author="Paus, Janette PEBA" w:date="2021-09-03T08:18:00Z"/>
        </w:rPr>
      </w:pPr>
    </w:p>
    <w:p w14:paraId="001DEBD8" w14:textId="77777777" w:rsidR="0015289C" w:rsidRPr="00E913AB" w:rsidRDefault="0015289C" w:rsidP="0015289C">
      <w:pPr>
        <w:rPr>
          <w:ins w:id="1285" w:author="Paus, Janette PEBA" w:date="2021-09-03T08:18:00Z"/>
          <w:b/>
        </w:rPr>
      </w:pPr>
      <w:ins w:id="1286" w:author="Paus, Janette PEBA" w:date="2021-09-03T08:18:00Z">
        <w:r w:rsidRPr="00E913AB">
          <w:rPr>
            <w:b/>
          </w:rPr>
          <w:t>Approvals:</w:t>
        </w:r>
      </w:ins>
    </w:p>
    <w:p w14:paraId="16ED5AC5" w14:textId="77777777" w:rsidR="0015289C" w:rsidRDefault="0015289C" w:rsidP="0015289C">
      <w:pPr>
        <w:rPr>
          <w:ins w:id="1287" w:author="Paus, Janette PEBA" w:date="2021-09-03T08:18:00Z"/>
        </w:rPr>
      </w:pPr>
    </w:p>
    <w:tbl>
      <w:tblPr>
        <w:tblStyle w:val="TableGrid"/>
        <w:tblW w:w="0" w:type="auto"/>
        <w:tblLook w:val="04A0" w:firstRow="1" w:lastRow="0" w:firstColumn="1" w:lastColumn="0" w:noHBand="0" w:noVBand="1"/>
        <w:tblPrChange w:id="1288" w:author="Paus, Janette PEBA" w:date="2021-09-20T14:55:00Z">
          <w:tblPr>
            <w:tblStyle w:val="TableGrid"/>
            <w:tblW w:w="0" w:type="auto"/>
            <w:tblLook w:val="04A0" w:firstRow="1" w:lastRow="0" w:firstColumn="1" w:lastColumn="0" w:noHBand="0" w:noVBand="1"/>
          </w:tblPr>
        </w:tblPrChange>
      </w:tblPr>
      <w:tblGrid>
        <w:gridCol w:w="1976"/>
        <w:gridCol w:w="1988"/>
        <w:gridCol w:w="2654"/>
        <w:gridCol w:w="2012"/>
        <w:tblGridChange w:id="1289">
          <w:tblGrid>
            <w:gridCol w:w="1394"/>
            <w:gridCol w:w="1860"/>
            <w:gridCol w:w="3352"/>
            <w:gridCol w:w="2024"/>
          </w:tblGrid>
        </w:tblGridChange>
      </w:tblGrid>
      <w:tr w:rsidR="0015289C" w14:paraId="6A588E17" w14:textId="77777777" w:rsidTr="00650339">
        <w:trPr>
          <w:ins w:id="1290" w:author="Paus, Janette PEBA" w:date="2021-09-03T08:18:00Z"/>
        </w:trPr>
        <w:tc>
          <w:tcPr>
            <w:tcW w:w="1976" w:type="dxa"/>
            <w:tcPrChange w:id="1291" w:author="Paus, Janette PEBA" w:date="2021-09-20T14:55:00Z">
              <w:tcPr>
                <w:tcW w:w="1413" w:type="dxa"/>
              </w:tcPr>
            </w:tcPrChange>
          </w:tcPr>
          <w:p w14:paraId="2ABFEBDF" w14:textId="77777777" w:rsidR="0015289C" w:rsidRDefault="0015289C" w:rsidP="00650339">
            <w:pPr>
              <w:rPr>
                <w:ins w:id="1292" w:author="Paus, Janette PEBA" w:date="2021-09-03T08:18:00Z"/>
              </w:rPr>
            </w:pPr>
            <w:ins w:id="1293" w:author="Paus, Janette PEBA" w:date="2021-09-03T08:18:00Z">
              <w:r>
                <w:t>Name</w:t>
              </w:r>
            </w:ins>
          </w:p>
        </w:tc>
        <w:tc>
          <w:tcPr>
            <w:tcW w:w="1988" w:type="dxa"/>
            <w:tcPrChange w:id="1294" w:author="Paus, Janette PEBA" w:date="2021-09-20T14:55:00Z">
              <w:tcPr>
                <w:tcW w:w="1701" w:type="dxa"/>
              </w:tcPr>
            </w:tcPrChange>
          </w:tcPr>
          <w:p w14:paraId="1FC8839D" w14:textId="77777777" w:rsidR="0015289C" w:rsidRDefault="0015289C" w:rsidP="00650339">
            <w:pPr>
              <w:rPr>
                <w:ins w:id="1295" w:author="Paus, Janette PEBA" w:date="2021-09-03T08:18:00Z"/>
              </w:rPr>
            </w:pPr>
            <w:ins w:id="1296" w:author="Paus, Janette PEBA" w:date="2021-09-03T08:18:00Z">
              <w:r>
                <w:t>Role</w:t>
              </w:r>
            </w:ins>
          </w:p>
        </w:tc>
        <w:tc>
          <w:tcPr>
            <w:tcW w:w="2654" w:type="dxa"/>
            <w:tcPrChange w:id="1297" w:author="Paus, Janette PEBA" w:date="2021-09-20T14:55:00Z">
              <w:tcPr>
                <w:tcW w:w="3439" w:type="dxa"/>
              </w:tcPr>
            </w:tcPrChange>
          </w:tcPr>
          <w:p w14:paraId="6A6DF387" w14:textId="77777777" w:rsidR="0015289C" w:rsidRDefault="0015289C" w:rsidP="00650339">
            <w:pPr>
              <w:rPr>
                <w:ins w:id="1298" w:author="Paus, Janette PEBA" w:date="2021-09-03T08:18:00Z"/>
              </w:rPr>
            </w:pPr>
            <w:ins w:id="1299" w:author="Paus, Janette PEBA" w:date="2021-09-03T08:18:00Z">
              <w:r>
                <w:t>Signature</w:t>
              </w:r>
            </w:ins>
          </w:p>
        </w:tc>
        <w:tc>
          <w:tcPr>
            <w:tcW w:w="2012" w:type="dxa"/>
            <w:tcPrChange w:id="1300" w:author="Paus, Janette PEBA" w:date="2021-09-20T14:55:00Z">
              <w:tcPr>
                <w:tcW w:w="2077" w:type="dxa"/>
              </w:tcPr>
            </w:tcPrChange>
          </w:tcPr>
          <w:p w14:paraId="1724658D" w14:textId="77777777" w:rsidR="0015289C" w:rsidRDefault="0015289C" w:rsidP="00650339">
            <w:pPr>
              <w:rPr>
                <w:ins w:id="1301" w:author="Paus, Janette PEBA" w:date="2021-09-03T08:18:00Z"/>
              </w:rPr>
            </w:pPr>
            <w:ins w:id="1302" w:author="Paus, Janette PEBA" w:date="2021-09-03T08:18:00Z">
              <w:r>
                <w:t>Date</w:t>
              </w:r>
            </w:ins>
          </w:p>
        </w:tc>
      </w:tr>
      <w:tr w:rsidR="0015289C" w14:paraId="52E6753D" w14:textId="77777777" w:rsidTr="00650339">
        <w:trPr>
          <w:ins w:id="1303" w:author="Paus, Janette PEBA" w:date="2021-09-03T08:18:00Z"/>
        </w:trPr>
        <w:tc>
          <w:tcPr>
            <w:tcW w:w="1976" w:type="dxa"/>
            <w:tcPrChange w:id="1304" w:author="Paus, Janette PEBA" w:date="2021-09-20T14:55:00Z">
              <w:tcPr>
                <w:tcW w:w="1413" w:type="dxa"/>
              </w:tcPr>
            </w:tcPrChange>
          </w:tcPr>
          <w:p w14:paraId="624FE737" w14:textId="77777777" w:rsidR="0015289C" w:rsidRDefault="0015289C" w:rsidP="00650339">
            <w:pPr>
              <w:rPr>
                <w:ins w:id="1305" w:author="Paus, Janette PEBA" w:date="2021-09-03T08:18:00Z"/>
              </w:rPr>
            </w:pPr>
            <w:ins w:id="1306" w:author="Paus, Janette PEBA" w:date="2021-09-03T08:18:00Z">
              <w:r>
                <w:t>Cheryl Butts</w:t>
              </w:r>
            </w:ins>
          </w:p>
        </w:tc>
        <w:tc>
          <w:tcPr>
            <w:tcW w:w="1988" w:type="dxa"/>
            <w:tcPrChange w:id="1307" w:author="Paus, Janette PEBA" w:date="2021-09-20T14:55:00Z">
              <w:tcPr>
                <w:tcW w:w="1701" w:type="dxa"/>
              </w:tcPr>
            </w:tcPrChange>
          </w:tcPr>
          <w:p w14:paraId="2E66012C" w14:textId="77777777" w:rsidR="0015289C" w:rsidRDefault="0015289C" w:rsidP="00650339">
            <w:pPr>
              <w:rPr>
                <w:ins w:id="1308" w:author="Paus, Janette PEBA" w:date="2021-09-03T08:18:00Z"/>
              </w:rPr>
            </w:pPr>
            <w:ins w:id="1309" w:author="Paus, Janette PEBA" w:date="2021-09-03T08:18:00Z">
              <w:r>
                <w:t>Communications</w:t>
              </w:r>
            </w:ins>
          </w:p>
        </w:tc>
        <w:tc>
          <w:tcPr>
            <w:tcW w:w="2654" w:type="dxa"/>
            <w:tcPrChange w:id="1310" w:author="Paus, Janette PEBA" w:date="2021-09-20T14:55:00Z">
              <w:tcPr>
                <w:tcW w:w="3439" w:type="dxa"/>
              </w:tcPr>
            </w:tcPrChange>
          </w:tcPr>
          <w:p w14:paraId="1A47C6CF" w14:textId="77777777" w:rsidR="0015289C" w:rsidRDefault="0015289C" w:rsidP="00650339">
            <w:pPr>
              <w:rPr>
                <w:ins w:id="1311" w:author="Paus, Janette PEBA" w:date="2021-09-03T08:18:00Z"/>
              </w:rPr>
            </w:pPr>
          </w:p>
        </w:tc>
        <w:tc>
          <w:tcPr>
            <w:tcW w:w="2012" w:type="dxa"/>
            <w:tcPrChange w:id="1312" w:author="Paus, Janette PEBA" w:date="2021-09-20T14:55:00Z">
              <w:tcPr>
                <w:tcW w:w="2077" w:type="dxa"/>
              </w:tcPr>
            </w:tcPrChange>
          </w:tcPr>
          <w:p w14:paraId="4EA2B429" w14:textId="77777777" w:rsidR="0015289C" w:rsidRDefault="0015289C" w:rsidP="00650339">
            <w:pPr>
              <w:rPr>
                <w:ins w:id="1313" w:author="Paus, Janette PEBA" w:date="2021-09-03T08:18:00Z"/>
              </w:rPr>
            </w:pPr>
          </w:p>
        </w:tc>
      </w:tr>
      <w:tr w:rsidR="0015289C" w14:paraId="7F99FAF0" w14:textId="77777777" w:rsidTr="00650339">
        <w:trPr>
          <w:ins w:id="1314" w:author="Paus, Janette PEBA" w:date="2021-09-03T08:18:00Z"/>
        </w:trPr>
        <w:tc>
          <w:tcPr>
            <w:tcW w:w="1976" w:type="dxa"/>
            <w:tcPrChange w:id="1315" w:author="Paus, Janette PEBA" w:date="2021-09-20T14:55:00Z">
              <w:tcPr>
                <w:tcW w:w="1413" w:type="dxa"/>
              </w:tcPr>
            </w:tcPrChange>
          </w:tcPr>
          <w:p w14:paraId="6E2C9806" w14:textId="77777777" w:rsidR="0015289C" w:rsidRDefault="0015289C" w:rsidP="00650339">
            <w:pPr>
              <w:rPr>
                <w:ins w:id="1316" w:author="Paus, Janette PEBA" w:date="2021-09-03T08:18:00Z"/>
              </w:rPr>
            </w:pPr>
            <w:ins w:id="1317" w:author="Paus, Janette PEBA" w:date="2021-09-03T08:18:00Z">
              <w:r>
                <w:t>Leanne Toth</w:t>
              </w:r>
            </w:ins>
          </w:p>
        </w:tc>
        <w:tc>
          <w:tcPr>
            <w:tcW w:w="1988" w:type="dxa"/>
            <w:tcPrChange w:id="1318" w:author="Paus, Janette PEBA" w:date="2021-09-20T14:55:00Z">
              <w:tcPr>
                <w:tcW w:w="1701" w:type="dxa"/>
              </w:tcPr>
            </w:tcPrChange>
          </w:tcPr>
          <w:p w14:paraId="3FD1097A" w14:textId="77777777" w:rsidR="0015289C" w:rsidRDefault="0015289C" w:rsidP="00650339">
            <w:pPr>
              <w:rPr>
                <w:ins w:id="1319" w:author="Paus, Janette PEBA" w:date="2021-09-03T08:18:00Z"/>
              </w:rPr>
            </w:pPr>
            <w:ins w:id="1320" w:author="Paus, Janette PEBA" w:date="2021-09-03T08:18:00Z">
              <w:r>
                <w:t>PEPP Supervisor</w:t>
              </w:r>
            </w:ins>
          </w:p>
        </w:tc>
        <w:tc>
          <w:tcPr>
            <w:tcW w:w="2654" w:type="dxa"/>
            <w:tcPrChange w:id="1321" w:author="Paus, Janette PEBA" w:date="2021-09-20T14:55:00Z">
              <w:tcPr>
                <w:tcW w:w="3439" w:type="dxa"/>
              </w:tcPr>
            </w:tcPrChange>
          </w:tcPr>
          <w:p w14:paraId="51656B5B" w14:textId="77777777" w:rsidR="0015289C" w:rsidRDefault="0015289C" w:rsidP="00650339">
            <w:pPr>
              <w:rPr>
                <w:ins w:id="1322" w:author="Paus, Janette PEBA" w:date="2021-09-03T08:18:00Z"/>
              </w:rPr>
            </w:pPr>
          </w:p>
        </w:tc>
        <w:tc>
          <w:tcPr>
            <w:tcW w:w="2012" w:type="dxa"/>
            <w:tcPrChange w:id="1323" w:author="Paus, Janette PEBA" w:date="2021-09-20T14:55:00Z">
              <w:tcPr>
                <w:tcW w:w="2077" w:type="dxa"/>
              </w:tcPr>
            </w:tcPrChange>
          </w:tcPr>
          <w:p w14:paraId="3AD45A53" w14:textId="77777777" w:rsidR="0015289C" w:rsidRDefault="0015289C" w:rsidP="00650339">
            <w:pPr>
              <w:rPr>
                <w:ins w:id="1324" w:author="Paus, Janette PEBA" w:date="2021-09-03T08:18:00Z"/>
              </w:rPr>
            </w:pPr>
          </w:p>
        </w:tc>
      </w:tr>
      <w:tr w:rsidR="0015289C" w14:paraId="63051E76" w14:textId="77777777" w:rsidTr="00650339">
        <w:trPr>
          <w:ins w:id="1325" w:author="Paus, Janette PEBA" w:date="2021-09-03T08:18:00Z"/>
        </w:trPr>
        <w:tc>
          <w:tcPr>
            <w:tcW w:w="1976" w:type="dxa"/>
            <w:tcPrChange w:id="1326" w:author="Paus, Janette PEBA" w:date="2021-09-20T14:55:00Z">
              <w:tcPr>
                <w:tcW w:w="1413" w:type="dxa"/>
              </w:tcPr>
            </w:tcPrChange>
          </w:tcPr>
          <w:p w14:paraId="513CD2C1" w14:textId="2A227294" w:rsidR="0015289C" w:rsidRDefault="00AA3506" w:rsidP="00650339">
            <w:pPr>
              <w:rPr>
                <w:ins w:id="1327" w:author="Paus, Janette PEBA" w:date="2021-09-03T08:18:00Z"/>
              </w:rPr>
            </w:pPr>
            <w:ins w:id="1328" w:author="Britton, Sheryl PEBA" w:date="2021-09-08T12:30:00Z">
              <w:r>
                <w:t>Heather Culetta</w:t>
              </w:r>
            </w:ins>
          </w:p>
        </w:tc>
        <w:tc>
          <w:tcPr>
            <w:tcW w:w="1988" w:type="dxa"/>
            <w:tcPrChange w:id="1329" w:author="Paus, Janette PEBA" w:date="2021-09-20T14:55:00Z">
              <w:tcPr>
                <w:tcW w:w="1701" w:type="dxa"/>
              </w:tcPr>
            </w:tcPrChange>
          </w:tcPr>
          <w:p w14:paraId="256E22D6" w14:textId="49D24B16" w:rsidR="0015289C" w:rsidRDefault="00AA3506" w:rsidP="00650339">
            <w:pPr>
              <w:rPr>
                <w:ins w:id="1330" w:author="Paus, Janette PEBA" w:date="2021-09-03T08:18:00Z"/>
              </w:rPr>
            </w:pPr>
            <w:ins w:id="1331" w:author="Britton, Sheryl PEBA" w:date="2021-09-08T12:30:00Z">
              <w:r>
                <w:t>PEPP Supervisor</w:t>
              </w:r>
            </w:ins>
          </w:p>
        </w:tc>
        <w:tc>
          <w:tcPr>
            <w:tcW w:w="2654" w:type="dxa"/>
            <w:tcPrChange w:id="1332" w:author="Paus, Janette PEBA" w:date="2021-09-20T14:55:00Z">
              <w:tcPr>
                <w:tcW w:w="3439" w:type="dxa"/>
              </w:tcPr>
            </w:tcPrChange>
          </w:tcPr>
          <w:p w14:paraId="0D3B34BA" w14:textId="77777777" w:rsidR="0015289C" w:rsidRDefault="0015289C" w:rsidP="00650339">
            <w:pPr>
              <w:rPr>
                <w:ins w:id="1333" w:author="Paus, Janette PEBA" w:date="2021-09-03T08:18:00Z"/>
              </w:rPr>
            </w:pPr>
          </w:p>
        </w:tc>
        <w:tc>
          <w:tcPr>
            <w:tcW w:w="2012" w:type="dxa"/>
            <w:tcPrChange w:id="1334" w:author="Paus, Janette PEBA" w:date="2021-09-20T14:55:00Z">
              <w:tcPr>
                <w:tcW w:w="2077" w:type="dxa"/>
              </w:tcPr>
            </w:tcPrChange>
          </w:tcPr>
          <w:p w14:paraId="336273E6" w14:textId="77777777" w:rsidR="0015289C" w:rsidRDefault="0015289C" w:rsidP="00650339">
            <w:pPr>
              <w:rPr>
                <w:ins w:id="1335" w:author="Paus, Janette PEBA" w:date="2021-09-03T08:18:00Z"/>
              </w:rPr>
            </w:pPr>
          </w:p>
        </w:tc>
      </w:tr>
      <w:tr w:rsidR="0015289C" w14:paraId="68FEE1EE" w14:textId="77777777" w:rsidTr="00650339">
        <w:trPr>
          <w:ins w:id="1336" w:author="Paus, Janette PEBA" w:date="2021-09-03T08:18:00Z"/>
        </w:trPr>
        <w:tc>
          <w:tcPr>
            <w:tcW w:w="1976" w:type="dxa"/>
            <w:tcPrChange w:id="1337" w:author="Paus, Janette PEBA" w:date="2021-09-20T14:55:00Z">
              <w:tcPr>
                <w:tcW w:w="1413" w:type="dxa"/>
              </w:tcPr>
            </w:tcPrChange>
          </w:tcPr>
          <w:p w14:paraId="566E81E3" w14:textId="718D9E5A" w:rsidR="0015289C" w:rsidRDefault="00AA3506" w:rsidP="00650339">
            <w:pPr>
              <w:rPr>
                <w:ins w:id="1338" w:author="Paus, Janette PEBA" w:date="2021-09-03T08:18:00Z"/>
              </w:rPr>
            </w:pPr>
            <w:ins w:id="1339" w:author="Britton, Sheryl PEBA" w:date="2021-09-08T12:30:00Z">
              <w:r>
                <w:t>Barb Diebel</w:t>
              </w:r>
            </w:ins>
          </w:p>
        </w:tc>
        <w:tc>
          <w:tcPr>
            <w:tcW w:w="1988" w:type="dxa"/>
            <w:tcPrChange w:id="1340" w:author="Paus, Janette PEBA" w:date="2021-09-20T14:55:00Z">
              <w:tcPr>
                <w:tcW w:w="1701" w:type="dxa"/>
              </w:tcPr>
            </w:tcPrChange>
          </w:tcPr>
          <w:p w14:paraId="6879C651" w14:textId="18D41496" w:rsidR="0015289C" w:rsidRDefault="00AA3506" w:rsidP="00650339">
            <w:pPr>
              <w:rPr>
                <w:ins w:id="1341" w:author="Paus, Janette PEBA" w:date="2021-09-03T08:18:00Z"/>
              </w:rPr>
            </w:pPr>
            <w:ins w:id="1342" w:author="Britton, Sheryl PEBA" w:date="2021-09-08T12:30:00Z">
              <w:r>
                <w:t>PEPP Manager</w:t>
              </w:r>
            </w:ins>
          </w:p>
        </w:tc>
        <w:tc>
          <w:tcPr>
            <w:tcW w:w="2654" w:type="dxa"/>
            <w:tcPrChange w:id="1343" w:author="Paus, Janette PEBA" w:date="2021-09-20T14:55:00Z">
              <w:tcPr>
                <w:tcW w:w="3439" w:type="dxa"/>
              </w:tcPr>
            </w:tcPrChange>
          </w:tcPr>
          <w:p w14:paraId="22B9FE00" w14:textId="77777777" w:rsidR="0015289C" w:rsidRDefault="0015289C" w:rsidP="00650339">
            <w:pPr>
              <w:rPr>
                <w:ins w:id="1344" w:author="Paus, Janette PEBA" w:date="2021-09-03T08:18:00Z"/>
              </w:rPr>
            </w:pPr>
          </w:p>
        </w:tc>
        <w:tc>
          <w:tcPr>
            <w:tcW w:w="2012" w:type="dxa"/>
            <w:tcPrChange w:id="1345" w:author="Paus, Janette PEBA" w:date="2021-09-20T14:55:00Z">
              <w:tcPr>
                <w:tcW w:w="2077" w:type="dxa"/>
              </w:tcPr>
            </w:tcPrChange>
          </w:tcPr>
          <w:p w14:paraId="5452010B" w14:textId="77777777" w:rsidR="0015289C" w:rsidRDefault="0015289C" w:rsidP="00650339">
            <w:pPr>
              <w:rPr>
                <w:ins w:id="1346" w:author="Paus, Janette PEBA" w:date="2021-09-03T08:18:00Z"/>
              </w:rPr>
            </w:pPr>
          </w:p>
        </w:tc>
      </w:tr>
      <w:tr w:rsidR="0015289C" w14:paraId="661954D5" w14:textId="77777777" w:rsidTr="00650339">
        <w:trPr>
          <w:ins w:id="1347" w:author="Paus, Janette PEBA" w:date="2021-09-03T08:18:00Z"/>
        </w:trPr>
        <w:tc>
          <w:tcPr>
            <w:tcW w:w="1976" w:type="dxa"/>
            <w:tcPrChange w:id="1348" w:author="Paus, Janette PEBA" w:date="2021-09-20T14:55:00Z">
              <w:tcPr>
                <w:tcW w:w="1413" w:type="dxa"/>
              </w:tcPr>
            </w:tcPrChange>
          </w:tcPr>
          <w:p w14:paraId="152E469F" w14:textId="77777777" w:rsidR="0015289C" w:rsidRDefault="0015289C" w:rsidP="00650339">
            <w:pPr>
              <w:rPr>
                <w:ins w:id="1349" w:author="Paus, Janette PEBA" w:date="2021-09-03T08:18:00Z"/>
              </w:rPr>
            </w:pPr>
          </w:p>
        </w:tc>
        <w:tc>
          <w:tcPr>
            <w:tcW w:w="1988" w:type="dxa"/>
            <w:tcPrChange w:id="1350" w:author="Paus, Janette PEBA" w:date="2021-09-20T14:55:00Z">
              <w:tcPr>
                <w:tcW w:w="1701" w:type="dxa"/>
              </w:tcPr>
            </w:tcPrChange>
          </w:tcPr>
          <w:p w14:paraId="2B580F77" w14:textId="77777777" w:rsidR="0015289C" w:rsidRDefault="0015289C" w:rsidP="00650339">
            <w:pPr>
              <w:rPr>
                <w:ins w:id="1351" w:author="Paus, Janette PEBA" w:date="2021-09-03T08:18:00Z"/>
              </w:rPr>
            </w:pPr>
          </w:p>
        </w:tc>
        <w:tc>
          <w:tcPr>
            <w:tcW w:w="2654" w:type="dxa"/>
            <w:tcPrChange w:id="1352" w:author="Paus, Janette PEBA" w:date="2021-09-20T14:55:00Z">
              <w:tcPr>
                <w:tcW w:w="3439" w:type="dxa"/>
              </w:tcPr>
            </w:tcPrChange>
          </w:tcPr>
          <w:p w14:paraId="6C560991" w14:textId="77777777" w:rsidR="0015289C" w:rsidRDefault="0015289C" w:rsidP="00650339">
            <w:pPr>
              <w:rPr>
                <w:ins w:id="1353" w:author="Paus, Janette PEBA" w:date="2021-09-03T08:18:00Z"/>
              </w:rPr>
            </w:pPr>
          </w:p>
        </w:tc>
        <w:tc>
          <w:tcPr>
            <w:tcW w:w="2012" w:type="dxa"/>
            <w:tcPrChange w:id="1354" w:author="Paus, Janette PEBA" w:date="2021-09-20T14:55:00Z">
              <w:tcPr>
                <w:tcW w:w="2077" w:type="dxa"/>
              </w:tcPr>
            </w:tcPrChange>
          </w:tcPr>
          <w:p w14:paraId="3BB9E880" w14:textId="77777777" w:rsidR="0015289C" w:rsidRDefault="0015289C" w:rsidP="00650339">
            <w:pPr>
              <w:rPr>
                <w:ins w:id="1355" w:author="Paus, Janette PEBA" w:date="2021-09-03T08:18:00Z"/>
              </w:rPr>
            </w:pPr>
          </w:p>
        </w:tc>
      </w:tr>
      <w:tr w:rsidR="0015289C" w14:paraId="122B51D4" w14:textId="77777777" w:rsidTr="00650339">
        <w:trPr>
          <w:ins w:id="1356" w:author="Paus, Janette PEBA" w:date="2021-09-03T08:18:00Z"/>
        </w:trPr>
        <w:tc>
          <w:tcPr>
            <w:tcW w:w="1976" w:type="dxa"/>
            <w:tcPrChange w:id="1357" w:author="Paus, Janette PEBA" w:date="2021-09-20T14:55:00Z">
              <w:tcPr>
                <w:tcW w:w="1413" w:type="dxa"/>
              </w:tcPr>
            </w:tcPrChange>
          </w:tcPr>
          <w:p w14:paraId="74D86384" w14:textId="77777777" w:rsidR="0015289C" w:rsidRDefault="0015289C" w:rsidP="00650339">
            <w:pPr>
              <w:rPr>
                <w:ins w:id="1358" w:author="Paus, Janette PEBA" w:date="2021-09-03T08:18:00Z"/>
              </w:rPr>
            </w:pPr>
          </w:p>
        </w:tc>
        <w:tc>
          <w:tcPr>
            <w:tcW w:w="1988" w:type="dxa"/>
            <w:tcPrChange w:id="1359" w:author="Paus, Janette PEBA" w:date="2021-09-20T14:55:00Z">
              <w:tcPr>
                <w:tcW w:w="1701" w:type="dxa"/>
              </w:tcPr>
            </w:tcPrChange>
          </w:tcPr>
          <w:p w14:paraId="2C6EADA0" w14:textId="77777777" w:rsidR="0015289C" w:rsidRDefault="0015289C" w:rsidP="00650339">
            <w:pPr>
              <w:rPr>
                <w:ins w:id="1360" w:author="Paus, Janette PEBA" w:date="2021-09-03T08:18:00Z"/>
              </w:rPr>
            </w:pPr>
          </w:p>
        </w:tc>
        <w:tc>
          <w:tcPr>
            <w:tcW w:w="2654" w:type="dxa"/>
            <w:tcPrChange w:id="1361" w:author="Paus, Janette PEBA" w:date="2021-09-20T14:55:00Z">
              <w:tcPr>
                <w:tcW w:w="3439" w:type="dxa"/>
              </w:tcPr>
            </w:tcPrChange>
          </w:tcPr>
          <w:p w14:paraId="2D07918B" w14:textId="77777777" w:rsidR="0015289C" w:rsidRDefault="0015289C" w:rsidP="00650339">
            <w:pPr>
              <w:rPr>
                <w:ins w:id="1362" w:author="Paus, Janette PEBA" w:date="2021-09-03T08:18:00Z"/>
              </w:rPr>
            </w:pPr>
          </w:p>
        </w:tc>
        <w:tc>
          <w:tcPr>
            <w:tcW w:w="2012" w:type="dxa"/>
            <w:tcPrChange w:id="1363" w:author="Paus, Janette PEBA" w:date="2021-09-20T14:55:00Z">
              <w:tcPr>
                <w:tcW w:w="2077" w:type="dxa"/>
              </w:tcPr>
            </w:tcPrChange>
          </w:tcPr>
          <w:p w14:paraId="166740BD" w14:textId="77777777" w:rsidR="0015289C" w:rsidRDefault="0015289C" w:rsidP="00650339">
            <w:pPr>
              <w:rPr>
                <w:ins w:id="1364" w:author="Paus, Janette PEBA" w:date="2021-09-03T08:18:00Z"/>
              </w:rPr>
            </w:pPr>
          </w:p>
        </w:tc>
      </w:tr>
      <w:tr w:rsidR="0015289C" w14:paraId="24085CE4" w14:textId="77777777" w:rsidTr="00650339">
        <w:trPr>
          <w:ins w:id="1365" w:author="Paus, Janette PEBA" w:date="2021-09-03T08:18:00Z"/>
        </w:trPr>
        <w:tc>
          <w:tcPr>
            <w:tcW w:w="1976" w:type="dxa"/>
            <w:tcPrChange w:id="1366" w:author="Paus, Janette PEBA" w:date="2021-09-20T14:55:00Z">
              <w:tcPr>
                <w:tcW w:w="1413" w:type="dxa"/>
              </w:tcPr>
            </w:tcPrChange>
          </w:tcPr>
          <w:p w14:paraId="22EEEA37" w14:textId="77777777" w:rsidR="0015289C" w:rsidRDefault="0015289C" w:rsidP="00650339">
            <w:pPr>
              <w:rPr>
                <w:ins w:id="1367" w:author="Paus, Janette PEBA" w:date="2021-09-03T08:18:00Z"/>
              </w:rPr>
            </w:pPr>
          </w:p>
        </w:tc>
        <w:tc>
          <w:tcPr>
            <w:tcW w:w="1988" w:type="dxa"/>
            <w:tcPrChange w:id="1368" w:author="Paus, Janette PEBA" w:date="2021-09-20T14:55:00Z">
              <w:tcPr>
                <w:tcW w:w="1701" w:type="dxa"/>
              </w:tcPr>
            </w:tcPrChange>
          </w:tcPr>
          <w:p w14:paraId="429BFC4C" w14:textId="77777777" w:rsidR="0015289C" w:rsidRDefault="0015289C" w:rsidP="00650339">
            <w:pPr>
              <w:rPr>
                <w:ins w:id="1369" w:author="Paus, Janette PEBA" w:date="2021-09-03T08:18:00Z"/>
              </w:rPr>
            </w:pPr>
          </w:p>
        </w:tc>
        <w:tc>
          <w:tcPr>
            <w:tcW w:w="2654" w:type="dxa"/>
            <w:tcPrChange w:id="1370" w:author="Paus, Janette PEBA" w:date="2021-09-20T14:55:00Z">
              <w:tcPr>
                <w:tcW w:w="3439" w:type="dxa"/>
              </w:tcPr>
            </w:tcPrChange>
          </w:tcPr>
          <w:p w14:paraId="752AD1EA" w14:textId="77777777" w:rsidR="0015289C" w:rsidRDefault="0015289C" w:rsidP="00650339">
            <w:pPr>
              <w:rPr>
                <w:ins w:id="1371" w:author="Paus, Janette PEBA" w:date="2021-09-03T08:18:00Z"/>
              </w:rPr>
            </w:pPr>
          </w:p>
        </w:tc>
        <w:tc>
          <w:tcPr>
            <w:tcW w:w="2012" w:type="dxa"/>
            <w:tcPrChange w:id="1372" w:author="Paus, Janette PEBA" w:date="2021-09-20T14:55:00Z">
              <w:tcPr>
                <w:tcW w:w="2077" w:type="dxa"/>
              </w:tcPr>
            </w:tcPrChange>
          </w:tcPr>
          <w:p w14:paraId="06C3E3D7" w14:textId="77777777" w:rsidR="0015289C" w:rsidRDefault="0015289C" w:rsidP="00650339">
            <w:pPr>
              <w:rPr>
                <w:ins w:id="1373" w:author="Paus, Janette PEBA" w:date="2021-09-03T08:18:00Z"/>
              </w:rPr>
            </w:pPr>
          </w:p>
        </w:tc>
      </w:tr>
      <w:tr w:rsidR="0015289C" w14:paraId="27B531F3" w14:textId="77777777" w:rsidTr="00650339">
        <w:trPr>
          <w:ins w:id="1374" w:author="Paus, Janette PEBA" w:date="2021-09-03T08:18:00Z"/>
        </w:trPr>
        <w:tc>
          <w:tcPr>
            <w:tcW w:w="1976" w:type="dxa"/>
            <w:tcPrChange w:id="1375" w:author="Paus, Janette PEBA" w:date="2021-09-20T14:55:00Z">
              <w:tcPr>
                <w:tcW w:w="1413" w:type="dxa"/>
              </w:tcPr>
            </w:tcPrChange>
          </w:tcPr>
          <w:p w14:paraId="6FE049A0" w14:textId="77777777" w:rsidR="0015289C" w:rsidRDefault="0015289C" w:rsidP="00650339">
            <w:pPr>
              <w:rPr>
                <w:ins w:id="1376" w:author="Paus, Janette PEBA" w:date="2021-09-03T08:18:00Z"/>
              </w:rPr>
            </w:pPr>
          </w:p>
        </w:tc>
        <w:tc>
          <w:tcPr>
            <w:tcW w:w="1988" w:type="dxa"/>
            <w:tcPrChange w:id="1377" w:author="Paus, Janette PEBA" w:date="2021-09-20T14:55:00Z">
              <w:tcPr>
                <w:tcW w:w="1701" w:type="dxa"/>
              </w:tcPr>
            </w:tcPrChange>
          </w:tcPr>
          <w:p w14:paraId="0A75852D" w14:textId="77777777" w:rsidR="0015289C" w:rsidRDefault="0015289C" w:rsidP="00650339">
            <w:pPr>
              <w:rPr>
                <w:ins w:id="1378" w:author="Paus, Janette PEBA" w:date="2021-09-03T08:18:00Z"/>
              </w:rPr>
            </w:pPr>
          </w:p>
        </w:tc>
        <w:tc>
          <w:tcPr>
            <w:tcW w:w="2654" w:type="dxa"/>
            <w:tcPrChange w:id="1379" w:author="Paus, Janette PEBA" w:date="2021-09-20T14:55:00Z">
              <w:tcPr>
                <w:tcW w:w="3439" w:type="dxa"/>
              </w:tcPr>
            </w:tcPrChange>
          </w:tcPr>
          <w:p w14:paraId="5982C12C" w14:textId="77777777" w:rsidR="0015289C" w:rsidRDefault="0015289C" w:rsidP="00650339">
            <w:pPr>
              <w:rPr>
                <w:ins w:id="1380" w:author="Paus, Janette PEBA" w:date="2021-09-03T08:18:00Z"/>
              </w:rPr>
            </w:pPr>
          </w:p>
        </w:tc>
        <w:tc>
          <w:tcPr>
            <w:tcW w:w="2012" w:type="dxa"/>
            <w:tcPrChange w:id="1381" w:author="Paus, Janette PEBA" w:date="2021-09-20T14:55:00Z">
              <w:tcPr>
                <w:tcW w:w="2077" w:type="dxa"/>
              </w:tcPr>
            </w:tcPrChange>
          </w:tcPr>
          <w:p w14:paraId="0839AD2C" w14:textId="77777777" w:rsidR="0015289C" w:rsidRDefault="0015289C" w:rsidP="00650339">
            <w:pPr>
              <w:rPr>
                <w:ins w:id="1382" w:author="Paus, Janette PEBA" w:date="2021-09-03T08:18:00Z"/>
              </w:rPr>
            </w:pPr>
          </w:p>
        </w:tc>
      </w:tr>
    </w:tbl>
    <w:p w14:paraId="128F0305" w14:textId="0E4A5475" w:rsidR="008E6791" w:rsidDel="00331A0D" w:rsidRDefault="008E6791" w:rsidP="001D7DBD">
      <w:pPr>
        <w:pStyle w:val="Heading1"/>
        <w:rPr>
          <w:del w:id="1383" w:author="Paus, Janette PEBA" w:date="2021-09-21T15:06:00Z"/>
        </w:rPr>
      </w:pPr>
      <w:del w:id="1384" w:author="Paus, Janette PEBA" w:date="2021-09-21T15:05:00Z">
        <w:r w:rsidDel="00331A0D">
          <w:br w:type="page"/>
        </w:r>
      </w:del>
    </w:p>
    <w:p w14:paraId="5496C0F4" w14:textId="77777777" w:rsidR="00331A0D" w:rsidRPr="00331A0D" w:rsidRDefault="00331A0D" w:rsidP="00331A0D">
      <w:pPr>
        <w:rPr>
          <w:ins w:id="1385" w:author="Paus, Janette PEBA" w:date="2021-09-21T15:06:00Z"/>
        </w:rPr>
      </w:pPr>
    </w:p>
    <w:p w14:paraId="62498CC1" w14:textId="49A9B324" w:rsidR="008E6791" w:rsidDel="00331A0D" w:rsidRDefault="008E6791" w:rsidP="00D05B3F">
      <w:pPr>
        <w:rPr>
          <w:del w:id="1386" w:author="Paus, Janette PEBA" w:date="2021-09-21T15:06:00Z"/>
        </w:rPr>
        <w:sectPr w:rsidR="008E6791" w:rsidDel="00331A0D" w:rsidSect="00F11472">
          <w:headerReference w:type="default" r:id="rId14"/>
          <w:footerReference w:type="default" r:id="rId15"/>
          <w:headerReference w:type="first" r:id="rId16"/>
          <w:pgSz w:w="12240" w:h="15840"/>
          <w:pgMar w:top="2160" w:right="1800" w:bottom="1800" w:left="1800" w:header="720" w:footer="1022" w:gutter="0"/>
          <w:cols w:space="720"/>
          <w:titlePg/>
          <w:docGrid w:linePitch="326"/>
        </w:sectPr>
      </w:pPr>
    </w:p>
    <w:p w14:paraId="641686CA" w14:textId="03B6084E" w:rsidR="00D05B3F" w:rsidRPr="00D05B3F" w:rsidDel="0015289C" w:rsidRDefault="00D05B3F">
      <w:pPr>
        <w:pStyle w:val="Heading1"/>
        <w:rPr>
          <w:del w:id="1387" w:author="Paus, Janette PEBA" w:date="2021-09-03T08:18:00Z"/>
        </w:rPr>
        <w:pPrChange w:id="1388" w:author="Paus, Janette PEBA" w:date="2021-09-03T08:21:00Z">
          <w:pPr/>
        </w:pPrChange>
      </w:pPr>
      <w:bookmarkStart w:id="1389" w:name="_Toc81550122"/>
      <w:bookmarkStart w:id="1390" w:name="_Toc83129295"/>
      <w:bookmarkStart w:id="1391" w:name="_Toc85780117"/>
      <w:bookmarkStart w:id="1392" w:name="_Toc86234634"/>
      <w:bookmarkStart w:id="1393" w:name="_Toc86925660"/>
      <w:bookmarkEnd w:id="1389"/>
      <w:bookmarkEnd w:id="1390"/>
      <w:bookmarkEnd w:id="1391"/>
      <w:bookmarkEnd w:id="1392"/>
      <w:bookmarkEnd w:id="1393"/>
    </w:p>
    <w:p w14:paraId="74B68FA9" w14:textId="30164775" w:rsidR="0022377A" w:rsidRDefault="0022377A" w:rsidP="001D7DBD">
      <w:pPr>
        <w:pStyle w:val="Heading1"/>
      </w:pPr>
      <w:bookmarkStart w:id="1394" w:name="_Toc86925661"/>
      <w:r>
        <w:t>Appendices</w:t>
      </w:r>
      <w:bookmarkEnd w:id="1394"/>
    </w:p>
    <w:p w14:paraId="61C01165" w14:textId="1AD78599" w:rsidR="000B68F8" w:rsidDel="00FE69CF" w:rsidRDefault="000B68F8" w:rsidP="000B68F8">
      <w:pPr>
        <w:rPr>
          <w:del w:id="1395" w:author="Paus, Janette PEBA" w:date="2021-10-27T13:42:00Z"/>
        </w:rPr>
      </w:pPr>
    </w:p>
    <w:p w14:paraId="47557AA9" w14:textId="39FE94F7" w:rsidR="00D36E86" w:rsidRPr="00D36E86" w:rsidRDefault="00D36E86">
      <w:pPr>
        <w:pStyle w:val="Bullet10"/>
        <w:numPr>
          <w:ilvl w:val="0"/>
          <w:numId w:val="44"/>
        </w:numPr>
        <w:spacing w:before="60" w:after="60"/>
        <w:rPr>
          <w:ins w:id="1396" w:author="Paus, Janette PEBA" w:date="2021-09-03T08:20:00Z"/>
        </w:rPr>
        <w:pPrChange w:id="1397" w:author="Paus, Janette PEBA" w:date="2021-09-03T08:21:00Z">
          <w:pPr>
            <w:tabs>
              <w:tab w:val="left" w:pos="720"/>
            </w:tabs>
            <w:spacing w:before="60" w:after="60"/>
            <w:ind w:left="720" w:hanging="360"/>
          </w:pPr>
        </w:pPrChange>
      </w:pPr>
      <w:ins w:id="1398" w:author="Paus, Janette PEBA" w:date="2021-09-03T08:20:00Z">
        <w:r w:rsidRPr="00D36E86">
          <w:t>PEPP Logo- included as an additional document to these requirements and attached into the ticket.</w:t>
        </w:r>
      </w:ins>
    </w:p>
    <w:p w14:paraId="354F7F29" w14:textId="77777777" w:rsidR="00D36E86" w:rsidRPr="00D36E86" w:rsidRDefault="00D36E86" w:rsidP="00D36E86">
      <w:pPr>
        <w:rPr>
          <w:ins w:id="1399" w:author="Paus, Janette PEBA" w:date="2021-09-03T08:20:00Z"/>
        </w:rPr>
      </w:pPr>
    </w:p>
    <w:p w14:paraId="45CE1299" w14:textId="77777777" w:rsidR="00D36E86" w:rsidRPr="00D36E86" w:rsidRDefault="00D36E86">
      <w:pPr>
        <w:pStyle w:val="ListParagraph"/>
        <w:numPr>
          <w:ilvl w:val="0"/>
          <w:numId w:val="44"/>
        </w:numPr>
        <w:tabs>
          <w:tab w:val="left" w:pos="720"/>
        </w:tabs>
        <w:spacing w:before="60" w:after="60"/>
        <w:rPr>
          <w:ins w:id="1400" w:author="Paus, Janette PEBA" w:date="2021-09-03T08:20:00Z"/>
        </w:rPr>
        <w:pPrChange w:id="1401" w:author="Paus, Janette PEBA" w:date="2021-09-03T08:21:00Z">
          <w:pPr>
            <w:tabs>
              <w:tab w:val="left" w:pos="720"/>
            </w:tabs>
            <w:spacing w:before="60" w:after="60"/>
            <w:ind w:left="720" w:hanging="360"/>
          </w:pPr>
        </w:pPrChange>
      </w:pPr>
      <w:ins w:id="1402" w:author="Paus, Janette PEBA" w:date="2021-09-03T08:20:00Z">
        <w:r w:rsidRPr="00D36E86">
          <w:t>PEPP Letterhead example- attached in ticket</w:t>
        </w:r>
      </w:ins>
    </w:p>
    <w:p w14:paraId="0DAC5519" w14:textId="77777777" w:rsidR="00D36E86" w:rsidRPr="00D36E86" w:rsidRDefault="00D36E86" w:rsidP="00D36E86">
      <w:pPr>
        <w:rPr>
          <w:ins w:id="1403" w:author="Paus, Janette PEBA" w:date="2021-09-03T08:20:00Z"/>
        </w:rPr>
      </w:pPr>
    </w:p>
    <w:p w14:paraId="27494792" w14:textId="77777777" w:rsidR="00D36E86" w:rsidRPr="00D36E86" w:rsidRDefault="00D36E86">
      <w:pPr>
        <w:pStyle w:val="ListParagraph"/>
        <w:numPr>
          <w:ilvl w:val="0"/>
          <w:numId w:val="44"/>
        </w:numPr>
        <w:tabs>
          <w:tab w:val="left" w:pos="720"/>
        </w:tabs>
        <w:spacing w:before="60" w:after="60"/>
        <w:rPr>
          <w:ins w:id="1404" w:author="Paus, Janette PEBA" w:date="2021-09-03T08:20:00Z"/>
        </w:rPr>
        <w:pPrChange w:id="1405" w:author="Paus, Janette PEBA" w:date="2021-09-03T08:21:00Z">
          <w:pPr>
            <w:tabs>
              <w:tab w:val="left" w:pos="720"/>
            </w:tabs>
            <w:spacing w:before="60" w:after="60"/>
            <w:ind w:left="720" w:hanging="360"/>
          </w:pPr>
        </w:pPrChange>
      </w:pPr>
      <w:ins w:id="1406" w:author="Paus, Janette PEBA" w:date="2021-09-03T08:20:00Z">
        <w:r w:rsidRPr="00D36E86">
          <w:t>PEPP Footer- attached in the ticket</w:t>
        </w:r>
      </w:ins>
    </w:p>
    <w:p w14:paraId="414B7B50" w14:textId="77777777" w:rsidR="00D36E86" w:rsidRPr="00D36E86" w:rsidRDefault="00D36E86" w:rsidP="00D36E86">
      <w:pPr>
        <w:rPr>
          <w:ins w:id="1407" w:author="Paus, Janette PEBA" w:date="2021-09-03T08:20:00Z"/>
        </w:rPr>
      </w:pPr>
    </w:p>
    <w:p w14:paraId="47C68B25" w14:textId="176E4431" w:rsidR="00EB0940" w:rsidRPr="000B68F8" w:rsidDel="00D36E86" w:rsidRDefault="00EB0940">
      <w:pPr>
        <w:rPr>
          <w:del w:id="1408" w:author="Paus, Janette PEBA" w:date="2021-09-03T08:20:00Z"/>
        </w:rPr>
        <w:pPrChange w:id="1409" w:author="Paus, Janette PEBA" w:date="2021-09-03T08:20:00Z">
          <w:pPr>
            <w:pStyle w:val="ListParagraph"/>
            <w:numPr>
              <w:numId w:val="37"/>
            </w:numPr>
            <w:ind w:hanging="360"/>
          </w:pPr>
        </w:pPrChange>
      </w:pPr>
      <w:del w:id="1410" w:author="Paus, Janette PEBA" w:date="2021-09-03T08:20:00Z">
        <w:r w:rsidDel="00D36E86">
          <w:delText>PEBA Communications Design Layout Template- included as an additional document to this requirements document.</w:delText>
        </w:r>
      </w:del>
      <w:ins w:id="1411" w:author="Britton, Sheryl PEBA" w:date="2021-05-28T14:59:00Z">
        <w:del w:id="1412" w:author="Paus, Janette PEBA" w:date="2021-09-03T08:20:00Z">
          <w:r w:rsidR="00D277AE" w:rsidDel="00D36E86">
            <w:delText xml:space="preserve"> </w:delText>
          </w:r>
        </w:del>
        <w:del w:id="1413" w:author="Paus, Janette PEBA" w:date="2021-09-03T08:19:00Z">
          <w:r w:rsidR="00D277AE" w:rsidDel="0015289C">
            <w:delText xml:space="preserve">(JEA </w:delText>
          </w:r>
          <w:r w:rsidR="00935D53" w:rsidDel="0015289C">
            <w:delText xml:space="preserve">Tech </w:delText>
          </w:r>
        </w:del>
      </w:ins>
      <w:ins w:id="1414" w:author="Britton, Sheryl PEBA" w:date="2021-05-28T15:00:00Z">
        <w:del w:id="1415" w:author="Paus, Janette PEBA" w:date="2021-09-03T08:19:00Z">
          <w:r w:rsidR="00935D53" w:rsidDel="0015289C">
            <w:delText>Spec V1.2)</w:delText>
          </w:r>
        </w:del>
      </w:ins>
    </w:p>
    <w:p w14:paraId="26D4F61D" w14:textId="7C3ABED3" w:rsidR="00EB0940" w:rsidDel="00D36E86" w:rsidRDefault="00EB0940">
      <w:pPr>
        <w:rPr>
          <w:del w:id="1416" w:author="Paus, Janette PEBA" w:date="2021-09-03T08:20:00Z"/>
        </w:rPr>
      </w:pPr>
    </w:p>
    <w:p w14:paraId="5741D5C0" w14:textId="1DAC3575" w:rsidR="000B68F8" w:rsidDel="00D36E86" w:rsidRDefault="00193ED6">
      <w:pPr>
        <w:rPr>
          <w:ins w:id="1417" w:author="Britton, Sheryl PEBA" w:date="2021-05-28T14:36:00Z"/>
          <w:del w:id="1418" w:author="Paus, Janette PEBA" w:date="2021-09-03T08:20:00Z"/>
        </w:rPr>
        <w:pPrChange w:id="1419" w:author="Paus, Janette PEBA" w:date="2021-09-03T08:20:00Z">
          <w:pPr>
            <w:pStyle w:val="ListParagraph"/>
            <w:numPr>
              <w:numId w:val="37"/>
            </w:numPr>
            <w:ind w:hanging="360"/>
          </w:pPr>
        </w:pPrChange>
      </w:pPr>
      <w:del w:id="1420" w:author="Paus, Janette PEBA" w:date="2021-09-03T08:20:00Z">
        <w:r w:rsidDel="00D36E86">
          <w:delText>PEPP</w:delText>
        </w:r>
        <w:r w:rsidR="000B68F8" w:rsidDel="00D36E86">
          <w:delText xml:space="preserve"> </w:delText>
        </w:r>
        <w:r w:rsidDel="00D36E86">
          <w:delText>Letter Guidelines document</w:delText>
        </w:r>
        <w:r w:rsidR="000B68F8" w:rsidDel="00D36E86">
          <w:delText>- included as an additional document to this requirements document.</w:delText>
        </w:r>
      </w:del>
    </w:p>
    <w:p w14:paraId="6362B5B1" w14:textId="728B910F" w:rsidR="00E55AE1" w:rsidDel="00D36E86" w:rsidRDefault="00E55AE1">
      <w:pPr>
        <w:rPr>
          <w:ins w:id="1421" w:author="Britton, Sheryl PEBA" w:date="2021-05-28T14:36:00Z"/>
          <w:del w:id="1422" w:author="Paus, Janette PEBA" w:date="2021-09-03T08:20:00Z"/>
        </w:rPr>
        <w:pPrChange w:id="1423" w:author="Paus, Janette PEBA" w:date="2021-09-03T08:20:00Z">
          <w:pPr>
            <w:pStyle w:val="ListParagraph"/>
            <w:numPr>
              <w:numId w:val="37"/>
            </w:numPr>
            <w:ind w:hanging="360"/>
          </w:pPr>
        </w:pPrChange>
      </w:pPr>
    </w:p>
    <w:p w14:paraId="2D66FF73" w14:textId="73D06B87" w:rsidR="00E55AE1" w:rsidRDefault="00E55AE1">
      <w:pPr>
        <w:pStyle w:val="ListParagraph"/>
        <w:numPr>
          <w:ilvl w:val="0"/>
          <w:numId w:val="44"/>
        </w:numPr>
        <w:pPrChange w:id="1424" w:author="Paus, Janette PEBA" w:date="2021-09-03T08:21:00Z">
          <w:pPr>
            <w:pStyle w:val="ListParagraph"/>
            <w:numPr>
              <w:numId w:val="37"/>
            </w:numPr>
            <w:ind w:hanging="360"/>
          </w:pPr>
        </w:pPrChange>
      </w:pPr>
      <w:ins w:id="1425" w:author="Britton, Sheryl PEBA" w:date="2021-05-28T14:36:00Z">
        <w:r>
          <w:t xml:space="preserve">JEA Spreadsheet Review notes </w:t>
        </w:r>
      </w:ins>
    </w:p>
    <w:p w14:paraId="73128020" w14:textId="6DDC2623" w:rsidR="00193ED6" w:rsidDel="00331A0D" w:rsidRDefault="00193ED6" w:rsidP="00193ED6">
      <w:pPr>
        <w:pStyle w:val="ListParagraph"/>
        <w:rPr>
          <w:del w:id="1426" w:author="Paus, Janette PEBA" w:date="2021-09-21T15:06:00Z"/>
        </w:rPr>
      </w:pPr>
    </w:p>
    <w:p w14:paraId="7F4059E8" w14:textId="31AFF76A" w:rsidR="008E6791" w:rsidDel="00331A0D" w:rsidRDefault="008E6791" w:rsidP="008E6791">
      <w:pPr>
        <w:rPr>
          <w:del w:id="1427" w:author="Paus, Janette PEBA" w:date="2021-09-21T15:06:00Z"/>
        </w:rPr>
      </w:pPr>
    </w:p>
    <w:p w14:paraId="62C60E9E" w14:textId="46B36A29" w:rsidR="00CD6F09" w:rsidDel="00331A0D" w:rsidRDefault="00CD6F09">
      <w:pPr>
        <w:rPr>
          <w:del w:id="1428" w:author="Paus, Janette PEBA" w:date="2021-09-21T15:06:00Z"/>
        </w:rPr>
      </w:pPr>
      <w:del w:id="1429" w:author="Paus, Janette PEBA" w:date="2021-09-21T15:06:00Z">
        <w:r w:rsidDel="00331A0D">
          <w:br w:type="page"/>
        </w:r>
      </w:del>
    </w:p>
    <w:p w14:paraId="544DC57F" w14:textId="48C5F887" w:rsidR="008E6791" w:rsidDel="00331A0D" w:rsidRDefault="008E6791" w:rsidP="008E6791">
      <w:pPr>
        <w:rPr>
          <w:del w:id="1430" w:author="Paus, Janette PEBA" w:date="2021-09-21T15:06:00Z"/>
        </w:rPr>
      </w:pPr>
    </w:p>
    <w:p w14:paraId="22D5F5C7" w14:textId="26ABC497" w:rsidR="008E6791" w:rsidDel="009F5F85" w:rsidRDefault="008E6791" w:rsidP="008E6791">
      <w:pPr>
        <w:rPr>
          <w:del w:id="1431" w:author="Paus, Janette PEBA" w:date="2021-10-22T07:27:00Z"/>
        </w:rPr>
      </w:pPr>
    </w:p>
    <w:p w14:paraId="19E406DB" w14:textId="77777777" w:rsidR="008E6791" w:rsidRPr="00D05B3F" w:rsidRDefault="008E6791" w:rsidP="008E6791"/>
    <w:sectPr w:rsidR="008E6791" w:rsidRPr="00D05B3F" w:rsidSect="00331A0D">
      <w:pgSz w:w="12240" w:h="15840" w:orient="portrait"/>
      <w:pgMar w:top="2160" w:right="1797" w:bottom="1797" w:left="1797" w:header="720" w:footer="1021" w:gutter="0"/>
      <w:cols w:space="720"/>
      <w:titlePg/>
      <w:docGrid w:linePitch="326"/>
      <w:sectPrChange w:id="1432" w:author="Paus, Janette PEBA" w:date="2021-09-21T15:05:00Z">
        <w:sectPr w:rsidR="008E6791" w:rsidRPr="00D05B3F" w:rsidSect="00331A0D">
          <w:pgSz w:w="15840" w:h="12240" w:orient="landscape"/>
          <w:pgMar w:top="1797" w:right="2160" w:bottom="1797" w:left="1797" w:header="720" w:footer="1021" w:gutter="0"/>
        </w:sectPr>
      </w:sectPrChang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59" w:author="Chris Angel" w:date="2021-08-11T15:29:00Z" w:initials="CA">
    <w:p w14:paraId="5C2E6A8A" w14:textId="77777777" w:rsidR="009C542F" w:rsidRDefault="009C542F" w:rsidP="00E36039">
      <w:pPr>
        <w:pStyle w:val="CommentText"/>
      </w:pPr>
      <w:r>
        <w:rPr>
          <w:rStyle w:val="CommentReference"/>
        </w:rPr>
        <w:annotationRef/>
      </w:r>
      <w:r>
        <w:t>Updated this section based upon the updates made to Section 6 in Letter #6</w:t>
      </w:r>
    </w:p>
  </w:comment>
  <w:comment w:id="839" w:author="Chris Angel" w:date="2021-08-11T15:33:00Z" w:initials="CA">
    <w:p w14:paraId="29EB3370" w14:textId="77777777" w:rsidR="009C542F" w:rsidRDefault="009C542F" w:rsidP="00802E5C">
      <w:pPr>
        <w:pStyle w:val="CommentText"/>
      </w:pPr>
      <w:r>
        <w:rPr>
          <w:rStyle w:val="CommentReference"/>
        </w:rPr>
        <w:annotationRef/>
      </w:r>
      <w:r>
        <w:t>Updated this section based upon the text in Section 6B from within Letter #6 BR. Guessing here on the naming convention for the Member Withdrawal Letter</w:t>
      </w:r>
    </w:p>
  </w:comment>
  <w:comment w:id="840" w:author="Paus, Janette PEBA" w:date="2022-02-09T07:43:00Z" w:initials="PJP">
    <w:p w14:paraId="57454F0C" w14:textId="5131F39D" w:rsidR="00E52A34" w:rsidRDefault="00E52A34">
      <w:pPr>
        <w:pStyle w:val="CommentText"/>
      </w:pPr>
      <w:r>
        <w:rPr>
          <w:rStyle w:val="CommentReference"/>
        </w:rPr>
        <w:annotationRef/>
      </w:r>
      <w:r>
        <w:t>Due to amendments to the template, the naming convention for this letter will be as shown.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C2E6A8A" w15:done="0"/>
  <w15:commentEx w15:paraId="29EB3370" w15:done="0"/>
  <w15:commentEx w15:paraId="57454F0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C2E6A8A" w16cid:durableId="24BE6B59"/>
  <w16cid:commentId w16cid:paraId="29EB3370" w16cid:durableId="24BE6C2F"/>
  <w16cid:commentId w16cid:paraId="57454F0C" w16cid:durableId="25ADEF3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0060FD" w14:textId="77777777" w:rsidR="009C542F" w:rsidRDefault="009C542F" w:rsidP="004232F8">
      <w:pPr>
        <w:pStyle w:val="numberlist2"/>
      </w:pPr>
      <w:r>
        <w:separator/>
      </w:r>
    </w:p>
  </w:endnote>
  <w:endnote w:type="continuationSeparator" w:id="0">
    <w:p w14:paraId="1BCBC202" w14:textId="77777777" w:rsidR="009C542F" w:rsidRDefault="009C542F" w:rsidP="004232F8">
      <w:pPr>
        <w:pStyle w:val="numberlist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altName w:val="MS Reference Sans Serif"/>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Lucida Console">
    <w:panose1 w:val="020B0609040504020204"/>
    <w:charset w:val="00"/>
    <w:family w:val="modern"/>
    <w:pitch w:val="fixed"/>
    <w:sig w:usb0="8000028F" w:usb1="00001800" w:usb2="00000000" w:usb3="00000000" w:csb0="0000001F" w:csb1="00000000"/>
  </w:font>
  <w:font w:name="Frutiger LT 45 Light">
    <w:altName w:val="Calibri"/>
    <w:charset w:val="00"/>
    <w:family w:val="swiss"/>
    <w:pitch w:val="variable"/>
    <w:sig w:usb0="8000002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Frutiger LT 47 LightCn">
    <w:altName w:val="Calibri"/>
    <w:charset w:val="00"/>
    <w:family w:val="swiss"/>
    <w:pitch w:val="variable"/>
    <w:sig w:usb0="80000027" w:usb1="00000000" w:usb2="00000000" w:usb3="00000000" w:csb0="00000001" w:csb1="00000000"/>
  </w:font>
  <w:font w:name="Frutiger LT 55 Roman">
    <w:altName w:val="Calibri"/>
    <w:charset w:val="00"/>
    <w:family w:val="swiss"/>
    <w:pitch w:val="variable"/>
    <w:sig w:usb0="80000027" w:usb1="00000000" w:usb2="00000000" w:usb3="00000000" w:csb0="00000001" w:csb1="00000000"/>
  </w:font>
  <w:font w:name="Garamond">
    <w:panose1 w:val="02020404030301010803"/>
    <w:charset w:val="00"/>
    <w:family w:val="roman"/>
    <w:pitch w:val="variable"/>
    <w:sig w:usb0="00000287" w:usb1="00000000" w:usb2="00000000" w:usb3="00000000" w:csb0="0000009F" w:csb1="00000000"/>
  </w:font>
  <w:font w:name="Futura Lt BT">
    <w:altName w:val="Century Gothic"/>
    <w:panose1 w:val="00000000000000000000"/>
    <w:charset w:val="00"/>
    <w:family w:val="swiss"/>
    <w:notTrueType/>
    <w:pitch w:val="variable"/>
    <w:sig w:usb0="00000003" w:usb1="00000000" w:usb2="00000000" w:usb3="00000000" w:csb0="00000001" w:csb1="00000000"/>
  </w:font>
  <w:font w:name="Futura Book">
    <w:altName w:val="Courier New"/>
    <w:panose1 w:val="00000000000000000000"/>
    <w:charset w:val="00"/>
    <w:family w:val="swiss"/>
    <w:notTrueType/>
    <w:pitch w:val="variable"/>
    <w:sig w:usb0="00000003" w:usb1="00000000" w:usb2="00000000" w:usb3="00000000" w:csb0="00000001" w:csb1="00000000"/>
  </w:font>
  <w:font w:name="Futura Bk BT">
    <w:altName w:val="Century Gothic"/>
    <w:panose1 w:val="00000000000000000000"/>
    <w:charset w:val="00"/>
    <w:family w:val="roman"/>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04178238"/>
      <w:docPartObj>
        <w:docPartGallery w:val="Page Numbers (Bottom of Page)"/>
        <w:docPartUnique/>
      </w:docPartObj>
    </w:sdtPr>
    <w:sdtEndPr>
      <w:rPr>
        <w:noProof/>
      </w:rPr>
    </w:sdtEndPr>
    <w:sdtContent>
      <w:p w14:paraId="4D50A881" w14:textId="57897A9C" w:rsidR="009C542F" w:rsidRDefault="009C542F">
        <w:pPr>
          <w:pStyle w:val="Footer"/>
          <w:jc w:val="center"/>
        </w:pPr>
        <w:r>
          <w:fldChar w:fldCharType="begin"/>
        </w:r>
        <w:r>
          <w:instrText xml:space="preserve"> PAGE   \* MERGEFORMAT </w:instrText>
        </w:r>
        <w:r>
          <w:fldChar w:fldCharType="separate"/>
        </w:r>
        <w:r>
          <w:rPr>
            <w:noProof/>
          </w:rPr>
          <w:t>8</w:t>
        </w:r>
        <w:r>
          <w:rPr>
            <w:noProof/>
          </w:rPr>
          <w:fldChar w:fldCharType="end"/>
        </w:r>
      </w:p>
    </w:sdtContent>
  </w:sdt>
  <w:p w14:paraId="1D03FC3A" w14:textId="77777777" w:rsidR="009C542F" w:rsidRDefault="009C542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17BDD3" w14:textId="77777777" w:rsidR="009C542F" w:rsidRDefault="009C542F" w:rsidP="004232F8">
      <w:pPr>
        <w:pStyle w:val="numberlist2"/>
      </w:pPr>
      <w:r>
        <w:separator/>
      </w:r>
    </w:p>
  </w:footnote>
  <w:footnote w:type="continuationSeparator" w:id="0">
    <w:p w14:paraId="23CFB0A3" w14:textId="77777777" w:rsidR="009C542F" w:rsidRDefault="009C542F" w:rsidP="004232F8">
      <w:pPr>
        <w:pStyle w:val="numberlist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6B8C3C" w14:textId="0E296BC3" w:rsidR="009C542F" w:rsidRPr="004666D8" w:rsidRDefault="009C542F" w:rsidP="00BD37F8">
    <w:pPr>
      <w:pStyle w:val="Header"/>
      <w:rPr>
        <w:rFonts w:asciiTheme="minorHAnsi" w:hAnsiTheme="minorHAnsi"/>
      </w:rPr>
    </w:pPr>
    <w:r>
      <w:rPr>
        <w:b/>
        <w:noProof/>
      </w:rPr>
      <w:drawing>
        <wp:anchor distT="0" distB="0" distL="114300" distR="114300" simplePos="0" relativeHeight="251657216" behindDoc="0" locked="0" layoutInCell="1" allowOverlap="1" wp14:anchorId="6617C073" wp14:editId="383EE6DA">
          <wp:simplePos x="0" y="0"/>
          <wp:positionH relativeFrom="margin">
            <wp:posOffset>0</wp:posOffset>
          </wp:positionH>
          <wp:positionV relativeFrom="paragraph">
            <wp:posOffset>182880</wp:posOffset>
          </wp:positionV>
          <wp:extent cx="1164590" cy="4953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64590" cy="495300"/>
                  </a:xfrm>
                  <a:prstGeom prst="rect">
                    <a:avLst/>
                  </a:prstGeom>
                  <a:noFill/>
                </pic:spPr>
              </pic:pic>
            </a:graphicData>
          </a:graphic>
          <wp14:sizeRelH relativeFrom="page">
            <wp14:pctWidth>0</wp14:pctWidth>
          </wp14:sizeRelH>
          <wp14:sizeRelV relativeFrom="page">
            <wp14:pctHeight>0</wp14:pctHeight>
          </wp14:sizeRelV>
        </wp:anchor>
      </w:drawing>
    </w:r>
    <w:r>
      <w:rPr>
        <w:b/>
      </w:rPr>
      <w:tab/>
    </w:r>
    <w:r>
      <w:rPr>
        <w:b/>
      </w:rPr>
      <w:tab/>
    </w:r>
    <w:r>
      <w:rPr>
        <w:b/>
      </w:rPr>
      <w:tab/>
    </w:r>
    <w:r>
      <w:rPr>
        <w:b/>
      </w:rPr>
      <w:tab/>
    </w:r>
    <w:r>
      <w:rPr>
        <w:b/>
      </w:rPr>
      <w:tab/>
    </w:r>
    <w:r>
      <w:rPr>
        <w:b/>
      </w:rPr>
      <w:tab/>
    </w:r>
    <w:r>
      <w:rPr>
        <w:b/>
      </w:rPr>
      <w:tab/>
    </w:r>
    <w:r>
      <w:rPr>
        <w:b/>
      </w:rPr>
      <w:tab/>
    </w:r>
    <w:r>
      <w:rPr>
        <w:b/>
      </w:rPr>
      <w:tab/>
      <w:t xml:space="preserve"> </w:t>
    </w:r>
    <w:r>
      <w:rPr>
        <w:b/>
      </w:rPr>
      <w:tab/>
      <w:t xml:space="preserve">PEPP </w:t>
    </w:r>
  </w:p>
  <w:p w14:paraId="5AEF9D75" w14:textId="2224410E" w:rsidR="009C542F" w:rsidRPr="004666D8" w:rsidRDefault="009C542F" w:rsidP="00BD37F8">
    <w:pPr>
      <w:pStyle w:val="Header"/>
      <w:jc w:val="right"/>
      <w:rPr>
        <w:rFonts w:asciiTheme="minorHAnsi" w:hAnsiTheme="minorHAnsi"/>
        <w:b/>
      </w:rPr>
    </w:pPr>
    <w:r>
      <w:rPr>
        <w:rFonts w:asciiTheme="minorHAnsi" w:hAnsiTheme="minorHAnsi"/>
        <w:b/>
      </w:rPr>
      <w:t xml:space="preserve">#17- Termination Option Letter- </w:t>
    </w:r>
    <w:r w:rsidRPr="004666D8">
      <w:rPr>
        <w:rFonts w:asciiTheme="minorHAnsi" w:hAnsiTheme="minorHAnsi"/>
        <w:b/>
      </w:rPr>
      <w:t>Requirements D</w:t>
    </w:r>
    <w:r>
      <w:rPr>
        <w:rFonts w:asciiTheme="minorHAnsi" w:hAnsiTheme="minorHAnsi"/>
        <w:b/>
      </w:rPr>
      <w:t>ocument</w:t>
    </w:r>
  </w:p>
  <w:p w14:paraId="35786C2B" w14:textId="77777777" w:rsidR="009C542F" w:rsidRPr="004666D8" w:rsidRDefault="009C542F" w:rsidP="00A332FA">
    <w:pPr>
      <w:pStyle w:val="Header"/>
      <w:jc w:val="right"/>
      <w:rPr>
        <w:rFonts w:asciiTheme="minorHAnsi" w:hAnsiTheme="minorHAnsi"/>
      </w:rPr>
    </w:pPr>
    <w:r w:rsidRPr="004666D8">
      <w:rPr>
        <w:rFonts w:asciiTheme="minorHAnsi" w:hAnsiTheme="minorHAnsi"/>
        <w:sz w:val="20"/>
      </w:rPr>
      <w:t>Confidential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BDF4A9" w14:textId="295445F4" w:rsidR="009C542F" w:rsidRDefault="009C542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33857"/>
    <w:multiLevelType w:val="hybridMultilevel"/>
    <w:tmpl w:val="B8BE0402"/>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19A156E"/>
    <w:multiLevelType w:val="hybridMultilevel"/>
    <w:tmpl w:val="9150469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01F41CEB"/>
    <w:multiLevelType w:val="hybridMultilevel"/>
    <w:tmpl w:val="66FEB2C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80D13A2"/>
    <w:multiLevelType w:val="multilevel"/>
    <w:tmpl w:val="391428B4"/>
    <w:lvl w:ilvl="0">
      <w:start w:val="1"/>
      <w:numFmt w:val="decimal"/>
      <w:pStyle w:val="Heading1"/>
      <w:lvlText w:val="%1."/>
      <w:lvlJc w:val="left"/>
      <w:pPr>
        <w:tabs>
          <w:tab w:val="num" w:pos="360"/>
        </w:tabs>
        <w:ind w:left="360" w:hanging="360"/>
      </w:pPr>
      <w:rPr>
        <w:rFonts w:hint="default"/>
      </w:rPr>
    </w:lvl>
    <w:lvl w:ilvl="1">
      <w:start w:val="1"/>
      <w:numFmt w:val="decimal"/>
      <w:lvlText w:val="%1.%2"/>
      <w:lvlJc w:val="left"/>
      <w:pPr>
        <w:tabs>
          <w:tab w:val="num" w:pos="4971"/>
        </w:tabs>
        <w:ind w:left="4971" w:hanging="576"/>
      </w:pPr>
      <w:rPr>
        <w:rFonts w:hint="default"/>
      </w:rPr>
    </w:lvl>
    <w:lvl w:ilvl="2">
      <w:start w:val="1"/>
      <w:numFmt w:val="decimal"/>
      <w:pStyle w:val="Heading3"/>
      <w:lvlText w:val="%1.%2.%3"/>
      <w:lvlJc w:val="left"/>
      <w:pPr>
        <w:tabs>
          <w:tab w:val="num" w:pos="3413"/>
        </w:tabs>
        <w:ind w:left="3413" w:hanging="720"/>
      </w:pPr>
      <w:rPr>
        <w:rFonts w:hint="default"/>
      </w:rPr>
    </w:lvl>
    <w:lvl w:ilvl="3">
      <w:start w:val="1"/>
      <w:numFmt w:val="decimal"/>
      <w:pStyle w:val="Heading4"/>
      <w:lvlText w:val="%1.%2.%3.%4"/>
      <w:lvlJc w:val="left"/>
      <w:pPr>
        <w:tabs>
          <w:tab w:val="num" w:pos="2848"/>
        </w:tabs>
        <w:ind w:left="2848" w:hanging="864"/>
      </w:pPr>
      <w:rPr>
        <w:rFonts w:asciiTheme="minorHAnsi" w:hAnsiTheme="minorHAnsi" w:cstheme="minorHAnsi" w:hint="default"/>
        <w:sz w:val="24"/>
        <w:szCs w:val="24"/>
      </w:rPr>
    </w:lvl>
    <w:lvl w:ilvl="4">
      <w:start w:val="1"/>
      <w:numFmt w:val="decimal"/>
      <w:pStyle w:val="Heading5"/>
      <w:lvlText w:val="%1.%2.%3.%4.%5"/>
      <w:lvlJc w:val="left"/>
      <w:pPr>
        <w:tabs>
          <w:tab w:val="num" w:pos="2628"/>
        </w:tabs>
        <w:ind w:left="262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upperLetter"/>
      <w:pStyle w:val="Heading7"/>
      <w:lvlText w:val="Appendix  %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 w15:restartNumberingAfterBreak="0">
    <w:nsid w:val="0CCA58A0"/>
    <w:multiLevelType w:val="hybridMultilevel"/>
    <w:tmpl w:val="81FC0864"/>
    <w:lvl w:ilvl="0" w:tplc="10090001">
      <w:start w:val="1"/>
      <w:numFmt w:val="bullet"/>
      <w:lvlText w:val=""/>
      <w:lvlJc w:val="left"/>
      <w:pPr>
        <w:ind w:left="360" w:hanging="360"/>
      </w:pPr>
      <w:rPr>
        <w:rFonts w:ascii="Symbol" w:hAnsi="Symbol" w:hint="default"/>
      </w:rPr>
    </w:lvl>
    <w:lvl w:ilvl="1" w:tplc="10090003">
      <w:start w:val="1"/>
      <w:numFmt w:val="bullet"/>
      <w:lvlText w:val="o"/>
      <w:lvlJc w:val="left"/>
      <w:pPr>
        <w:ind w:left="1080" w:hanging="360"/>
      </w:pPr>
      <w:rPr>
        <w:rFonts w:ascii="Courier New" w:hAnsi="Courier New" w:cs="Courier New" w:hint="default"/>
      </w:rPr>
    </w:lvl>
    <w:lvl w:ilvl="2" w:tplc="10090005">
      <w:start w:val="1"/>
      <w:numFmt w:val="bullet"/>
      <w:lvlText w:val=""/>
      <w:lvlJc w:val="left"/>
      <w:pPr>
        <w:ind w:left="1800" w:hanging="360"/>
      </w:pPr>
      <w:rPr>
        <w:rFonts w:ascii="Wingdings" w:hAnsi="Wingdings" w:hint="default"/>
      </w:rPr>
    </w:lvl>
    <w:lvl w:ilvl="3" w:tplc="10090001">
      <w:start w:val="1"/>
      <w:numFmt w:val="bullet"/>
      <w:lvlText w:val=""/>
      <w:lvlJc w:val="left"/>
      <w:pPr>
        <w:ind w:left="2520" w:hanging="360"/>
      </w:pPr>
      <w:rPr>
        <w:rFonts w:ascii="Symbol" w:hAnsi="Symbol" w:hint="default"/>
      </w:rPr>
    </w:lvl>
    <w:lvl w:ilvl="4" w:tplc="10090003">
      <w:start w:val="1"/>
      <w:numFmt w:val="bullet"/>
      <w:lvlText w:val="o"/>
      <w:lvlJc w:val="left"/>
      <w:pPr>
        <w:ind w:left="3240" w:hanging="360"/>
      </w:pPr>
      <w:rPr>
        <w:rFonts w:ascii="Courier New" w:hAnsi="Courier New" w:cs="Courier New" w:hint="default"/>
      </w:rPr>
    </w:lvl>
    <w:lvl w:ilvl="5" w:tplc="10090005">
      <w:start w:val="1"/>
      <w:numFmt w:val="bullet"/>
      <w:lvlText w:val=""/>
      <w:lvlJc w:val="left"/>
      <w:pPr>
        <w:ind w:left="3960" w:hanging="360"/>
      </w:pPr>
      <w:rPr>
        <w:rFonts w:ascii="Wingdings" w:hAnsi="Wingdings" w:hint="default"/>
      </w:rPr>
    </w:lvl>
    <w:lvl w:ilvl="6" w:tplc="10090001">
      <w:start w:val="1"/>
      <w:numFmt w:val="bullet"/>
      <w:lvlText w:val=""/>
      <w:lvlJc w:val="left"/>
      <w:pPr>
        <w:ind w:left="4680" w:hanging="360"/>
      </w:pPr>
      <w:rPr>
        <w:rFonts w:ascii="Symbol" w:hAnsi="Symbol" w:hint="default"/>
      </w:rPr>
    </w:lvl>
    <w:lvl w:ilvl="7" w:tplc="10090003">
      <w:start w:val="1"/>
      <w:numFmt w:val="bullet"/>
      <w:lvlText w:val="o"/>
      <w:lvlJc w:val="left"/>
      <w:pPr>
        <w:ind w:left="5400" w:hanging="360"/>
      </w:pPr>
      <w:rPr>
        <w:rFonts w:ascii="Courier New" w:hAnsi="Courier New" w:cs="Courier New" w:hint="default"/>
      </w:rPr>
    </w:lvl>
    <w:lvl w:ilvl="8" w:tplc="10090005">
      <w:start w:val="1"/>
      <w:numFmt w:val="bullet"/>
      <w:lvlText w:val=""/>
      <w:lvlJc w:val="left"/>
      <w:pPr>
        <w:ind w:left="6120" w:hanging="360"/>
      </w:pPr>
      <w:rPr>
        <w:rFonts w:ascii="Wingdings" w:hAnsi="Wingdings" w:hint="default"/>
      </w:rPr>
    </w:lvl>
  </w:abstractNum>
  <w:abstractNum w:abstractNumId="5" w15:restartNumberingAfterBreak="0">
    <w:nsid w:val="0D746028"/>
    <w:multiLevelType w:val="singleLevel"/>
    <w:tmpl w:val="83C0C7B2"/>
    <w:lvl w:ilvl="0">
      <w:start w:val="1"/>
      <w:numFmt w:val="bullet"/>
      <w:pStyle w:val="bullet1"/>
      <w:lvlText w:val=""/>
      <w:lvlJc w:val="left"/>
      <w:pPr>
        <w:tabs>
          <w:tab w:val="num" w:pos="360"/>
        </w:tabs>
        <w:ind w:left="360" w:hanging="360"/>
      </w:pPr>
      <w:rPr>
        <w:rFonts w:ascii="Symbol" w:hAnsi="Symbol" w:hint="default"/>
      </w:rPr>
    </w:lvl>
  </w:abstractNum>
  <w:abstractNum w:abstractNumId="6" w15:restartNumberingAfterBreak="0">
    <w:nsid w:val="0EEB0AB2"/>
    <w:multiLevelType w:val="hybridMultilevel"/>
    <w:tmpl w:val="8F949CBA"/>
    <w:lvl w:ilvl="0" w:tplc="C040D842">
      <w:start w:val="1"/>
      <w:numFmt w:val="bullet"/>
      <w:lvlText w:val=""/>
      <w:lvlJc w:val="left"/>
      <w:pPr>
        <w:ind w:left="1440" w:hanging="360"/>
      </w:pPr>
      <w:rPr>
        <w:rFonts w:ascii="Symbol" w:hAnsi="Symbol" w:hint="default"/>
        <w:sz w:val="24"/>
        <w:szCs w:val="24"/>
      </w:rPr>
    </w:lvl>
    <w:lvl w:ilvl="1" w:tplc="10090003">
      <w:start w:val="1"/>
      <w:numFmt w:val="bullet"/>
      <w:lvlText w:val="o"/>
      <w:lvlJc w:val="left"/>
      <w:pPr>
        <w:ind w:left="2160" w:hanging="360"/>
      </w:pPr>
      <w:rPr>
        <w:rFonts w:ascii="Courier New" w:hAnsi="Courier New" w:cs="Courier New" w:hint="default"/>
      </w:rPr>
    </w:lvl>
    <w:lvl w:ilvl="2" w:tplc="10090005">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7" w15:restartNumberingAfterBreak="0">
    <w:nsid w:val="10733DA9"/>
    <w:multiLevelType w:val="hybridMultilevel"/>
    <w:tmpl w:val="640462DC"/>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8" w15:restartNumberingAfterBreak="0">
    <w:nsid w:val="12DA7A65"/>
    <w:multiLevelType w:val="hybridMultilevel"/>
    <w:tmpl w:val="524EDADE"/>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1A277EAE"/>
    <w:multiLevelType w:val="hybridMultilevel"/>
    <w:tmpl w:val="E8905D96"/>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1C2603AF"/>
    <w:multiLevelType w:val="hybridMultilevel"/>
    <w:tmpl w:val="F1FE6738"/>
    <w:lvl w:ilvl="0" w:tplc="10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DA50B7C"/>
    <w:multiLevelType w:val="hybridMultilevel"/>
    <w:tmpl w:val="A90A67AA"/>
    <w:lvl w:ilvl="0" w:tplc="D5221C1C">
      <w:numFmt w:val="bullet"/>
      <w:lvlText w:val="-"/>
      <w:lvlJc w:val="left"/>
      <w:pPr>
        <w:ind w:left="1080" w:hanging="360"/>
      </w:pPr>
      <w:rPr>
        <w:rFonts w:ascii="Calibri" w:eastAsia="Times New Roman" w:hAnsi="Calibri" w:cs="Calibri"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15:restartNumberingAfterBreak="0">
    <w:nsid w:val="228F7C24"/>
    <w:multiLevelType w:val="singleLevel"/>
    <w:tmpl w:val="7E68E01A"/>
    <w:lvl w:ilvl="0">
      <w:start w:val="1"/>
      <w:numFmt w:val="bullet"/>
      <w:pStyle w:val="bullet2"/>
      <w:lvlText w:val=""/>
      <w:lvlJc w:val="left"/>
      <w:pPr>
        <w:tabs>
          <w:tab w:val="num" w:pos="360"/>
        </w:tabs>
        <w:ind w:left="360" w:hanging="360"/>
      </w:pPr>
      <w:rPr>
        <w:rFonts w:ascii="Symbol" w:hAnsi="Symbol" w:hint="default"/>
      </w:rPr>
    </w:lvl>
  </w:abstractNum>
  <w:abstractNum w:abstractNumId="13" w15:restartNumberingAfterBreak="0">
    <w:nsid w:val="2317565A"/>
    <w:multiLevelType w:val="hybridMultilevel"/>
    <w:tmpl w:val="A2A628A4"/>
    <w:lvl w:ilvl="0" w:tplc="87067CC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23F77DAA"/>
    <w:multiLevelType w:val="hybridMultilevel"/>
    <w:tmpl w:val="4E382A8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5" w15:restartNumberingAfterBreak="0">
    <w:nsid w:val="26CD2E19"/>
    <w:multiLevelType w:val="multilevel"/>
    <w:tmpl w:val="6F860098"/>
    <w:lvl w:ilvl="0">
      <w:start w:val="1"/>
      <w:numFmt w:val="decimal"/>
      <w:lvlText w:val="%1.0"/>
      <w:lvlJc w:val="left"/>
      <w:pPr>
        <w:tabs>
          <w:tab w:val="num" w:pos="2880"/>
        </w:tabs>
        <w:ind w:left="0" w:firstLine="0"/>
      </w:pPr>
      <w:rPr>
        <w:rFonts w:hint="default"/>
      </w:rPr>
    </w:lvl>
    <w:lvl w:ilvl="1">
      <w:start w:val="1"/>
      <w:numFmt w:val="decimal"/>
      <w:lvlText w:val="%1.%2"/>
      <w:lvlJc w:val="left"/>
      <w:pPr>
        <w:tabs>
          <w:tab w:val="num" w:pos="1440"/>
        </w:tabs>
        <w:ind w:left="1440" w:hanging="720"/>
      </w:pPr>
      <w:rPr>
        <w:rFonts w:hint="default"/>
      </w:rPr>
    </w:lvl>
    <w:lvl w:ilvl="2">
      <w:start w:val="1"/>
      <w:numFmt w:val="decimal"/>
      <w:pStyle w:val="Heading3Numbered"/>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16" w15:restartNumberingAfterBreak="0">
    <w:nsid w:val="28AD35D3"/>
    <w:multiLevelType w:val="hybridMultilevel"/>
    <w:tmpl w:val="DD6E6C9A"/>
    <w:lvl w:ilvl="0" w:tplc="10090019">
      <w:start w:val="1"/>
      <w:numFmt w:val="lowerLetter"/>
      <w:lvlText w:val="%1."/>
      <w:lvlJc w:val="left"/>
      <w:pPr>
        <w:ind w:left="1080" w:hanging="360"/>
      </w:pPr>
      <w:rPr>
        <w:rFont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7" w15:restartNumberingAfterBreak="0">
    <w:nsid w:val="2B4E784C"/>
    <w:multiLevelType w:val="hybridMultilevel"/>
    <w:tmpl w:val="0B46D6D8"/>
    <w:lvl w:ilvl="0" w:tplc="10090019">
      <w:start w:val="1"/>
      <w:numFmt w:val="lowerLetter"/>
      <w:lvlText w:val="%1."/>
      <w:lvlJc w:val="left"/>
      <w:pPr>
        <w:ind w:left="1080" w:hanging="360"/>
      </w:pPr>
      <w:rPr>
        <w:rFonts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8" w15:restartNumberingAfterBreak="0">
    <w:nsid w:val="2B5817C5"/>
    <w:multiLevelType w:val="hybridMultilevel"/>
    <w:tmpl w:val="31E69384"/>
    <w:lvl w:ilvl="0" w:tplc="BAFA7D48">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2EB22A06"/>
    <w:multiLevelType w:val="multilevel"/>
    <w:tmpl w:val="28DE49A8"/>
    <w:lvl w:ilvl="0">
      <w:start w:val="1"/>
      <w:numFmt w:val="lowerLetter"/>
      <w:pStyle w:val="numberlist1"/>
      <w:lvlText w:val="%1."/>
      <w:lvlJc w:val="left"/>
      <w:pPr>
        <w:tabs>
          <w:tab w:val="num" w:pos="1068"/>
        </w:tabs>
        <w:ind w:left="1068" w:hanging="360"/>
      </w:pPr>
    </w:lvl>
    <w:lvl w:ilvl="1">
      <w:start w:val="1"/>
      <w:numFmt w:val="lowerLetter"/>
      <w:pStyle w:val="numberlist1"/>
      <w:lvlText w:val="%2)"/>
      <w:lvlJc w:val="left"/>
      <w:pPr>
        <w:tabs>
          <w:tab w:val="num" w:pos="1428"/>
        </w:tabs>
        <w:ind w:left="1428" w:hanging="360"/>
      </w:pPr>
    </w:lvl>
    <w:lvl w:ilvl="2">
      <w:start w:val="1"/>
      <w:numFmt w:val="lowerRoman"/>
      <w:lvlText w:val="%3)"/>
      <w:lvlJc w:val="left"/>
      <w:pPr>
        <w:tabs>
          <w:tab w:val="num" w:pos="1788"/>
        </w:tabs>
        <w:ind w:left="1788" w:hanging="360"/>
      </w:pPr>
    </w:lvl>
    <w:lvl w:ilvl="3">
      <w:start w:val="1"/>
      <w:numFmt w:val="decimal"/>
      <w:lvlText w:val="(%4)"/>
      <w:lvlJc w:val="left"/>
      <w:pPr>
        <w:tabs>
          <w:tab w:val="num" w:pos="2148"/>
        </w:tabs>
        <w:ind w:left="2148" w:hanging="360"/>
      </w:pPr>
    </w:lvl>
    <w:lvl w:ilvl="4">
      <w:start w:val="1"/>
      <w:numFmt w:val="lowerLetter"/>
      <w:lvlText w:val="(%5)"/>
      <w:lvlJc w:val="left"/>
      <w:pPr>
        <w:tabs>
          <w:tab w:val="num" w:pos="2508"/>
        </w:tabs>
        <w:ind w:left="2508" w:hanging="360"/>
      </w:pPr>
    </w:lvl>
    <w:lvl w:ilvl="5">
      <w:start w:val="1"/>
      <w:numFmt w:val="lowerRoman"/>
      <w:lvlText w:val="(%6)"/>
      <w:lvlJc w:val="left"/>
      <w:pPr>
        <w:tabs>
          <w:tab w:val="num" w:pos="2868"/>
        </w:tabs>
        <w:ind w:left="2868" w:hanging="360"/>
      </w:pPr>
    </w:lvl>
    <w:lvl w:ilvl="6">
      <w:start w:val="1"/>
      <w:numFmt w:val="decimal"/>
      <w:lvlText w:val="%7."/>
      <w:lvlJc w:val="left"/>
      <w:pPr>
        <w:tabs>
          <w:tab w:val="num" w:pos="3228"/>
        </w:tabs>
        <w:ind w:left="3228" w:hanging="360"/>
      </w:pPr>
    </w:lvl>
    <w:lvl w:ilvl="7">
      <w:start w:val="1"/>
      <w:numFmt w:val="lowerLetter"/>
      <w:lvlText w:val="%8."/>
      <w:lvlJc w:val="left"/>
      <w:pPr>
        <w:tabs>
          <w:tab w:val="num" w:pos="3588"/>
        </w:tabs>
        <w:ind w:left="3588" w:hanging="360"/>
      </w:pPr>
    </w:lvl>
    <w:lvl w:ilvl="8">
      <w:start w:val="1"/>
      <w:numFmt w:val="lowerRoman"/>
      <w:lvlText w:val="%9."/>
      <w:lvlJc w:val="left"/>
      <w:pPr>
        <w:tabs>
          <w:tab w:val="num" w:pos="3948"/>
        </w:tabs>
        <w:ind w:left="3948" w:hanging="360"/>
      </w:pPr>
    </w:lvl>
  </w:abstractNum>
  <w:abstractNum w:abstractNumId="20" w15:restartNumberingAfterBreak="0">
    <w:nsid w:val="302257E0"/>
    <w:multiLevelType w:val="hybridMultilevel"/>
    <w:tmpl w:val="43C2F67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307420C5"/>
    <w:multiLevelType w:val="hybridMultilevel"/>
    <w:tmpl w:val="D724FA4E"/>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33DA7B26"/>
    <w:multiLevelType w:val="hybridMultilevel"/>
    <w:tmpl w:val="44F0FA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15:restartNumberingAfterBreak="0">
    <w:nsid w:val="34927CF5"/>
    <w:multiLevelType w:val="hybridMultilevel"/>
    <w:tmpl w:val="42C02DD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380A11BB"/>
    <w:multiLevelType w:val="hybridMultilevel"/>
    <w:tmpl w:val="AD063B46"/>
    <w:lvl w:ilvl="0" w:tplc="4E7435CC">
      <w:start w:val="1"/>
      <w:numFmt w:val="decimal"/>
      <w:lvlText w:val="%1)"/>
      <w:lvlJc w:val="left"/>
      <w:pPr>
        <w:ind w:left="720" w:hanging="360"/>
      </w:pPr>
      <w:rPr>
        <w:rFonts w:ascii="Calibri" w:eastAsia="Times New Roman" w:hAnsi="Calibri" w:cs="Times New Roman"/>
        <w:b w:val="0"/>
        <w:sz w:val="24"/>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3B591727"/>
    <w:multiLevelType w:val="hybridMultilevel"/>
    <w:tmpl w:val="AFC49B32"/>
    <w:lvl w:ilvl="0" w:tplc="10090015">
      <w:start w:val="1"/>
      <w:numFmt w:val="upperLetter"/>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3C3A30F5"/>
    <w:multiLevelType w:val="hybridMultilevel"/>
    <w:tmpl w:val="31E69384"/>
    <w:lvl w:ilvl="0" w:tplc="BAFA7D48">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3C8573BA"/>
    <w:multiLevelType w:val="multilevel"/>
    <w:tmpl w:val="E624A1CA"/>
    <w:styleLink w:val="bullet1in055"/>
    <w:lvl w:ilvl="0">
      <w:start w:val="1"/>
      <w:numFmt w:val="bullet"/>
      <w:lvlText w:val=""/>
      <w:lvlJc w:val="left"/>
      <w:pPr>
        <w:tabs>
          <w:tab w:val="num" w:pos="1146"/>
        </w:tabs>
        <w:ind w:left="1146" w:hanging="360"/>
      </w:pPr>
      <w:rPr>
        <w:rFonts w:ascii="Symbol" w:hAnsi="Symbol"/>
        <w:sz w:val="22"/>
      </w:rPr>
    </w:lvl>
    <w:lvl w:ilvl="1">
      <w:start w:val="1"/>
      <w:numFmt w:val="bullet"/>
      <w:lvlText w:val="o"/>
      <w:lvlJc w:val="left"/>
      <w:pPr>
        <w:tabs>
          <w:tab w:val="num" w:pos="1866"/>
        </w:tabs>
        <w:ind w:left="1866" w:hanging="360"/>
      </w:pPr>
      <w:rPr>
        <w:rFonts w:ascii="Courier New" w:hAnsi="Courier New" w:cs="Courier New" w:hint="default"/>
      </w:rPr>
    </w:lvl>
    <w:lvl w:ilvl="2">
      <w:start w:val="1"/>
      <w:numFmt w:val="bullet"/>
      <w:lvlText w:val=""/>
      <w:lvlJc w:val="left"/>
      <w:pPr>
        <w:tabs>
          <w:tab w:val="num" w:pos="2586"/>
        </w:tabs>
        <w:ind w:left="2586" w:hanging="360"/>
      </w:pPr>
      <w:rPr>
        <w:rFonts w:ascii="Wingdings" w:hAnsi="Wingdings" w:hint="default"/>
      </w:rPr>
    </w:lvl>
    <w:lvl w:ilvl="3">
      <w:start w:val="1"/>
      <w:numFmt w:val="bullet"/>
      <w:lvlText w:val=""/>
      <w:lvlJc w:val="left"/>
      <w:pPr>
        <w:tabs>
          <w:tab w:val="num" w:pos="3306"/>
        </w:tabs>
        <w:ind w:left="3306" w:hanging="360"/>
      </w:pPr>
      <w:rPr>
        <w:rFonts w:ascii="Symbol" w:hAnsi="Symbol" w:hint="default"/>
      </w:rPr>
    </w:lvl>
    <w:lvl w:ilvl="4">
      <w:start w:val="1"/>
      <w:numFmt w:val="bullet"/>
      <w:lvlText w:val="o"/>
      <w:lvlJc w:val="left"/>
      <w:pPr>
        <w:tabs>
          <w:tab w:val="num" w:pos="4026"/>
        </w:tabs>
        <w:ind w:left="4026" w:hanging="360"/>
      </w:pPr>
      <w:rPr>
        <w:rFonts w:ascii="Courier New" w:hAnsi="Courier New" w:cs="Courier New" w:hint="default"/>
      </w:rPr>
    </w:lvl>
    <w:lvl w:ilvl="5">
      <w:start w:val="1"/>
      <w:numFmt w:val="bullet"/>
      <w:lvlText w:val=""/>
      <w:lvlJc w:val="left"/>
      <w:pPr>
        <w:tabs>
          <w:tab w:val="num" w:pos="4746"/>
        </w:tabs>
        <w:ind w:left="4746" w:hanging="360"/>
      </w:pPr>
      <w:rPr>
        <w:rFonts w:ascii="Wingdings" w:hAnsi="Wingdings" w:hint="default"/>
      </w:rPr>
    </w:lvl>
    <w:lvl w:ilvl="6">
      <w:start w:val="1"/>
      <w:numFmt w:val="bullet"/>
      <w:lvlText w:val=""/>
      <w:lvlJc w:val="left"/>
      <w:pPr>
        <w:tabs>
          <w:tab w:val="num" w:pos="5466"/>
        </w:tabs>
        <w:ind w:left="5466" w:hanging="360"/>
      </w:pPr>
      <w:rPr>
        <w:rFonts w:ascii="Symbol" w:hAnsi="Symbol" w:hint="default"/>
      </w:rPr>
    </w:lvl>
    <w:lvl w:ilvl="7">
      <w:start w:val="1"/>
      <w:numFmt w:val="bullet"/>
      <w:lvlText w:val="o"/>
      <w:lvlJc w:val="left"/>
      <w:pPr>
        <w:tabs>
          <w:tab w:val="num" w:pos="6186"/>
        </w:tabs>
        <w:ind w:left="6186" w:hanging="360"/>
      </w:pPr>
      <w:rPr>
        <w:rFonts w:ascii="Courier New" w:hAnsi="Courier New" w:cs="Courier New" w:hint="default"/>
      </w:rPr>
    </w:lvl>
    <w:lvl w:ilvl="8">
      <w:start w:val="1"/>
      <w:numFmt w:val="bullet"/>
      <w:lvlText w:val=""/>
      <w:lvlJc w:val="left"/>
      <w:pPr>
        <w:tabs>
          <w:tab w:val="num" w:pos="6906"/>
        </w:tabs>
        <w:ind w:left="6906" w:hanging="360"/>
      </w:pPr>
      <w:rPr>
        <w:rFonts w:ascii="Wingdings" w:hAnsi="Wingdings" w:hint="default"/>
      </w:rPr>
    </w:lvl>
  </w:abstractNum>
  <w:abstractNum w:abstractNumId="28" w15:restartNumberingAfterBreak="0">
    <w:nsid w:val="3CF0709B"/>
    <w:multiLevelType w:val="hybridMultilevel"/>
    <w:tmpl w:val="79FC1D0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481F1F08"/>
    <w:multiLevelType w:val="hybridMultilevel"/>
    <w:tmpl w:val="BA6EBFEE"/>
    <w:lvl w:ilvl="0" w:tplc="194029B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15:restartNumberingAfterBreak="0">
    <w:nsid w:val="4B095299"/>
    <w:multiLevelType w:val="hybridMultilevel"/>
    <w:tmpl w:val="055AAC5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1" w15:restartNumberingAfterBreak="0">
    <w:nsid w:val="4D9C1F81"/>
    <w:multiLevelType w:val="hybridMultilevel"/>
    <w:tmpl w:val="73D8BFB4"/>
    <w:lvl w:ilvl="0" w:tplc="10090001">
      <w:start w:val="1"/>
      <w:numFmt w:val="bullet"/>
      <w:lvlText w:val=""/>
      <w:lvlJc w:val="left"/>
      <w:pPr>
        <w:ind w:left="720" w:hanging="360"/>
      </w:pPr>
      <w:rPr>
        <w:rFonts w:ascii="Symbol" w:hAnsi="Symbol" w:hint="default"/>
      </w:rPr>
    </w:lvl>
    <w:lvl w:ilvl="1" w:tplc="1009000F">
      <w:start w:val="1"/>
      <w:numFmt w:val="decimal"/>
      <w:lvlText w:val="%2."/>
      <w:lvlJc w:val="left"/>
      <w:pPr>
        <w:ind w:left="1440" w:hanging="360"/>
      </w:pPr>
      <w:rPr>
        <w:rFonts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2" w15:restartNumberingAfterBreak="0">
    <w:nsid w:val="50F34E6A"/>
    <w:multiLevelType w:val="hybridMultilevel"/>
    <w:tmpl w:val="AC8E2DF6"/>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3" w15:restartNumberingAfterBreak="0">
    <w:nsid w:val="52D4445B"/>
    <w:multiLevelType w:val="hybridMultilevel"/>
    <w:tmpl w:val="F32EB76E"/>
    <w:lvl w:ilvl="0" w:tplc="FFFFFFFF">
      <w:start w:val="1"/>
      <w:numFmt w:val="bullet"/>
      <w:lvlText w:val=""/>
      <w:lvlJc w:val="left"/>
      <w:pPr>
        <w:tabs>
          <w:tab w:val="num" w:pos="720"/>
        </w:tabs>
        <w:ind w:left="720" w:hanging="360"/>
      </w:pPr>
      <w:rPr>
        <w:rFonts w:ascii="Symbol" w:hAnsi="Symbol" w:hint="default"/>
      </w:rPr>
    </w:lvl>
    <w:lvl w:ilvl="1" w:tplc="FFFFFFFF">
      <w:start w:val="1"/>
      <w:numFmt w:val="bullet"/>
      <w:pStyle w:val="Header3a-Normal"/>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7F22E9D"/>
    <w:multiLevelType w:val="hybridMultilevel"/>
    <w:tmpl w:val="5796B26A"/>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15:restartNumberingAfterBreak="0">
    <w:nsid w:val="64B12BC2"/>
    <w:multiLevelType w:val="hybridMultilevel"/>
    <w:tmpl w:val="D180C8E8"/>
    <w:lvl w:ilvl="0" w:tplc="10090001">
      <w:start w:val="1"/>
      <w:numFmt w:val="bullet"/>
      <w:lvlText w:val=""/>
      <w:lvlJc w:val="left"/>
      <w:pPr>
        <w:ind w:left="720"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6" w15:restartNumberingAfterBreak="0">
    <w:nsid w:val="65A40ED7"/>
    <w:multiLevelType w:val="hybridMultilevel"/>
    <w:tmpl w:val="0320530E"/>
    <w:lvl w:ilvl="0" w:tplc="0409000F">
      <w:start w:val="1"/>
      <w:numFmt w:val="decimal"/>
      <w:pStyle w:val="Bullet10"/>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67EE73DA"/>
    <w:multiLevelType w:val="multilevel"/>
    <w:tmpl w:val="B52E16B2"/>
    <w:lvl w:ilvl="0">
      <w:start w:val="1"/>
      <w:numFmt w:val="decimal"/>
      <w:lvlText w:val="%1.0"/>
      <w:lvlJc w:val="left"/>
      <w:pPr>
        <w:tabs>
          <w:tab w:val="num" w:pos="2880"/>
        </w:tabs>
        <w:ind w:left="0" w:firstLine="0"/>
      </w:pPr>
      <w:rPr>
        <w:rFonts w:hint="default"/>
      </w:rPr>
    </w:lvl>
    <w:lvl w:ilvl="1">
      <w:start w:val="1"/>
      <w:numFmt w:val="decimal"/>
      <w:pStyle w:val="Heading2Numbered"/>
      <w:lvlText w:val="%1.%2"/>
      <w:lvlJc w:val="left"/>
      <w:pPr>
        <w:tabs>
          <w:tab w:val="num" w:pos="1440"/>
        </w:tabs>
        <w:ind w:left="1440" w:hanging="72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3240"/>
        </w:tabs>
        <w:ind w:left="3240" w:hanging="1080"/>
      </w:pPr>
      <w:rPr>
        <w:rFonts w:hint="default"/>
      </w:rPr>
    </w:lvl>
    <w:lvl w:ilvl="4">
      <w:start w:val="1"/>
      <w:numFmt w:val="decimal"/>
      <w:lvlText w:val="%1.%2.%3.%4.%5"/>
      <w:lvlJc w:val="left"/>
      <w:pPr>
        <w:tabs>
          <w:tab w:val="num" w:pos="4320"/>
        </w:tabs>
        <w:ind w:left="4320" w:hanging="1440"/>
      </w:pPr>
      <w:rPr>
        <w:rFonts w:hint="default"/>
      </w:rPr>
    </w:lvl>
    <w:lvl w:ilvl="5">
      <w:start w:val="1"/>
      <w:numFmt w:val="decimal"/>
      <w:lvlText w:val="%1.%2.%3.%4.%5.%6"/>
      <w:lvlJc w:val="left"/>
      <w:pPr>
        <w:tabs>
          <w:tab w:val="num" w:pos="5040"/>
        </w:tabs>
        <w:ind w:left="5040" w:hanging="1440"/>
      </w:pPr>
      <w:rPr>
        <w:rFonts w:hint="default"/>
      </w:rPr>
    </w:lvl>
    <w:lvl w:ilvl="6">
      <w:start w:val="1"/>
      <w:numFmt w:val="decimal"/>
      <w:lvlText w:val="%1.%2.%3.%4.%5.%6.%7"/>
      <w:lvlJc w:val="left"/>
      <w:pPr>
        <w:tabs>
          <w:tab w:val="num" w:pos="6120"/>
        </w:tabs>
        <w:ind w:left="6120" w:hanging="1800"/>
      </w:pPr>
      <w:rPr>
        <w:rFonts w:hint="default"/>
      </w:rPr>
    </w:lvl>
    <w:lvl w:ilvl="7">
      <w:start w:val="1"/>
      <w:numFmt w:val="decimal"/>
      <w:lvlText w:val="%1.%2.%3.%4.%5.%6.%7.%8"/>
      <w:lvlJc w:val="left"/>
      <w:pPr>
        <w:tabs>
          <w:tab w:val="num" w:pos="6840"/>
        </w:tabs>
        <w:ind w:left="6840" w:hanging="1800"/>
      </w:pPr>
      <w:rPr>
        <w:rFonts w:hint="default"/>
      </w:rPr>
    </w:lvl>
    <w:lvl w:ilvl="8">
      <w:start w:val="1"/>
      <w:numFmt w:val="decimal"/>
      <w:lvlText w:val="%1.%2.%3.%4.%5.%6.%7.%8.%9"/>
      <w:lvlJc w:val="left"/>
      <w:pPr>
        <w:tabs>
          <w:tab w:val="num" w:pos="7920"/>
        </w:tabs>
        <w:ind w:left="7920" w:hanging="2160"/>
      </w:pPr>
      <w:rPr>
        <w:rFonts w:hint="default"/>
      </w:rPr>
    </w:lvl>
  </w:abstractNum>
  <w:abstractNum w:abstractNumId="38" w15:restartNumberingAfterBreak="0">
    <w:nsid w:val="682066E2"/>
    <w:multiLevelType w:val="hybridMultilevel"/>
    <w:tmpl w:val="7E12051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9" w15:restartNumberingAfterBreak="0">
    <w:nsid w:val="6C3869F3"/>
    <w:multiLevelType w:val="hybridMultilevel"/>
    <w:tmpl w:val="31E69384"/>
    <w:lvl w:ilvl="0" w:tplc="BAFA7D48">
      <w:start w:val="1"/>
      <w:numFmt w:val="decimal"/>
      <w:lvlText w:val="%1."/>
      <w:lvlJc w:val="left"/>
      <w:pPr>
        <w:ind w:left="720" w:hanging="360"/>
      </w:pPr>
      <w:rPr>
        <w:rFonts w:hint="default"/>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0" w15:restartNumberingAfterBreak="0">
    <w:nsid w:val="720F0B3C"/>
    <w:multiLevelType w:val="hybridMultilevel"/>
    <w:tmpl w:val="45C8563E"/>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41" w15:restartNumberingAfterBreak="0">
    <w:nsid w:val="73AD76BB"/>
    <w:multiLevelType w:val="hybridMultilevel"/>
    <w:tmpl w:val="4CF60E5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2" w15:restartNumberingAfterBreak="0">
    <w:nsid w:val="75C604AE"/>
    <w:multiLevelType w:val="hybridMultilevel"/>
    <w:tmpl w:val="59487B68"/>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3" w15:restartNumberingAfterBreak="0">
    <w:nsid w:val="76450D17"/>
    <w:multiLevelType w:val="hybridMultilevel"/>
    <w:tmpl w:val="D76CF35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4" w15:restartNumberingAfterBreak="0">
    <w:nsid w:val="799529D6"/>
    <w:multiLevelType w:val="hybridMultilevel"/>
    <w:tmpl w:val="725EDDF6"/>
    <w:lvl w:ilvl="0" w:tplc="10090001">
      <w:start w:val="1"/>
      <w:numFmt w:val="bullet"/>
      <w:lvlText w:val=""/>
      <w:lvlJc w:val="left"/>
      <w:pPr>
        <w:ind w:left="720" w:hanging="360"/>
      </w:pPr>
      <w:rPr>
        <w:rFonts w:ascii="Symbol" w:hAnsi="Symbol"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5" w15:restartNumberingAfterBreak="0">
    <w:nsid w:val="7A2F2E82"/>
    <w:multiLevelType w:val="hybridMultilevel"/>
    <w:tmpl w:val="E6FAB13A"/>
    <w:lvl w:ilvl="0" w:tplc="62107CBE">
      <w:start w:val="1"/>
      <w:numFmt w:val="bullet"/>
      <w:lvlText w:val="-"/>
      <w:lvlJc w:val="left"/>
      <w:pPr>
        <w:ind w:left="720" w:hanging="360"/>
      </w:pPr>
      <w:rPr>
        <w:rFonts w:ascii="Calibri" w:eastAsia="Times New Roman" w:hAnsi="Calibri"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5"/>
  </w:num>
  <w:num w:numId="2">
    <w:abstractNumId w:val="19"/>
  </w:num>
  <w:num w:numId="3">
    <w:abstractNumId w:val="12"/>
  </w:num>
  <w:num w:numId="4">
    <w:abstractNumId w:val="36"/>
  </w:num>
  <w:num w:numId="5">
    <w:abstractNumId w:val="37"/>
  </w:num>
  <w:num w:numId="6">
    <w:abstractNumId w:val="15"/>
  </w:num>
  <w:num w:numId="7">
    <w:abstractNumId w:val="3"/>
  </w:num>
  <w:num w:numId="8">
    <w:abstractNumId w:val="33"/>
  </w:num>
  <w:num w:numId="9">
    <w:abstractNumId w:val="27"/>
  </w:num>
  <w:num w:numId="10">
    <w:abstractNumId w:val="2"/>
  </w:num>
  <w:num w:numId="11">
    <w:abstractNumId w:val="17"/>
  </w:num>
  <w:num w:numId="12">
    <w:abstractNumId w:val="16"/>
  </w:num>
  <w:num w:numId="13">
    <w:abstractNumId w:val="32"/>
  </w:num>
  <w:num w:numId="14">
    <w:abstractNumId w:val="24"/>
  </w:num>
  <w:num w:numId="15">
    <w:abstractNumId w:val="6"/>
  </w:num>
  <w:num w:numId="16">
    <w:abstractNumId w:val="22"/>
  </w:num>
  <w:num w:numId="17">
    <w:abstractNumId w:val="42"/>
  </w:num>
  <w:num w:numId="18">
    <w:abstractNumId w:val="23"/>
  </w:num>
  <w:num w:numId="19">
    <w:abstractNumId w:val="7"/>
  </w:num>
  <w:num w:numId="20">
    <w:abstractNumId w:val="14"/>
  </w:num>
  <w:num w:numId="21">
    <w:abstractNumId w:val="45"/>
  </w:num>
  <w:num w:numId="22">
    <w:abstractNumId w:val="41"/>
  </w:num>
  <w:num w:numId="23">
    <w:abstractNumId w:val="38"/>
  </w:num>
  <w:num w:numId="24">
    <w:abstractNumId w:val="21"/>
  </w:num>
  <w:num w:numId="25">
    <w:abstractNumId w:val="25"/>
  </w:num>
  <w:num w:numId="26">
    <w:abstractNumId w:val="35"/>
  </w:num>
  <w:num w:numId="27">
    <w:abstractNumId w:val="9"/>
  </w:num>
  <w:num w:numId="28">
    <w:abstractNumId w:val="44"/>
  </w:num>
  <w:num w:numId="29">
    <w:abstractNumId w:val="29"/>
  </w:num>
  <w:num w:numId="30">
    <w:abstractNumId w:val="0"/>
  </w:num>
  <w:num w:numId="31">
    <w:abstractNumId w:val="28"/>
  </w:num>
  <w:num w:numId="32">
    <w:abstractNumId w:val="31"/>
  </w:num>
  <w:num w:numId="33">
    <w:abstractNumId w:val="13"/>
  </w:num>
  <w:num w:numId="34">
    <w:abstractNumId w:val="20"/>
  </w:num>
  <w:num w:numId="35">
    <w:abstractNumId w:val="8"/>
  </w:num>
  <w:num w:numId="36">
    <w:abstractNumId w:val="18"/>
  </w:num>
  <w:num w:numId="37">
    <w:abstractNumId w:val="34"/>
  </w:num>
  <w:num w:numId="38">
    <w:abstractNumId w:val="30"/>
  </w:num>
  <w:num w:numId="39">
    <w:abstractNumId w:val="11"/>
  </w:num>
  <w:num w:numId="40">
    <w:abstractNumId w:val="4"/>
  </w:num>
  <w:num w:numId="41">
    <w:abstractNumId w:val="36"/>
    <w:lvlOverride w:ilvl="0">
      <w:startOverride w:val="1"/>
    </w:lvlOverride>
  </w:num>
  <w:num w:numId="42">
    <w:abstractNumId w:val="10"/>
  </w:num>
  <w:num w:numId="43">
    <w:abstractNumId w:val="1"/>
  </w:num>
  <w:num w:numId="44">
    <w:abstractNumId w:val="43"/>
  </w:num>
  <w:num w:numId="45">
    <w:abstractNumId w:val="39"/>
  </w:num>
  <w:num w:numId="46">
    <w:abstractNumId w:val="26"/>
  </w:num>
  <w:num w:numId="47">
    <w:abstractNumId w:val="40"/>
  </w:num>
  <w:numIdMacAtCleanup w:val="23"/>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utts, Cheryl PEBA">
    <w15:presenceInfo w15:providerId="AD" w15:userId="S-1-5-21-1326456100-1953833010-59529505-2469"/>
  </w15:person>
  <w15:person w15:author="Britton, Sheryl PEBA">
    <w15:presenceInfo w15:providerId="AD" w15:userId="S-1-5-21-1326456100-1953833010-59529505-8297"/>
  </w15:person>
  <w15:person w15:author="Paus, Janette PEBA">
    <w15:presenceInfo w15:providerId="AD" w15:userId="S-1-5-21-1326456100-1953833010-59529505-8276"/>
  </w15:person>
  <w15:person w15:author="Christie, Sharon PEBA">
    <w15:presenceInfo w15:providerId="AD" w15:userId="S-1-5-21-1326456100-1953833010-59529505-9261"/>
  </w15:person>
  <w15:person w15:author="Chris Angel">
    <w15:presenceInfo w15:providerId="Windows Live" w15:userId="408c42d760a3037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hideSpellingErrors/>
  <w:hideGrammaticalErrors/>
  <w:proofState w:spelling="clean" w:grammar="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trackRevisions/>
  <w:documentProtection w:edit="readOnly" w:enforcement="0"/>
  <w:defaultTabStop w:val="720"/>
  <w:displayHorizontalDrawingGridEvery w:val="0"/>
  <w:displayVerticalDrawingGridEvery w:val="0"/>
  <w:doNotUseMarginsForDrawingGridOrigin/>
  <w:noPunctuationKerning/>
  <w:characterSpacingControl w:val="doNotCompress"/>
  <w:hdrShapeDefaults>
    <o:shapedefaults v:ext="edit" spidmax="648193">
      <o:colormenu v:ext="edit" fillcolor="none"/>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4237"/>
    <w:rsid w:val="00000C49"/>
    <w:rsid w:val="0000127B"/>
    <w:rsid w:val="00001520"/>
    <w:rsid w:val="0000182C"/>
    <w:rsid w:val="00001B5A"/>
    <w:rsid w:val="00001D71"/>
    <w:rsid w:val="000027FC"/>
    <w:rsid w:val="00002C3F"/>
    <w:rsid w:val="00002F55"/>
    <w:rsid w:val="00003504"/>
    <w:rsid w:val="00003A06"/>
    <w:rsid w:val="00007E6D"/>
    <w:rsid w:val="00010E8E"/>
    <w:rsid w:val="000111BA"/>
    <w:rsid w:val="00012687"/>
    <w:rsid w:val="00012D6C"/>
    <w:rsid w:val="00012E57"/>
    <w:rsid w:val="00012E9F"/>
    <w:rsid w:val="00012FE4"/>
    <w:rsid w:val="0001690D"/>
    <w:rsid w:val="000175CA"/>
    <w:rsid w:val="00017A65"/>
    <w:rsid w:val="00022835"/>
    <w:rsid w:val="00022B6B"/>
    <w:rsid w:val="00022EE7"/>
    <w:rsid w:val="000236D2"/>
    <w:rsid w:val="000243DD"/>
    <w:rsid w:val="00024B6C"/>
    <w:rsid w:val="000252DD"/>
    <w:rsid w:val="00025836"/>
    <w:rsid w:val="00026168"/>
    <w:rsid w:val="000261E2"/>
    <w:rsid w:val="000267D3"/>
    <w:rsid w:val="00026BA0"/>
    <w:rsid w:val="00026DF1"/>
    <w:rsid w:val="000278B7"/>
    <w:rsid w:val="00030683"/>
    <w:rsid w:val="00030D81"/>
    <w:rsid w:val="0003231D"/>
    <w:rsid w:val="00032CA9"/>
    <w:rsid w:val="0003310F"/>
    <w:rsid w:val="000331D8"/>
    <w:rsid w:val="00036C95"/>
    <w:rsid w:val="000378B5"/>
    <w:rsid w:val="00040E12"/>
    <w:rsid w:val="00041384"/>
    <w:rsid w:val="00041745"/>
    <w:rsid w:val="000436AB"/>
    <w:rsid w:val="000444FF"/>
    <w:rsid w:val="00045D17"/>
    <w:rsid w:val="00046436"/>
    <w:rsid w:val="00047410"/>
    <w:rsid w:val="00047DF1"/>
    <w:rsid w:val="00051990"/>
    <w:rsid w:val="00051AA3"/>
    <w:rsid w:val="0005226B"/>
    <w:rsid w:val="000542E7"/>
    <w:rsid w:val="00056B97"/>
    <w:rsid w:val="00056C3F"/>
    <w:rsid w:val="00060519"/>
    <w:rsid w:val="00060BF8"/>
    <w:rsid w:val="00060F77"/>
    <w:rsid w:val="00061000"/>
    <w:rsid w:val="000612EA"/>
    <w:rsid w:val="00061577"/>
    <w:rsid w:val="0006266A"/>
    <w:rsid w:val="000626DB"/>
    <w:rsid w:val="00064F72"/>
    <w:rsid w:val="000651D7"/>
    <w:rsid w:val="00067AAE"/>
    <w:rsid w:val="00070F9B"/>
    <w:rsid w:val="00071949"/>
    <w:rsid w:val="000721D1"/>
    <w:rsid w:val="00072C45"/>
    <w:rsid w:val="00072E8B"/>
    <w:rsid w:val="00073236"/>
    <w:rsid w:val="00074DB3"/>
    <w:rsid w:val="00076519"/>
    <w:rsid w:val="00077430"/>
    <w:rsid w:val="00077AD0"/>
    <w:rsid w:val="00077E4F"/>
    <w:rsid w:val="00077FF9"/>
    <w:rsid w:val="000801CA"/>
    <w:rsid w:val="0008219B"/>
    <w:rsid w:val="0008437D"/>
    <w:rsid w:val="000843B2"/>
    <w:rsid w:val="000844CA"/>
    <w:rsid w:val="000856AD"/>
    <w:rsid w:val="00086040"/>
    <w:rsid w:val="00087B90"/>
    <w:rsid w:val="00087DC2"/>
    <w:rsid w:val="00087E90"/>
    <w:rsid w:val="000901A6"/>
    <w:rsid w:val="00090463"/>
    <w:rsid w:val="00090FA6"/>
    <w:rsid w:val="0009151F"/>
    <w:rsid w:val="0009187C"/>
    <w:rsid w:val="00091961"/>
    <w:rsid w:val="00091B8E"/>
    <w:rsid w:val="000921D1"/>
    <w:rsid w:val="000926F6"/>
    <w:rsid w:val="00092F17"/>
    <w:rsid w:val="00093BE3"/>
    <w:rsid w:val="00094838"/>
    <w:rsid w:val="000951E2"/>
    <w:rsid w:val="000957EA"/>
    <w:rsid w:val="00095BB9"/>
    <w:rsid w:val="000960BB"/>
    <w:rsid w:val="0009647E"/>
    <w:rsid w:val="00096543"/>
    <w:rsid w:val="000969DD"/>
    <w:rsid w:val="000971B0"/>
    <w:rsid w:val="0009731D"/>
    <w:rsid w:val="000A057E"/>
    <w:rsid w:val="000A3184"/>
    <w:rsid w:val="000A3394"/>
    <w:rsid w:val="000A421B"/>
    <w:rsid w:val="000A4D3A"/>
    <w:rsid w:val="000A4FD9"/>
    <w:rsid w:val="000A5758"/>
    <w:rsid w:val="000A5A49"/>
    <w:rsid w:val="000B1117"/>
    <w:rsid w:val="000B18E5"/>
    <w:rsid w:val="000B198D"/>
    <w:rsid w:val="000B43D7"/>
    <w:rsid w:val="000B472A"/>
    <w:rsid w:val="000B475C"/>
    <w:rsid w:val="000B4C13"/>
    <w:rsid w:val="000B5282"/>
    <w:rsid w:val="000B68F8"/>
    <w:rsid w:val="000B6E52"/>
    <w:rsid w:val="000B7131"/>
    <w:rsid w:val="000C1617"/>
    <w:rsid w:val="000C1783"/>
    <w:rsid w:val="000C2F77"/>
    <w:rsid w:val="000C5D35"/>
    <w:rsid w:val="000C6768"/>
    <w:rsid w:val="000C6880"/>
    <w:rsid w:val="000C689E"/>
    <w:rsid w:val="000C6BE9"/>
    <w:rsid w:val="000C6DAD"/>
    <w:rsid w:val="000D0C59"/>
    <w:rsid w:val="000D1593"/>
    <w:rsid w:val="000D16C2"/>
    <w:rsid w:val="000D1735"/>
    <w:rsid w:val="000D1C70"/>
    <w:rsid w:val="000D206D"/>
    <w:rsid w:val="000D2BBC"/>
    <w:rsid w:val="000D341D"/>
    <w:rsid w:val="000D3B0E"/>
    <w:rsid w:val="000D4DD8"/>
    <w:rsid w:val="000D5424"/>
    <w:rsid w:val="000D5626"/>
    <w:rsid w:val="000D58AB"/>
    <w:rsid w:val="000D68E7"/>
    <w:rsid w:val="000D6922"/>
    <w:rsid w:val="000D6F70"/>
    <w:rsid w:val="000E0E98"/>
    <w:rsid w:val="000E2285"/>
    <w:rsid w:val="000E2D14"/>
    <w:rsid w:val="000E2D62"/>
    <w:rsid w:val="000E64E1"/>
    <w:rsid w:val="000E73A7"/>
    <w:rsid w:val="000F048B"/>
    <w:rsid w:val="000F0E57"/>
    <w:rsid w:val="000F14CE"/>
    <w:rsid w:val="000F1651"/>
    <w:rsid w:val="000F30B3"/>
    <w:rsid w:val="000F3866"/>
    <w:rsid w:val="000F43CC"/>
    <w:rsid w:val="000F6D29"/>
    <w:rsid w:val="000F6EB4"/>
    <w:rsid w:val="000F768F"/>
    <w:rsid w:val="000F7E75"/>
    <w:rsid w:val="00100167"/>
    <w:rsid w:val="00100DE0"/>
    <w:rsid w:val="00101748"/>
    <w:rsid w:val="00101C66"/>
    <w:rsid w:val="00102458"/>
    <w:rsid w:val="00102A8B"/>
    <w:rsid w:val="0010320B"/>
    <w:rsid w:val="00103738"/>
    <w:rsid w:val="00103A94"/>
    <w:rsid w:val="00104078"/>
    <w:rsid w:val="00105014"/>
    <w:rsid w:val="001056D8"/>
    <w:rsid w:val="00105EA8"/>
    <w:rsid w:val="001075AC"/>
    <w:rsid w:val="00110CD4"/>
    <w:rsid w:val="001110CA"/>
    <w:rsid w:val="00113A13"/>
    <w:rsid w:val="0011501A"/>
    <w:rsid w:val="001157A8"/>
    <w:rsid w:val="00115E73"/>
    <w:rsid w:val="001171D4"/>
    <w:rsid w:val="001179B9"/>
    <w:rsid w:val="00117C08"/>
    <w:rsid w:val="00120649"/>
    <w:rsid w:val="0012080D"/>
    <w:rsid w:val="0012102B"/>
    <w:rsid w:val="00122552"/>
    <w:rsid w:val="001232B8"/>
    <w:rsid w:val="0012551C"/>
    <w:rsid w:val="00125B17"/>
    <w:rsid w:val="00125F6C"/>
    <w:rsid w:val="00125F72"/>
    <w:rsid w:val="00126516"/>
    <w:rsid w:val="0012651E"/>
    <w:rsid w:val="00126C41"/>
    <w:rsid w:val="00127BF9"/>
    <w:rsid w:val="00130ECD"/>
    <w:rsid w:val="00131197"/>
    <w:rsid w:val="00131407"/>
    <w:rsid w:val="0013188C"/>
    <w:rsid w:val="00131A60"/>
    <w:rsid w:val="00132387"/>
    <w:rsid w:val="00132CE6"/>
    <w:rsid w:val="00132CFC"/>
    <w:rsid w:val="00132FCF"/>
    <w:rsid w:val="00133025"/>
    <w:rsid w:val="00133772"/>
    <w:rsid w:val="00134F1E"/>
    <w:rsid w:val="00135BAA"/>
    <w:rsid w:val="00135C74"/>
    <w:rsid w:val="0013710B"/>
    <w:rsid w:val="00137A97"/>
    <w:rsid w:val="001401F1"/>
    <w:rsid w:val="001411D5"/>
    <w:rsid w:val="001414A2"/>
    <w:rsid w:val="00142AD3"/>
    <w:rsid w:val="0014380E"/>
    <w:rsid w:val="00143F07"/>
    <w:rsid w:val="00144C81"/>
    <w:rsid w:val="001477ED"/>
    <w:rsid w:val="00150A59"/>
    <w:rsid w:val="00150A91"/>
    <w:rsid w:val="00150C9C"/>
    <w:rsid w:val="00150F24"/>
    <w:rsid w:val="0015211A"/>
    <w:rsid w:val="0015289C"/>
    <w:rsid w:val="001528CA"/>
    <w:rsid w:val="0015503D"/>
    <w:rsid w:val="00155A81"/>
    <w:rsid w:val="001564EB"/>
    <w:rsid w:val="001602F6"/>
    <w:rsid w:val="00161AAE"/>
    <w:rsid w:val="001621B3"/>
    <w:rsid w:val="001650EE"/>
    <w:rsid w:val="0016577C"/>
    <w:rsid w:val="00166E1B"/>
    <w:rsid w:val="00167293"/>
    <w:rsid w:val="001672A0"/>
    <w:rsid w:val="001673A1"/>
    <w:rsid w:val="00167F50"/>
    <w:rsid w:val="00172C17"/>
    <w:rsid w:val="001738D6"/>
    <w:rsid w:val="0017479E"/>
    <w:rsid w:val="0017499A"/>
    <w:rsid w:val="00174A09"/>
    <w:rsid w:val="001753EA"/>
    <w:rsid w:val="0017650F"/>
    <w:rsid w:val="00177219"/>
    <w:rsid w:val="00177C68"/>
    <w:rsid w:val="0018025F"/>
    <w:rsid w:val="00181837"/>
    <w:rsid w:val="00182111"/>
    <w:rsid w:val="00182C11"/>
    <w:rsid w:val="001850A1"/>
    <w:rsid w:val="001852FA"/>
    <w:rsid w:val="0018588D"/>
    <w:rsid w:val="001865C2"/>
    <w:rsid w:val="00187249"/>
    <w:rsid w:val="00190170"/>
    <w:rsid w:val="00190178"/>
    <w:rsid w:val="0019178C"/>
    <w:rsid w:val="001933A0"/>
    <w:rsid w:val="00193ED6"/>
    <w:rsid w:val="001945BD"/>
    <w:rsid w:val="00194733"/>
    <w:rsid w:val="0019515A"/>
    <w:rsid w:val="00195AEF"/>
    <w:rsid w:val="001A03C2"/>
    <w:rsid w:val="001A03DF"/>
    <w:rsid w:val="001A09B2"/>
    <w:rsid w:val="001A0D21"/>
    <w:rsid w:val="001A0F96"/>
    <w:rsid w:val="001A148D"/>
    <w:rsid w:val="001A32DC"/>
    <w:rsid w:val="001A3B98"/>
    <w:rsid w:val="001A3D84"/>
    <w:rsid w:val="001A3DE3"/>
    <w:rsid w:val="001A4EF0"/>
    <w:rsid w:val="001A6008"/>
    <w:rsid w:val="001A651B"/>
    <w:rsid w:val="001A6743"/>
    <w:rsid w:val="001A6825"/>
    <w:rsid w:val="001A79D7"/>
    <w:rsid w:val="001A7D1E"/>
    <w:rsid w:val="001B0205"/>
    <w:rsid w:val="001B14B5"/>
    <w:rsid w:val="001B22F1"/>
    <w:rsid w:val="001B3D33"/>
    <w:rsid w:val="001B738A"/>
    <w:rsid w:val="001C0173"/>
    <w:rsid w:val="001C0A26"/>
    <w:rsid w:val="001C36F3"/>
    <w:rsid w:val="001C4373"/>
    <w:rsid w:val="001C5CC3"/>
    <w:rsid w:val="001C616C"/>
    <w:rsid w:val="001C63D2"/>
    <w:rsid w:val="001C75AA"/>
    <w:rsid w:val="001D00F1"/>
    <w:rsid w:val="001D049B"/>
    <w:rsid w:val="001D1DC0"/>
    <w:rsid w:val="001D1EF6"/>
    <w:rsid w:val="001D475E"/>
    <w:rsid w:val="001D5A13"/>
    <w:rsid w:val="001D5FBC"/>
    <w:rsid w:val="001D7674"/>
    <w:rsid w:val="001D7DBD"/>
    <w:rsid w:val="001D7ED9"/>
    <w:rsid w:val="001E1401"/>
    <w:rsid w:val="001E2B77"/>
    <w:rsid w:val="001E5468"/>
    <w:rsid w:val="001E59E2"/>
    <w:rsid w:val="001E6564"/>
    <w:rsid w:val="001F0C65"/>
    <w:rsid w:val="001F10FE"/>
    <w:rsid w:val="001F177D"/>
    <w:rsid w:val="001F2C40"/>
    <w:rsid w:val="001F5209"/>
    <w:rsid w:val="001F52F4"/>
    <w:rsid w:val="001F5B90"/>
    <w:rsid w:val="001F6232"/>
    <w:rsid w:val="001F72C4"/>
    <w:rsid w:val="002013A0"/>
    <w:rsid w:val="00201622"/>
    <w:rsid w:val="00202758"/>
    <w:rsid w:val="00203E78"/>
    <w:rsid w:val="002058A2"/>
    <w:rsid w:val="00206B30"/>
    <w:rsid w:val="00206B4B"/>
    <w:rsid w:val="00206C70"/>
    <w:rsid w:val="0020773E"/>
    <w:rsid w:val="00207A30"/>
    <w:rsid w:val="00210047"/>
    <w:rsid w:val="002112B3"/>
    <w:rsid w:val="00211438"/>
    <w:rsid w:val="00211D74"/>
    <w:rsid w:val="00213078"/>
    <w:rsid w:val="002146FD"/>
    <w:rsid w:val="00214872"/>
    <w:rsid w:val="00214BBE"/>
    <w:rsid w:val="00214C5A"/>
    <w:rsid w:val="00214F9F"/>
    <w:rsid w:val="00215466"/>
    <w:rsid w:val="00215C5A"/>
    <w:rsid w:val="00215ED3"/>
    <w:rsid w:val="00216EFC"/>
    <w:rsid w:val="002170ED"/>
    <w:rsid w:val="00217626"/>
    <w:rsid w:val="00220392"/>
    <w:rsid w:val="00221902"/>
    <w:rsid w:val="00223349"/>
    <w:rsid w:val="0022377A"/>
    <w:rsid w:val="00223A42"/>
    <w:rsid w:val="0022485E"/>
    <w:rsid w:val="00224DB0"/>
    <w:rsid w:val="00225519"/>
    <w:rsid w:val="00225FE8"/>
    <w:rsid w:val="002268C2"/>
    <w:rsid w:val="00227E06"/>
    <w:rsid w:val="0023005A"/>
    <w:rsid w:val="00230319"/>
    <w:rsid w:val="00233CD4"/>
    <w:rsid w:val="00235CFE"/>
    <w:rsid w:val="00235E76"/>
    <w:rsid w:val="00236F5D"/>
    <w:rsid w:val="00241C53"/>
    <w:rsid w:val="00241F78"/>
    <w:rsid w:val="00242ACD"/>
    <w:rsid w:val="00242B89"/>
    <w:rsid w:val="0024302D"/>
    <w:rsid w:val="00243278"/>
    <w:rsid w:val="00243AAB"/>
    <w:rsid w:val="0024467F"/>
    <w:rsid w:val="00246A58"/>
    <w:rsid w:val="00246C31"/>
    <w:rsid w:val="00247ACD"/>
    <w:rsid w:val="00247B2C"/>
    <w:rsid w:val="00251785"/>
    <w:rsid w:val="00251FE1"/>
    <w:rsid w:val="002538CF"/>
    <w:rsid w:val="0025403A"/>
    <w:rsid w:val="00254B0A"/>
    <w:rsid w:val="00254C64"/>
    <w:rsid w:val="00254EE3"/>
    <w:rsid w:val="0025601E"/>
    <w:rsid w:val="002566BE"/>
    <w:rsid w:val="002568DB"/>
    <w:rsid w:val="002571DE"/>
    <w:rsid w:val="002575DA"/>
    <w:rsid w:val="00260996"/>
    <w:rsid w:val="00260FC0"/>
    <w:rsid w:val="0026118D"/>
    <w:rsid w:val="0026187A"/>
    <w:rsid w:val="00261BFF"/>
    <w:rsid w:val="0026294C"/>
    <w:rsid w:val="00262A80"/>
    <w:rsid w:val="002633A3"/>
    <w:rsid w:val="00266036"/>
    <w:rsid w:val="00266F4E"/>
    <w:rsid w:val="00267326"/>
    <w:rsid w:val="002702FC"/>
    <w:rsid w:val="00274010"/>
    <w:rsid w:val="00275677"/>
    <w:rsid w:val="00275E02"/>
    <w:rsid w:val="00276318"/>
    <w:rsid w:val="00277317"/>
    <w:rsid w:val="00283CAE"/>
    <w:rsid w:val="00285384"/>
    <w:rsid w:val="00285556"/>
    <w:rsid w:val="00286C07"/>
    <w:rsid w:val="0029001A"/>
    <w:rsid w:val="00291BC6"/>
    <w:rsid w:val="00291E59"/>
    <w:rsid w:val="002921B4"/>
    <w:rsid w:val="00292C87"/>
    <w:rsid w:val="002933A7"/>
    <w:rsid w:val="00295087"/>
    <w:rsid w:val="00295A04"/>
    <w:rsid w:val="00295A74"/>
    <w:rsid w:val="00295B7E"/>
    <w:rsid w:val="0029636C"/>
    <w:rsid w:val="00296794"/>
    <w:rsid w:val="00296CD7"/>
    <w:rsid w:val="0029704C"/>
    <w:rsid w:val="00297B2D"/>
    <w:rsid w:val="002A1572"/>
    <w:rsid w:val="002A198D"/>
    <w:rsid w:val="002A19F0"/>
    <w:rsid w:val="002A2525"/>
    <w:rsid w:val="002A2DE6"/>
    <w:rsid w:val="002A39DF"/>
    <w:rsid w:val="002A3A6B"/>
    <w:rsid w:val="002A4701"/>
    <w:rsid w:val="002A4782"/>
    <w:rsid w:val="002A4E35"/>
    <w:rsid w:val="002A56C8"/>
    <w:rsid w:val="002A6741"/>
    <w:rsid w:val="002A6E6E"/>
    <w:rsid w:val="002A6F5A"/>
    <w:rsid w:val="002A6FFE"/>
    <w:rsid w:val="002A7180"/>
    <w:rsid w:val="002A7A3D"/>
    <w:rsid w:val="002B19CB"/>
    <w:rsid w:val="002B216F"/>
    <w:rsid w:val="002B2F08"/>
    <w:rsid w:val="002B38F0"/>
    <w:rsid w:val="002B3AF8"/>
    <w:rsid w:val="002B59D0"/>
    <w:rsid w:val="002B5DA7"/>
    <w:rsid w:val="002B749C"/>
    <w:rsid w:val="002C01EE"/>
    <w:rsid w:val="002C11DF"/>
    <w:rsid w:val="002C14CE"/>
    <w:rsid w:val="002C361E"/>
    <w:rsid w:val="002C3A93"/>
    <w:rsid w:val="002C3F78"/>
    <w:rsid w:val="002C4E89"/>
    <w:rsid w:val="002C64B0"/>
    <w:rsid w:val="002C7695"/>
    <w:rsid w:val="002C7822"/>
    <w:rsid w:val="002D09DB"/>
    <w:rsid w:val="002D132B"/>
    <w:rsid w:val="002D16B6"/>
    <w:rsid w:val="002D19E0"/>
    <w:rsid w:val="002D2965"/>
    <w:rsid w:val="002D2FD1"/>
    <w:rsid w:val="002D309E"/>
    <w:rsid w:val="002D4CB4"/>
    <w:rsid w:val="002D594D"/>
    <w:rsid w:val="002D5CB3"/>
    <w:rsid w:val="002D674F"/>
    <w:rsid w:val="002D6D73"/>
    <w:rsid w:val="002D75C9"/>
    <w:rsid w:val="002D77EE"/>
    <w:rsid w:val="002E0FDB"/>
    <w:rsid w:val="002E169C"/>
    <w:rsid w:val="002E2B71"/>
    <w:rsid w:val="002E2C32"/>
    <w:rsid w:val="002E350E"/>
    <w:rsid w:val="002E3967"/>
    <w:rsid w:val="002E40BA"/>
    <w:rsid w:val="002E4136"/>
    <w:rsid w:val="002E4800"/>
    <w:rsid w:val="002E6956"/>
    <w:rsid w:val="002E7B48"/>
    <w:rsid w:val="002E7F29"/>
    <w:rsid w:val="002F03FC"/>
    <w:rsid w:val="002F17A6"/>
    <w:rsid w:val="002F1ACD"/>
    <w:rsid w:val="002F1BD7"/>
    <w:rsid w:val="002F2586"/>
    <w:rsid w:val="002F3B9F"/>
    <w:rsid w:val="002F3C97"/>
    <w:rsid w:val="002F4B14"/>
    <w:rsid w:val="002F5E86"/>
    <w:rsid w:val="002F7E17"/>
    <w:rsid w:val="00300507"/>
    <w:rsid w:val="003016D4"/>
    <w:rsid w:val="00301985"/>
    <w:rsid w:val="003022DE"/>
    <w:rsid w:val="00302327"/>
    <w:rsid w:val="003027E3"/>
    <w:rsid w:val="0030336F"/>
    <w:rsid w:val="0030415A"/>
    <w:rsid w:val="00305FED"/>
    <w:rsid w:val="00307F36"/>
    <w:rsid w:val="00310152"/>
    <w:rsid w:val="00310E1C"/>
    <w:rsid w:val="0031141E"/>
    <w:rsid w:val="00312A93"/>
    <w:rsid w:val="00313993"/>
    <w:rsid w:val="003161A5"/>
    <w:rsid w:val="003165C6"/>
    <w:rsid w:val="003211C4"/>
    <w:rsid w:val="003225D0"/>
    <w:rsid w:val="00322F19"/>
    <w:rsid w:val="0032433F"/>
    <w:rsid w:val="00324404"/>
    <w:rsid w:val="00324640"/>
    <w:rsid w:val="00324B7E"/>
    <w:rsid w:val="003259DD"/>
    <w:rsid w:val="003268FF"/>
    <w:rsid w:val="00326D06"/>
    <w:rsid w:val="00330780"/>
    <w:rsid w:val="00330C37"/>
    <w:rsid w:val="00330ECF"/>
    <w:rsid w:val="00331918"/>
    <w:rsid w:val="00331A0D"/>
    <w:rsid w:val="00331AE1"/>
    <w:rsid w:val="0033415B"/>
    <w:rsid w:val="00335FA2"/>
    <w:rsid w:val="0033772F"/>
    <w:rsid w:val="00340C53"/>
    <w:rsid w:val="00341417"/>
    <w:rsid w:val="0034181D"/>
    <w:rsid w:val="003425D4"/>
    <w:rsid w:val="00343AB8"/>
    <w:rsid w:val="003441F2"/>
    <w:rsid w:val="00345661"/>
    <w:rsid w:val="003463FD"/>
    <w:rsid w:val="003475A2"/>
    <w:rsid w:val="003475A5"/>
    <w:rsid w:val="00347CE8"/>
    <w:rsid w:val="00350904"/>
    <w:rsid w:val="00351240"/>
    <w:rsid w:val="00351409"/>
    <w:rsid w:val="0035224B"/>
    <w:rsid w:val="00352D23"/>
    <w:rsid w:val="00354DC2"/>
    <w:rsid w:val="003553C0"/>
    <w:rsid w:val="00356153"/>
    <w:rsid w:val="00356B9A"/>
    <w:rsid w:val="00360052"/>
    <w:rsid w:val="00361309"/>
    <w:rsid w:val="003613F6"/>
    <w:rsid w:val="00364552"/>
    <w:rsid w:val="00366CAF"/>
    <w:rsid w:val="003675C7"/>
    <w:rsid w:val="00367F9C"/>
    <w:rsid w:val="00371CEC"/>
    <w:rsid w:val="00374F72"/>
    <w:rsid w:val="00375791"/>
    <w:rsid w:val="0038013E"/>
    <w:rsid w:val="003812F0"/>
    <w:rsid w:val="00382EF3"/>
    <w:rsid w:val="00383061"/>
    <w:rsid w:val="003831F4"/>
    <w:rsid w:val="0038474C"/>
    <w:rsid w:val="00385127"/>
    <w:rsid w:val="003852C3"/>
    <w:rsid w:val="00385CB2"/>
    <w:rsid w:val="00386916"/>
    <w:rsid w:val="00386EAD"/>
    <w:rsid w:val="00387432"/>
    <w:rsid w:val="00387868"/>
    <w:rsid w:val="003900C4"/>
    <w:rsid w:val="003901C1"/>
    <w:rsid w:val="00390C59"/>
    <w:rsid w:val="00391B56"/>
    <w:rsid w:val="00392926"/>
    <w:rsid w:val="00393496"/>
    <w:rsid w:val="00393C85"/>
    <w:rsid w:val="0039402B"/>
    <w:rsid w:val="0039419C"/>
    <w:rsid w:val="0039469E"/>
    <w:rsid w:val="00395735"/>
    <w:rsid w:val="00396452"/>
    <w:rsid w:val="00396617"/>
    <w:rsid w:val="003971B0"/>
    <w:rsid w:val="00397756"/>
    <w:rsid w:val="0039780A"/>
    <w:rsid w:val="003A0319"/>
    <w:rsid w:val="003A14E9"/>
    <w:rsid w:val="003A3482"/>
    <w:rsid w:val="003A3CB4"/>
    <w:rsid w:val="003A47E1"/>
    <w:rsid w:val="003A4E77"/>
    <w:rsid w:val="003A59FE"/>
    <w:rsid w:val="003A6867"/>
    <w:rsid w:val="003A68D2"/>
    <w:rsid w:val="003A6A48"/>
    <w:rsid w:val="003A6B26"/>
    <w:rsid w:val="003B0C74"/>
    <w:rsid w:val="003B18D1"/>
    <w:rsid w:val="003B28F5"/>
    <w:rsid w:val="003B2E03"/>
    <w:rsid w:val="003B3791"/>
    <w:rsid w:val="003B475F"/>
    <w:rsid w:val="003B5757"/>
    <w:rsid w:val="003B5804"/>
    <w:rsid w:val="003B59C3"/>
    <w:rsid w:val="003B5C87"/>
    <w:rsid w:val="003B6B1B"/>
    <w:rsid w:val="003B6E75"/>
    <w:rsid w:val="003B73F0"/>
    <w:rsid w:val="003C023C"/>
    <w:rsid w:val="003C0625"/>
    <w:rsid w:val="003C13D3"/>
    <w:rsid w:val="003C1720"/>
    <w:rsid w:val="003C1CA3"/>
    <w:rsid w:val="003C2D63"/>
    <w:rsid w:val="003C4A59"/>
    <w:rsid w:val="003C4C24"/>
    <w:rsid w:val="003C4E81"/>
    <w:rsid w:val="003C6761"/>
    <w:rsid w:val="003D0D61"/>
    <w:rsid w:val="003D168F"/>
    <w:rsid w:val="003D1DD5"/>
    <w:rsid w:val="003D259D"/>
    <w:rsid w:val="003D310A"/>
    <w:rsid w:val="003D328B"/>
    <w:rsid w:val="003D6631"/>
    <w:rsid w:val="003D6DE1"/>
    <w:rsid w:val="003E0B5D"/>
    <w:rsid w:val="003E13F2"/>
    <w:rsid w:val="003E1646"/>
    <w:rsid w:val="003E1BD2"/>
    <w:rsid w:val="003E2ECB"/>
    <w:rsid w:val="003E30AE"/>
    <w:rsid w:val="003E3C7C"/>
    <w:rsid w:val="003E478D"/>
    <w:rsid w:val="003E70BA"/>
    <w:rsid w:val="003E716F"/>
    <w:rsid w:val="003E7592"/>
    <w:rsid w:val="003F0188"/>
    <w:rsid w:val="003F0786"/>
    <w:rsid w:val="003F1560"/>
    <w:rsid w:val="003F19AE"/>
    <w:rsid w:val="003F1F51"/>
    <w:rsid w:val="003F3245"/>
    <w:rsid w:val="003F3579"/>
    <w:rsid w:val="003F3E5B"/>
    <w:rsid w:val="003F41EB"/>
    <w:rsid w:val="003F491A"/>
    <w:rsid w:val="003F4BB0"/>
    <w:rsid w:val="003F4D3E"/>
    <w:rsid w:val="003F57F1"/>
    <w:rsid w:val="003F5870"/>
    <w:rsid w:val="003F6C88"/>
    <w:rsid w:val="003F772A"/>
    <w:rsid w:val="00402559"/>
    <w:rsid w:val="004027FB"/>
    <w:rsid w:val="0040360E"/>
    <w:rsid w:val="004056DC"/>
    <w:rsid w:val="00406274"/>
    <w:rsid w:val="00407743"/>
    <w:rsid w:val="00407BAD"/>
    <w:rsid w:val="00407E6C"/>
    <w:rsid w:val="00407EE4"/>
    <w:rsid w:val="0041029F"/>
    <w:rsid w:val="00410F92"/>
    <w:rsid w:val="00412E66"/>
    <w:rsid w:val="00414B4A"/>
    <w:rsid w:val="00415453"/>
    <w:rsid w:val="00415B6B"/>
    <w:rsid w:val="0041665C"/>
    <w:rsid w:val="00417BD5"/>
    <w:rsid w:val="00420618"/>
    <w:rsid w:val="00420B15"/>
    <w:rsid w:val="00420EC5"/>
    <w:rsid w:val="00421CA7"/>
    <w:rsid w:val="00422629"/>
    <w:rsid w:val="004227F3"/>
    <w:rsid w:val="00422AC5"/>
    <w:rsid w:val="00422AE2"/>
    <w:rsid w:val="004232F8"/>
    <w:rsid w:val="00426310"/>
    <w:rsid w:val="004273EE"/>
    <w:rsid w:val="00427BB7"/>
    <w:rsid w:val="00427DA2"/>
    <w:rsid w:val="004305CA"/>
    <w:rsid w:val="004340AC"/>
    <w:rsid w:val="00434321"/>
    <w:rsid w:val="004344EE"/>
    <w:rsid w:val="0043476B"/>
    <w:rsid w:val="00435201"/>
    <w:rsid w:val="00435F2B"/>
    <w:rsid w:val="00437FC7"/>
    <w:rsid w:val="0044037C"/>
    <w:rsid w:val="00442252"/>
    <w:rsid w:val="00442C92"/>
    <w:rsid w:val="00443552"/>
    <w:rsid w:val="004435A1"/>
    <w:rsid w:val="00444320"/>
    <w:rsid w:val="00445652"/>
    <w:rsid w:val="004458F6"/>
    <w:rsid w:val="00446527"/>
    <w:rsid w:val="00450024"/>
    <w:rsid w:val="004502D9"/>
    <w:rsid w:val="004508AF"/>
    <w:rsid w:val="00450BBC"/>
    <w:rsid w:val="0045112F"/>
    <w:rsid w:val="00451144"/>
    <w:rsid w:val="004521AD"/>
    <w:rsid w:val="0045227D"/>
    <w:rsid w:val="00452DEC"/>
    <w:rsid w:val="0045303A"/>
    <w:rsid w:val="00453555"/>
    <w:rsid w:val="00453734"/>
    <w:rsid w:val="00454A61"/>
    <w:rsid w:val="00454D0E"/>
    <w:rsid w:val="00455C90"/>
    <w:rsid w:val="00457D05"/>
    <w:rsid w:val="0046277D"/>
    <w:rsid w:val="00462C0E"/>
    <w:rsid w:val="00463947"/>
    <w:rsid w:val="00465F02"/>
    <w:rsid w:val="004666D8"/>
    <w:rsid w:val="0046682A"/>
    <w:rsid w:val="0047091D"/>
    <w:rsid w:val="00471FA7"/>
    <w:rsid w:val="00472D25"/>
    <w:rsid w:val="00473AFD"/>
    <w:rsid w:val="00474B66"/>
    <w:rsid w:val="004760DF"/>
    <w:rsid w:val="0047692C"/>
    <w:rsid w:val="00476D86"/>
    <w:rsid w:val="0047785D"/>
    <w:rsid w:val="0047791D"/>
    <w:rsid w:val="004807D7"/>
    <w:rsid w:val="00480D47"/>
    <w:rsid w:val="00484527"/>
    <w:rsid w:val="00484F32"/>
    <w:rsid w:val="00485721"/>
    <w:rsid w:val="00485DBD"/>
    <w:rsid w:val="004863DC"/>
    <w:rsid w:val="0048670F"/>
    <w:rsid w:val="00486B70"/>
    <w:rsid w:val="00487084"/>
    <w:rsid w:val="004910F3"/>
    <w:rsid w:val="00491F4C"/>
    <w:rsid w:val="00493C6C"/>
    <w:rsid w:val="00494794"/>
    <w:rsid w:val="0049586A"/>
    <w:rsid w:val="00495931"/>
    <w:rsid w:val="00497B69"/>
    <w:rsid w:val="00497E57"/>
    <w:rsid w:val="004A0034"/>
    <w:rsid w:val="004A04C2"/>
    <w:rsid w:val="004A0833"/>
    <w:rsid w:val="004A56B0"/>
    <w:rsid w:val="004A5740"/>
    <w:rsid w:val="004A5D3C"/>
    <w:rsid w:val="004A6B65"/>
    <w:rsid w:val="004B0E1A"/>
    <w:rsid w:val="004B1D4B"/>
    <w:rsid w:val="004B2034"/>
    <w:rsid w:val="004B266B"/>
    <w:rsid w:val="004B411A"/>
    <w:rsid w:val="004B5185"/>
    <w:rsid w:val="004B5715"/>
    <w:rsid w:val="004B5D24"/>
    <w:rsid w:val="004B616D"/>
    <w:rsid w:val="004B687C"/>
    <w:rsid w:val="004B725E"/>
    <w:rsid w:val="004B76C0"/>
    <w:rsid w:val="004C012A"/>
    <w:rsid w:val="004C1414"/>
    <w:rsid w:val="004C3830"/>
    <w:rsid w:val="004C3C50"/>
    <w:rsid w:val="004C4240"/>
    <w:rsid w:val="004C4EE2"/>
    <w:rsid w:val="004C64A0"/>
    <w:rsid w:val="004C6754"/>
    <w:rsid w:val="004C68BE"/>
    <w:rsid w:val="004C69C9"/>
    <w:rsid w:val="004C773D"/>
    <w:rsid w:val="004D21AC"/>
    <w:rsid w:val="004D241A"/>
    <w:rsid w:val="004D257F"/>
    <w:rsid w:val="004D2D35"/>
    <w:rsid w:val="004D3A67"/>
    <w:rsid w:val="004D3AF4"/>
    <w:rsid w:val="004D41BD"/>
    <w:rsid w:val="004D4A40"/>
    <w:rsid w:val="004D5856"/>
    <w:rsid w:val="004D5B05"/>
    <w:rsid w:val="004D7AD0"/>
    <w:rsid w:val="004E04BB"/>
    <w:rsid w:val="004E11FF"/>
    <w:rsid w:val="004E1D1E"/>
    <w:rsid w:val="004E395E"/>
    <w:rsid w:val="004E4B7B"/>
    <w:rsid w:val="004E5345"/>
    <w:rsid w:val="004E5A96"/>
    <w:rsid w:val="004E63B2"/>
    <w:rsid w:val="004E7195"/>
    <w:rsid w:val="004E76AE"/>
    <w:rsid w:val="004E7EDF"/>
    <w:rsid w:val="004F011D"/>
    <w:rsid w:val="004F04F0"/>
    <w:rsid w:val="004F0670"/>
    <w:rsid w:val="004F0A78"/>
    <w:rsid w:val="004F0D8A"/>
    <w:rsid w:val="004F15FA"/>
    <w:rsid w:val="004F3F65"/>
    <w:rsid w:val="004F41CD"/>
    <w:rsid w:val="004F4FB1"/>
    <w:rsid w:val="004F799D"/>
    <w:rsid w:val="004F7B92"/>
    <w:rsid w:val="005000D8"/>
    <w:rsid w:val="005018B3"/>
    <w:rsid w:val="00501EB3"/>
    <w:rsid w:val="005024E9"/>
    <w:rsid w:val="0050272B"/>
    <w:rsid w:val="005038E1"/>
    <w:rsid w:val="00504541"/>
    <w:rsid w:val="0050599D"/>
    <w:rsid w:val="00506647"/>
    <w:rsid w:val="00507408"/>
    <w:rsid w:val="005076E7"/>
    <w:rsid w:val="00507FF6"/>
    <w:rsid w:val="00510536"/>
    <w:rsid w:val="00510CB1"/>
    <w:rsid w:val="00511095"/>
    <w:rsid w:val="00511314"/>
    <w:rsid w:val="00511498"/>
    <w:rsid w:val="00512194"/>
    <w:rsid w:val="00512CF5"/>
    <w:rsid w:val="00513DBE"/>
    <w:rsid w:val="00513E0F"/>
    <w:rsid w:val="0051440C"/>
    <w:rsid w:val="00514591"/>
    <w:rsid w:val="0051468D"/>
    <w:rsid w:val="00514717"/>
    <w:rsid w:val="00517297"/>
    <w:rsid w:val="00517690"/>
    <w:rsid w:val="00517C54"/>
    <w:rsid w:val="0052020B"/>
    <w:rsid w:val="00520818"/>
    <w:rsid w:val="00522056"/>
    <w:rsid w:val="00522B7A"/>
    <w:rsid w:val="00523040"/>
    <w:rsid w:val="005268EA"/>
    <w:rsid w:val="00526EC8"/>
    <w:rsid w:val="005274F1"/>
    <w:rsid w:val="0053298C"/>
    <w:rsid w:val="00532F2B"/>
    <w:rsid w:val="0053344C"/>
    <w:rsid w:val="00540AE8"/>
    <w:rsid w:val="00541F9A"/>
    <w:rsid w:val="00543484"/>
    <w:rsid w:val="00544756"/>
    <w:rsid w:val="00545023"/>
    <w:rsid w:val="00545605"/>
    <w:rsid w:val="0054609B"/>
    <w:rsid w:val="0054610F"/>
    <w:rsid w:val="00546931"/>
    <w:rsid w:val="005471E2"/>
    <w:rsid w:val="00550356"/>
    <w:rsid w:val="00550F86"/>
    <w:rsid w:val="005529ED"/>
    <w:rsid w:val="005532D9"/>
    <w:rsid w:val="00553C48"/>
    <w:rsid w:val="00554C82"/>
    <w:rsid w:val="00555E26"/>
    <w:rsid w:val="00556623"/>
    <w:rsid w:val="0055712E"/>
    <w:rsid w:val="0056075C"/>
    <w:rsid w:val="00560E07"/>
    <w:rsid w:val="0056160B"/>
    <w:rsid w:val="00562BCF"/>
    <w:rsid w:val="0056366A"/>
    <w:rsid w:val="00564973"/>
    <w:rsid w:val="00565D10"/>
    <w:rsid w:val="00566896"/>
    <w:rsid w:val="005670F6"/>
    <w:rsid w:val="00567E50"/>
    <w:rsid w:val="005702E3"/>
    <w:rsid w:val="00571272"/>
    <w:rsid w:val="00572C6F"/>
    <w:rsid w:val="00572D1B"/>
    <w:rsid w:val="00574120"/>
    <w:rsid w:val="005756CE"/>
    <w:rsid w:val="005767A4"/>
    <w:rsid w:val="005769C6"/>
    <w:rsid w:val="005776BE"/>
    <w:rsid w:val="00580CA0"/>
    <w:rsid w:val="0058105A"/>
    <w:rsid w:val="005810BF"/>
    <w:rsid w:val="0058190A"/>
    <w:rsid w:val="00581B4C"/>
    <w:rsid w:val="00582222"/>
    <w:rsid w:val="00583847"/>
    <w:rsid w:val="00585332"/>
    <w:rsid w:val="005869B5"/>
    <w:rsid w:val="0059066F"/>
    <w:rsid w:val="0059138B"/>
    <w:rsid w:val="005944C9"/>
    <w:rsid w:val="005945AA"/>
    <w:rsid w:val="00594935"/>
    <w:rsid w:val="00595648"/>
    <w:rsid w:val="00595DB5"/>
    <w:rsid w:val="005969BE"/>
    <w:rsid w:val="00596E84"/>
    <w:rsid w:val="005A0624"/>
    <w:rsid w:val="005A13F9"/>
    <w:rsid w:val="005A294F"/>
    <w:rsid w:val="005A42D9"/>
    <w:rsid w:val="005A47E9"/>
    <w:rsid w:val="005A4C77"/>
    <w:rsid w:val="005A5A71"/>
    <w:rsid w:val="005A6433"/>
    <w:rsid w:val="005B0722"/>
    <w:rsid w:val="005B0906"/>
    <w:rsid w:val="005B0B3E"/>
    <w:rsid w:val="005B237B"/>
    <w:rsid w:val="005B2FA5"/>
    <w:rsid w:val="005B34A7"/>
    <w:rsid w:val="005B36A1"/>
    <w:rsid w:val="005B4263"/>
    <w:rsid w:val="005B541C"/>
    <w:rsid w:val="005B56D8"/>
    <w:rsid w:val="005B5954"/>
    <w:rsid w:val="005B70AF"/>
    <w:rsid w:val="005B7621"/>
    <w:rsid w:val="005B7FCF"/>
    <w:rsid w:val="005C0377"/>
    <w:rsid w:val="005C03FD"/>
    <w:rsid w:val="005C0992"/>
    <w:rsid w:val="005C12A7"/>
    <w:rsid w:val="005C1F6D"/>
    <w:rsid w:val="005C268A"/>
    <w:rsid w:val="005C29CD"/>
    <w:rsid w:val="005C4222"/>
    <w:rsid w:val="005C5743"/>
    <w:rsid w:val="005C58BB"/>
    <w:rsid w:val="005C6E37"/>
    <w:rsid w:val="005C769C"/>
    <w:rsid w:val="005C7D51"/>
    <w:rsid w:val="005D1787"/>
    <w:rsid w:val="005D1D45"/>
    <w:rsid w:val="005D25C5"/>
    <w:rsid w:val="005D2B2E"/>
    <w:rsid w:val="005D3327"/>
    <w:rsid w:val="005D3B57"/>
    <w:rsid w:val="005D5840"/>
    <w:rsid w:val="005D6C38"/>
    <w:rsid w:val="005D7C20"/>
    <w:rsid w:val="005D7D4F"/>
    <w:rsid w:val="005E06D3"/>
    <w:rsid w:val="005E0A15"/>
    <w:rsid w:val="005E0B41"/>
    <w:rsid w:val="005E0D88"/>
    <w:rsid w:val="005E28AC"/>
    <w:rsid w:val="005E29DA"/>
    <w:rsid w:val="005E2C31"/>
    <w:rsid w:val="005E3798"/>
    <w:rsid w:val="005E3C1E"/>
    <w:rsid w:val="005E3E98"/>
    <w:rsid w:val="005E43DD"/>
    <w:rsid w:val="005E4F08"/>
    <w:rsid w:val="005E6B1F"/>
    <w:rsid w:val="005E6EBC"/>
    <w:rsid w:val="005E76EB"/>
    <w:rsid w:val="005F039C"/>
    <w:rsid w:val="005F05D9"/>
    <w:rsid w:val="005F1E0D"/>
    <w:rsid w:val="005F25EE"/>
    <w:rsid w:val="005F3190"/>
    <w:rsid w:val="005F36B5"/>
    <w:rsid w:val="005F5639"/>
    <w:rsid w:val="005F58E1"/>
    <w:rsid w:val="005F5BAA"/>
    <w:rsid w:val="005F5E8B"/>
    <w:rsid w:val="005F7191"/>
    <w:rsid w:val="005F72F7"/>
    <w:rsid w:val="005F740E"/>
    <w:rsid w:val="005F7B56"/>
    <w:rsid w:val="006001A2"/>
    <w:rsid w:val="00600898"/>
    <w:rsid w:val="00600B13"/>
    <w:rsid w:val="00601806"/>
    <w:rsid w:val="006024F0"/>
    <w:rsid w:val="00605035"/>
    <w:rsid w:val="00605E96"/>
    <w:rsid w:val="00606319"/>
    <w:rsid w:val="006063CB"/>
    <w:rsid w:val="00606707"/>
    <w:rsid w:val="00606A2E"/>
    <w:rsid w:val="00607787"/>
    <w:rsid w:val="00607CBF"/>
    <w:rsid w:val="00610E21"/>
    <w:rsid w:val="0061121A"/>
    <w:rsid w:val="00611D94"/>
    <w:rsid w:val="00612006"/>
    <w:rsid w:val="00614580"/>
    <w:rsid w:val="00614643"/>
    <w:rsid w:val="00615030"/>
    <w:rsid w:val="00615267"/>
    <w:rsid w:val="00615CFF"/>
    <w:rsid w:val="006216BD"/>
    <w:rsid w:val="006220F4"/>
    <w:rsid w:val="00622380"/>
    <w:rsid w:val="006225EF"/>
    <w:rsid w:val="00623D2B"/>
    <w:rsid w:val="0062425E"/>
    <w:rsid w:val="006254B0"/>
    <w:rsid w:val="0062585B"/>
    <w:rsid w:val="006261D7"/>
    <w:rsid w:val="00626737"/>
    <w:rsid w:val="00627BCB"/>
    <w:rsid w:val="006303F8"/>
    <w:rsid w:val="00630691"/>
    <w:rsid w:val="00630A13"/>
    <w:rsid w:val="00631CA8"/>
    <w:rsid w:val="00632CDC"/>
    <w:rsid w:val="0063310A"/>
    <w:rsid w:val="006334A1"/>
    <w:rsid w:val="00633960"/>
    <w:rsid w:val="00633E75"/>
    <w:rsid w:val="006344E6"/>
    <w:rsid w:val="00634633"/>
    <w:rsid w:val="00635274"/>
    <w:rsid w:val="00635A96"/>
    <w:rsid w:val="0063683A"/>
    <w:rsid w:val="00636FCD"/>
    <w:rsid w:val="00636FE4"/>
    <w:rsid w:val="00637C74"/>
    <w:rsid w:val="00637D09"/>
    <w:rsid w:val="00643412"/>
    <w:rsid w:val="00644390"/>
    <w:rsid w:val="006446EB"/>
    <w:rsid w:val="006457C9"/>
    <w:rsid w:val="006463B5"/>
    <w:rsid w:val="00646C09"/>
    <w:rsid w:val="00650339"/>
    <w:rsid w:val="006509A3"/>
    <w:rsid w:val="00650D8F"/>
    <w:rsid w:val="0065246C"/>
    <w:rsid w:val="006527F9"/>
    <w:rsid w:val="00655B1C"/>
    <w:rsid w:val="006569A5"/>
    <w:rsid w:val="00656FA9"/>
    <w:rsid w:val="00656FF8"/>
    <w:rsid w:val="00657A2C"/>
    <w:rsid w:val="0066011E"/>
    <w:rsid w:val="0066235D"/>
    <w:rsid w:val="0066246A"/>
    <w:rsid w:val="00663E33"/>
    <w:rsid w:val="00663F9F"/>
    <w:rsid w:val="0066549E"/>
    <w:rsid w:val="00671B40"/>
    <w:rsid w:val="00671DD2"/>
    <w:rsid w:val="00672EEB"/>
    <w:rsid w:val="00673422"/>
    <w:rsid w:val="006736DC"/>
    <w:rsid w:val="00673988"/>
    <w:rsid w:val="00674326"/>
    <w:rsid w:val="0067490E"/>
    <w:rsid w:val="00674EF9"/>
    <w:rsid w:val="00675D7F"/>
    <w:rsid w:val="00675E34"/>
    <w:rsid w:val="00677B79"/>
    <w:rsid w:val="00677ED8"/>
    <w:rsid w:val="00681108"/>
    <w:rsid w:val="0068167A"/>
    <w:rsid w:val="00682B24"/>
    <w:rsid w:val="00682BDD"/>
    <w:rsid w:val="006830C1"/>
    <w:rsid w:val="0068381B"/>
    <w:rsid w:val="00683CDB"/>
    <w:rsid w:val="0068415B"/>
    <w:rsid w:val="0068436F"/>
    <w:rsid w:val="00684B57"/>
    <w:rsid w:val="00684DD4"/>
    <w:rsid w:val="00685FE4"/>
    <w:rsid w:val="00686B83"/>
    <w:rsid w:val="00687340"/>
    <w:rsid w:val="0068783C"/>
    <w:rsid w:val="00687E5C"/>
    <w:rsid w:val="006900E8"/>
    <w:rsid w:val="0069078B"/>
    <w:rsid w:val="00690D4B"/>
    <w:rsid w:val="00690FAF"/>
    <w:rsid w:val="00691FF1"/>
    <w:rsid w:val="0069297B"/>
    <w:rsid w:val="00694B58"/>
    <w:rsid w:val="00695084"/>
    <w:rsid w:val="0069512F"/>
    <w:rsid w:val="00695AF4"/>
    <w:rsid w:val="00696FB8"/>
    <w:rsid w:val="006A24EE"/>
    <w:rsid w:val="006A265E"/>
    <w:rsid w:val="006A2924"/>
    <w:rsid w:val="006A490E"/>
    <w:rsid w:val="006A5BAC"/>
    <w:rsid w:val="006A6BDE"/>
    <w:rsid w:val="006A7EF4"/>
    <w:rsid w:val="006A7F90"/>
    <w:rsid w:val="006B3F77"/>
    <w:rsid w:val="006B472A"/>
    <w:rsid w:val="006B4779"/>
    <w:rsid w:val="006B485F"/>
    <w:rsid w:val="006B562A"/>
    <w:rsid w:val="006B6686"/>
    <w:rsid w:val="006B7A5A"/>
    <w:rsid w:val="006B7CFD"/>
    <w:rsid w:val="006C046F"/>
    <w:rsid w:val="006C062C"/>
    <w:rsid w:val="006C13EF"/>
    <w:rsid w:val="006C15AF"/>
    <w:rsid w:val="006C1EE4"/>
    <w:rsid w:val="006C2372"/>
    <w:rsid w:val="006C2FCA"/>
    <w:rsid w:val="006C3A73"/>
    <w:rsid w:val="006C3E21"/>
    <w:rsid w:val="006C402C"/>
    <w:rsid w:val="006C4E0B"/>
    <w:rsid w:val="006C527A"/>
    <w:rsid w:val="006C74D6"/>
    <w:rsid w:val="006C7694"/>
    <w:rsid w:val="006D02C9"/>
    <w:rsid w:val="006D1F4B"/>
    <w:rsid w:val="006D2A8D"/>
    <w:rsid w:val="006D4CDF"/>
    <w:rsid w:val="006D5D82"/>
    <w:rsid w:val="006D5F02"/>
    <w:rsid w:val="006D6807"/>
    <w:rsid w:val="006D6F0F"/>
    <w:rsid w:val="006D7337"/>
    <w:rsid w:val="006E0D99"/>
    <w:rsid w:val="006E13AD"/>
    <w:rsid w:val="006E18BC"/>
    <w:rsid w:val="006E283D"/>
    <w:rsid w:val="006E4231"/>
    <w:rsid w:val="006E54C4"/>
    <w:rsid w:val="006E729A"/>
    <w:rsid w:val="006E77BF"/>
    <w:rsid w:val="006E7AC8"/>
    <w:rsid w:val="006F0F6E"/>
    <w:rsid w:val="006F1097"/>
    <w:rsid w:val="006F4099"/>
    <w:rsid w:val="006F5660"/>
    <w:rsid w:val="006F61FC"/>
    <w:rsid w:val="006F636E"/>
    <w:rsid w:val="006F7B34"/>
    <w:rsid w:val="007001FB"/>
    <w:rsid w:val="007005C3"/>
    <w:rsid w:val="00700A58"/>
    <w:rsid w:val="00702C24"/>
    <w:rsid w:val="00702E9D"/>
    <w:rsid w:val="0070448A"/>
    <w:rsid w:val="007044BC"/>
    <w:rsid w:val="0070476F"/>
    <w:rsid w:val="0070503E"/>
    <w:rsid w:val="0070662B"/>
    <w:rsid w:val="00707400"/>
    <w:rsid w:val="00710857"/>
    <w:rsid w:val="00710AA7"/>
    <w:rsid w:val="00710F6B"/>
    <w:rsid w:val="00711ED6"/>
    <w:rsid w:val="007131BC"/>
    <w:rsid w:val="00713FA5"/>
    <w:rsid w:val="007155A4"/>
    <w:rsid w:val="0071739E"/>
    <w:rsid w:val="007176E4"/>
    <w:rsid w:val="00717738"/>
    <w:rsid w:val="007209F9"/>
    <w:rsid w:val="007238B2"/>
    <w:rsid w:val="00723A94"/>
    <w:rsid w:val="007242CD"/>
    <w:rsid w:val="00725CD2"/>
    <w:rsid w:val="00726EF3"/>
    <w:rsid w:val="00727C4C"/>
    <w:rsid w:val="00727E38"/>
    <w:rsid w:val="00730757"/>
    <w:rsid w:val="0073091A"/>
    <w:rsid w:val="0073112B"/>
    <w:rsid w:val="007317DF"/>
    <w:rsid w:val="00732210"/>
    <w:rsid w:val="007336C8"/>
    <w:rsid w:val="007354C9"/>
    <w:rsid w:val="00735849"/>
    <w:rsid w:val="007358A4"/>
    <w:rsid w:val="0073744A"/>
    <w:rsid w:val="00737753"/>
    <w:rsid w:val="0074100E"/>
    <w:rsid w:val="00741A5C"/>
    <w:rsid w:val="00741D29"/>
    <w:rsid w:val="00742A8B"/>
    <w:rsid w:val="00744611"/>
    <w:rsid w:val="0074524F"/>
    <w:rsid w:val="007458D1"/>
    <w:rsid w:val="00745AAA"/>
    <w:rsid w:val="00745AE7"/>
    <w:rsid w:val="0074647B"/>
    <w:rsid w:val="00747E2F"/>
    <w:rsid w:val="00750A2F"/>
    <w:rsid w:val="0075101B"/>
    <w:rsid w:val="00751EAE"/>
    <w:rsid w:val="007538BC"/>
    <w:rsid w:val="00753EE4"/>
    <w:rsid w:val="00760D4B"/>
    <w:rsid w:val="00761488"/>
    <w:rsid w:val="00761B42"/>
    <w:rsid w:val="0076220D"/>
    <w:rsid w:val="00762D16"/>
    <w:rsid w:val="00762EC3"/>
    <w:rsid w:val="00763075"/>
    <w:rsid w:val="00764001"/>
    <w:rsid w:val="00764718"/>
    <w:rsid w:val="00765F08"/>
    <w:rsid w:val="00766A9E"/>
    <w:rsid w:val="00767176"/>
    <w:rsid w:val="0076724F"/>
    <w:rsid w:val="007679FF"/>
    <w:rsid w:val="007714B5"/>
    <w:rsid w:val="00772019"/>
    <w:rsid w:val="00772036"/>
    <w:rsid w:val="00772577"/>
    <w:rsid w:val="00773657"/>
    <w:rsid w:val="00773827"/>
    <w:rsid w:val="00773A63"/>
    <w:rsid w:val="00773D3B"/>
    <w:rsid w:val="00773ED3"/>
    <w:rsid w:val="00774EC0"/>
    <w:rsid w:val="007750B7"/>
    <w:rsid w:val="0077516A"/>
    <w:rsid w:val="0077532C"/>
    <w:rsid w:val="007755D2"/>
    <w:rsid w:val="00775B10"/>
    <w:rsid w:val="007760EF"/>
    <w:rsid w:val="0077626F"/>
    <w:rsid w:val="00776F64"/>
    <w:rsid w:val="00777291"/>
    <w:rsid w:val="00777D3C"/>
    <w:rsid w:val="00780820"/>
    <w:rsid w:val="00780B49"/>
    <w:rsid w:val="0078112D"/>
    <w:rsid w:val="00782FB0"/>
    <w:rsid w:val="00783791"/>
    <w:rsid w:val="00783EFC"/>
    <w:rsid w:val="00784F85"/>
    <w:rsid w:val="007873B9"/>
    <w:rsid w:val="00791DD0"/>
    <w:rsid w:val="00792944"/>
    <w:rsid w:val="00793E99"/>
    <w:rsid w:val="007952CA"/>
    <w:rsid w:val="007957D8"/>
    <w:rsid w:val="00795CB0"/>
    <w:rsid w:val="00796367"/>
    <w:rsid w:val="00797365"/>
    <w:rsid w:val="00797DD9"/>
    <w:rsid w:val="00797FDD"/>
    <w:rsid w:val="007A07E4"/>
    <w:rsid w:val="007A0A8E"/>
    <w:rsid w:val="007A140E"/>
    <w:rsid w:val="007A1724"/>
    <w:rsid w:val="007A232B"/>
    <w:rsid w:val="007A2A4D"/>
    <w:rsid w:val="007A2BD7"/>
    <w:rsid w:val="007A326F"/>
    <w:rsid w:val="007A4C6D"/>
    <w:rsid w:val="007B037A"/>
    <w:rsid w:val="007B0770"/>
    <w:rsid w:val="007B0BB3"/>
    <w:rsid w:val="007B1742"/>
    <w:rsid w:val="007B18FC"/>
    <w:rsid w:val="007B28B7"/>
    <w:rsid w:val="007B451A"/>
    <w:rsid w:val="007B4846"/>
    <w:rsid w:val="007B51D2"/>
    <w:rsid w:val="007B702D"/>
    <w:rsid w:val="007B7106"/>
    <w:rsid w:val="007B7617"/>
    <w:rsid w:val="007C05BB"/>
    <w:rsid w:val="007C0617"/>
    <w:rsid w:val="007C0A04"/>
    <w:rsid w:val="007C113D"/>
    <w:rsid w:val="007C1793"/>
    <w:rsid w:val="007C19F1"/>
    <w:rsid w:val="007C1A0C"/>
    <w:rsid w:val="007C229A"/>
    <w:rsid w:val="007C2708"/>
    <w:rsid w:val="007C297D"/>
    <w:rsid w:val="007C3F35"/>
    <w:rsid w:val="007C4493"/>
    <w:rsid w:val="007C4A3D"/>
    <w:rsid w:val="007C4A94"/>
    <w:rsid w:val="007C6996"/>
    <w:rsid w:val="007C704F"/>
    <w:rsid w:val="007D0141"/>
    <w:rsid w:val="007D0884"/>
    <w:rsid w:val="007D0ACB"/>
    <w:rsid w:val="007D428B"/>
    <w:rsid w:val="007D4EB5"/>
    <w:rsid w:val="007D5CCC"/>
    <w:rsid w:val="007D668F"/>
    <w:rsid w:val="007D6E6C"/>
    <w:rsid w:val="007D7CEA"/>
    <w:rsid w:val="007D7FBA"/>
    <w:rsid w:val="007E0227"/>
    <w:rsid w:val="007E089D"/>
    <w:rsid w:val="007E0A31"/>
    <w:rsid w:val="007E0C84"/>
    <w:rsid w:val="007E17DF"/>
    <w:rsid w:val="007E1C70"/>
    <w:rsid w:val="007E225C"/>
    <w:rsid w:val="007E22A5"/>
    <w:rsid w:val="007E31E3"/>
    <w:rsid w:val="007E329F"/>
    <w:rsid w:val="007E40FD"/>
    <w:rsid w:val="007E4C16"/>
    <w:rsid w:val="007E5134"/>
    <w:rsid w:val="007E55C9"/>
    <w:rsid w:val="007E55CF"/>
    <w:rsid w:val="007E5782"/>
    <w:rsid w:val="007E57AB"/>
    <w:rsid w:val="007E5C56"/>
    <w:rsid w:val="007E5D64"/>
    <w:rsid w:val="007E6801"/>
    <w:rsid w:val="007E6D77"/>
    <w:rsid w:val="007E7325"/>
    <w:rsid w:val="007E775B"/>
    <w:rsid w:val="007E7D55"/>
    <w:rsid w:val="007E7FB8"/>
    <w:rsid w:val="007F02EF"/>
    <w:rsid w:val="007F0955"/>
    <w:rsid w:val="007F1BAD"/>
    <w:rsid w:val="007F2200"/>
    <w:rsid w:val="007F22BD"/>
    <w:rsid w:val="007F4BD9"/>
    <w:rsid w:val="007F4E71"/>
    <w:rsid w:val="007F4F10"/>
    <w:rsid w:val="007F4F53"/>
    <w:rsid w:val="007F76E4"/>
    <w:rsid w:val="007F7DB6"/>
    <w:rsid w:val="00801469"/>
    <w:rsid w:val="00801961"/>
    <w:rsid w:val="00801F6C"/>
    <w:rsid w:val="008020EC"/>
    <w:rsid w:val="00802E5C"/>
    <w:rsid w:val="00802F64"/>
    <w:rsid w:val="00804AAD"/>
    <w:rsid w:val="00804CA6"/>
    <w:rsid w:val="00804D76"/>
    <w:rsid w:val="00805070"/>
    <w:rsid w:val="00807B54"/>
    <w:rsid w:val="00810A3C"/>
    <w:rsid w:val="00810A4A"/>
    <w:rsid w:val="008139E5"/>
    <w:rsid w:val="00813FB5"/>
    <w:rsid w:val="008206E5"/>
    <w:rsid w:val="00821B2B"/>
    <w:rsid w:val="00822969"/>
    <w:rsid w:val="0082325C"/>
    <w:rsid w:val="00824B2B"/>
    <w:rsid w:val="00824BC5"/>
    <w:rsid w:val="0082673D"/>
    <w:rsid w:val="00827846"/>
    <w:rsid w:val="00827EBE"/>
    <w:rsid w:val="00830493"/>
    <w:rsid w:val="008341FA"/>
    <w:rsid w:val="0083437C"/>
    <w:rsid w:val="00834C5E"/>
    <w:rsid w:val="00835613"/>
    <w:rsid w:val="00835A63"/>
    <w:rsid w:val="008362FF"/>
    <w:rsid w:val="0083756D"/>
    <w:rsid w:val="00840250"/>
    <w:rsid w:val="008432C5"/>
    <w:rsid w:val="00844519"/>
    <w:rsid w:val="00846D34"/>
    <w:rsid w:val="00850615"/>
    <w:rsid w:val="00851D38"/>
    <w:rsid w:val="008520FC"/>
    <w:rsid w:val="008525CE"/>
    <w:rsid w:val="00855089"/>
    <w:rsid w:val="008555B6"/>
    <w:rsid w:val="0085607E"/>
    <w:rsid w:val="00857030"/>
    <w:rsid w:val="008603FC"/>
    <w:rsid w:val="00860489"/>
    <w:rsid w:val="00860684"/>
    <w:rsid w:val="00861570"/>
    <w:rsid w:val="00861900"/>
    <w:rsid w:val="00861BDB"/>
    <w:rsid w:val="008621A4"/>
    <w:rsid w:val="008628DF"/>
    <w:rsid w:val="00863401"/>
    <w:rsid w:val="00863810"/>
    <w:rsid w:val="00863FC4"/>
    <w:rsid w:val="0086423A"/>
    <w:rsid w:val="00864A72"/>
    <w:rsid w:val="008663DC"/>
    <w:rsid w:val="0086648B"/>
    <w:rsid w:val="00867443"/>
    <w:rsid w:val="00867FBB"/>
    <w:rsid w:val="008705A0"/>
    <w:rsid w:val="00871269"/>
    <w:rsid w:val="00873F93"/>
    <w:rsid w:val="00874598"/>
    <w:rsid w:val="00874F62"/>
    <w:rsid w:val="0087522F"/>
    <w:rsid w:val="00876200"/>
    <w:rsid w:val="00876C15"/>
    <w:rsid w:val="0087710F"/>
    <w:rsid w:val="0088018E"/>
    <w:rsid w:val="008803B3"/>
    <w:rsid w:val="00880E7B"/>
    <w:rsid w:val="008832D4"/>
    <w:rsid w:val="0088356B"/>
    <w:rsid w:val="00883829"/>
    <w:rsid w:val="00883B6A"/>
    <w:rsid w:val="00883EA7"/>
    <w:rsid w:val="00884781"/>
    <w:rsid w:val="0088491C"/>
    <w:rsid w:val="008869E8"/>
    <w:rsid w:val="008870FD"/>
    <w:rsid w:val="008901D0"/>
    <w:rsid w:val="008924AD"/>
    <w:rsid w:val="00892FFD"/>
    <w:rsid w:val="00893403"/>
    <w:rsid w:val="00893D8A"/>
    <w:rsid w:val="008945C3"/>
    <w:rsid w:val="0089587B"/>
    <w:rsid w:val="00895AB7"/>
    <w:rsid w:val="00895B7A"/>
    <w:rsid w:val="00896AAC"/>
    <w:rsid w:val="00897590"/>
    <w:rsid w:val="008A1638"/>
    <w:rsid w:val="008A1873"/>
    <w:rsid w:val="008A3B2A"/>
    <w:rsid w:val="008A3BF6"/>
    <w:rsid w:val="008A55A6"/>
    <w:rsid w:val="008A598F"/>
    <w:rsid w:val="008A715B"/>
    <w:rsid w:val="008B0002"/>
    <w:rsid w:val="008B2CDD"/>
    <w:rsid w:val="008B3354"/>
    <w:rsid w:val="008B4EA9"/>
    <w:rsid w:val="008B53AF"/>
    <w:rsid w:val="008B589D"/>
    <w:rsid w:val="008B5E0B"/>
    <w:rsid w:val="008B6825"/>
    <w:rsid w:val="008B6F05"/>
    <w:rsid w:val="008B725C"/>
    <w:rsid w:val="008C01DF"/>
    <w:rsid w:val="008C1130"/>
    <w:rsid w:val="008C16D3"/>
    <w:rsid w:val="008C1DBF"/>
    <w:rsid w:val="008C252B"/>
    <w:rsid w:val="008C626E"/>
    <w:rsid w:val="008C72A8"/>
    <w:rsid w:val="008C7AAD"/>
    <w:rsid w:val="008D1081"/>
    <w:rsid w:val="008D172D"/>
    <w:rsid w:val="008D1ADE"/>
    <w:rsid w:val="008D4B5F"/>
    <w:rsid w:val="008D6D29"/>
    <w:rsid w:val="008D6E69"/>
    <w:rsid w:val="008D733F"/>
    <w:rsid w:val="008D7E47"/>
    <w:rsid w:val="008E25BA"/>
    <w:rsid w:val="008E356D"/>
    <w:rsid w:val="008E397B"/>
    <w:rsid w:val="008E3DCC"/>
    <w:rsid w:val="008E4CF6"/>
    <w:rsid w:val="008E4D16"/>
    <w:rsid w:val="008E627C"/>
    <w:rsid w:val="008E6791"/>
    <w:rsid w:val="008E6E4A"/>
    <w:rsid w:val="008E6FE1"/>
    <w:rsid w:val="008E7B85"/>
    <w:rsid w:val="008F0E5E"/>
    <w:rsid w:val="008F1EDB"/>
    <w:rsid w:val="008F2518"/>
    <w:rsid w:val="008F3915"/>
    <w:rsid w:val="008F3DB2"/>
    <w:rsid w:val="008F4257"/>
    <w:rsid w:val="008F5239"/>
    <w:rsid w:val="008F5351"/>
    <w:rsid w:val="008F571D"/>
    <w:rsid w:val="008F5B16"/>
    <w:rsid w:val="008F697C"/>
    <w:rsid w:val="008F6D38"/>
    <w:rsid w:val="008F7101"/>
    <w:rsid w:val="008F7BE5"/>
    <w:rsid w:val="009007EA"/>
    <w:rsid w:val="00900C46"/>
    <w:rsid w:val="00901A55"/>
    <w:rsid w:val="00901E91"/>
    <w:rsid w:val="00902AA8"/>
    <w:rsid w:val="00903A9C"/>
    <w:rsid w:val="00903AAE"/>
    <w:rsid w:val="00903BE3"/>
    <w:rsid w:val="00903EC3"/>
    <w:rsid w:val="00904B18"/>
    <w:rsid w:val="009056F3"/>
    <w:rsid w:val="00906BFF"/>
    <w:rsid w:val="00906CAB"/>
    <w:rsid w:val="00907804"/>
    <w:rsid w:val="009124B2"/>
    <w:rsid w:val="009126A9"/>
    <w:rsid w:val="00913BD3"/>
    <w:rsid w:val="00914080"/>
    <w:rsid w:val="00915287"/>
    <w:rsid w:val="00916BE2"/>
    <w:rsid w:val="0091720A"/>
    <w:rsid w:val="009173E5"/>
    <w:rsid w:val="00917614"/>
    <w:rsid w:val="00917F77"/>
    <w:rsid w:val="009209BB"/>
    <w:rsid w:val="0092382A"/>
    <w:rsid w:val="00923AB3"/>
    <w:rsid w:val="0092509D"/>
    <w:rsid w:val="00925443"/>
    <w:rsid w:val="00925750"/>
    <w:rsid w:val="00925840"/>
    <w:rsid w:val="00927642"/>
    <w:rsid w:val="00927F9E"/>
    <w:rsid w:val="009304FF"/>
    <w:rsid w:val="009317D8"/>
    <w:rsid w:val="00932168"/>
    <w:rsid w:val="00933AA0"/>
    <w:rsid w:val="00933DCF"/>
    <w:rsid w:val="0093487F"/>
    <w:rsid w:val="0093494A"/>
    <w:rsid w:val="009349C2"/>
    <w:rsid w:val="00934B0D"/>
    <w:rsid w:val="00934BC9"/>
    <w:rsid w:val="009359CC"/>
    <w:rsid w:val="00935D53"/>
    <w:rsid w:val="0093625A"/>
    <w:rsid w:val="00936A23"/>
    <w:rsid w:val="00937066"/>
    <w:rsid w:val="00940116"/>
    <w:rsid w:val="0094018A"/>
    <w:rsid w:val="00940DC1"/>
    <w:rsid w:val="009414A0"/>
    <w:rsid w:val="00942A1C"/>
    <w:rsid w:val="00944237"/>
    <w:rsid w:val="009442AB"/>
    <w:rsid w:val="00945174"/>
    <w:rsid w:val="00945CAD"/>
    <w:rsid w:val="0094637D"/>
    <w:rsid w:val="00946E59"/>
    <w:rsid w:val="00950009"/>
    <w:rsid w:val="0095079F"/>
    <w:rsid w:val="00952653"/>
    <w:rsid w:val="00953E48"/>
    <w:rsid w:val="00954040"/>
    <w:rsid w:val="009542C0"/>
    <w:rsid w:val="00954F92"/>
    <w:rsid w:val="009573D6"/>
    <w:rsid w:val="009608A4"/>
    <w:rsid w:val="009629AB"/>
    <w:rsid w:val="00962CF2"/>
    <w:rsid w:val="0096310B"/>
    <w:rsid w:val="00963403"/>
    <w:rsid w:val="009635CF"/>
    <w:rsid w:val="00964F95"/>
    <w:rsid w:val="009651B3"/>
    <w:rsid w:val="00965232"/>
    <w:rsid w:val="009654C8"/>
    <w:rsid w:val="0097068B"/>
    <w:rsid w:val="00970731"/>
    <w:rsid w:val="009716AD"/>
    <w:rsid w:val="00972A2D"/>
    <w:rsid w:val="00972C9A"/>
    <w:rsid w:val="00973496"/>
    <w:rsid w:val="00973DDC"/>
    <w:rsid w:val="00975474"/>
    <w:rsid w:val="0097599C"/>
    <w:rsid w:val="00975E6F"/>
    <w:rsid w:val="00976806"/>
    <w:rsid w:val="00977447"/>
    <w:rsid w:val="009802AF"/>
    <w:rsid w:val="00980426"/>
    <w:rsid w:val="0098056F"/>
    <w:rsid w:val="0098064F"/>
    <w:rsid w:val="00980697"/>
    <w:rsid w:val="00980A9F"/>
    <w:rsid w:val="0098181E"/>
    <w:rsid w:val="0098527B"/>
    <w:rsid w:val="00985C6F"/>
    <w:rsid w:val="00986FAA"/>
    <w:rsid w:val="00987DD7"/>
    <w:rsid w:val="00990C34"/>
    <w:rsid w:val="009917A1"/>
    <w:rsid w:val="00991D82"/>
    <w:rsid w:val="00992E24"/>
    <w:rsid w:val="00994488"/>
    <w:rsid w:val="00994886"/>
    <w:rsid w:val="00994F90"/>
    <w:rsid w:val="0099550C"/>
    <w:rsid w:val="00995C5B"/>
    <w:rsid w:val="00997322"/>
    <w:rsid w:val="009A3B2B"/>
    <w:rsid w:val="009A4176"/>
    <w:rsid w:val="009A5065"/>
    <w:rsid w:val="009A5792"/>
    <w:rsid w:val="009A57E0"/>
    <w:rsid w:val="009A6F9C"/>
    <w:rsid w:val="009A79BE"/>
    <w:rsid w:val="009B03DF"/>
    <w:rsid w:val="009B054C"/>
    <w:rsid w:val="009B1532"/>
    <w:rsid w:val="009B1667"/>
    <w:rsid w:val="009B2F2A"/>
    <w:rsid w:val="009B31A8"/>
    <w:rsid w:val="009B3A02"/>
    <w:rsid w:val="009B46D6"/>
    <w:rsid w:val="009B4CEA"/>
    <w:rsid w:val="009C1665"/>
    <w:rsid w:val="009C2491"/>
    <w:rsid w:val="009C3762"/>
    <w:rsid w:val="009C39CE"/>
    <w:rsid w:val="009C3F7A"/>
    <w:rsid w:val="009C4BFF"/>
    <w:rsid w:val="009C4C10"/>
    <w:rsid w:val="009C542F"/>
    <w:rsid w:val="009C58FA"/>
    <w:rsid w:val="009C6741"/>
    <w:rsid w:val="009C68F9"/>
    <w:rsid w:val="009D031A"/>
    <w:rsid w:val="009D14E7"/>
    <w:rsid w:val="009D1802"/>
    <w:rsid w:val="009D37D5"/>
    <w:rsid w:val="009D445B"/>
    <w:rsid w:val="009D4C5A"/>
    <w:rsid w:val="009D569C"/>
    <w:rsid w:val="009D5C6B"/>
    <w:rsid w:val="009D779A"/>
    <w:rsid w:val="009E0174"/>
    <w:rsid w:val="009E08A4"/>
    <w:rsid w:val="009E1317"/>
    <w:rsid w:val="009E1FD1"/>
    <w:rsid w:val="009E2489"/>
    <w:rsid w:val="009E29EF"/>
    <w:rsid w:val="009E3187"/>
    <w:rsid w:val="009E3A83"/>
    <w:rsid w:val="009E3B51"/>
    <w:rsid w:val="009E4577"/>
    <w:rsid w:val="009E4BA2"/>
    <w:rsid w:val="009E5534"/>
    <w:rsid w:val="009E6C7F"/>
    <w:rsid w:val="009F0984"/>
    <w:rsid w:val="009F0DC4"/>
    <w:rsid w:val="009F0FD4"/>
    <w:rsid w:val="009F2293"/>
    <w:rsid w:val="009F2594"/>
    <w:rsid w:val="009F2A86"/>
    <w:rsid w:val="009F31BF"/>
    <w:rsid w:val="009F3426"/>
    <w:rsid w:val="009F4A51"/>
    <w:rsid w:val="009F4DCB"/>
    <w:rsid w:val="009F58CF"/>
    <w:rsid w:val="009F5F85"/>
    <w:rsid w:val="009F65D1"/>
    <w:rsid w:val="009F7432"/>
    <w:rsid w:val="009F7952"/>
    <w:rsid w:val="00A006B2"/>
    <w:rsid w:val="00A04811"/>
    <w:rsid w:val="00A05181"/>
    <w:rsid w:val="00A05268"/>
    <w:rsid w:val="00A052FD"/>
    <w:rsid w:val="00A061CE"/>
    <w:rsid w:val="00A06301"/>
    <w:rsid w:val="00A07DD5"/>
    <w:rsid w:val="00A10E54"/>
    <w:rsid w:val="00A10E6B"/>
    <w:rsid w:val="00A10F06"/>
    <w:rsid w:val="00A13290"/>
    <w:rsid w:val="00A14BB3"/>
    <w:rsid w:val="00A152B3"/>
    <w:rsid w:val="00A155B7"/>
    <w:rsid w:val="00A159DD"/>
    <w:rsid w:val="00A1627B"/>
    <w:rsid w:val="00A1662F"/>
    <w:rsid w:val="00A17714"/>
    <w:rsid w:val="00A20B0C"/>
    <w:rsid w:val="00A22D47"/>
    <w:rsid w:val="00A2307A"/>
    <w:rsid w:val="00A23686"/>
    <w:rsid w:val="00A23B6F"/>
    <w:rsid w:val="00A23BE5"/>
    <w:rsid w:val="00A2453A"/>
    <w:rsid w:val="00A24BA4"/>
    <w:rsid w:val="00A25D3C"/>
    <w:rsid w:val="00A2662D"/>
    <w:rsid w:val="00A27A40"/>
    <w:rsid w:val="00A308DF"/>
    <w:rsid w:val="00A30CC1"/>
    <w:rsid w:val="00A31217"/>
    <w:rsid w:val="00A32880"/>
    <w:rsid w:val="00A32883"/>
    <w:rsid w:val="00A33147"/>
    <w:rsid w:val="00A33272"/>
    <w:rsid w:val="00A332FA"/>
    <w:rsid w:val="00A351AF"/>
    <w:rsid w:val="00A353A0"/>
    <w:rsid w:val="00A35B91"/>
    <w:rsid w:val="00A3617A"/>
    <w:rsid w:val="00A36ECF"/>
    <w:rsid w:val="00A370CB"/>
    <w:rsid w:val="00A401BB"/>
    <w:rsid w:val="00A40BCA"/>
    <w:rsid w:val="00A420E9"/>
    <w:rsid w:val="00A4281C"/>
    <w:rsid w:val="00A42E19"/>
    <w:rsid w:val="00A42F15"/>
    <w:rsid w:val="00A434E3"/>
    <w:rsid w:val="00A43B7C"/>
    <w:rsid w:val="00A444DE"/>
    <w:rsid w:val="00A448F9"/>
    <w:rsid w:val="00A44B8A"/>
    <w:rsid w:val="00A460D2"/>
    <w:rsid w:val="00A511C3"/>
    <w:rsid w:val="00A5157A"/>
    <w:rsid w:val="00A533D8"/>
    <w:rsid w:val="00A53984"/>
    <w:rsid w:val="00A54432"/>
    <w:rsid w:val="00A54783"/>
    <w:rsid w:val="00A55B76"/>
    <w:rsid w:val="00A56B6D"/>
    <w:rsid w:val="00A56CCF"/>
    <w:rsid w:val="00A6009F"/>
    <w:rsid w:val="00A60999"/>
    <w:rsid w:val="00A61070"/>
    <w:rsid w:val="00A623F2"/>
    <w:rsid w:val="00A64E52"/>
    <w:rsid w:val="00A65124"/>
    <w:rsid w:val="00A653DD"/>
    <w:rsid w:val="00A65E2C"/>
    <w:rsid w:val="00A6783A"/>
    <w:rsid w:val="00A7026F"/>
    <w:rsid w:val="00A70713"/>
    <w:rsid w:val="00A71299"/>
    <w:rsid w:val="00A721CA"/>
    <w:rsid w:val="00A73F02"/>
    <w:rsid w:val="00A75037"/>
    <w:rsid w:val="00A75F93"/>
    <w:rsid w:val="00A769A2"/>
    <w:rsid w:val="00A77734"/>
    <w:rsid w:val="00A80076"/>
    <w:rsid w:val="00A800D4"/>
    <w:rsid w:val="00A80BB4"/>
    <w:rsid w:val="00A816FE"/>
    <w:rsid w:val="00A820F8"/>
    <w:rsid w:val="00A838AB"/>
    <w:rsid w:val="00A847A5"/>
    <w:rsid w:val="00A84FD6"/>
    <w:rsid w:val="00A868A5"/>
    <w:rsid w:val="00A87731"/>
    <w:rsid w:val="00A87D06"/>
    <w:rsid w:val="00A90F49"/>
    <w:rsid w:val="00A91439"/>
    <w:rsid w:val="00A91AA6"/>
    <w:rsid w:val="00A92B80"/>
    <w:rsid w:val="00A930FC"/>
    <w:rsid w:val="00A93B2D"/>
    <w:rsid w:val="00A93D5F"/>
    <w:rsid w:val="00A950F7"/>
    <w:rsid w:val="00A951AC"/>
    <w:rsid w:val="00A970C7"/>
    <w:rsid w:val="00A97653"/>
    <w:rsid w:val="00A97EDB"/>
    <w:rsid w:val="00AA09BD"/>
    <w:rsid w:val="00AA138D"/>
    <w:rsid w:val="00AA1A81"/>
    <w:rsid w:val="00AA2647"/>
    <w:rsid w:val="00AA3506"/>
    <w:rsid w:val="00AA39AB"/>
    <w:rsid w:val="00AA3F36"/>
    <w:rsid w:val="00AA444C"/>
    <w:rsid w:val="00AA5A32"/>
    <w:rsid w:val="00AA62B5"/>
    <w:rsid w:val="00AB049B"/>
    <w:rsid w:val="00AB0521"/>
    <w:rsid w:val="00AB1126"/>
    <w:rsid w:val="00AB23A4"/>
    <w:rsid w:val="00AB2DB8"/>
    <w:rsid w:val="00AB2EF1"/>
    <w:rsid w:val="00AB3A03"/>
    <w:rsid w:val="00AB483D"/>
    <w:rsid w:val="00AB5809"/>
    <w:rsid w:val="00AB584A"/>
    <w:rsid w:val="00AB5E3F"/>
    <w:rsid w:val="00AB6735"/>
    <w:rsid w:val="00AB6A9E"/>
    <w:rsid w:val="00AB7DF0"/>
    <w:rsid w:val="00AC0796"/>
    <w:rsid w:val="00AC1E36"/>
    <w:rsid w:val="00AC22D6"/>
    <w:rsid w:val="00AC4D61"/>
    <w:rsid w:val="00AC5814"/>
    <w:rsid w:val="00AC743F"/>
    <w:rsid w:val="00AD0FDE"/>
    <w:rsid w:val="00AD227A"/>
    <w:rsid w:val="00AD2D85"/>
    <w:rsid w:val="00AD456A"/>
    <w:rsid w:val="00AD47F2"/>
    <w:rsid w:val="00AD58CC"/>
    <w:rsid w:val="00AD70CB"/>
    <w:rsid w:val="00AE0FC5"/>
    <w:rsid w:val="00AE21F3"/>
    <w:rsid w:val="00AE2848"/>
    <w:rsid w:val="00AE3292"/>
    <w:rsid w:val="00AE5C5F"/>
    <w:rsid w:val="00AE68FC"/>
    <w:rsid w:val="00AF0A0B"/>
    <w:rsid w:val="00AF34E2"/>
    <w:rsid w:val="00AF4102"/>
    <w:rsid w:val="00AF63CC"/>
    <w:rsid w:val="00AF7289"/>
    <w:rsid w:val="00B017BB"/>
    <w:rsid w:val="00B02555"/>
    <w:rsid w:val="00B03DBB"/>
    <w:rsid w:val="00B03F19"/>
    <w:rsid w:val="00B03F6E"/>
    <w:rsid w:val="00B0426E"/>
    <w:rsid w:val="00B059BF"/>
    <w:rsid w:val="00B059CD"/>
    <w:rsid w:val="00B05D7E"/>
    <w:rsid w:val="00B05E37"/>
    <w:rsid w:val="00B06F22"/>
    <w:rsid w:val="00B071D0"/>
    <w:rsid w:val="00B07FFC"/>
    <w:rsid w:val="00B10B39"/>
    <w:rsid w:val="00B10C59"/>
    <w:rsid w:val="00B111E6"/>
    <w:rsid w:val="00B11B97"/>
    <w:rsid w:val="00B12547"/>
    <w:rsid w:val="00B149D7"/>
    <w:rsid w:val="00B1777E"/>
    <w:rsid w:val="00B212FB"/>
    <w:rsid w:val="00B229FA"/>
    <w:rsid w:val="00B2436E"/>
    <w:rsid w:val="00B24A1C"/>
    <w:rsid w:val="00B26CD2"/>
    <w:rsid w:val="00B300D1"/>
    <w:rsid w:val="00B31882"/>
    <w:rsid w:val="00B32FE7"/>
    <w:rsid w:val="00B331B9"/>
    <w:rsid w:val="00B33485"/>
    <w:rsid w:val="00B33F7E"/>
    <w:rsid w:val="00B347B6"/>
    <w:rsid w:val="00B348DF"/>
    <w:rsid w:val="00B35878"/>
    <w:rsid w:val="00B35C7B"/>
    <w:rsid w:val="00B3625A"/>
    <w:rsid w:val="00B367AF"/>
    <w:rsid w:val="00B36BBC"/>
    <w:rsid w:val="00B3775E"/>
    <w:rsid w:val="00B40948"/>
    <w:rsid w:val="00B422F5"/>
    <w:rsid w:val="00B44933"/>
    <w:rsid w:val="00B44DA9"/>
    <w:rsid w:val="00B44E2F"/>
    <w:rsid w:val="00B46717"/>
    <w:rsid w:val="00B4691E"/>
    <w:rsid w:val="00B46A6E"/>
    <w:rsid w:val="00B46C3C"/>
    <w:rsid w:val="00B46C3F"/>
    <w:rsid w:val="00B47EC5"/>
    <w:rsid w:val="00B500CB"/>
    <w:rsid w:val="00B50706"/>
    <w:rsid w:val="00B50A5C"/>
    <w:rsid w:val="00B50D89"/>
    <w:rsid w:val="00B50E9A"/>
    <w:rsid w:val="00B50F79"/>
    <w:rsid w:val="00B515B9"/>
    <w:rsid w:val="00B520CA"/>
    <w:rsid w:val="00B5243D"/>
    <w:rsid w:val="00B5250D"/>
    <w:rsid w:val="00B55390"/>
    <w:rsid w:val="00B555BD"/>
    <w:rsid w:val="00B558F0"/>
    <w:rsid w:val="00B560E7"/>
    <w:rsid w:val="00B562E9"/>
    <w:rsid w:val="00B56468"/>
    <w:rsid w:val="00B564DA"/>
    <w:rsid w:val="00B60C9A"/>
    <w:rsid w:val="00B613E7"/>
    <w:rsid w:val="00B665A7"/>
    <w:rsid w:val="00B66AD2"/>
    <w:rsid w:val="00B67798"/>
    <w:rsid w:val="00B67DB6"/>
    <w:rsid w:val="00B70086"/>
    <w:rsid w:val="00B70A36"/>
    <w:rsid w:val="00B70F42"/>
    <w:rsid w:val="00B71706"/>
    <w:rsid w:val="00B72214"/>
    <w:rsid w:val="00B73833"/>
    <w:rsid w:val="00B73F8C"/>
    <w:rsid w:val="00B74321"/>
    <w:rsid w:val="00B746F9"/>
    <w:rsid w:val="00B74771"/>
    <w:rsid w:val="00B747CA"/>
    <w:rsid w:val="00B74AE7"/>
    <w:rsid w:val="00B74FD2"/>
    <w:rsid w:val="00B75D31"/>
    <w:rsid w:val="00B765E7"/>
    <w:rsid w:val="00B767BB"/>
    <w:rsid w:val="00B767FD"/>
    <w:rsid w:val="00B76EAC"/>
    <w:rsid w:val="00B77994"/>
    <w:rsid w:val="00B806E2"/>
    <w:rsid w:val="00B80BB1"/>
    <w:rsid w:val="00B81EB7"/>
    <w:rsid w:val="00B81FEF"/>
    <w:rsid w:val="00B82BB3"/>
    <w:rsid w:val="00B84710"/>
    <w:rsid w:val="00B84C6E"/>
    <w:rsid w:val="00B8524D"/>
    <w:rsid w:val="00B8528D"/>
    <w:rsid w:val="00B91447"/>
    <w:rsid w:val="00B92030"/>
    <w:rsid w:val="00B92678"/>
    <w:rsid w:val="00B92B15"/>
    <w:rsid w:val="00B937E5"/>
    <w:rsid w:val="00B93996"/>
    <w:rsid w:val="00B946BE"/>
    <w:rsid w:val="00B94A2C"/>
    <w:rsid w:val="00B96214"/>
    <w:rsid w:val="00BA17D5"/>
    <w:rsid w:val="00BA28A9"/>
    <w:rsid w:val="00BA2DE9"/>
    <w:rsid w:val="00BA30A9"/>
    <w:rsid w:val="00BA4E4C"/>
    <w:rsid w:val="00BA545D"/>
    <w:rsid w:val="00BA6175"/>
    <w:rsid w:val="00BA71D6"/>
    <w:rsid w:val="00BA796D"/>
    <w:rsid w:val="00BB0153"/>
    <w:rsid w:val="00BB0B9E"/>
    <w:rsid w:val="00BB19F2"/>
    <w:rsid w:val="00BB299F"/>
    <w:rsid w:val="00BB2E26"/>
    <w:rsid w:val="00BB38C8"/>
    <w:rsid w:val="00BB5414"/>
    <w:rsid w:val="00BC08B5"/>
    <w:rsid w:val="00BC229D"/>
    <w:rsid w:val="00BC31BF"/>
    <w:rsid w:val="00BC3497"/>
    <w:rsid w:val="00BC39B3"/>
    <w:rsid w:val="00BC62FF"/>
    <w:rsid w:val="00BC6516"/>
    <w:rsid w:val="00BC7747"/>
    <w:rsid w:val="00BC785C"/>
    <w:rsid w:val="00BC7CE1"/>
    <w:rsid w:val="00BD126E"/>
    <w:rsid w:val="00BD2057"/>
    <w:rsid w:val="00BD271A"/>
    <w:rsid w:val="00BD28DE"/>
    <w:rsid w:val="00BD31D9"/>
    <w:rsid w:val="00BD370B"/>
    <w:rsid w:val="00BD37F8"/>
    <w:rsid w:val="00BD446B"/>
    <w:rsid w:val="00BD553F"/>
    <w:rsid w:val="00BD5E5B"/>
    <w:rsid w:val="00BD5F14"/>
    <w:rsid w:val="00BD70B9"/>
    <w:rsid w:val="00BE1009"/>
    <w:rsid w:val="00BE2ECD"/>
    <w:rsid w:val="00BE3015"/>
    <w:rsid w:val="00BE348A"/>
    <w:rsid w:val="00BE356C"/>
    <w:rsid w:val="00BE3A98"/>
    <w:rsid w:val="00BE4824"/>
    <w:rsid w:val="00BE5361"/>
    <w:rsid w:val="00BE59D8"/>
    <w:rsid w:val="00BE63EC"/>
    <w:rsid w:val="00BE72A7"/>
    <w:rsid w:val="00BE7778"/>
    <w:rsid w:val="00BE7780"/>
    <w:rsid w:val="00BF0319"/>
    <w:rsid w:val="00BF0495"/>
    <w:rsid w:val="00BF0775"/>
    <w:rsid w:val="00BF1125"/>
    <w:rsid w:val="00BF156A"/>
    <w:rsid w:val="00BF1BD8"/>
    <w:rsid w:val="00BF1E9A"/>
    <w:rsid w:val="00BF2463"/>
    <w:rsid w:val="00BF30C0"/>
    <w:rsid w:val="00BF3408"/>
    <w:rsid w:val="00BF3A9C"/>
    <w:rsid w:val="00BF3AFC"/>
    <w:rsid w:val="00BF4037"/>
    <w:rsid w:val="00BF4117"/>
    <w:rsid w:val="00BF417A"/>
    <w:rsid w:val="00BF5166"/>
    <w:rsid w:val="00BF53DF"/>
    <w:rsid w:val="00BF5CCA"/>
    <w:rsid w:val="00BF5E38"/>
    <w:rsid w:val="00BF658F"/>
    <w:rsid w:val="00BF7053"/>
    <w:rsid w:val="00BF7512"/>
    <w:rsid w:val="00C00E4C"/>
    <w:rsid w:val="00C02277"/>
    <w:rsid w:val="00C02B2A"/>
    <w:rsid w:val="00C042A3"/>
    <w:rsid w:val="00C04A37"/>
    <w:rsid w:val="00C0514F"/>
    <w:rsid w:val="00C06F32"/>
    <w:rsid w:val="00C07CE0"/>
    <w:rsid w:val="00C10AD5"/>
    <w:rsid w:val="00C10E0B"/>
    <w:rsid w:val="00C11A31"/>
    <w:rsid w:val="00C12162"/>
    <w:rsid w:val="00C1226A"/>
    <w:rsid w:val="00C12326"/>
    <w:rsid w:val="00C15718"/>
    <w:rsid w:val="00C1634F"/>
    <w:rsid w:val="00C1683F"/>
    <w:rsid w:val="00C17E27"/>
    <w:rsid w:val="00C21094"/>
    <w:rsid w:val="00C2169E"/>
    <w:rsid w:val="00C2251D"/>
    <w:rsid w:val="00C23726"/>
    <w:rsid w:val="00C239AC"/>
    <w:rsid w:val="00C23C6D"/>
    <w:rsid w:val="00C248AF"/>
    <w:rsid w:val="00C24FE5"/>
    <w:rsid w:val="00C256C9"/>
    <w:rsid w:val="00C2604A"/>
    <w:rsid w:val="00C26221"/>
    <w:rsid w:val="00C3083A"/>
    <w:rsid w:val="00C30CAC"/>
    <w:rsid w:val="00C31752"/>
    <w:rsid w:val="00C318EF"/>
    <w:rsid w:val="00C3230C"/>
    <w:rsid w:val="00C3233F"/>
    <w:rsid w:val="00C32DAC"/>
    <w:rsid w:val="00C34435"/>
    <w:rsid w:val="00C3469A"/>
    <w:rsid w:val="00C41B2E"/>
    <w:rsid w:val="00C433F2"/>
    <w:rsid w:val="00C43AF5"/>
    <w:rsid w:val="00C45ECA"/>
    <w:rsid w:val="00C461D1"/>
    <w:rsid w:val="00C46B60"/>
    <w:rsid w:val="00C50827"/>
    <w:rsid w:val="00C50C2F"/>
    <w:rsid w:val="00C5131C"/>
    <w:rsid w:val="00C524D7"/>
    <w:rsid w:val="00C52A69"/>
    <w:rsid w:val="00C52A8A"/>
    <w:rsid w:val="00C52B7B"/>
    <w:rsid w:val="00C52D05"/>
    <w:rsid w:val="00C53C76"/>
    <w:rsid w:val="00C53F45"/>
    <w:rsid w:val="00C55966"/>
    <w:rsid w:val="00C57212"/>
    <w:rsid w:val="00C5760F"/>
    <w:rsid w:val="00C60DBE"/>
    <w:rsid w:val="00C61049"/>
    <w:rsid w:val="00C613A7"/>
    <w:rsid w:val="00C62287"/>
    <w:rsid w:val="00C62789"/>
    <w:rsid w:val="00C62F94"/>
    <w:rsid w:val="00C63004"/>
    <w:rsid w:val="00C66185"/>
    <w:rsid w:val="00C665EF"/>
    <w:rsid w:val="00C727EC"/>
    <w:rsid w:val="00C737C3"/>
    <w:rsid w:val="00C741F5"/>
    <w:rsid w:val="00C74AE2"/>
    <w:rsid w:val="00C75AAC"/>
    <w:rsid w:val="00C75C2A"/>
    <w:rsid w:val="00C760EE"/>
    <w:rsid w:val="00C762D8"/>
    <w:rsid w:val="00C7690E"/>
    <w:rsid w:val="00C76E03"/>
    <w:rsid w:val="00C80A5F"/>
    <w:rsid w:val="00C80D85"/>
    <w:rsid w:val="00C80E0B"/>
    <w:rsid w:val="00C8233F"/>
    <w:rsid w:val="00C82998"/>
    <w:rsid w:val="00C82EFC"/>
    <w:rsid w:val="00C833AE"/>
    <w:rsid w:val="00C8448B"/>
    <w:rsid w:val="00C84EA2"/>
    <w:rsid w:val="00C85AB4"/>
    <w:rsid w:val="00C86464"/>
    <w:rsid w:val="00C86DB0"/>
    <w:rsid w:val="00C8706E"/>
    <w:rsid w:val="00C87CDC"/>
    <w:rsid w:val="00C87D07"/>
    <w:rsid w:val="00C87D58"/>
    <w:rsid w:val="00C90808"/>
    <w:rsid w:val="00C90E27"/>
    <w:rsid w:val="00C92ACE"/>
    <w:rsid w:val="00C933CC"/>
    <w:rsid w:val="00C95365"/>
    <w:rsid w:val="00C955EA"/>
    <w:rsid w:val="00C95966"/>
    <w:rsid w:val="00C95ADC"/>
    <w:rsid w:val="00C97D60"/>
    <w:rsid w:val="00CA04C2"/>
    <w:rsid w:val="00CA23B4"/>
    <w:rsid w:val="00CA2473"/>
    <w:rsid w:val="00CA24EB"/>
    <w:rsid w:val="00CA2597"/>
    <w:rsid w:val="00CA31A9"/>
    <w:rsid w:val="00CA3F9D"/>
    <w:rsid w:val="00CA4970"/>
    <w:rsid w:val="00CA527C"/>
    <w:rsid w:val="00CA52F2"/>
    <w:rsid w:val="00CA5707"/>
    <w:rsid w:val="00CA6CC6"/>
    <w:rsid w:val="00CA6DE4"/>
    <w:rsid w:val="00CA7AAC"/>
    <w:rsid w:val="00CA7B2F"/>
    <w:rsid w:val="00CB09BE"/>
    <w:rsid w:val="00CB0ED5"/>
    <w:rsid w:val="00CB14B2"/>
    <w:rsid w:val="00CB2BB5"/>
    <w:rsid w:val="00CB34C6"/>
    <w:rsid w:val="00CB3721"/>
    <w:rsid w:val="00CB39C0"/>
    <w:rsid w:val="00CB4E7E"/>
    <w:rsid w:val="00CB55B9"/>
    <w:rsid w:val="00CB5906"/>
    <w:rsid w:val="00CB626E"/>
    <w:rsid w:val="00CB6509"/>
    <w:rsid w:val="00CB79B5"/>
    <w:rsid w:val="00CC0490"/>
    <w:rsid w:val="00CC0CE0"/>
    <w:rsid w:val="00CC1446"/>
    <w:rsid w:val="00CC1DBB"/>
    <w:rsid w:val="00CC314C"/>
    <w:rsid w:val="00CC397E"/>
    <w:rsid w:val="00CC4185"/>
    <w:rsid w:val="00CC43B1"/>
    <w:rsid w:val="00CC4413"/>
    <w:rsid w:val="00CC4659"/>
    <w:rsid w:val="00CC56F1"/>
    <w:rsid w:val="00CC593F"/>
    <w:rsid w:val="00CC597B"/>
    <w:rsid w:val="00CC5BB7"/>
    <w:rsid w:val="00CC5C5B"/>
    <w:rsid w:val="00CC5E33"/>
    <w:rsid w:val="00CC666C"/>
    <w:rsid w:val="00CC7020"/>
    <w:rsid w:val="00CC7FEF"/>
    <w:rsid w:val="00CD1791"/>
    <w:rsid w:val="00CD1D61"/>
    <w:rsid w:val="00CD4286"/>
    <w:rsid w:val="00CD478A"/>
    <w:rsid w:val="00CD6F09"/>
    <w:rsid w:val="00CD74DA"/>
    <w:rsid w:val="00CE0D0A"/>
    <w:rsid w:val="00CE15B1"/>
    <w:rsid w:val="00CE18C0"/>
    <w:rsid w:val="00CE20DD"/>
    <w:rsid w:val="00CE262B"/>
    <w:rsid w:val="00CE35D1"/>
    <w:rsid w:val="00CE38E8"/>
    <w:rsid w:val="00CE3B83"/>
    <w:rsid w:val="00CE3CDD"/>
    <w:rsid w:val="00CE3CFB"/>
    <w:rsid w:val="00CE49B4"/>
    <w:rsid w:val="00CE529B"/>
    <w:rsid w:val="00CE55AF"/>
    <w:rsid w:val="00CE606C"/>
    <w:rsid w:val="00CE6D7B"/>
    <w:rsid w:val="00CE75B1"/>
    <w:rsid w:val="00CE7D3A"/>
    <w:rsid w:val="00CF009A"/>
    <w:rsid w:val="00CF0D22"/>
    <w:rsid w:val="00CF0F0B"/>
    <w:rsid w:val="00CF1411"/>
    <w:rsid w:val="00CF2423"/>
    <w:rsid w:val="00CF39A4"/>
    <w:rsid w:val="00CF4BB0"/>
    <w:rsid w:val="00CF510A"/>
    <w:rsid w:val="00CF6BFF"/>
    <w:rsid w:val="00D04ACB"/>
    <w:rsid w:val="00D05B3F"/>
    <w:rsid w:val="00D05B69"/>
    <w:rsid w:val="00D05BAC"/>
    <w:rsid w:val="00D05DB8"/>
    <w:rsid w:val="00D0736F"/>
    <w:rsid w:val="00D07E9F"/>
    <w:rsid w:val="00D10C9B"/>
    <w:rsid w:val="00D10F84"/>
    <w:rsid w:val="00D11EA6"/>
    <w:rsid w:val="00D1319F"/>
    <w:rsid w:val="00D13752"/>
    <w:rsid w:val="00D14044"/>
    <w:rsid w:val="00D14F27"/>
    <w:rsid w:val="00D15477"/>
    <w:rsid w:val="00D15AB5"/>
    <w:rsid w:val="00D15D37"/>
    <w:rsid w:val="00D16920"/>
    <w:rsid w:val="00D16A4D"/>
    <w:rsid w:val="00D1741B"/>
    <w:rsid w:val="00D20545"/>
    <w:rsid w:val="00D21249"/>
    <w:rsid w:val="00D219BB"/>
    <w:rsid w:val="00D2346E"/>
    <w:rsid w:val="00D2552A"/>
    <w:rsid w:val="00D26619"/>
    <w:rsid w:val="00D277AE"/>
    <w:rsid w:val="00D27C85"/>
    <w:rsid w:val="00D27DA1"/>
    <w:rsid w:val="00D301AB"/>
    <w:rsid w:val="00D301AF"/>
    <w:rsid w:val="00D30873"/>
    <w:rsid w:val="00D30AF0"/>
    <w:rsid w:val="00D31042"/>
    <w:rsid w:val="00D314BA"/>
    <w:rsid w:val="00D31CFE"/>
    <w:rsid w:val="00D3297D"/>
    <w:rsid w:val="00D33A96"/>
    <w:rsid w:val="00D3606F"/>
    <w:rsid w:val="00D36E86"/>
    <w:rsid w:val="00D41074"/>
    <w:rsid w:val="00D41178"/>
    <w:rsid w:val="00D41270"/>
    <w:rsid w:val="00D41C62"/>
    <w:rsid w:val="00D43FB3"/>
    <w:rsid w:val="00D445FD"/>
    <w:rsid w:val="00D44F88"/>
    <w:rsid w:val="00D4511B"/>
    <w:rsid w:val="00D46F6B"/>
    <w:rsid w:val="00D503E4"/>
    <w:rsid w:val="00D50756"/>
    <w:rsid w:val="00D52402"/>
    <w:rsid w:val="00D52631"/>
    <w:rsid w:val="00D53FB4"/>
    <w:rsid w:val="00D55847"/>
    <w:rsid w:val="00D56894"/>
    <w:rsid w:val="00D56D03"/>
    <w:rsid w:val="00D57828"/>
    <w:rsid w:val="00D62EB0"/>
    <w:rsid w:val="00D6358A"/>
    <w:rsid w:val="00D63DD7"/>
    <w:rsid w:val="00D6436D"/>
    <w:rsid w:val="00D645D5"/>
    <w:rsid w:val="00D64DCD"/>
    <w:rsid w:val="00D6557C"/>
    <w:rsid w:val="00D65C79"/>
    <w:rsid w:val="00D65CD9"/>
    <w:rsid w:val="00D65D53"/>
    <w:rsid w:val="00D661E1"/>
    <w:rsid w:val="00D66F58"/>
    <w:rsid w:val="00D6790E"/>
    <w:rsid w:val="00D7022A"/>
    <w:rsid w:val="00D70D44"/>
    <w:rsid w:val="00D714C3"/>
    <w:rsid w:val="00D73BD3"/>
    <w:rsid w:val="00D74343"/>
    <w:rsid w:val="00D7446B"/>
    <w:rsid w:val="00D7460C"/>
    <w:rsid w:val="00D74F16"/>
    <w:rsid w:val="00D752B1"/>
    <w:rsid w:val="00D773ED"/>
    <w:rsid w:val="00D776E7"/>
    <w:rsid w:val="00D8016D"/>
    <w:rsid w:val="00D80646"/>
    <w:rsid w:val="00D81A48"/>
    <w:rsid w:val="00D82B4E"/>
    <w:rsid w:val="00D83285"/>
    <w:rsid w:val="00D832F7"/>
    <w:rsid w:val="00D9042D"/>
    <w:rsid w:val="00D90593"/>
    <w:rsid w:val="00D91D3F"/>
    <w:rsid w:val="00D91EFF"/>
    <w:rsid w:val="00D93F3E"/>
    <w:rsid w:val="00D93F82"/>
    <w:rsid w:val="00D9645A"/>
    <w:rsid w:val="00D97F11"/>
    <w:rsid w:val="00DA0E72"/>
    <w:rsid w:val="00DA13E9"/>
    <w:rsid w:val="00DA1928"/>
    <w:rsid w:val="00DA1A05"/>
    <w:rsid w:val="00DA287F"/>
    <w:rsid w:val="00DA28CD"/>
    <w:rsid w:val="00DA3547"/>
    <w:rsid w:val="00DA3776"/>
    <w:rsid w:val="00DA3927"/>
    <w:rsid w:val="00DA3C9D"/>
    <w:rsid w:val="00DA48CB"/>
    <w:rsid w:val="00DA4E49"/>
    <w:rsid w:val="00DA50C2"/>
    <w:rsid w:val="00DA5FD6"/>
    <w:rsid w:val="00DA6487"/>
    <w:rsid w:val="00DA675C"/>
    <w:rsid w:val="00DA6CB9"/>
    <w:rsid w:val="00DB291C"/>
    <w:rsid w:val="00DB3A55"/>
    <w:rsid w:val="00DB4472"/>
    <w:rsid w:val="00DB498B"/>
    <w:rsid w:val="00DB4BF5"/>
    <w:rsid w:val="00DB4CDB"/>
    <w:rsid w:val="00DB5683"/>
    <w:rsid w:val="00DB573B"/>
    <w:rsid w:val="00DB585F"/>
    <w:rsid w:val="00DB615B"/>
    <w:rsid w:val="00DB631F"/>
    <w:rsid w:val="00DC078E"/>
    <w:rsid w:val="00DC0953"/>
    <w:rsid w:val="00DC1D66"/>
    <w:rsid w:val="00DC20F9"/>
    <w:rsid w:val="00DC238A"/>
    <w:rsid w:val="00DC329B"/>
    <w:rsid w:val="00DC4A6A"/>
    <w:rsid w:val="00DC6B0A"/>
    <w:rsid w:val="00DC7744"/>
    <w:rsid w:val="00DC7950"/>
    <w:rsid w:val="00DC7DF5"/>
    <w:rsid w:val="00DD0793"/>
    <w:rsid w:val="00DD07A1"/>
    <w:rsid w:val="00DD18E8"/>
    <w:rsid w:val="00DD1D0F"/>
    <w:rsid w:val="00DD1F91"/>
    <w:rsid w:val="00DD3BA8"/>
    <w:rsid w:val="00DD5AD0"/>
    <w:rsid w:val="00DD7BAB"/>
    <w:rsid w:val="00DD7BDB"/>
    <w:rsid w:val="00DE25AB"/>
    <w:rsid w:val="00DE2CDC"/>
    <w:rsid w:val="00DE3D06"/>
    <w:rsid w:val="00DE4EC0"/>
    <w:rsid w:val="00DE624D"/>
    <w:rsid w:val="00DF008C"/>
    <w:rsid w:val="00DF04F8"/>
    <w:rsid w:val="00DF05A6"/>
    <w:rsid w:val="00DF05FA"/>
    <w:rsid w:val="00DF09AA"/>
    <w:rsid w:val="00DF0EAC"/>
    <w:rsid w:val="00DF0F21"/>
    <w:rsid w:val="00DF1B54"/>
    <w:rsid w:val="00DF3C72"/>
    <w:rsid w:val="00DF3C78"/>
    <w:rsid w:val="00DF45CA"/>
    <w:rsid w:val="00DF5A4F"/>
    <w:rsid w:val="00DF5EC5"/>
    <w:rsid w:val="00DF7373"/>
    <w:rsid w:val="00DF73C7"/>
    <w:rsid w:val="00DF7495"/>
    <w:rsid w:val="00E006FB"/>
    <w:rsid w:val="00E00E4B"/>
    <w:rsid w:val="00E02265"/>
    <w:rsid w:val="00E0442B"/>
    <w:rsid w:val="00E05994"/>
    <w:rsid w:val="00E078C6"/>
    <w:rsid w:val="00E1052C"/>
    <w:rsid w:val="00E10BE9"/>
    <w:rsid w:val="00E11459"/>
    <w:rsid w:val="00E12028"/>
    <w:rsid w:val="00E1270A"/>
    <w:rsid w:val="00E129F5"/>
    <w:rsid w:val="00E13298"/>
    <w:rsid w:val="00E134FD"/>
    <w:rsid w:val="00E14417"/>
    <w:rsid w:val="00E14D52"/>
    <w:rsid w:val="00E153AA"/>
    <w:rsid w:val="00E153BC"/>
    <w:rsid w:val="00E15513"/>
    <w:rsid w:val="00E161AF"/>
    <w:rsid w:val="00E17738"/>
    <w:rsid w:val="00E17D0E"/>
    <w:rsid w:val="00E2004D"/>
    <w:rsid w:val="00E2075C"/>
    <w:rsid w:val="00E207EF"/>
    <w:rsid w:val="00E20CC9"/>
    <w:rsid w:val="00E20F04"/>
    <w:rsid w:val="00E2306B"/>
    <w:rsid w:val="00E2314D"/>
    <w:rsid w:val="00E23974"/>
    <w:rsid w:val="00E246B3"/>
    <w:rsid w:val="00E2480C"/>
    <w:rsid w:val="00E26302"/>
    <w:rsid w:val="00E26570"/>
    <w:rsid w:val="00E26AB9"/>
    <w:rsid w:val="00E274B3"/>
    <w:rsid w:val="00E30934"/>
    <w:rsid w:val="00E30E00"/>
    <w:rsid w:val="00E31175"/>
    <w:rsid w:val="00E33ABB"/>
    <w:rsid w:val="00E35F2A"/>
    <w:rsid w:val="00E36039"/>
    <w:rsid w:val="00E36AD8"/>
    <w:rsid w:val="00E374BB"/>
    <w:rsid w:val="00E4004A"/>
    <w:rsid w:val="00E402C7"/>
    <w:rsid w:val="00E41829"/>
    <w:rsid w:val="00E41C1C"/>
    <w:rsid w:val="00E429DF"/>
    <w:rsid w:val="00E42F5C"/>
    <w:rsid w:val="00E43F2A"/>
    <w:rsid w:val="00E4544F"/>
    <w:rsid w:val="00E457F1"/>
    <w:rsid w:val="00E47990"/>
    <w:rsid w:val="00E50258"/>
    <w:rsid w:val="00E509FB"/>
    <w:rsid w:val="00E50ADC"/>
    <w:rsid w:val="00E51668"/>
    <w:rsid w:val="00E51EE5"/>
    <w:rsid w:val="00E5202A"/>
    <w:rsid w:val="00E52A34"/>
    <w:rsid w:val="00E5314C"/>
    <w:rsid w:val="00E54924"/>
    <w:rsid w:val="00E555A7"/>
    <w:rsid w:val="00E55881"/>
    <w:rsid w:val="00E55A46"/>
    <w:rsid w:val="00E55AC5"/>
    <w:rsid w:val="00E55AE1"/>
    <w:rsid w:val="00E61B51"/>
    <w:rsid w:val="00E61FCD"/>
    <w:rsid w:val="00E623A1"/>
    <w:rsid w:val="00E627BF"/>
    <w:rsid w:val="00E62B36"/>
    <w:rsid w:val="00E62E71"/>
    <w:rsid w:val="00E63918"/>
    <w:rsid w:val="00E63D65"/>
    <w:rsid w:val="00E643CB"/>
    <w:rsid w:val="00E65225"/>
    <w:rsid w:val="00E6576A"/>
    <w:rsid w:val="00E674BD"/>
    <w:rsid w:val="00E67FE6"/>
    <w:rsid w:val="00E705C4"/>
    <w:rsid w:val="00E723FE"/>
    <w:rsid w:val="00E733A7"/>
    <w:rsid w:val="00E74114"/>
    <w:rsid w:val="00E745CA"/>
    <w:rsid w:val="00E74638"/>
    <w:rsid w:val="00E76591"/>
    <w:rsid w:val="00E76BD0"/>
    <w:rsid w:val="00E776B2"/>
    <w:rsid w:val="00E77AA7"/>
    <w:rsid w:val="00E77EA2"/>
    <w:rsid w:val="00E81704"/>
    <w:rsid w:val="00E8177A"/>
    <w:rsid w:val="00E81B42"/>
    <w:rsid w:val="00E82764"/>
    <w:rsid w:val="00E84551"/>
    <w:rsid w:val="00E845B3"/>
    <w:rsid w:val="00E84811"/>
    <w:rsid w:val="00E84C5B"/>
    <w:rsid w:val="00E84CCE"/>
    <w:rsid w:val="00E84F13"/>
    <w:rsid w:val="00E85620"/>
    <w:rsid w:val="00E85AA0"/>
    <w:rsid w:val="00E85C9E"/>
    <w:rsid w:val="00E85CE8"/>
    <w:rsid w:val="00E86747"/>
    <w:rsid w:val="00E86945"/>
    <w:rsid w:val="00E87BB5"/>
    <w:rsid w:val="00E90FF1"/>
    <w:rsid w:val="00E912DC"/>
    <w:rsid w:val="00E9249E"/>
    <w:rsid w:val="00E929EC"/>
    <w:rsid w:val="00E92DEE"/>
    <w:rsid w:val="00E94439"/>
    <w:rsid w:val="00E947A7"/>
    <w:rsid w:val="00E95059"/>
    <w:rsid w:val="00E95D38"/>
    <w:rsid w:val="00E968B5"/>
    <w:rsid w:val="00E96EC9"/>
    <w:rsid w:val="00E96F08"/>
    <w:rsid w:val="00E97138"/>
    <w:rsid w:val="00E9734D"/>
    <w:rsid w:val="00EA0BAF"/>
    <w:rsid w:val="00EA312C"/>
    <w:rsid w:val="00EA3138"/>
    <w:rsid w:val="00EA3949"/>
    <w:rsid w:val="00EA56F7"/>
    <w:rsid w:val="00EA5833"/>
    <w:rsid w:val="00EA60AB"/>
    <w:rsid w:val="00EA66A7"/>
    <w:rsid w:val="00EA7270"/>
    <w:rsid w:val="00EA7F05"/>
    <w:rsid w:val="00EB0940"/>
    <w:rsid w:val="00EB1E11"/>
    <w:rsid w:val="00EB3518"/>
    <w:rsid w:val="00EB53B5"/>
    <w:rsid w:val="00EB5D97"/>
    <w:rsid w:val="00EB7617"/>
    <w:rsid w:val="00EB7801"/>
    <w:rsid w:val="00EB7FB4"/>
    <w:rsid w:val="00EC0263"/>
    <w:rsid w:val="00EC2F59"/>
    <w:rsid w:val="00EC49CC"/>
    <w:rsid w:val="00EC524B"/>
    <w:rsid w:val="00EC778C"/>
    <w:rsid w:val="00EC7EA3"/>
    <w:rsid w:val="00ED0BB6"/>
    <w:rsid w:val="00ED2682"/>
    <w:rsid w:val="00ED293E"/>
    <w:rsid w:val="00ED4995"/>
    <w:rsid w:val="00ED4E9C"/>
    <w:rsid w:val="00ED75EC"/>
    <w:rsid w:val="00ED7945"/>
    <w:rsid w:val="00ED7CF2"/>
    <w:rsid w:val="00EE012C"/>
    <w:rsid w:val="00EE14CD"/>
    <w:rsid w:val="00EE1821"/>
    <w:rsid w:val="00EE1A08"/>
    <w:rsid w:val="00EE545B"/>
    <w:rsid w:val="00EE5A2B"/>
    <w:rsid w:val="00EE6174"/>
    <w:rsid w:val="00EE69C1"/>
    <w:rsid w:val="00EE731B"/>
    <w:rsid w:val="00EF030C"/>
    <w:rsid w:val="00EF0429"/>
    <w:rsid w:val="00EF0FFE"/>
    <w:rsid w:val="00EF1329"/>
    <w:rsid w:val="00EF155F"/>
    <w:rsid w:val="00EF31F5"/>
    <w:rsid w:val="00EF3946"/>
    <w:rsid w:val="00EF3B55"/>
    <w:rsid w:val="00EF3E98"/>
    <w:rsid w:val="00EF49C4"/>
    <w:rsid w:val="00EF4A2F"/>
    <w:rsid w:val="00EF4F73"/>
    <w:rsid w:val="00EF5A35"/>
    <w:rsid w:val="00EF6059"/>
    <w:rsid w:val="00EF64E0"/>
    <w:rsid w:val="00EF7B9D"/>
    <w:rsid w:val="00F00336"/>
    <w:rsid w:val="00F01C22"/>
    <w:rsid w:val="00F04AD7"/>
    <w:rsid w:val="00F05287"/>
    <w:rsid w:val="00F059AF"/>
    <w:rsid w:val="00F06A99"/>
    <w:rsid w:val="00F075AA"/>
    <w:rsid w:val="00F10AB4"/>
    <w:rsid w:val="00F11472"/>
    <w:rsid w:val="00F1216E"/>
    <w:rsid w:val="00F137CE"/>
    <w:rsid w:val="00F14BCE"/>
    <w:rsid w:val="00F1545C"/>
    <w:rsid w:val="00F15C5B"/>
    <w:rsid w:val="00F20591"/>
    <w:rsid w:val="00F20FC3"/>
    <w:rsid w:val="00F23445"/>
    <w:rsid w:val="00F23C42"/>
    <w:rsid w:val="00F23CAF"/>
    <w:rsid w:val="00F2408F"/>
    <w:rsid w:val="00F25150"/>
    <w:rsid w:val="00F254F8"/>
    <w:rsid w:val="00F25705"/>
    <w:rsid w:val="00F25B70"/>
    <w:rsid w:val="00F25C44"/>
    <w:rsid w:val="00F26A8F"/>
    <w:rsid w:val="00F27093"/>
    <w:rsid w:val="00F2745B"/>
    <w:rsid w:val="00F319CF"/>
    <w:rsid w:val="00F329AD"/>
    <w:rsid w:val="00F332DC"/>
    <w:rsid w:val="00F3377A"/>
    <w:rsid w:val="00F3455D"/>
    <w:rsid w:val="00F36BF3"/>
    <w:rsid w:val="00F40375"/>
    <w:rsid w:val="00F41832"/>
    <w:rsid w:val="00F423A9"/>
    <w:rsid w:val="00F42AE5"/>
    <w:rsid w:val="00F43061"/>
    <w:rsid w:val="00F44A6E"/>
    <w:rsid w:val="00F44E33"/>
    <w:rsid w:val="00F45ACC"/>
    <w:rsid w:val="00F464DA"/>
    <w:rsid w:val="00F46611"/>
    <w:rsid w:val="00F469BF"/>
    <w:rsid w:val="00F46D92"/>
    <w:rsid w:val="00F472D4"/>
    <w:rsid w:val="00F47BB4"/>
    <w:rsid w:val="00F50CD3"/>
    <w:rsid w:val="00F52B10"/>
    <w:rsid w:val="00F52EBD"/>
    <w:rsid w:val="00F53809"/>
    <w:rsid w:val="00F54689"/>
    <w:rsid w:val="00F54A0F"/>
    <w:rsid w:val="00F54D97"/>
    <w:rsid w:val="00F5503B"/>
    <w:rsid w:val="00F57A34"/>
    <w:rsid w:val="00F60425"/>
    <w:rsid w:val="00F60647"/>
    <w:rsid w:val="00F60FBA"/>
    <w:rsid w:val="00F6182C"/>
    <w:rsid w:val="00F634E0"/>
    <w:rsid w:val="00F63FE8"/>
    <w:rsid w:val="00F6526F"/>
    <w:rsid w:val="00F655CD"/>
    <w:rsid w:val="00F6612D"/>
    <w:rsid w:val="00F66758"/>
    <w:rsid w:val="00F6687E"/>
    <w:rsid w:val="00F67309"/>
    <w:rsid w:val="00F7127C"/>
    <w:rsid w:val="00F7223E"/>
    <w:rsid w:val="00F729C9"/>
    <w:rsid w:val="00F72CEC"/>
    <w:rsid w:val="00F7324C"/>
    <w:rsid w:val="00F733B9"/>
    <w:rsid w:val="00F74286"/>
    <w:rsid w:val="00F74E76"/>
    <w:rsid w:val="00F76E13"/>
    <w:rsid w:val="00F76F3C"/>
    <w:rsid w:val="00F802AD"/>
    <w:rsid w:val="00F80564"/>
    <w:rsid w:val="00F80D3A"/>
    <w:rsid w:val="00F815A2"/>
    <w:rsid w:val="00F82D0C"/>
    <w:rsid w:val="00F835A9"/>
    <w:rsid w:val="00F84C3F"/>
    <w:rsid w:val="00F84E54"/>
    <w:rsid w:val="00F876F0"/>
    <w:rsid w:val="00F87DEE"/>
    <w:rsid w:val="00F91824"/>
    <w:rsid w:val="00F91E2B"/>
    <w:rsid w:val="00F9268B"/>
    <w:rsid w:val="00F9399D"/>
    <w:rsid w:val="00F9655F"/>
    <w:rsid w:val="00F96561"/>
    <w:rsid w:val="00F96781"/>
    <w:rsid w:val="00F9683B"/>
    <w:rsid w:val="00F96B86"/>
    <w:rsid w:val="00FA0A5E"/>
    <w:rsid w:val="00FA1C0C"/>
    <w:rsid w:val="00FA1E60"/>
    <w:rsid w:val="00FA20EA"/>
    <w:rsid w:val="00FA3211"/>
    <w:rsid w:val="00FA347D"/>
    <w:rsid w:val="00FA5082"/>
    <w:rsid w:val="00FA5227"/>
    <w:rsid w:val="00FA52B3"/>
    <w:rsid w:val="00FA577E"/>
    <w:rsid w:val="00FA7161"/>
    <w:rsid w:val="00FB03C3"/>
    <w:rsid w:val="00FB069A"/>
    <w:rsid w:val="00FB21D3"/>
    <w:rsid w:val="00FB3CB9"/>
    <w:rsid w:val="00FB3F77"/>
    <w:rsid w:val="00FB472F"/>
    <w:rsid w:val="00FB64E7"/>
    <w:rsid w:val="00FB64F1"/>
    <w:rsid w:val="00FC067A"/>
    <w:rsid w:val="00FC53C5"/>
    <w:rsid w:val="00FC6597"/>
    <w:rsid w:val="00FC6915"/>
    <w:rsid w:val="00FC6E2E"/>
    <w:rsid w:val="00FD106C"/>
    <w:rsid w:val="00FD249A"/>
    <w:rsid w:val="00FD279E"/>
    <w:rsid w:val="00FD33D5"/>
    <w:rsid w:val="00FD3E7C"/>
    <w:rsid w:val="00FD5331"/>
    <w:rsid w:val="00FD58EB"/>
    <w:rsid w:val="00FD65E8"/>
    <w:rsid w:val="00FD744F"/>
    <w:rsid w:val="00FE036E"/>
    <w:rsid w:val="00FE03EB"/>
    <w:rsid w:val="00FE14A4"/>
    <w:rsid w:val="00FE3817"/>
    <w:rsid w:val="00FE421C"/>
    <w:rsid w:val="00FE5F06"/>
    <w:rsid w:val="00FE69CF"/>
    <w:rsid w:val="00FF100B"/>
    <w:rsid w:val="00FF2EBB"/>
    <w:rsid w:val="00FF3C1A"/>
    <w:rsid w:val="00FF43B8"/>
    <w:rsid w:val="00FF4BDD"/>
    <w:rsid w:val="00FF6C09"/>
    <w:rsid w:val="00FF738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48193">
      <o:colormenu v:ext="edit" fillcolor="none"/>
    </o:shapedefaults>
    <o:shapelayout v:ext="edit">
      <o:idmap v:ext="edit" data="1"/>
    </o:shapelayout>
  </w:shapeDefaults>
  <w:decimalSymbol w:val="."/>
  <w:listSeparator w:val=","/>
  <w14:docId w14:val="6242DF5B"/>
  <w15:docId w15:val="{43521C22-D293-4ED6-A977-A793FD857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CA" w:eastAsia="en-CA" w:bidi="ar-SA"/>
      </w:rPr>
    </w:rPrDefault>
    <w:pPrDefault/>
  </w:docDefaults>
  <w:latentStyles w:defLockedState="0" w:defUIPriority="0" w:defSemiHidden="0" w:defUnhideWhenUsed="0" w:defQFormat="0" w:count="375">
    <w:lsdException w:name="Normal" w:qFormat="1"/>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33AA0"/>
    <w:rPr>
      <w:rFonts w:ascii="Calibri" w:hAnsi="Calibri"/>
      <w:sz w:val="24"/>
      <w:lang w:val="en-US" w:eastAsia="en-US"/>
    </w:rPr>
  </w:style>
  <w:style w:type="paragraph" w:styleId="Heading1">
    <w:name w:val="heading 1"/>
    <w:basedOn w:val="Normal"/>
    <w:next w:val="Normal"/>
    <w:link w:val="Heading1Char"/>
    <w:autoRedefine/>
    <w:uiPriority w:val="9"/>
    <w:qFormat/>
    <w:rsid w:val="001D7DBD"/>
    <w:pPr>
      <w:numPr>
        <w:numId w:val="7"/>
      </w:numPr>
      <w:spacing w:before="240" w:after="360"/>
      <w:outlineLvl w:val="0"/>
      <w:pPrChange w:id="0" w:author="Butts, Cheryl PEBA" w:date="2021-09-03T08:21:00Z">
        <w:pPr>
          <w:numPr>
            <w:numId w:val="7"/>
          </w:numPr>
          <w:tabs>
            <w:tab w:val="num" w:pos="360"/>
          </w:tabs>
          <w:spacing w:before="240" w:after="360"/>
          <w:ind w:left="360" w:hanging="360"/>
          <w:outlineLvl w:val="0"/>
        </w:pPr>
      </w:pPrChange>
    </w:pPr>
    <w:rPr>
      <w:b/>
      <w:kern w:val="28"/>
      <w:sz w:val="36"/>
      <w:rPrChange w:id="0" w:author="Butts, Cheryl PEBA" w:date="2021-09-03T08:21:00Z">
        <w:rPr>
          <w:rFonts w:ascii="Calibri" w:hAnsi="Calibri"/>
          <w:b/>
          <w:kern w:val="28"/>
          <w:sz w:val="36"/>
          <w:lang w:val="en-US" w:eastAsia="en-US" w:bidi="ar-SA"/>
        </w:rPr>
      </w:rPrChange>
    </w:rPr>
  </w:style>
  <w:style w:type="paragraph" w:styleId="Heading2">
    <w:name w:val="heading 2"/>
    <w:basedOn w:val="Normal"/>
    <w:next w:val="Normal"/>
    <w:link w:val="Heading2Char"/>
    <w:autoRedefine/>
    <w:uiPriority w:val="9"/>
    <w:qFormat/>
    <w:rsid w:val="00E15513"/>
    <w:pPr>
      <w:spacing w:before="480" w:after="240"/>
      <w:ind w:left="360"/>
      <w:outlineLvl w:val="1"/>
    </w:pPr>
    <w:rPr>
      <w:rFonts w:asciiTheme="minorHAnsi" w:hAnsiTheme="minorHAnsi" w:cstheme="minorHAnsi"/>
      <w:b/>
      <w:sz w:val="32"/>
      <w:szCs w:val="28"/>
    </w:rPr>
  </w:style>
  <w:style w:type="paragraph" w:styleId="Heading3">
    <w:name w:val="heading 3"/>
    <w:basedOn w:val="Normal"/>
    <w:next w:val="Normal"/>
    <w:link w:val="Heading3Char"/>
    <w:autoRedefine/>
    <w:uiPriority w:val="9"/>
    <w:qFormat/>
    <w:rsid w:val="00C52B7B"/>
    <w:pPr>
      <w:numPr>
        <w:ilvl w:val="2"/>
        <w:numId w:val="7"/>
      </w:numPr>
      <w:spacing w:before="480" w:after="240"/>
      <w:outlineLvl w:val="2"/>
    </w:pPr>
    <w:rPr>
      <w:rFonts w:asciiTheme="minorHAnsi" w:hAnsiTheme="minorHAnsi"/>
      <w:b/>
      <w:bCs/>
      <w:sz w:val="28"/>
      <w:szCs w:val="28"/>
    </w:rPr>
  </w:style>
  <w:style w:type="paragraph" w:styleId="Heading4">
    <w:name w:val="heading 4"/>
    <w:basedOn w:val="Normal"/>
    <w:next w:val="Normal"/>
    <w:link w:val="Heading4Char"/>
    <w:uiPriority w:val="9"/>
    <w:qFormat/>
    <w:rsid w:val="001D475E"/>
    <w:pPr>
      <w:numPr>
        <w:ilvl w:val="3"/>
        <w:numId w:val="7"/>
      </w:numPr>
      <w:spacing w:before="360" w:after="120"/>
      <w:outlineLvl w:val="3"/>
    </w:pPr>
    <w:rPr>
      <w:b/>
      <w:bCs/>
      <w:szCs w:val="24"/>
    </w:rPr>
  </w:style>
  <w:style w:type="paragraph" w:styleId="Heading5">
    <w:name w:val="heading 5"/>
    <w:basedOn w:val="Normal"/>
    <w:next w:val="Normal"/>
    <w:qFormat/>
    <w:rsid w:val="00BF5E38"/>
    <w:pPr>
      <w:numPr>
        <w:ilvl w:val="4"/>
        <w:numId w:val="7"/>
      </w:numPr>
      <w:spacing w:before="240" w:after="60"/>
      <w:outlineLvl w:val="4"/>
    </w:pPr>
    <w:rPr>
      <w:b/>
      <w:bCs/>
      <w:iCs/>
      <w:szCs w:val="26"/>
    </w:rPr>
  </w:style>
  <w:style w:type="paragraph" w:styleId="Heading6">
    <w:name w:val="heading 6"/>
    <w:basedOn w:val="Normal"/>
    <w:next w:val="Normal"/>
    <w:qFormat/>
    <w:rsid w:val="00CF0D22"/>
    <w:pPr>
      <w:numPr>
        <w:ilvl w:val="5"/>
        <w:numId w:val="7"/>
      </w:numPr>
      <w:spacing w:before="240" w:after="60"/>
      <w:outlineLvl w:val="5"/>
    </w:pPr>
    <w:rPr>
      <w:b/>
      <w:bCs/>
      <w:sz w:val="22"/>
      <w:szCs w:val="22"/>
    </w:rPr>
  </w:style>
  <w:style w:type="paragraph" w:styleId="Heading7">
    <w:name w:val="heading 7"/>
    <w:basedOn w:val="Normal"/>
    <w:next w:val="Normal"/>
    <w:qFormat/>
    <w:rsid w:val="00E207EF"/>
    <w:pPr>
      <w:numPr>
        <w:ilvl w:val="6"/>
        <w:numId w:val="7"/>
      </w:numPr>
      <w:spacing w:before="120" w:after="240"/>
      <w:outlineLvl w:val="6"/>
    </w:pPr>
    <w:rPr>
      <w:b/>
      <w:sz w:val="32"/>
      <w:szCs w:val="28"/>
    </w:rPr>
  </w:style>
  <w:style w:type="paragraph" w:styleId="Heading8">
    <w:name w:val="heading 8"/>
    <w:basedOn w:val="Normal"/>
    <w:next w:val="Normal"/>
    <w:qFormat/>
    <w:rsid w:val="000027FC"/>
    <w:pPr>
      <w:numPr>
        <w:ilvl w:val="7"/>
        <w:numId w:val="7"/>
      </w:numPr>
      <w:spacing w:before="240" w:after="60"/>
      <w:outlineLvl w:val="7"/>
    </w:pPr>
    <w:rPr>
      <w:i/>
      <w:iCs/>
      <w:szCs w:val="24"/>
    </w:rPr>
  </w:style>
  <w:style w:type="paragraph" w:styleId="Heading9">
    <w:name w:val="heading 9"/>
    <w:basedOn w:val="Normal"/>
    <w:next w:val="Normal"/>
    <w:qFormat/>
    <w:rsid w:val="000027FC"/>
    <w:pPr>
      <w:numPr>
        <w:ilvl w:val="8"/>
        <w:numId w:val="7"/>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rsid w:val="00AB049B"/>
    <w:rPr>
      <w:sz w:val="24"/>
      <w:lang w:val="en-US" w:eastAsia="en-US"/>
    </w:rPr>
  </w:style>
  <w:style w:type="paragraph" w:styleId="Footer">
    <w:name w:val="footer"/>
    <w:basedOn w:val="Normal"/>
    <w:link w:val="FooterChar"/>
    <w:uiPriority w:val="99"/>
    <w:pPr>
      <w:tabs>
        <w:tab w:val="center" w:pos="4320"/>
        <w:tab w:val="right" w:pos="8640"/>
      </w:tabs>
    </w:pPr>
    <w:rPr>
      <w:sz w:val="16"/>
    </w:rPr>
  </w:style>
  <w:style w:type="paragraph" w:customStyle="1" w:styleId="bullet2">
    <w:name w:val="bullet2"/>
    <w:basedOn w:val="Normal"/>
    <w:pPr>
      <w:numPr>
        <w:numId w:val="3"/>
      </w:numPr>
      <w:ind w:left="1080"/>
    </w:pPr>
  </w:style>
  <w:style w:type="paragraph" w:customStyle="1" w:styleId="numberlist1">
    <w:name w:val="number list 1"/>
    <w:basedOn w:val="Normal"/>
    <w:rsid w:val="00944237"/>
    <w:pPr>
      <w:numPr>
        <w:numId w:val="2"/>
      </w:numPr>
      <w:spacing w:before="240"/>
    </w:pPr>
  </w:style>
  <w:style w:type="paragraph" w:customStyle="1" w:styleId="numberlist2">
    <w:name w:val="number list 2"/>
    <w:basedOn w:val="Normal"/>
    <w:pPr>
      <w:tabs>
        <w:tab w:val="num" w:pos="720"/>
      </w:tabs>
      <w:ind w:left="576" w:hanging="288"/>
    </w:pPr>
  </w:style>
  <w:style w:type="paragraph" w:customStyle="1" w:styleId="numberlist3">
    <w:name w:val="number list 3"/>
    <w:basedOn w:val="Normal"/>
    <w:pPr>
      <w:tabs>
        <w:tab w:val="num" w:pos="1080"/>
      </w:tabs>
      <w:ind w:left="864" w:hanging="288"/>
    </w:pPr>
  </w:style>
  <w:style w:type="paragraph" w:customStyle="1" w:styleId="Bullet10">
    <w:name w:val="Bullet 1"/>
    <w:basedOn w:val="Normal"/>
    <w:pPr>
      <w:numPr>
        <w:numId w:val="4"/>
      </w:numPr>
      <w:spacing w:before="120" w:after="120"/>
    </w:pPr>
  </w:style>
  <w:style w:type="paragraph" w:customStyle="1" w:styleId="bullet1">
    <w:name w:val="bullet 1"/>
    <w:basedOn w:val="Normal"/>
    <w:pPr>
      <w:numPr>
        <w:numId w:val="1"/>
      </w:numPr>
      <w:ind w:left="792"/>
    </w:pPr>
  </w:style>
  <w:style w:type="character" w:styleId="PageNumber">
    <w:name w:val="page number"/>
    <w:basedOn w:val="DefaultParagraphFont"/>
  </w:style>
  <w:style w:type="paragraph" w:styleId="BalloonText">
    <w:name w:val="Balloon Text"/>
    <w:basedOn w:val="Normal"/>
    <w:link w:val="BalloonTextChar"/>
    <w:uiPriority w:val="99"/>
    <w:semiHidden/>
    <w:rsid w:val="006E283D"/>
    <w:rPr>
      <w:rFonts w:ascii="Tahoma" w:hAnsi="Tahoma" w:cs="Tahoma"/>
      <w:sz w:val="16"/>
      <w:szCs w:val="16"/>
    </w:rPr>
  </w:style>
  <w:style w:type="paragraph" w:styleId="TOC1">
    <w:name w:val="toc 1"/>
    <w:basedOn w:val="Normal"/>
    <w:next w:val="Normal"/>
    <w:autoRedefine/>
    <w:uiPriority w:val="39"/>
    <w:qFormat/>
    <w:rsid w:val="006A7F90"/>
    <w:pPr>
      <w:tabs>
        <w:tab w:val="left" w:pos="720"/>
        <w:tab w:val="right" w:leader="dot" w:pos="8630"/>
      </w:tabs>
    </w:pPr>
  </w:style>
  <w:style w:type="paragraph" w:styleId="TOC2">
    <w:name w:val="toc 2"/>
    <w:basedOn w:val="Normal"/>
    <w:next w:val="Normal"/>
    <w:autoRedefine/>
    <w:uiPriority w:val="39"/>
    <w:qFormat/>
    <w:rsid w:val="004027FB"/>
    <w:pPr>
      <w:ind w:left="200"/>
    </w:pPr>
  </w:style>
  <w:style w:type="paragraph" w:customStyle="1" w:styleId="Heading2Numbered">
    <w:name w:val="Heading 2 Numbered"/>
    <w:basedOn w:val="Normal"/>
    <w:rsid w:val="003C2D63"/>
    <w:pPr>
      <w:numPr>
        <w:ilvl w:val="1"/>
        <w:numId w:val="5"/>
      </w:numPr>
    </w:pPr>
  </w:style>
  <w:style w:type="paragraph" w:customStyle="1" w:styleId="Heading3Numbered">
    <w:name w:val="Heading 3 Numbered"/>
    <w:basedOn w:val="Normal"/>
    <w:rsid w:val="003C2D63"/>
    <w:pPr>
      <w:numPr>
        <w:ilvl w:val="2"/>
        <w:numId w:val="6"/>
      </w:numPr>
    </w:pPr>
  </w:style>
  <w:style w:type="paragraph" w:styleId="TOC3">
    <w:name w:val="toc 3"/>
    <w:basedOn w:val="Normal"/>
    <w:next w:val="Normal"/>
    <w:autoRedefine/>
    <w:uiPriority w:val="39"/>
    <w:qFormat/>
    <w:rsid w:val="00FF2EBB"/>
    <w:pPr>
      <w:ind w:left="400"/>
    </w:pPr>
  </w:style>
  <w:style w:type="character" w:styleId="Hyperlink">
    <w:name w:val="Hyperlink"/>
    <w:basedOn w:val="DefaultParagraphFont"/>
    <w:uiPriority w:val="99"/>
    <w:rsid w:val="004027FB"/>
    <w:rPr>
      <w:color w:val="0000FF"/>
      <w:u w:val="single"/>
    </w:rPr>
  </w:style>
  <w:style w:type="paragraph" w:customStyle="1" w:styleId="Table1stHeading">
    <w:name w:val="Table 1st Heading"/>
    <w:rsid w:val="006D1F4B"/>
    <w:pPr>
      <w:tabs>
        <w:tab w:val="left" w:pos="-90"/>
      </w:tabs>
      <w:spacing w:before="60" w:after="60"/>
    </w:pPr>
    <w:rPr>
      <w:b/>
      <w:sz w:val="24"/>
      <w:lang w:val="en-US"/>
    </w:rPr>
  </w:style>
  <w:style w:type="paragraph" w:customStyle="1" w:styleId="TableText">
    <w:name w:val="Table Text"/>
    <w:link w:val="TableTextCharChar"/>
    <w:qFormat/>
    <w:rsid w:val="006D1F4B"/>
    <w:pPr>
      <w:tabs>
        <w:tab w:val="left" w:pos="-90"/>
      </w:tabs>
      <w:spacing w:before="60"/>
    </w:pPr>
    <w:rPr>
      <w:sz w:val="18"/>
      <w:lang w:val="en-US"/>
    </w:rPr>
  </w:style>
  <w:style w:type="paragraph" w:customStyle="1" w:styleId="StyleTableTextItalic">
    <w:name w:val="Style Table Text + Italic"/>
    <w:basedOn w:val="TableText"/>
    <w:rsid w:val="00383061"/>
    <w:rPr>
      <w:i/>
      <w:iCs/>
    </w:rPr>
  </w:style>
  <w:style w:type="paragraph" w:customStyle="1" w:styleId="Table2ndHeading">
    <w:name w:val="Table 2nd Heading"/>
    <w:rsid w:val="006D1F4B"/>
    <w:pPr>
      <w:spacing w:before="60" w:after="60"/>
      <w:ind w:right="-113"/>
    </w:pPr>
    <w:rPr>
      <w:b/>
      <w:lang w:val="en-US"/>
    </w:rPr>
  </w:style>
  <w:style w:type="table" w:styleId="TableGrid">
    <w:name w:val="Table Grid"/>
    <w:basedOn w:val="TableNormal"/>
    <w:uiPriority w:val="59"/>
    <w:rsid w:val="006008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3a-Normal">
    <w:name w:val="Header 3a - Normal"/>
    <w:basedOn w:val="Normal"/>
    <w:rsid w:val="00F82D0C"/>
    <w:pPr>
      <w:numPr>
        <w:ilvl w:val="1"/>
        <w:numId w:val="8"/>
      </w:numPr>
      <w:spacing w:after="60"/>
    </w:pPr>
    <w:rPr>
      <w:rFonts w:ascii="Verdana" w:hAnsi="Verdana"/>
      <w:sz w:val="16"/>
    </w:rPr>
  </w:style>
  <w:style w:type="paragraph" w:styleId="MacroText">
    <w:name w:val="macro"/>
    <w:semiHidden/>
    <w:rsid w:val="00F82D0C"/>
    <w:pPr>
      <w:tabs>
        <w:tab w:val="left" w:pos="480"/>
        <w:tab w:val="left" w:pos="960"/>
        <w:tab w:val="left" w:pos="1440"/>
        <w:tab w:val="left" w:pos="1920"/>
        <w:tab w:val="left" w:pos="2400"/>
        <w:tab w:val="left" w:pos="2880"/>
        <w:tab w:val="left" w:pos="3360"/>
        <w:tab w:val="left" w:pos="3840"/>
        <w:tab w:val="left" w:pos="4320"/>
      </w:tabs>
      <w:spacing w:before="60" w:after="60"/>
    </w:pPr>
    <w:rPr>
      <w:rFonts w:ascii="Trebuchet MS" w:hAnsi="Trebuchet MS"/>
      <w:sz w:val="16"/>
      <w:lang w:val="en-GB" w:eastAsia="en-US"/>
    </w:rPr>
  </w:style>
  <w:style w:type="paragraph" w:customStyle="1" w:styleId="FASTItems">
    <w:name w:val="FAST Items"/>
    <w:basedOn w:val="CommentText"/>
    <w:rsid w:val="00D1741B"/>
    <w:pPr>
      <w:shd w:val="clear" w:color="auto" w:fill="FFCC99"/>
      <w:spacing w:before="60" w:after="60"/>
      <w:ind w:left="288"/>
    </w:pPr>
    <w:rPr>
      <w:rFonts w:ascii="Lucida Console" w:hAnsi="Lucida Console"/>
      <w:caps/>
      <w:color w:val="000080"/>
      <w:sz w:val="18"/>
    </w:rPr>
  </w:style>
  <w:style w:type="paragraph" w:styleId="CommentText">
    <w:name w:val="annotation text"/>
    <w:basedOn w:val="Normal"/>
    <w:link w:val="CommentTextChar"/>
    <w:uiPriority w:val="99"/>
    <w:rsid w:val="00F82D0C"/>
    <w:rPr>
      <w:sz w:val="20"/>
    </w:rPr>
  </w:style>
  <w:style w:type="paragraph" w:customStyle="1" w:styleId="StyleFASTItems9ptLeft011">
    <w:name w:val="Style FAST Items + 9 pt Left:  0.11&quot;"/>
    <w:basedOn w:val="FASTItems"/>
    <w:rsid w:val="00D1741B"/>
    <w:pPr>
      <w:shd w:val="clear" w:color="auto" w:fill="auto"/>
      <w:ind w:left="162"/>
    </w:pPr>
    <w:rPr>
      <w:szCs w:val="18"/>
    </w:rPr>
  </w:style>
  <w:style w:type="paragraph" w:styleId="PlainText">
    <w:name w:val="Plain Text"/>
    <w:basedOn w:val="Normal"/>
    <w:rsid w:val="00583847"/>
    <w:rPr>
      <w:rFonts w:ascii="Courier New" w:hAnsi="Courier New" w:cs="Courier New"/>
      <w:sz w:val="20"/>
      <w:lang w:val="en-CA"/>
    </w:rPr>
  </w:style>
  <w:style w:type="paragraph" w:styleId="TOC4">
    <w:name w:val="toc 4"/>
    <w:basedOn w:val="Normal"/>
    <w:next w:val="Normal"/>
    <w:autoRedefine/>
    <w:uiPriority w:val="39"/>
    <w:rsid w:val="00566896"/>
    <w:pPr>
      <w:ind w:left="720"/>
    </w:pPr>
  </w:style>
  <w:style w:type="paragraph" w:customStyle="1" w:styleId="Indent025">
    <w:name w:val="Indent  0.25"/>
    <w:basedOn w:val="Normal"/>
    <w:rsid w:val="001564EB"/>
    <w:pPr>
      <w:ind w:left="360"/>
    </w:pPr>
    <w:rPr>
      <w:sz w:val="22"/>
    </w:rPr>
  </w:style>
  <w:style w:type="paragraph" w:styleId="NormalIndent">
    <w:name w:val="Normal Indent"/>
    <w:basedOn w:val="Normal"/>
    <w:rsid w:val="00B33F7E"/>
    <w:pPr>
      <w:tabs>
        <w:tab w:val="left" w:pos="360"/>
      </w:tabs>
      <w:spacing w:after="120"/>
      <w:ind w:left="720"/>
    </w:pPr>
    <w:rPr>
      <w:sz w:val="22"/>
    </w:rPr>
  </w:style>
  <w:style w:type="paragraph" w:styleId="ListParagraph">
    <w:name w:val="List Paragraph"/>
    <w:basedOn w:val="Normal"/>
    <w:uiPriority w:val="34"/>
    <w:qFormat/>
    <w:rsid w:val="009542C0"/>
    <w:pPr>
      <w:ind w:left="720"/>
      <w:contextualSpacing/>
    </w:pPr>
  </w:style>
  <w:style w:type="paragraph" w:customStyle="1" w:styleId="Default">
    <w:name w:val="Default"/>
    <w:rsid w:val="00B94A2C"/>
    <w:pPr>
      <w:autoSpaceDE w:val="0"/>
      <w:autoSpaceDN w:val="0"/>
      <w:adjustRightInd w:val="0"/>
    </w:pPr>
    <w:rPr>
      <w:rFonts w:ascii="Frutiger LT 45 Light" w:hAnsi="Frutiger LT 45 Light" w:cs="Frutiger LT 45 Light"/>
      <w:color w:val="000000"/>
      <w:sz w:val="24"/>
      <w:szCs w:val="24"/>
    </w:rPr>
  </w:style>
  <w:style w:type="paragraph" w:customStyle="1" w:styleId="Pa2">
    <w:name w:val="Pa2"/>
    <w:basedOn w:val="Default"/>
    <w:next w:val="Default"/>
    <w:uiPriority w:val="99"/>
    <w:rsid w:val="00B94A2C"/>
    <w:pPr>
      <w:spacing w:line="361" w:lineRule="atLeast"/>
    </w:pPr>
    <w:rPr>
      <w:rFonts w:cs="Times New Roman"/>
      <w:color w:val="auto"/>
    </w:rPr>
  </w:style>
  <w:style w:type="paragraph" w:customStyle="1" w:styleId="Pa1">
    <w:name w:val="Pa1"/>
    <w:basedOn w:val="Default"/>
    <w:next w:val="Default"/>
    <w:uiPriority w:val="99"/>
    <w:rsid w:val="00B94A2C"/>
    <w:pPr>
      <w:spacing w:line="241" w:lineRule="atLeast"/>
    </w:pPr>
    <w:rPr>
      <w:rFonts w:cs="Times New Roman"/>
      <w:color w:val="auto"/>
    </w:rPr>
  </w:style>
  <w:style w:type="character" w:customStyle="1" w:styleId="A4">
    <w:name w:val="A4"/>
    <w:uiPriority w:val="99"/>
    <w:rsid w:val="00B94A2C"/>
    <w:rPr>
      <w:rFonts w:cs="Frutiger LT 45 Light"/>
      <w:color w:val="000000"/>
      <w:sz w:val="28"/>
      <w:szCs w:val="28"/>
    </w:rPr>
  </w:style>
  <w:style w:type="paragraph" w:customStyle="1" w:styleId="Pa7">
    <w:name w:val="Pa7"/>
    <w:basedOn w:val="Default"/>
    <w:next w:val="Default"/>
    <w:uiPriority w:val="99"/>
    <w:rsid w:val="00B94A2C"/>
    <w:pPr>
      <w:spacing w:line="241" w:lineRule="atLeast"/>
    </w:pPr>
    <w:rPr>
      <w:rFonts w:cs="Times New Roman"/>
      <w:color w:val="auto"/>
    </w:rPr>
  </w:style>
  <w:style w:type="paragraph" w:customStyle="1" w:styleId="Pa8">
    <w:name w:val="Pa8"/>
    <w:basedOn w:val="Default"/>
    <w:next w:val="Default"/>
    <w:uiPriority w:val="99"/>
    <w:rsid w:val="00B94A2C"/>
    <w:pPr>
      <w:spacing w:line="241" w:lineRule="atLeast"/>
    </w:pPr>
    <w:rPr>
      <w:rFonts w:cs="Times New Roman"/>
      <w:color w:val="auto"/>
    </w:rPr>
  </w:style>
  <w:style w:type="character" w:customStyle="1" w:styleId="A2">
    <w:name w:val="A2"/>
    <w:uiPriority w:val="99"/>
    <w:rsid w:val="00B73F8C"/>
    <w:rPr>
      <w:rFonts w:cs="Frutiger LT 45 Light"/>
      <w:b/>
      <w:bCs/>
      <w:color w:val="000000"/>
      <w:sz w:val="36"/>
      <w:szCs w:val="36"/>
    </w:rPr>
  </w:style>
  <w:style w:type="paragraph" w:customStyle="1" w:styleId="Pa11">
    <w:name w:val="Pa11"/>
    <w:basedOn w:val="Default"/>
    <w:next w:val="Default"/>
    <w:uiPriority w:val="99"/>
    <w:rsid w:val="00B73F8C"/>
    <w:pPr>
      <w:spacing w:line="241" w:lineRule="atLeast"/>
    </w:pPr>
    <w:rPr>
      <w:rFonts w:cs="Times New Roman"/>
      <w:color w:val="auto"/>
    </w:rPr>
  </w:style>
  <w:style w:type="paragraph" w:customStyle="1" w:styleId="Pa14">
    <w:name w:val="Pa14"/>
    <w:basedOn w:val="Default"/>
    <w:next w:val="Default"/>
    <w:uiPriority w:val="99"/>
    <w:rsid w:val="00B73F8C"/>
    <w:pPr>
      <w:spacing w:line="241" w:lineRule="atLeast"/>
    </w:pPr>
    <w:rPr>
      <w:rFonts w:cs="Times New Roman"/>
      <w:color w:val="auto"/>
    </w:rPr>
  </w:style>
  <w:style w:type="paragraph" w:customStyle="1" w:styleId="Pa15">
    <w:name w:val="Pa15"/>
    <w:basedOn w:val="Default"/>
    <w:next w:val="Default"/>
    <w:uiPriority w:val="99"/>
    <w:rsid w:val="00B73F8C"/>
    <w:pPr>
      <w:spacing w:line="241" w:lineRule="atLeast"/>
    </w:pPr>
    <w:rPr>
      <w:rFonts w:cs="Times New Roman"/>
      <w:color w:val="auto"/>
    </w:rPr>
  </w:style>
  <w:style w:type="paragraph" w:styleId="TOCHeading">
    <w:name w:val="TOC Heading"/>
    <w:basedOn w:val="Heading1"/>
    <w:next w:val="Normal"/>
    <w:uiPriority w:val="39"/>
    <w:unhideWhenUsed/>
    <w:qFormat/>
    <w:rsid w:val="00F3377A"/>
    <w:pPr>
      <w:keepLines/>
      <w:numPr>
        <w:numId w:val="0"/>
      </w:numPr>
      <w:spacing w:before="480" w:after="0" w:line="276" w:lineRule="auto"/>
      <w:outlineLvl w:val="9"/>
    </w:pPr>
    <w:rPr>
      <w:rFonts w:asciiTheme="majorHAnsi" w:eastAsiaTheme="majorEastAsia" w:hAnsiTheme="majorHAnsi" w:cstheme="majorBidi"/>
      <w:bCs/>
      <w:color w:val="365F91" w:themeColor="accent1" w:themeShade="BF"/>
      <w:kern w:val="0"/>
      <w:sz w:val="28"/>
      <w:szCs w:val="28"/>
      <w:lang w:eastAsia="ja-JP"/>
    </w:rPr>
  </w:style>
  <w:style w:type="paragraph" w:styleId="TOC5">
    <w:name w:val="toc 5"/>
    <w:basedOn w:val="Normal"/>
    <w:next w:val="Normal"/>
    <w:autoRedefine/>
    <w:uiPriority w:val="39"/>
    <w:rsid w:val="00364552"/>
    <w:pPr>
      <w:ind w:left="965"/>
    </w:pPr>
  </w:style>
  <w:style w:type="paragraph" w:styleId="TOC6">
    <w:name w:val="toc 6"/>
    <w:basedOn w:val="Normal"/>
    <w:next w:val="Normal"/>
    <w:autoRedefine/>
    <w:uiPriority w:val="39"/>
    <w:rsid w:val="00364552"/>
    <w:pPr>
      <w:ind w:left="1195"/>
    </w:pPr>
  </w:style>
  <w:style w:type="paragraph" w:styleId="TOC7">
    <w:name w:val="toc 7"/>
    <w:basedOn w:val="Normal"/>
    <w:next w:val="Normal"/>
    <w:autoRedefine/>
    <w:uiPriority w:val="39"/>
    <w:unhideWhenUsed/>
    <w:rsid w:val="005B4263"/>
    <w:pPr>
      <w:spacing w:after="100" w:line="276" w:lineRule="auto"/>
      <w:ind w:left="1320"/>
    </w:pPr>
    <w:rPr>
      <w:rFonts w:asciiTheme="minorHAnsi" w:eastAsiaTheme="minorEastAsia" w:hAnsiTheme="minorHAnsi" w:cstheme="minorBidi"/>
      <w:sz w:val="22"/>
      <w:szCs w:val="22"/>
      <w:lang w:val="en-CA" w:eastAsia="en-CA"/>
    </w:rPr>
  </w:style>
  <w:style w:type="paragraph" w:styleId="TOC8">
    <w:name w:val="toc 8"/>
    <w:basedOn w:val="Normal"/>
    <w:next w:val="Normal"/>
    <w:autoRedefine/>
    <w:uiPriority w:val="39"/>
    <w:unhideWhenUsed/>
    <w:rsid w:val="005B4263"/>
    <w:pPr>
      <w:spacing w:after="100" w:line="276" w:lineRule="auto"/>
      <w:ind w:left="1540"/>
    </w:pPr>
    <w:rPr>
      <w:rFonts w:asciiTheme="minorHAnsi" w:eastAsiaTheme="minorEastAsia" w:hAnsiTheme="minorHAnsi" w:cstheme="minorBidi"/>
      <w:sz w:val="22"/>
      <w:szCs w:val="22"/>
      <w:lang w:val="en-CA" w:eastAsia="en-CA"/>
    </w:rPr>
  </w:style>
  <w:style w:type="paragraph" w:styleId="TOC9">
    <w:name w:val="toc 9"/>
    <w:basedOn w:val="Normal"/>
    <w:next w:val="Normal"/>
    <w:autoRedefine/>
    <w:uiPriority w:val="39"/>
    <w:unhideWhenUsed/>
    <w:rsid w:val="005B4263"/>
    <w:pPr>
      <w:spacing w:after="100" w:line="276" w:lineRule="auto"/>
      <w:ind w:left="1760"/>
    </w:pPr>
    <w:rPr>
      <w:rFonts w:asciiTheme="minorHAnsi" w:eastAsiaTheme="minorEastAsia" w:hAnsiTheme="minorHAnsi" w:cstheme="minorBidi"/>
      <w:sz w:val="22"/>
      <w:szCs w:val="22"/>
      <w:lang w:val="en-CA" w:eastAsia="en-CA"/>
    </w:rPr>
  </w:style>
  <w:style w:type="numbering" w:customStyle="1" w:styleId="bullet1in055">
    <w:name w:val="bullet 1 in 0.55"/>
    <w:rsid w:val="00347CE8"/>
    <w:pPr>
      <w:numPr>
        <w:numId w:val="9"/>
      </w:numPr>
    </w:pPr>
  </w:style>
  <w:style w:type="character" w:styleId="CommentReference">
    <w:name w:val="annotation reference"/>
    <w:uiPriority w:val="99"/>
    <w:rsid w:val="00347CE8"/>
    <w:rPr>
      <w:sz w:val="16"/>
      <w:szCs w:val="16"/>
    </w:rPr>
  </w:style>
  <w:style w:type="paragraph" w:customStyle="1" w:styleId="Pa6">
    <w:name w:val="Pa6"/>
    <w:basedOn w:val="Default"/>
    <w:next w:val="Default"/>
    <w:uiPriority w:val="99"/>
    <w:rsid w:val="00310152"/>
    <w:pPr>
      <w:spacing w:line="241" w:lineRule="atLeast"/>
    </w:pPr>
    <w:rPr>
      <w:rFonts w:ascii="Times New Roman" w:eastAsiaTheme="minorHAnsi" w:hAnsi="Times New Roman" w:cs="Times New Roman"/>
      <w:color w:val="auto"/>
      <w:lang w:eastAsia="en-US"/>
    </w:rPr>
  </w:style>
  <w:style w:type="paragraph" w:customStyle="1" w:styleId="Pa12">
    <w:name w:val="Pa12"/>
    <w:basedOn w:val="Default"/>
    <w:next w:val="Default"/>
    <w:uiPriority w:val="99"/>
    <w:rsid w:val="00310152"/>
    <w:pPr>
      <w:spacing w:line="241" w:lineRule="atLeast"/>
    </w:pPr>
    <w:rPr>
      <w:rFonts w:ascii="Times New Roman" w:eastAsiaTheme="minorHAnsi" w:hAnsi="Times New Roman" w:cs="Times New Roman"/>
      <w:color w:val="auto"/>
      <w:lang w:eastAsia="en-US"/>
    </w:rPr>
  </w:style>
  <w:style w:type="character" w:styleId="Strong">
    <w:name w:val="Strong"/>
    <w:basedOn w:val="DefaultParagraphFont"/>
    <w:qFormat/>
    <w:rsid w:val="00B50A5C"/>
    <w:rPr>
      <w:b/>
      <w:bCs/>
    </w:rPr>
  </w:style>
  <w:style w:type="paragraph" w:styleId="CommentSubject">
    <w:name w:val="annotation subject"/>
    <w:basedOn w:val="CommentText"/>
    <w:next w:val="CommentText"/>
    <w:link w:val="CommentSubjectChar"/>
    <w:uiPriority w:val="99"/>
    <w:rsid w:val="0000182C"/>
    <w:rPr>
      <w:b/>
      <w:bCs/>
    </w:rPr>
  </w:style>
  <w:style w:type="character" w:customStyle="1" w:styleId="CommentTextChar">
    <w:name w:val="Comment Text Char"/>
    <w:basedOn w:val="DefaultParagraphFont"/>
    <w:link w:val="CommentText"/>
    <w:uiPriority w:val="99"/>
    <w:rsid w:val="0000182C"/>
    <w:rPr>
      <w:lang w:val="en-US" w:eastAsia="en-US"/>
    </w:rPr>
  </w:style>
  <w:style w:type="character" w:customStyle="1" w:styleId="CommentSubjectChar">
    <w:name w:val="Comment Subject Char"/>
    <w:basedOn w:val="CommentTextChar"/>
    <w:link w:val="CommentSubject"/>
    <w:uiPriority w:val="99"/>
    <w:rsid w:val="0000182C"/>
    <w:rPr>
      <w:b/>
      <w:bCs/>
      <w:lang w:val="en-US" w:eastAsia="en-US"/>
    </w:rPr>
  </w:style>
  <w:style w:type="paragraph" w:styleId="NormalWeb">
    <w:name w:val="Normal (Web)"/>
    <w:basedOn w:val="Normal"/>
    <w:uiPriority w:val="99"/>
    <w:unhideWhenUsed/>
    <w:rsid w:val="00CE3B83"/>
    <w:pPr>
      <w:spacing w:before="100" w:beforeAutospacing="1" w:after="100" w:afterAutospacing="1"/>
    </w:pPr>
    <w:rPr>
      <w:szCs w:val="24"/>
    </w:rPr>
  </w:style>
  <w:style w:type="character" w:customStyle="1" w:styleId="Heading3Char">
    <w:name w:val="Heading 3 Char"/>
    <w:basedOn w:val="DefaultParagraphFont"/>
    <w:link w:val="Heading3"/>
    <w:uiPriority w:val="9"/>
    <w:rsid w:val="00C52B7B"/>
    <w:rPr>
      <w:rFonts w:asciiTheme="minorHAnsi" w:hAnsiTheme="minorHAnsi"/>
      <w:b/>
      <w:bCs/>
      <w:sz w:val="28"/>
      <w:szCs w:val="28"/>
      <w:lang w:val="en-US" w:eastAsia="en-US"/>
    </w:rPr>
  </w:style>
  <w:style w:type="paragraph" w:customStyle="1" w:styleId="Style1">
    <w:name w:val="Style1"/>
    <w:basedOn w:val="Heading3"/>
    <w:link w:val="Style1Char"/>
    <w:qFormat/>
    <w:rsid w:val="002E7F29"/>
    <w:pPr>
      <w:tabs>
        <w:tab w:val="num" w:pos="1117"/>
      </w:tabs>
      <w:ind w:left="1571"/>
    </w:pPr>
  </w:style>
  <w:style w:type="character" w:customStyle="1" w:styleId="A6">
    <w:name w:val="A6"/>
    <w:uiPriority w:val="99"/>
    <w:rsid w:val="00341417"/>
    <w:rPr>
      <w:rFonts w:cs="Frutiger LT 47 LightCn"/>
      <w:color w:val="000000"/>
      <w:sz w:val="22"/>
      <w:szCs w:val="22"/>
    </w:rPr>
  </w:style>
  <w:style w:type="character" w:customStyle="1" w:styleId="Style1Char">
    <w:name w:val="Style1 Char"/>
    <w:basedOn w:val="Heading3Char"/>
    <w:link w:val="Style1"/>
    <w:rsid w:val="002E7F29"/>
    <w:rPr>
      <w:rFonts w:asciiTheme="minorHAnsi" w:hAnsiTheme="minorHAnsi"/>
      <w:b/>
      <w:bCs/>
      <w:sz w:val="28"/>
      <w:szCs w:val="28"/>
      <w:lang w:val="en-US" w:eastAsia="en-US"/>
    </w:rPr>
  </w:style>
  <w:style w:type="character" w:customStyle="1" w:styleId="Heading2Char">
    <w:name w:val="Heading 2 Char"/>
    <w:basedOn w:val="DefaultParagraphFont"/>
    <w:link w:val="Heading2"/>
    <w:uiPriority w:val="9"/>
    <w:rsid w:val="00E15513"/>
    <w:rPr>
      <w:rFonts w:asciiTheme="minorHAnsi" w:hAnsiTheme="minorHAnsi" w:cstheme="minorHAnsi"/>
      <w:b/>
      <w:sz w:val="32"/>
      <w:szCs w:val="28"/>
      <w:lang w:val="en-US" w:eastAsia="en-US"/>
    </w:rPr>
  </w:style>
  <w:style w:type="paragraph" w:customStyle="1" w:styleId="ConfigHeader">
    <w:name w:val="ConfigHeader"/>
    <w:basedOn w:val="Heading5"/>
    <w:next w:val="ConfigDetail"/>
    <w:rsid w:val="00DA3927"/>
    <w:pPr>
      <w:keepNext/>
      <w:numPr>
        <w:ilvl w:val="0"/>
        <w:numId w:val="0"/>
      </w:numPr>
      <w:pBdr>
        <w:top w:val="single" w:sz="4" w:space="3" w:color="auto"/>
      </w:pBdr>
      <w:spacing w:before="60"/>
      <w:ind w:left="576"/>
    </w:pPr>
    <w:rPr>
      <w:rFonts w:ascii="Lucida Console" w:hAnsi="Lucida Console"/>
      <w:iCs w:val="0"/>
      <w:caps/>
      <w:color w:val="3366FF"/>
      <w:sz w:val="16"/>
      <w:szCs w:val="20"/>
    </w:rPr>
  </w:style>
  <w:style w:type="paragraph" w:customStyle="1" w:styleId="ConfigDetail">
    <w:name w:val="ConfigDetail"/>
    <w:basedOn w:val="BodyTextIndent"/>
    <w:rsid w:val="00DA3927"/>
    <w:pPr>
      <w:spacing w:after="60"/>
      <w:ind w:left="576"/>
    </w:pPr>
    <w:rPr>
      <w:rFonts w:ascii="Verdana" w:hAnsi="Verdana"/>
      <w:color w:val="3366FF"/>
      <w:sz w:val="16"/>
    </w:rPr>
  </w:style>
  <w:style w:type="paragraph" w:styleId="BodyTextIndent">
    <w:name w:val="Body Text Indent"/>
    <w:basedOn w:val="Normal"/>
    <w:link w:val="BodyTextIndentChar"/>
    <w:unhideWhenUsed/>
    <w:rsid w:val="00DA3927"/>
    <w:pPr>
      <w:spacing w:after="120"/>
      <w:ind w:left="283"/>
    </w:pPr>
  </w:style>
  <w:style w:type="character" w:customStyle="1" w:styleId="BodyTextIndentChar">
    <w:name w:val="Body Text Indent Char"/>
    <w:basedOn w:val="DefaultParagraphFont"/>
    <w:link w:val="BodyTextIndent"/>
    <w:rsid w:val="00DA3927"/>
    <w:rPr>
      <w:sz w:val="24"/>
      <w:lang w:val="en-US" w:eastAsia="en-US"/>
    </w:rPr>
  </w:style>
  <w:style w:type="paragraph" w:styleId="FootnoteText">
    <w:name w:val="footnote text"/>
    <w:basedOn w:val="Normal"/>
    <w:link w:val="FootnoteTextChar"/>
    <w:unhideWhenUsed/>
    <w:rsid w:val="00D05B69"/>
    <w:rPr>
      <w:sz w:val="20"/>
    </w:rPr>
  </w:style>
  <w:style w:type="character" w:customStyle="1" w:styleId="FootnoteTextChar">
    <w:name w:val="Footnote Text Char"/>
    <w:basedOn w:val="DefaultParagraphFont"/>
    <w:link w:val="FootnoteText"/>
    <w:rsid w:val="00D05B69"/>
    <w:rPr>
      <w:lang w:val="en-US" w:eastAsia="en-US"/>
    </w:rPr>
  </w:style>
  <w:style w:type="character" w:styleId="FootnoteReference">
    <w:name w:val="footnote reference"/>
    <w:basedOn w:val="DefaultParagraphFont"/>
    <w:semiHidden/>
    <w:unhideWhenUsed/>
    <w:rsid w:val="00D05B69"/>
    <w:rPr>
      <w:vertAlign w:val="superscript"/>
    </w:rPr>
  </w:style>
  <w:style w:type="paragraph" w:customStyle="1" w:styleId="Pa0">
    <w:name w:val="Pa0"/>
    <w:basedOn w:val="Default"/>
    <w:next w:val="Default"/>
    <w:uiPriority w:val="99"/>
    <w:rsid w:val="00553C48"/>
    <w:pPr>
      <w:spacing w:line="241" w:lineRule="atLeast"/>
    </w:pPr>
    <w:rPr>
      <w:rFonts w:ascii="Frutiger LT 47 LightCn" w:eastAsiaTheme="minorHAnsi" w:hAnsi="Frutiger LT 47 LightCn" w:cstheme="minorBidi"/>
      <w:color w:val="auto"/>
      <w:lang w:eastAsia="en-US"/>
    </w:rPr>
  </w:style>
  <w:style w:type="character" w:customStyle="1" w:styleId="A7">
    <w:name w:val="A7"/>
    <w:uiPriority w:val="99"/>
    <w:rsid w:val="007E6D77"/>
    <w:rPr>
      <w:rFonts w:cs="Frutiger LT 45 Light"/>
      <w:color w:val="000000"/>
      <w:sz w:val="22"/>
      <w:szCs w:val="22"/>
    </w:rPr>
  </w:style>
  <w:style w:type="character" w:customStyle="1" w:styleId="A10">
    <w:name w:val="A10"/>
    <w:uiPriority w:val="99"/>
    <w:rsid w:val="008C626E"/>
    <w:rPr>
      <w:rFonts w:cs="Frutiger LT 55 Roman"/>
      <w:color w:val="000000"/>
      <w:sz w:val="32"/>
      <w:szCs w:val="32"/>
    </w:rPr>
  </w:style>
  <w:style w:type="character" w:customStyle="1" w:styleId="A0">
    <w:name w:val="A0"/>
    <w:uiPriority w:val="99"/>
    <w:rsid w:val="008C626E"/>
    <w:rPr>
      <w:rFonts w:cs="Frutiger LT 55 Roman"/>
      <w:color w:val="000000"/>
      <w:sz w:val="20"/>
      <w:szCs w:val="20"/>
    </w:rPr>
  </w:style>
  <w:style w:type="paragraph" w:customStyle="1" w:styleId="Pa13">
    <w:name w:val="Pa13"/>
    <w:basedOn w:val="Normal"/>
    <w:next w:val="Normal"/>
    <w:uiPriority w:val="99"/>
    <w:rsid w:val="008C626E"/>
    <w:pPr>
      <w:autoSpaceDE w:val="0"/>
      <w:autoSpaceDN w:val="0"/>
      <w:adjustRightInd w:val="0"/>
      <w:spacing w:line="241" w:lineRule="atLeast"/>
    </w:pPr>
    <w:rPr>
      <w:rFonts w:ascii="Frutiger LT 55 Roman" w:eastAsiaTheme="minorHAnsi" w:hAnsi="Frutiger LT 55 Roman" w:cstheme="minorBidi"/>
      <w:szCs w:val="24"/>
      <w:lang w:val="en-CA"/>
    </w:rPr>
  </w:style>
  <w:style w:type="character" w:customStyle="1" w:styleId="A9">
    <w:name w:val="A9"/>
    <w:uiPriority w:val="99"/>
    <w:rsid w:val="008C626E"/>
    <w:rPr>
      <w:rFonts w:cs="Frutiger LT 55 Roman"/>
      <w:color w:val="000000"/>
      <w:sz w:val="18"/>
      <w:szCs w:val="18"/>
    </w:rPr>
  </w:style>
  <w:style w:type="character" w:customStyle="1" w:styleId="FooterChar">
    <w:name w:val="Footer Char"/>
    <w:basedOn w:val="DefaultParagraphFont"/>
    <w:link w:val="Footer"/>
    <w:uiPriority w:val="99"/>
    <w:rsid w:val="00A5157A"/>
    <w:rPr>
      <w:sz w:val="16"/>
      <w:lang w:val="en-US" w:eastAsia="en-US"/>
    </w:rPr>
  </w:style>
  <w:style w:type="paragraph" w:customStyle="1" w:styleId="Style2">
    <w:name w:val="Style2"/>
    <w:basedOn w:val="Heading1"/>
    <w:link w:val="Style2Char"/>
    <w:qFormat/>
    <w:rsid w:val="00E02265"/>
    <w:pPr>
      <w:numPr>
        <w:numId w:val="0"/>
      </w:numPr>
    </w:pPr>
  </w:style>
  <w:style w:type="paragraph" w:styleId="Revision">
    <w:name w:val="Revision"/>
    <w:hidden/>
    <w:uiPriority w:val="99"/>
    <w:semiHidden/>
    <w:rsid w:val="00A420E9"/>
    <w:rPr>
      <w:rFonts w:ascii="Calibri" w:hAnsi="Calibri"/>
      <w:sz w:val="24"/>
      <w:lang w:val="en-US" w:eastAsia="en-US"/>
    </w:rPr>
  </w:style>
  <w:style w:type="character" w:customStyle="1" w:styleId="Heading1Char">
    <w:name w:val="Heading 1 Char"/>
    <w:basedOn w:val="DefaultParagraphFont"/>
    <w:link w:val="Heading1"/>
    <w:uiPriority w:val="9"/>
    <w:rsid w:val="001D7DBD"/>
    <w:rPr>
      <w:rFonts w:ascii="Calibri" w:hAnsi="Calibri"/>
      <w:b/>
      <w:kern w:val="28"/>
      <w:sz w:val="36"/>
      <w:lang w:val="en-US" w:eastAsia="en-US"/>
    </w:rPr>
  </w:style>
  <w:style w:type="character" w:customStyle="1" w:styleId="Style2Char">
    <w:name w:val="Style2 Char"/>
    <w:basedOn w:val="Heading1Char"/>
    <w:link w:val="Style2"/>
    <w:rsid w:val="00E02265"/>
    <w:rPr>
      <w:rFonts w:ascii="Calibri" w:hAnsi="Calibri"/>
      <w:b/>
      <w:kern w:val="28"/>
      <w:sz w:val="36"/>
      <w:lang w:val="en-US" w:eastAsia="en-US"/>
    </w:rPr>
  </w:style>
  <w:style w:type="table" w:styleId="ListTable1Light">
    <w:name w:val="List Table 1 Light"/>
    <w:basedOn w:val="TableNormal"/>
    <w:uiPriority w:val="46"/>
    <w:rsid w:val="00E81B42"/>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TableHeadings">
    <w:name w:val="Table Headings"/>
    <w:basedOn w:val="TableText"/>
    <w:qFormat/>
    <w:rsid w:val="00546931"/>
    <w:pPr>
      <w:tabs>
        <w:tab w:val="clear" w:pos="-90"/>
      </w:tabs>
      <w:adjustRightInd w:val="0"/>
      <w:spacing w:before="80" w:after="80"/>
      <w:ind w:left="29"/>
    </w:pPr>
    <w:rPr>
      <w:rFonts w:ascii="Calibri" w:hAnsi="Calibri"/>
      <w:color w:val="FFFFFF"/>
      <w:sz w:val="22"/>
      <w:szCs w:val="18"/>
      <w:lang w:val="en-CA" w:eastAsia="en-US"/>
    </w:rPr>
  </w:style>
  <w:style w:type="character" w:customStyle="1" w:styleId="Heading4Char">
    <w:name w:val="Heading 4 Char"/>
    <w:basedOn w:val="DefaultParagraphFont"/>
    <w:link w:val="Heading4"/>
    <w:uiPriority w:val="9"/>
    <w:locked/>
    <w:rsid w:val="000921D1"/>
    <w:rPr>
      <w:rFonts w:ascii="Calibri" w:hAnsi="Calibri"/>
      <w:b/>
      <w:bCs/>
      <w:sz w:val="24"/>
      <w:szCs w:val="24"/>
      <w:lang w:val="en-US" w:eastAsia="en-US"/>
    </w:rPr>
  </w:style>
  <w:style w:type="character" w:customStyle="1" w:styleId="BalloonTextChar">
    <w:name w:val="Balloon Text Char"/>
    <w:basedOn w:val="DefaultParagraphFont"/>
    <w:link w:val="BalloonText"/>
    <w:uiPriority w:val="99"/>
    <w:semiHidden/>
    <w:locked/>
    <w:rsid w:val="000921D1"/>
    <w:rPr>
      <w:rFonts w:ascii="Tahoma" w:hAnsi="Tahoma" w:cs="Tahoma"/>
      <w:sz w:val="16"/>
      <w:szCs w:val="16"/>
      <w:lang w:val="en-US" w:eastAsia="en-US"/>
    </w:rPr>
  </w:style>
  <w:style w:type="paragraph" w:styleId="BodyText2">
    <w:name w:val="Body Text 2"/>
    <w:basedOn w:val="Normal"/>
    <w:link w:val="BodyText2Char"/>
    <w:uiPriority w:val="99"/>
    <w:rsid w:val="000921D1"/>
    <w:pPr>
      <w:spacing w:before="120"/>
      <w:jc w:val="right"/>
    </w:pPr>
    <w:rPr>
      <w:rFonts w:ascii="Garamond" w:hAnsi="Garamond"/>
      <w:b/>
      <w:smallCaps/>
      <w:sz w:val="52"/>
      <w:lang w:val="en-CA"/>
    </w:rPr>
  </w:style>
  <w:style w:type="character" w:customStyle="1" w:styleId="BodyText2Char">
    <w:name w:val="Body Text 2 Char"/>
    <w:basedOn w:val="DefaultParagraphFont"/>
    <w:link w:val="BodyText2"/>
    <w:uiPriority w:val="99"/>
    <w:rsid w:val="000921D1"/>
    <w:rPr>
      <w:rFonts w:ascii="Garamond" w:hAnsi="Garamond"/>
      <w:b/>
      <w:smallCaps/>
      <w:sz w:val="52"/>
      <w:lang w:eastAsia="en-US"/>
    </w:rPr>
  </w:style>
  <w:style w:type="paragraph" w:styleId="NoSpacing">
    <w:name w:val="No Spacing"/>
    <w:link w:val="NoSpacingChar"/>
    <w:uiPriority w:val="1"/>
    <w:qFormat/>
    <w:rsid w:val="000921D1"/>
    <w:rPr>
      <w:rFonts w:ascii="Garamond" w:hAnsi="Garamond"/>
      <w:sz w:val="22"/>
      <w:lang w:val="en-US" w:eastAsia="en-US"/>
    </w:rPr>
  </w:style>
  <w:style w:type="paragraph" w:customStyle="1" w:styleId="Address-Header">
    <w:name w:val="Address - Header"/>
    <w:basedOn w:val="NoSpacing"/>
    <w:link w:val="Address-HeaderChar"/>
    <w:qFormat/>
    <w:rsid w:val="000921D1"/>
    <w:rPr>
      <w:rFonts w:ascii="Futura Lt BT" w:hAnsi="Futura Lt BT"/>
      <w:sz w:val="16"/>
      <w:szCs w:val="16"/>
    </w:rPr>
  </w:style>
  <w:style w:type="paragraph" w:customStyle="1" w:styleId="TitlePage-Heading1">
    <w:name w:val="Title Page - Heading 1"/>
    <w:basedOn w:val="SectionHeading"/>
    <w:link w:val="TitlePage-Heading1Char"/>
    <w:qFormat/>
    <w:rsid w:val="000921D1"/>
    <w:pPr>
      <w:jc w:val="right"/>
      <w:outlineLvl w:val="9"/>
    </w:pPr>
    <w:rPr>
      <w:rFonts w:ascii="Garamond" w:hAnsi="Garamond"/>
      <w:sz w:val="52"/>
      <w:szCs w:val="52"/>
    </w:rPr>
  </w:style>
  <w:style w:type="character" w:customStyle="1" w:styleId="NoSpacingChar">
    <w:name w:val="No Spacing Char"/>
    <w:basedOn w:val="DefaultParagraphFont"/>
    <w:link w:val="NoSpacing"/>
    <w:uiPriority w:val="1"/>
    <w:locked/>
    <w:rsid w:val="000921D1"/>
    <w:rPr>
      <w:rFonts w:ascii="Garamond" w:hAnsi="Garamond"/>
      <w:sz w:val="22"/>
      <w:lang w:val="en-US" w:eastAsia="en-US"/>
    </w:rPr>
  </w:style>
  <w:style w:type="character" w:customStyle="1" w:styleId="Address-HeaderChar">
    <w:name w:val="Address - Header Char"/>
    <w:basedOn w:val="NoSpacingChar"/>
    <w:link w:val="Address-Header"/>
    <w:locked/>
    <w:rsid w:val="000921D1"/>
    <w:rPr>
      <w:rFonts w:ascii="Futura Lt BT" w:hAnsi="Futura Lt BT"/>
      <w:sz w:val="16"/>
      <w:szCs w:val="16"/>
      <w:lang w:val="en-US" w:eastAsia="en-US"/>
    </w:rPr>
  </w:style>
  <w:style w:type="paragraph" w:customStyle="1" w:styleId="TitlePage-Heading3">
    <w:name w:val="Title Page - Heading 3"/>
    <w:basedOn w:val="Normal"/>
    <w:link w:val="TitlePage-Heading3Char"/>
    <w:qFormat/>
    <w:rsid w:val="000921D1"/>
    <w:pPr>
      <w:ind w:left="2880"/>
      <w:jc w:val="right"/>
    </w:pPr>
    <w:rPr>
      <w:rFonts w:ascii="Garamond" w:hAnsi="Garamond"/>
      <w:b/>
      <w:i/>
      <w:color w:val="4F81BD"/>
      <w:sz w:val="22"/>
      <w:lang w:val="en-CA"/>
    </w:rPr>
  </w:style>
  <w:style w:type="character" w:customStyle="1" w:styleId="TitlePage-Heading1Char">
    <w:name w:val="Title Page - Heading 1 Char"/>
    <w:basedOn w:val="Heading1Char"/>
    <w:link w:val="TitlePage-Heading1"/>
    <w:locked/>
    <w:rsid w:val="000921D1"/>
    <w:rPr>
      <w:rFonts w:ascii="Garamond" w:hAnsi="Garamond"/>
      <w:b/>
      <w:bCs/>
      <w:color w:val="365F91"/>
      <w:kern w:val="28"/>
      <w:sz w:val="52"/>
      <w:szCs w:val="52"/>
      <w:lang w:val="en-US" w:eastAsia="en-US"/>
    </w:rPr>
  </w:style>
  <w:style w:type="paragraph" w:styleId="Subtitle">
    <w:name w:val="Subtitle"/>
    <w:basedOn w:val="Normal"/>
    <w:next w:val="Normal"/>
    <w:link w:val="SubtitleChar"/>
    <w:uiPriority w:val="11"/>
    <w:qFormat/>
    <w:rsid w:val="000921D1"/>
    <w:pPr>
      <w:numPr>
        <w:ilvl w:val="1"/>
      </w:numPr>
      <w:spacing w:before="360" w:after="120"/>
    </w:pPr>
    <w:rPr>
      <w:rFonts w:ascii="Futura Book" w:hAnsi="Futura Book"/>
      <w:b/>
      <w:i/>
      <w:iCs/>
      <w:color w:val="4F81BD"/>
      <w:spacing w:val="15"/>
      <w:szCs w:val="24"/>
      <w:lang w:val="en-CA"/>
    </w:rPr>
  </w:style>
  <w:style w:type="character" w:customStyle="1" w:styleId="SubtitleChar">
    <w:name w:val="Subtitle Char"/>
    <w:basedOn w:val="DefaultParagraphFont"/>
    <w:link w:val="Subtitle"/>
    <w:uiPriority w:val="11"/>
    <w:rsid w:val="000921D1"/>
    <w:rPr>
      <w:rFonts w:ascii="Futura Book" w:hAnsi="Futura Book"/>
      <w:b/>
      <w:i/>
      <w:iCs/>
      <w:color w:val="4F81BD"/>
      <w:spacing w:val="15"/>
      <w:sz w:val="24"/>
      <w:szCs w:val="24"/>
      <w:lang w:eastAsia="en-US"/>
    </w:rPr>
  </w:style>
  <w:style w:type="character" w:customStyle="1" w:styleId="TitlePage-Heading3Char">
    <w:name w:val="Title Page - Heading 3 Char"/>
    <w:basedOn w:val="DefaultParagraphFont"/>
    <w:link w:val="TitlePage-Heading3"/>
    <w:locked/>
    <w:rsid w:val="000921D1"/>
    <w:rPr>
      <w:rFonts w:ascii="Garamond" w:hAnsi="Garamond"/>
      <w:b/>
      <w:i/>
      <w:color w:val="4F81BD"/>
      <w:sz w:val="22"/>
      <w:lang w:eastAsia="en-US"/>
    </w:rPr>
  </w:style>
  <w:style w:type="paragraph" w:customStyle="1" w:styleId="Intro">
    <w:name w:val="Intro"/>
    <w:basedOn w:val="Normal"/>
    <w:link w:val="IntroChar"/>
    <w:qFormat/>
    <w:rsid w:val="000921D1"/>
    <w:rPr>
      <w:rFonts w:ascii="Garamond" w:hAnsi="Garamond"/>
      <w:sz w:val="22"/>
      <w:lang w:val="en-CA"/>
    </w:rPr>
  </w:style>
  <w:style w:type="paragraph" w:customStyle="1" w:styleId="Content">
    <w:name w:val="Content"/>
    <w:basedOn w:val="Normal"/>
    <w:link w:val="ContentChar"/>
    <w:qFormat/>
    <w:rsid w:val="000921D1"/>
    <w:pPr>
      <w:ind w:left="360"/>
    </w:pPr>
    <w:rPr>
      <w:rFonts w:ascii="Garamond" w:hAnsi="Garamond"/>
      <w:sz w:val="22"/>
      <w:lang w:val="en-CA"/>
    </w:rPr>
  </w:style>
  <w:style w:type="character" w:customStyle="1" w:styleId="IntroChar">
    <w:name w:val="Intro Char"/>
    <w:basedOn w:val="DefaultParagraphFont"/>
    <w:link w:val="Intro"/>
    <w:locked/>
    <w:rsid w:val="000921D1"/>
    <w:rPr>
      <w:rFonts w:ascii="Garamond" w:hAnsi="Garamond"/>
      <w:sz w:val="22"/>
      <w:lang w:eastAsia="en-US"/>
    </w:rPr>
  </w:style>
  <w:style w:type="paragraph" w:customStyle="1" w:styleId="TitlePage-AddressHeader">
    <w:name w:val="Title Page - Address Header"/>
    <w:basedOn w:val="Heading3"/>
    <w:link w:val="TitlePage-AddressHeaderChar"/>
    <w:qFormat/>
    <w:rsid w:val="000921D1"/>
    <w:pPr>
      <w:keepNext/>
      <w:numPr>
        <w:ilvl w:val="0"/>
        <w:numId w:val="0"/>
      </w:numPr>
      <w:spacing w:before="240" w:after="60"/>
    </w:pPr>
    <w:rPr>
      <w:rFonts w:ascii="Futura Lt BT" w:hAnsi="Futura Lt BT"/>
      <w:sz w:val="22"/>
      <w:szCs w:val="22"/>
    </w:rPr>
  </w:style>
  <w:style w:type="character" w:customStyle="1" w:styleId="ContentChar">
    <w:name w:val="Content Char"/>
    <w:basedOn w:val="DefaultParagraphFont"/>
    <w:link w:val="Content"/>
    <w:locked/>
    <w:rsid w:val="000921D1"/>
    <w:rPr>
      <w:rFonts w:ascii="Garamond" w:hAnsi="Garamond"/>
      <w:sz w:val="22"/>
      <w:lang w:eastAsia="en-US"/>
    </w:rPr>
  </w:style>
  <w:style w:type="character" w:customStyle="1" w:styleId="TitlePage-AddressHeaderChar">
    <w:name w:val="Title Page - Address Header Char"/>
    <w:basedOn w:val="Heading3Char"/>
    <w:link w:val="TitlePage-AddressHeader"/>
    <w:locked/>
    <w:rsid w:val="000921D1"/>
    <w:rPr>
      <w:rFonts w:ascii="Futura Lt BT" w:hAnsi="Futura Lt BT"/>
      <w:b/>
      <w:bCs/>
      <w:sz w:val="22"/>
      <w:szCs w:val="22"/>
      <w:lang w:val="en-US" w:eastAsia="en-US"/>
    </w:rPr>
  </w:style>
  <w:style w:type="paragraph" w:styleId="DocumentMap">
    <w:name w:val="Document Map"/>
    <w:basedOn w:val="Normal"/>
    <w:link w:val="DocumentMapChar"/>
    <w:uiPriority w:val="99"/>
    <w:semiHidden/>
    <w:unhideWhenUsed/>
    <w:rsid w:val="000921D1"/>
    <w:rPr>
      <w:rFonts w:ascii="Tahoma" w:hAnsi="Tahoma" w:cs="Tahoma"/>
      <w:sz w:val="16"/>
      <w:szCs w:val="16"/>
      <w:lang w:val="en-CA"/>
    </w:rPr>
  </w:style>
  <w:style w:type="character" w:customStyle="1" w:styleId="DocumentMapChar">
    <w:name w:val="Document Map Char"/>
    <w:basedOn w:val="DefaultParagraphFont"/>
    <w:link w:val="DocumentMap"/>
    <w:uiPriority w:val="99"/>
    <w:semiHidden/>
    <w:rsid w:val="000921D1"/>
    <w:rPr>
      <w:rFonts w:ascii="Tahoma" w:hAnsi="Tahoma" w:cs="Tahoma"/>
      <w:sz w:val="16"/>
      <w:szCs w:val="16"/>
      <w:lang w:eastAsia="en-US"/>
    </w:rPr>
  </w:style>
  <w:style w:type="paragraph" w:customStyle="1" w:styleId="SectionHeading">
    <w:name w:val="Section Heading"/>
    <w:basedOn w:val="Heading1"/>
    <w:link w:val="SectionHeadingChar"/>
    <w:qFormat/>
    <w:rsid w:val="000921D1"/>
    <w:pPr>
      <w:keepNext/>
      <w:keepLines/>
      <w:numPr>
        <w:numId w:val="0"/>
      </w:numPr>
      <w:spacing w:before="480" w:after="0"/>
    </w:pPr>
    <w:rPr>
      <w:rFonts w:ascii="Futura Bk BT" w:hAnsi="Futura Bk BT"/>
      <w:bCs/>
      <w:color w:val="365F91"/>
      <w:sz w:val="28"/>
      <w:szCs w:val="28"/>
    </w:rPr>
  </w:style>
  <w:style w:type="character" w:customStyle="1" w:styleId="SectionHeadingChar">
    <w:name w:val="Section Heading Char"/>
    <w:basedOn w:val="Heading1Char"/>
    <w:link w:val="SectionHeading"/>
    <w:locked/>
    <w:rsid w:val="000921D1"/>
    <w:rPr>
      <w:rFonts w:ascii="Futura Bk BT" w:hAnsi="Futura Bk BT"/>
      <w:b/>
      <w:bCs/>
      <w:color w:val="365F91"/>
      <w:kern w:val="28"/>
      <w:sz w:val="28"/>
      <w:szCs w:val="28"/>
      <w:lang w:val="en-US" w:eastAsia="en-US"/>
    </w:rPr>
  </w:style>
  <w:style w:type="paragraph" w:customStyle="1" w:styleId="Command">
    <w:name w:val="Command"/>
    <w:basedOn w:val="Normal"/>
    <w:qFormat/>
    <w:rsid w:val="000921D1"/>
    <w:pPr>
      <w:tabs>
        <w:tab w:val="left" w:pos="5955"/>
      </w:tabs>
    </w:pPr>
    <w:rPr>
      <w:rFonts w:ascii="Verdana" w:hAnsi="Verdana"/>
      <w:color w:val="0000FF"/>
      <w:sz w:val="20"/>
      <w:szCs w:val="24"/>
    </w:rPr>
  </w:style>
  <w:style w:type="paragraph" w:customStyle="1" w:styleId="FieldValue">
    <w:name w:val="Field Value"/>
    <w:basedOn w:val="Normal"/>
    <w:qFormat/>
    <w:rsid w:val="000921D1"/>
    <w:rPr>
      <w:rFonts w:ascii="Verdana" w:eastAsiaTheme="minorEastAsia" w:hAnsi="Verdana"/>
      <w:sz w:val="20"/>
      <w:szCs w:val="24"/>
    </w:rPr>
  </w:style>
  <w:style w:type="paragraph" w:customStyle="1" w:styleId="FieldCaption">
    <w:name w:val="Field Caption"/>
    <w:link w:val="FieldCaptionChar"/>
    <w:qFormat/>
    <w:rsid w:val="000921D1"/>
    <w:pPr>
      <w:keepNext/>
    </w:pPr>
    <w:rPr>
      <w:rFonts w:ascii="Verdana" w:hAnsi="Verdana"/>
      <w:b/>
      <w:color w:val="000000"/>
      <w:sz w:val="24"/>
      <w:szCs w:val="24"/>
      <w:lang w:val="en-US" w:eastAsia="en-US"/>
    </w:rPr>
  </w:style>
  <w:style w:type="paragraph" w:customStyle="1" w:styleId="GroupTitle">
    <w:name w:val="Group Title"/>
    <w:qFormat/>
    <w:rsid w:val="000921D1"/>
    <w:pPr>
      <w:keepNext/>
    </w:pPr>
    <w:rPr>
      <w:rFonts w:ascii="Verdana" w:hAnsi="Verdana"/>
      <w:b/>
      <w:sz w:val="22"/>
      <w:lang w:val="en-US" w:eastAsia="en-US"/>
    </w:rPr>
  </w:style>
  <w:style w:type="character" w:customStyle="1" w:styleId="FieldCaptionChar">
    <w:name w:val="Field Caption Char"/>
    <w:basedOn w:val="Heading4Char"/>
    <w:link w:val="FieldCaption"/>
    <w:locked/>
    <w:rsid w:val="000921D1"/>
    <w:rPr>
      <w:rFonts w:ascii="Verdana" w:hAnsi="Verdana"/>
      <w:b/>
      <w:bCs w:val="0"/>
      <w:color w:val="000000"/>
      <w:sz w:val="24"/>
      <w:szCs w:val="24"/>
      <w:lang w:val="en-US" w:eastAsia="en-US"/>
    </w:rPr>
  </w:style>
  <w:style w:type="character" w:customStyle="1" w:styleId="CodeChar">
    <w:name w:val="Code Char"/>
    <w:link w:val="Code"/>
    <w:locked/>
    <w:rsid w:val="000921D1"/>
    <w:rPr>
      <w:rFonts w:ascii="Arial" w:hAnsi="Arial"/>
      <w:b/>
      <w:color w:val="1C1CB0"/>
    </w:rPr>
  </w:style>
  <w:style w:type="paragraph" w:customStyle="1" w:styleId="Code">
    <w:name w:val="Code"/>
    <w:basedOn w:val="Normal"/>
    <w:link w:val="CodeChar"/>
    <w:qFormat/>
    <w:rsid w:val="000921D1"/>
    <w:rPr>
      <w:rFonts w:ascii="Arial" w:hAnsi="Arial"/>
      <w:b/>
      <w:color w:val="1C1CB0"/>
      <w:sz w:val="20"/>
      <w:lang w:val="en-CA" w:eastAsia="en-CA"/>
    </w:rPr>
  </w:style>
  <w:style w:type="paragraph" w:customStyle="1" w:styleId="PENFAX5">
    <w:name w:val="PENFAX 5"/>
    <w:basedOn w:val="TOCHeading"/>
    <w:link w:val="PENFAX5Char"/>
    <w:qFormat/>
    <w:rsid w:val="000921D1"/>
    <w:pPr>
      <w:keepNext/>
      <w:ind w:left="432" w:hanging="432"/>
    </w:pPr>
    <w:rPr>
      <w:rFonts w:ascii="Calibri" w:eastAsia="Times New Roman" w:hAnsi="Calibri" w:cs="Times New Roman"/>
      <w:caps/>
      <w:color w:val="0033CC"/>
      <w:sz w:val="36"/>
      <w:szCs w:val="32"/>
      <w:lang w:eastAsia="en-US"/>
    </w:rPr>
  </w:style>
  <w:style w:type="character" w:customStyle="1" w:styleId="PENFAX5Char">
    <w:name w:val="PENFAX 5 Char"/>
    <w:link w:val="PENFAX5"/>
    <w:locked/>
    <w:rsid w:val="000921D1"/>
    <w:rPr>
      <w:rFonts w:ascii="Calibri" w:hAnsi="Calibri"/>
      <w:b/>
      <w:bCs/>
      <w:caps/>
      <w:color w:val="0033CC"/>
      <w:sz w:val="36"/>
      <w:szCs w:val="32"/>
      <w:lang w:val="en-US" w:eastAsia="en-US"/>
    </w:rPr>
  </w:style>
  <w:style w:type="character" w:customStyle="1" w:styleId="TableTextCharChar">
    <w:name w:val="Table Text Char Char"/>
    <w:link w:val="TableText"/>
    <w:locked/>
    <w:rsid w:val="000921D1"/>
    <w:rPr>
      <w:sz w:val="18"/>
      <w:lang w:val="en-US"/>
    </w:rPr>
  </w:style>
  <w:style w:type="table" w:customStyle="1" w:styleId="JEATable">
    <w:name w:val="JEA Table"/>
    <w:basedOn w:val="TableNormal"/>
    <w:uiPriority w:val="99"/>
    <w:qFormat/>
    <w:rsid w:val="000921D1"/>
    <w:rPr>
      <w:rFonts w:ascii="Calibri" w:hAnsi="Calibri"/>
      <w:sz w:val="22"/>
      <w:lang w:val="en-US" w:eastAsia="en-US"/>
    </w:rPr>
    <w:tblPr>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Pr>
    <w:tcPr>
      <w:shd w:val="clear" w:color="auto" w:fill="FFFFFF"/>
    </w:tcPr>
    <w:tblStylePr w:type="firstRow">
      <w:rPr>
        <w:rFonts w:ascii="Calibri" w:hAnsi="Calibri" w:cs="Times New Roman"/>
        <w:b/>
        <w:color w:val="FFFFFF"/>
        <w:sz w:val="22"/>
      </w:rPr>
      <w:tblPr/>
      <w:tcPr>
        <w:shd w:val="clear" w:color="auto" w:fill="0033CC"/>
      </w:tcPr>
    </w:tblStylePr>
  </w:style>
  <w:style w:type="paragraph" w:customStyle="1" w:styleId="DefaultText">
    <w:name w:val="Default Text"/>
    <w:basedOn w:val="Normal"/>
    <w:rsid w:val="000921D1"/>
    <w:pPr>
      <w:autoSpaceDE w:val="0"/>
      <w:autoSpaceDN w:val="0"/>
      <w:adjustRightInd w:val="0"/>
      <w:spacing w:before="120"/>
    </w:pPr>
    <w:rPr>
      <w:rFonts w:ascii="Times New Roman" w:hAnsi="Times New Roman"/>
      <w:sz w:val="22"/>
      <w:szCs w:val="24"/>
    </w:rPr>
  </w:style>
  <w:style w:type="paragraph" w:customStyle="1" w:styleId="BulletLvl2">
    <w:name w:val="Bullet Lvl 2"/>
    <w:basedOn w:val="BulletLvl1"/>
    <w:qFormat/>
    <w:rsid w:val="00E36039"/>
    <w:pPr>
      <w:tabs>
        <w:tab w:val="clear" w:pos="720"/>
        <w:tab w:val="left" w:pos="1080"/>
      </w:tabs>
      <w:ind w:left="1080"/>
    </w:pPr>
  </w:style>
  <w:style w:type="paragraph" w:customStyle="1" w:styleId="NumberedListLvl1">
    <w:name w:val="Numbered List Lvl 1"/>
    <w:basedOn w:val="Normal"/>
    <w:qFormat/>
    <w:rsid w:val="00E36039"/>
    <w:pPr>
      <w:tabs>
        <w:tab w:val="left" w:pos="720"/>
      </w:tabs>
      <w:spacing w:before="60" w:after="60"/>
      <w:ind w:left="720" w:hanging="360"/>
    </w:pPr>
  </w:style>
  <w:style w:type="paragraph" w:customStyle="1" w:styleId="BulletLvl1">
    <w:name w:val="Bullet Lvl 1"/>
    <w:basedOn w:val="Normal"/>
    <w:qFormat/>
    <w:rsid w:val="00E36039"/>
    <w:pPr>
      <w:tabs>
        <w:tab w:val="left" w:pos="720"/>
      </w:tabs>
      <w:spacing w:before="60" w:after="60"/>
      <w:ind w:left="720" w:hanging="3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430438">
      <w:bodyDiv w:val="1"/>
      <w:marLeft w:val="0"/>
      <w:marRight w:val="0"/>
      <w:marTop w:val="0"/>
      <w:marBottom w:val="0"/>
      <w:divBdr>
        <w:top w:val="none" w:sz="0" w:space="0" w:color="auto"/>
        <w:left w:val="none" w:sz="0" w:space="0" w:color="auto"/>
        <w:bottom w:val="none" w:sz="0" w:space="0" w:color="auto"/>
        <w:right w:val="none" w:sz="0" w:space="0" w:color="auto"/>
      </w:divBdr>
    </w:div>
    <w:div w:id="250702032">
      <w:bodyDiv w:val="1"/>
      <w:marLeft w:val="0"/>
      <w:marRight w:val="0"/>
      <w:marTop w:val="0"/>
      <w:marBottom w:val="0"/>
      <w:divBdr>
        <w:top w:val="none" w:sz="0" w:space="0" w:color="auto"/>
        <w:left w:val="none" w:sz="0" w:space="0" w:color="auto"/>
        <w:bottom w:val="none" w:sz="0" w:space="0" w:color="auto"/>
        <w:right w:val="none" w:sz="0" w:space="0" w:color="auto"/>
      </w:divBdr>
    </w:div>
    <w:div w:id="512258543">
      <w:bodyDiv w:val="1"/>
      <w:marLeft w:val="0"/>
      <w:marRight w:val="0"/>
      <w:marTop w:val="0"/>
      <w:marBottom w:val="0"/>
      <w:divBdr>
        <w:top w:val="none" w:sz="0" w:space="0" w:color="auto"/>
        <w:left w:val="none" w:sz="0" w:space="0" w:color="auto"/>
        <w:bottom w:val="none" w:sz="0" w:space="0" w:color="auto"/>
        <w:right w:val="none" w:sz="0" w:space="0" w:color="auto"/>
      </w:divBdr>
    </w:div>
    <w:div w:id="524907189">
      <w:bodyDiv w:val="1"/>
      <w:marLeft w:val="0"/>
      <w:marRight w:val="0"/>
      <w:marTop w:val="0"/>
      <w:marBottom w:val="0"/>
      <w:divBdr>
        <w:top w:val="none" w:sz="0" w:space="0" w:color="auto"/>
        <w:left w:val="none" w:sz="0" w:space="0" w:color="auto"/>
        <w:bottom w:val="none" w:sz="0" w:space="0" w:color="auto"/>
        <w:right w:val="none" w:sz="0" w:space="0" w:color="auto"/>
      </w:divBdr>
    </w:div>
    <w:div w:id="1097597031">
      <w:bodyDiv w:val="1"/>
      <w:marLeft w:val="0"/>
      <w:marRight w:val="0"/>
      <w:marTop w:val="0"/>
      <w:marBottom w:val="0"/>
      <w:divBdr>
        <w:top w:val="none" w:sz="0" w:space="0" w:color="auto"/>
        <w:left w:val="none" w:sz="0" w:space="0" w:color="auto"/>
        <w:bottom w:val="none" w:sz="0" w:space="0" w:color="auto"/>
        <w:right w:val="none" w:sz="0" w:space="0" w:color="auto"/>
      </w:divBdr>
    </w:div>
    <w:div w:id="1243416747">
      <w:bodyDiv w:val="1"/>
      <w:marLeft w:val="0"/>
      <w:marRight w:val="0"/>
      <w:marTop w:val="0"/>
      <w:marBottom w:val="0"/>
      <w:divBdr>
        <w:top w:val="none" w:sz="0" w:space="0" w:color="auto"/>
        <w:left w:val="none" w:sz="0" w:space="0" w:color="auto"/>
        <w:bottom w:val="none" w:sz="0" w:space="0" w:color="auto"/>
        <w:right w:val="none" w:sz="0" w:space="0" w:color="auto"/>
      </w:divBdr>
      <w:divsChild>
        <w:div w:id="2118526010">
          <w:marLeft w:val="0"/>
          <w:marRight w:val="0"/>
          <w:marTop w:val="0"/>
          <w:marBottom w:val="0"/>
          <w:divBdr>
            <w:top w:val="none" w:sz="0" w:space="0" w:color="auto"/>
            <w:left w:val="none" w:sz="0" w:space="0" w:color="auto"/>
            <w:bottom w:val="none" w:sz="0" w:space="0" w:color="auto"/>
            <w:right w:val="none" w:sz="0" w:space="0" w:color="auto"/>
          </w:divBdr>
        </w:div>
      </w:divsChild>
    </w:div>
    <w:div w:id="1273243645">
      <w:bodyDiv w:val="1"/>
      <w:marLeft w:val="0"/>
      <w:marRight w:val="0"/>
      <w:marTop w:val="0"/>
      <w:marBottom w:val="0"/>
      <w:divBdr>
        <w:top w:val="none" w:sz="0" w:space="0" w:color="auto"/>
        <w:left w:val="none" w:sz="0" w:space="0" w:color="auto"/>
        <w:bottom w:val="none" w:sz="0" w:space="0" w:color="auto"/>
        <w:right w:val="none" w:sz="0" w:space="0" w:color="auto"/>
      </w:divBdr>
    </w:div>
    <w:div w:id="1281109656">
      <w:bodyDiv w:val="1"/>
      <w:marLeft w:val="0"/>
      <w:marRight w:val="0"/>
      <w:marTop w:val="0"/>
      <w:marBottom w:val="0"/>
      <w:divBdr>
        <w:top w:val="none" w:sz="0" w:space="0" w:color="auto"/>
        <w:left w:val="none" w:sz="0" w:space="0" w:color="auto"/>
        <w:bottom w:val="none" w:sz="0" w:space="0" w:color="auto"/>
        <w:right w:val="none" w:sz="0" w:space="0" w:color="auto"/>
      </w:divBdr>
    </w:div>
    <w:div w:id="1916165744">
      <w:bodyDiv w:val="1"/>
      <w:marLeft w:val="0"/>
      <w:marRight w:val="0"/>
      <w:marTop w:val="0"/>
      <w:marBottom w:val="0"/>
      <w:divBdr>
        <w:top w:val="none" w:sz="0" w:space="0" w:color="auto"/>
        <w:left w:val="none" w:sz="0" w:space="0" w:color="auto"/>
        <w:bottom w:val="none" w:sz="0" w:space="0" w:color="auto"/>
        <w:right w:val="none" w:sz="0" w:space="0" w:color="auto"/>
      </w:divBdr>
      <w:divsChild>
        <w:div w:id="1329211931">
          <w:marLeft w:val="0"/>
          <w:marRight w:val="0"/>
          <w:marTop w:val="0"/>
          <w:marBottom w:val="0"/>
          <w:divBdr>
            <w:top w:val="none" w:sz="0" w:space="0" w:color="auto"/>
            <w:left w:val="none" w:sz="0" w:space="0" w:color="auto"/>
            <w:bottom w:val="none" w:sz="0" w:space="0" w:color="auto"/>
            <w:right w:val="none" w:sz="0" w:space="0" w:color="auto"/>
          </w:divBdr>
        </w:div>
      </w:divsChild>
    </w:div>
    <w:div w:id="1923758388">
      <w:bodyDiv w:val="1"/>
      <w:marLeft w:val="0"/>
      <w:marRight w:val="0"/>
      <w:marTop w:val="0"/>
      <w:marBottom w:val="0"/>
      <w:divBdr>
        <w:top w:val="none" w:sz="0" w:space="0" w:color="auto"/>
        <w:left w:val="none" w:sz="0" w:space="0" w:color="auto"/>
        <w:bottom w:val="none" w:sz="0" w:space="0" w:color="auto"/>
        <w:right w:val="none" w:sz="0" w:space="0" w:color="auto"/>
      </w:divBdr>
    </w:div>
    <w:div w:id="2091657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cid:image001.png@01D74BF7.36EF3290"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24E78FD-8B55-441D-82BC-D236F71653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13</Pages>
  <Words>2821</Words>
  <Characters>25004</Characters>
  <Application>Microsoft Office Word</Application>
  <DocSecurity>0</DocSecurity>
  <Lines>208</Lines>
  <Paragraphs>55</Paragraphs>
  <ScaleCrop>false</ScaleCrop>
  <HeadingPairs>
    <vt:vector size="2" baseType="variant">
      <vt:variant>
        <vt:lpstr>Title</vt:lpstr>
      </vt:variant>
      <vt:variant>
        <vt:i4>1</vt:i4>
      </vt:variant>
    </vt:vector>
  </HeadingPairs>
  <TitlesOfParts>
    <vt:vector size="1" baseType="lpstr">
      <vt:lpstr>PEPP Renewal project</vt:lpstr>
    </vt:vector>
  </TitlesOfParts>
  <Company>PEBA</Company>
  <LinksUpToDate>false</LinksUpToDate>
  <CharactersWithSpaces>27770</CharactersWithSpaces>
  <SharedDoc>false</SharedDoc>
  <HLinks>
    <vt:vector size="6" baseType="variant">
      <vt:variant>
        <vt:i4>6357087</vt:i4>
      </vt:variant>
      <vt:variant>
        <vt:i4>105</vt:i4>
      </vt:variant>
      <vt:variant>
        <vt:i4>0</vt:i4>
      </vt:variant>
      <vt:variant>
        <vt:i4>5</vt:i4>
      </vt:variant>
      <vt:variant>
        <vt:lpwstr>../Investor Profile/D4 Mercer PEPP investor profile_Jan3.pdf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PEPP Renewal project</dc:title>
  <dc:creator>Glenda PEBA</dc:creator>
  <cp:lastModifiedBy>Paus, Janette PEBA</cp:lastModifiedBy>
  <cp:revision>7</cp:revision>
  <cp:lastPrinted>2017-02-21T21:07:00Z</cp:lastPrinted>
  <dcterms:created xsi:type="dcterms:W3CDTF">2021-11-04T19:33:00Z</dcterms:created>
  <dcterms:modified xsi:type="dcterms:W3CDTF">2022-02-09T13:44:00Z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-1118070824</vt:i4>
  </property>
  <property fmtid="{D5CDD505-2E9C-101B-9397-08002B2CF9AE}" pid="3" name="_EmailSubject">
    <vt:lpwstr>member web</vt:lpwstr>
  </property>
  <property fmtid="{D5CDD505-2E9C-101B-9397-08002B2CF9AE}" pid="4" name="_AuthorEmail">
    <vt:lpwstr>LesP@capitalpension.com</vt:lpwstr>
  </property>
  <property fmtid="{D5CDD505-2E9C-101B-9397-08002B2CF9AE}" pid="5" name="_AuthorEmailDisplayName">
    <vt:lpwstr>Les Petford</vt:lpwstr>
  </property>
  <property fmtid="{D5CDD505-2E9C-101B-9397-08002B2CF9AE}" pid="6" name="_ReviewingToolsShownOnce">
    <vt:lpwstr/>
  </property>
</Properties>
</file>