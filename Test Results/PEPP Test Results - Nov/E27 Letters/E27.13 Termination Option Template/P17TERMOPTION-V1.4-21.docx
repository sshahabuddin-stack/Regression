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FAB66" w14:textId="77777777" w:rsidR="003A0164" w:rsidRDefault="00503349" w:rsidP="00503349">
      <w:pPr>
        <w:ind w:firstLine="720"/>
      </w:pPr>
      <w:commentRangeStart w:id="0"/>
      <w:commentRangeEnd w:id="0"/>
      <w:r>
        <w:rPr>
          <w:rStyle w:val="CommentReference"/>
        </w:rPr>
        <w:commentReference w:id="0"/>
      </w:r>
    </w:p>
    <w:p w14:paraId="210F5647" w14:textId="5E622EF2" w:rsidR="00FA264E" w:rsidRDefault="00503349" w:rsidP="00503349">
      <w:pPr>
        <w:tabs>
          <w:tab w:val="left" w:pos="720"/>
        </w:tabs>
        <w:sectPr w:rsidR="00FA264E" w:rsidSect="00F56473">
          <w:headerReference w:type="even" r:id="rId14"/>
          <w:headerReference w:type="default" r:id="rId15"/>
          <w:footerReference w:type="default" r:id="rId16"/>
          <w:headerReference w:type="first" r:id="rId17"/>
          <w:pgSz w:w="12240" w:h="15840"/>
          <w:pgMar w:top="1440" w:right="680" w:bottom="1440" w:left="567" w:header="709" w:footer="709" w:gutter="0"/>
          <w:cols w:space="708"/>
          <w:docGrid w:linePitch="360"/>
        </w:sectPr>
      </w:pPr>
      <w:r>
        <w:tab/>
      </w:r>
    </w:p>
    <w:p w14:paraId="646D9CAF" w14:textId="77777777" w:rsidR="00FA264E" w:rsidRDefault="00FA264E" w:rsidP="00FA264E">
      <w:pPr>
        <w:rPr>
          <w:rFonts w:ascii="Calibri Light" w:hAnsi="Calibri Light" w:cs="Calibri Light"/>
          <w:color w:val="FF0000"/>
          <w:sz w:val="22"/>
          <w:szCs w:val="22"/>
        </w:rPr>
      </w:pPr>
    </w:p>
    <w:p w14:paraId="0C1CFEBF" w14:textId="645AA662" w:rsidR="00777AA3" w:rsidRPr="006C0057" w:rsidRDefault="00777AA3" w:rsidP="00777AA3">
      <w:pPr>
        <w:rPr>
          <w:rFonts w:asciiTheme="majorHAnsi" w:hAnsiTheme="majorHAnsi" w:cstheme="majorHAnsi"/>
          <w:color w:val="FF0000"/>
          <w:sz w:val="22"/>
          <w:szCs w:val="22"/>
        </w:rPr>
      </w:pPr>
      <w:r w:rsidRPr="006C0057">
        <w:rPr>
          <w:rFonts w:asciiTheme="majorHAnsi" w:hAnsiTheme="majorHAnsi" w:cstheme="majorHAnsi"/>
          <w:color w:val="FF0000"/>
          <w:sz w:val="22"/>
          <w:szCs w:val="22"/>
        </w:rPr>
        <w:t>&lt;D</w:t>
      </w:r>
      <w:r w:rsidR="00A23B6B" w:rsidRPr="006C0057">
        <w:rPr>
          <w:rFonts w:asciiTheme="majorHAnsi" w:hAnsiTheme="majorHAnsi" w:cstheme="majorHAnsi"/>
          <w:color w:val="FF0000"/>
          <w:sz w:val="22"/>
          <w:szCs w:val="22"/>
        </w:rPr>
        <w:t>ATE</w:t>
      </w:r>
      <w:r w:rsidRPr="006C0057">
        <w:rPr>
          <w:rFonts w:asciiTheme="majorHAnsi" w:hAnsiTheme="majorHAnsi" w:cstheme="majorHAnsi"/>
          <w:color w:val="FF0000"/>
          <w:sz w:val="22"/>
          <w:szCs w:val="22"/>
        </w:rPr>
        <w:t>&gt;</w:t>
      </w:r>
    </w:p>
    <w:p w14:paraId="48BBC44E" w14:textId="0E75F67F" w:rsidR="00461431" w:rsidRPr="006C0057" w:rsidRDefault="00461431" w:rsidP="007940D9">
      <w:pPr>
        <w:jc w:val="right"/>
        <w:rPr>
          <w:rFonts w:asciiTheme="majorHAnsi" w:hAnsiTheme="majorHAnsi" w:cstheme="majorHAnsi"/>
          <w:b/>
          <w:sz w:val="22"/>
          <w:szCs w:val="22"/>
        </w:rPr>
      </w:pPr>
      <w:r w:rsidRPr="006C0057">
        <w:rPr>
          <w:rFonts w:asciiTheme="majorHAnsi" w:hAnsiTheme="majorHAnsi" w:cstheme="majorHAnsi"/>
          <w:sz w:val="22"/>
          <w:szCs w:val="22"/>
        </w:rPr>
        <w:tab/>
      </w:r>
      <w:r w:rsidRPr="006C0057">
        <w:rPr>
          <w:rFonts w:asciiTheme="majorHAnsi" w:hAnsiTheme="majorHAnsi" w:cstheme="majorHAnsi"/>
          <w:sz w:val="22"/>
          <w:szCs w:val="22"/>
        </w:rPr>
        <w:tab/>
      </w:r>
      <w:r w:rsidRPr="006C0057">
        <w:rPr>
          <w:rFonts w:asciiTheme="majorHAnsi" w:hAnsiTheme="majorHAnsi" w:cstheme="majorHAnsi"/>
          <w:sz w:val="22"/>
          <w:szCs w:val="22"/>
        </w:rPr>
        <w:tab/>
      </w:r>
      <w:r w:rsidRPr="006C0057">
        <w:rPr>
          <w:rFonts w:asciiTheme="majorHAnsi" w:hAnsiTheme="majorHAnsi" w:cstheme="majorHAnsi"/>
          <w:sz w:val="22"/>
          <w:szCs w:val="22"/>
        </w:rPr>
        <w:tab/>
      </w:r>
      <w:r w:rsidRPr="006C0057">
        <w:rPr>
          <w:rFonts w:asciiTheme="majorHAnsi" w:hAnsiTheme="majorHAnsi" w:cstheme="majorHAnsi"/>
          <w:sz w:val="22"/>
          <w:szCs w:val="22"/>
        </w:rPr>
        <w:tab/>
      </w:r>
      <w:commentRangeStart w:id="1"/>
      <w:r w:rsidR="007940D9" w:rsidRPr="006C0057">
        <w:rPr>
          <w:rFonts w:asciiTheme="majorHAnsi" w:hAnsiTheme="majorHAnsi" w:cstheme="majorHAnsi"/>
          <w:b/>
          <w:sz w:val="22"/>
          <w:szCs w:val="22"/>
        </w:rPr>
        <w:t xml:space="preserve">Member </w:t>
      </w:r>
      <w:commentRangeEnd w:id="1"/>
      <w:r w:rsidR="002C66E5">
        <w:rPr>
          <w:rStyle w:val="CommentReference"/>
        </w:rPr>
        <w:commentReference w:id="1"/>
      </w:r>
      <w:r w:rsidR="007940D9" w:rsidRPr="006C0057">
        <w:rPr>
          <w:rFonts w:asciiTheme="majorHAnsi" w:hAnsiTheme="majorHAnsi" w:cstheme="majorHAnsi"/>
          <w:b/>
          <w:sz w:val="22"/>
          <w:szCs w:val="22"/>
        </w:rPr>
        <w:t xml:space="preserve">Number: </w:t>
      </w:r>
      <w:r w:rsidR="007940D9" w:rsidRPr="006C0057">
        <w:rPr>
          <w:rFonts w:asciiTheme="majorHAnsi" w:hAnsiTheme="majorHAnsi" w:cstheme="majorHAnsi"/>
          <w:b/>
          <w:color w:val="FF0000"/>
          <w:sz w:val="22"/>
          <w:szCs w:val="22"/>
        </w:rPr>
        <w:t>&lt;PEPPID&gt;</w:t>
      </w:r>
    </w:p>
    <w:p w14:paraId="21DF19A2" w14:textId="59CF9DD4" w:rsidR="00777AA3" w:rsidRPr="006C0057" w:rsidRDefault="00C736B8" w:rsidP="00C736B8">
      <w:pPr>
        <w:jc w:val="right"/>
        <w:rPr>
          <w:rFonts w:asciiTheme="majorHAnsi" w:hAnsiTheme="majorHAnsi" w:cstheme="majorHAnsi"/>
          <w:sz w:val="22"/>
          <w:szCs w:val="22"/>
        </w:rPr>
      </w:pPr>
      <w:r w:rsidRPr="006C0057">
        <w:rPr>
          <w:rFonts w:asciiTheme="majorHAnsi" w:hAnsiTheme="majorHAnsi" w:cstheme="majorHAnsi"/>
          <w:sz w:val="22"/>
          <w:szCs w:val="22"/>
        </w:rPr>
        <w:t>Plan:</w:t>
      </w:r>
      <w:r w:rsidRPr="006C0057">
        <w:rPr>
          <w:rFonts w:asciiTheme="majorHAnsi" w:hAnsiTheme="majorHAnsi" w:cstheme="majorHAnsi"/>
          <w:color w:val="FF0000"/>
          <w:sz w:val="22"/>
          <w:szCs w:val="22"/>
        </w:rPr>
        <w:t xml:space="preserve"> </w:t>
      </w:r>
      <w:r w:rsidR="00A4302D" w:rsidRPr="006C0057">
        <w:rPr>
          <w:rFonts w:asciiTheme="majorHAnsi" w:hAnsiTheme="majorHAnsi" w:cstheme="majorHAnsi"/>
          <w:sz w:val="22"/>
          <w:szCs w:val="22"/>
        </w:rPr>
        <w:t>Public Employees Pension Plan</w:t>
      </w:r>
    </w:p>
    <w:p w14:paraId="06E71E51" w14:textId="1828AD38" w:rsidR="00777AA3" w:rsidRPr="006C0057" w:rsidRDefault="00777AA3" w:rsidP="00777AA3">
      <w:pPr>
        <w:rPr>
          <w:rFonts w:asciiTheme="majorHAnsi" w:hAnsiTheme="majorHAnsi" w:cstheme="majorHAnsi"/>
          <w:color w:val="FF0000"/>
          <w:sz w:val="22"/>
          <w:szCs w:val="22"/>
        </w:rPr>
      </w:pPr>
      <w:commentRangeStart w:id="2"/>
      <w:r w:rsidRPr="006C0057">
        <w:rPr>
          <w:rFonts w:asciiTheme="majorHAnsi" w:hAnsiTheme="majorHAnsi" w:cstheme="majorHAnsi"/>
          <w:color w:val="FF0000"/>
          <w:sz w:val="22"/>
          <w:szCs w:val="22"/>
        </w:rPr>
        <w:t>&lt;</w:t>
      </w:r>
      <w:r w:rsidR="007940D9" w:rsidRPr="006C0057">
        <w:rPr>
          <w:rFonts w:asciiTheme="majorHAnsi" w:hAnsiTheme="majorHAnsi" w:cstheme="majorHAnsi"/>
          <w:color w:val="FF0000"/>
          <w:sz w:val="22"/>
          <w:szCs w:val="22"/>
        </w:rPr>
        <w:t>MEMBER</w:t>
      </w:r>
      <w:r w:rsidRPr="006C0057">
        <w:rPr>
          <w:rFonts w:asciiTheme="majorHAnsi" w:hAnsiTheme="majorHAnsi" w:cstheme="majorHAnsi"/>
          <w:color w:val="FF0000"/>
          <w:sz w:val="22"/>
          <w:szCs w:val="22"/>
        </w:rPr>
        <w:t>&gt;</w:t>
      </w:r>
    </w:p>
    <w:p w14:paraId="6B82C152" w14:textId="77777777" w:rsidR="00777AA3" w:rsidRPr="006C0057" w:rsidRDefault="00777AA3" w:rsidP="00777AA3">
      <w:pPr>
        <w:rPr>
          <w:rFonts w:asciiTheme="majorHAnsi" w:hAnsiTheme="majorHAnsi" w:cstheme="majorHAnsi"/>
          <w:color w:val="FF0000"/>
          <w:sz w:val="22"/>
          <w:szCs w:val="22"/>
        </w:rPr>
      </w:pPr>
      <w:r w:rsidRPr="006C0057">
        <w:rPr>
          <w:rFonts w:asciiTheme="majorHAnsi" w:hAnsiTheme="majorHAnsi" w:cstheme="majorHAnsi"/>
          <w:color w:val="FF0000"/>
          <w:sz w:val="22"/>
          <w:szCs w:val="22"/>
        </w:rPr>
        <w:t>&lt;address line 1&gt;</w:t>
      </w:r>
      <w:r w:rsidRPr="006C0057">
        <w:rPr>
          <w:rFonts w:asciiTheme="majorHAnsi" w:hAnsiTheme="majorHAnsi" w:cstheme="majorHAnsi"/>
          <w:color w:val="FF0000"/>
          <w:sz w:val="22"/>
          <w:szCs w:val="22"/>
        </w:rPr>
        <w:tab/>
      </w:r>
    </w:p>
    <w:p w14:paraId="123F53F6" w14:textId="77777777" w:rsidR="00777AA3" w:rsidRPr="006C0057" w:rsidRDefault="00777AA3" w:rsidP="00777AA3">
      <w:pPr>
        <w:rPr>
          <w:rFonts w:asciiTheme="majorHAnsi" w:hAnsiTheme="majorHAnsi" w:cstheme="majorHAnsi"/>
          <w:color w:val="FF0000"/>
          <w:sz w:val="22"/>
          <w:szCs w:val="22"/>
        </w:rPr>
      </w:pPr>
      <w:r w:rsidRPr="006C0057">
        <w:rPr>
          <w:rFonts w:asciiTheme="majorHAnsi" w:hAnsiTheme="majorHAnsi" w:cstheme="majorHAnsi"/>
          <w:color w:val="FF0000"/>
          <w:sz w:val="22"/>
          <w:szCs w:val="22"/>
        </w:rPr>
        <w:t>&lt;address line 2 if required&gt;</w:t>
      </w:r>
    </w:p>
    <w:p w14:paraId="2284D0DF" w14:textId="77777777" w:rsidR="00777AA3" w:rsidRPr="006C0057" w:rsidRDefault="00777AA3" w:rsidP="00777AA3">
      <w:pPr>
        <w:rPr>
          <w:rFonts w:asciiTheme="majorHAnsi" w:hAnsiTheme="majorHAnsi" w:cstheme="majorHAnsi"/>
          <w:color w:val="FF0000"/>
          <w:sz w:val="22"/>
          <w:szCs w:val="22"/>
        </w:rPr>
      </w:pPr>
      <w:r w:rsidRPr="006C0057">
        <w:rPr>
          <w:rFonts w:asciiTheme="majorHAnsi" w:hAnsiTheme="majorHAnsi" w:cstheme="majorHAnsi"/>
          <w:color w:val="FF0000"/>
          <w:sz w:val="22"/>
          <w:szCs w:val="22"/>
        </w:rPr>
        <w:t>&lt;address line 3 if required&gt;</w:t>
      </w:r>
    </w:p>
    <w:p w14:paraId="5C4DBFF2" w14:textId="77777777" w:rsidR="00777AA3" w:rsidRPr="006C0057" w:rsidRDefault="00777AA3" w:rsidP="00777AA3">
      <w:pPr>
        <w:rPr>
          <w:rFonts w:asciiTheme="majorHAnsi" w:hAnsiTheme="majorHAnsi" w:cstheme="majorHAnsi"/>
          <w:color w:val="FF0000"/>
          <w:sz w:val="22"/>
          <w:szCs w:val="22"/>
        </w:rPr>
      </w:pPr>
      <w:r w:rsidRPr="006C0057">
        <w:rPr>
          <w:rFonts w:asciiTheme="majorHAnsi" w:hAnsiTheme="majorHAnsi" w:cstheme="majorHAnsi"/>
          <w:color w:val="FF0000"/>
          <w:sz w:val="22"/>
          <w:szCs w:val="22"/>
        </w:rPr>
        <w:t>&lt;city&gt; &lt;</w:t>
      </w:r>
      <w:commentRangeStart w:id="3"/>
      <w:r w:rsidRPr="006C0057">
        <w:rPr>
          <w:rFonts w:asciiTheme="majorHAnsi" w:hAnsiTheme="majorHAnsi" w:cstheme="majorHAnsi"/>
          <w:color w:val="FF0000"/>
          <w:sz w:val="22"/>
          <w:szCs w:val="22"/>
        </w:rPr>
        <w:t>province</w:t>
      </w:r>
      <w:proofErr w:type="gramStart"/>
      <w:r w:rsidRPr="006C0057">
        <w:rPr>
          <w:rFonts w:asciiTheme="majorHAnsi" w:hAnsiTheme="majorHAnsi" w:cstheme="majorHAnsi"/>
          <w:color w:val="FF0000"/>
          <w:sz w:val="22"/>
          <w:szCs w:val="22"/>
        </w:rPr>
        <w:t>&gt;  &lt;</w:t>
      </w:r>
      <w:proofErr w:type="gramEnd"/>
      <w:r w:rsidRPr="006C0057">
        <w:rPr>
          <w:rFonts w:asciiTheme="majorHAnsi" w:hAnsiTheme="majorHAnsi" w:cstheme="majorHAnsi"/>
          <w:color w:val="FF0000"/>
          <w:sz w:val="22"/>
          <w:szCs w:val="22"/>
        </w:rPr>
        <w:t xml:space="preserve">postal </w:t>
      </w:r>
      <w:commentRangeEnd w:id="3"/>
      <w:r w:rsidR="00693CAF" w:rsidRPr="006C0057">
        <w:rPr>
          <w:rStyle w:val="CommentReference"/>
          <w:rFonts w:asciiTheme="majorHAnsi" w:hAnsiTheme="majorHAnsi" w:cstheme="majorHAnsi"/>
          <w:sz w:val="22"/>
          <w:szCs w:val="22"/>
        </w:rPr>
        <w:commentReference w:id="3"/>
      </w:r>
      <w:r w:rsidRPr="006C0057">
        <w:rPr>
          <w:rFonts w:asciiTheme="majorHAnsi" w:hAnsiTheme="majorHAnsi" w:cstheme="majorHAnsi"/>
          <w:color w:val="FF0000"/>
          <w:sz w:val="22"/>
          <w:szCs w:val="22"/>
        </w:rPr>
        <w:t>code&gt;</w:t>
      </w:r>
    </w:p>
    <w:p w14:paraId="2DC984F3" w14:textId="0629C6CF" w:rsidR="00777AA3" w:rsidRPr="006C0057" w:rsidRDefault="00777AA3" w:rsidP="00777AA3">
      <w:pPr>
        <w:rPr>
          <w:rFonts w:asciiTheme="majorHAnsi" w:hAnsiTheme="majorHAnsi" w:cstheme="majorHAnsi"/>
          <w:color w:val="FF0000"/>
          <w:sz w:val="22"/>
          <w:szCs w:val="22"/>
        </w:rPr>
      </w:pPr>
      <w:r w:rsidRPr="006C0057">
        <w:rPr>
          <w:rFonts w:asciiTheme="majorHAnsi" w:hAnsiTheme="majorHAnsi" w:cstheme="majorHAnsi"/>
          <w:color w:val="FF0000"/>
          <w:sz w:val="22"/>
          <w:szCs w:val="22"/>
        </w:rPr>
        <w:t>&lt;country&gt;</w:t>
      </w:r>
      <w:commentRangeEnd w:id="2"/>
      <w:r w:rsidR="00C6325C" w:rsidRPr="006C0057">
        <w:rPr>
          <w:rStyle w:val="CommentReference"/>
          <w:rFonts w:asciiTheme="majorHAnsi" w:hAnsiTheme="majorHAnsi" w:cstheme="majorHAnsi"/>
          <w:sz w:val="22"/>
          <w:szCs w:val="22"/>
        </w:rPr>
        <w:commentReference w:id="2"/>
      </w:r>
    </w:p>
    <w:p w14:paraId="0BBCAC4C" w14:textId="77777777" w:rsidR="006719E7" w:rsidRPr="006C0057" w:rsidRDefault="006719E7" w:rsidP="00777AA3">
      <w:pPr>
        <w:rPr>
          <w:rFonts w:asciiTheme="majorHAnsi" w:hAnsiTheme="majorHAnsi" w:cstheme="majorHAnsi"/>
          <w:color w:val="FF0000"/>
          <w:sz w:val="22"/>
          <w:szCs w:val="22"/>
        </w:rPr>
      </w:pPr>
    </w:p>
    <w:p w14:paraId="26FE368B" w14:textId="77777777" w:rsidR="00777AA3" w:rsidRPr="006C0057" w:rsidRDefault="00777AA3" w:rsidP="00777AA3">
      <w:pPr>
        <w:rPr>
          <w:rFonts w:asciiTheme="majorHAnsi" w:hAnsiTheme="majorHAnsi" w:cstheme="majorHAnsi"/>
          <w:sz w:val="22"/>
          <w:szCs w:val="22"/>
        </w:rPr>
      </w:pPr>
    </w:p>
    <w:p w14:paraId="1CCA45A1" w14:textId="2758C5D2" w:rsidR="0041767B" w:rsidRPr="006C0057" w:rsidRDefault="0041767B" w:rsidP="0041767B">
      <w:pPr>
        <w:rPr>
          <w:rFonts w:asciiTheme="majorHAnsi" w:hAnsiTheme="majorHAnsi" w:cstheme="majorHAnsi"/>
          <w:sz w:val="22"/>
          <w:szCs w:val="22"/>
        </w:rPr>
      </w:pPr>
      <w:r w:rsidRPr="006C0057">
        <w:rPr>
          <w:rFonts w:asciiTheme="majorHAnsi" w:hAnsiTheme="majorHAnsi" w:cstheme="majorHAnsi"/>
          <w:sz w:val="22"/>
          <w:szCs w:val="22"/>
        </w:rPr>
        <w:t xml:space="preserve">Dear </w:t>
      </w:r>
      <w:r w:rsidRPr="006C0057">
        <w:rPr>
          <w:rFonts w:asciiTheme="majorHAnsi" w:hAnsiTheme="majorHAnsi" w:cstheme="majorHAnsi"/>
          <w:color w:val="FF0000"/>
          <w:sz w:val="22"/>
          <w:szCs w:val="22"/>
        </w:rPr>
        <w:t>&lt;</w:t>
      </w:r>
      <w:r w:rsidR="007940D9" w:rsidRPr="006C0057">
        <w:rPr>
          <w:rFonts w:asciiTheme="majorHAnsi" w:hAnsiTheme="majorHAnsi" w:cstheme="majorHAnsi"/>
          <w:color w:val="FF0000"/>
          <w:sz w:val="22"/>
          <w:szCs w:val="22"/>
        </w:rPr>
        <w:t>FNAME</w:t>
      </w:r>
      <w:r w:rsidRPr="006C0057">
        <w:rPr>
          <w:rFonts w:asciiTheme="majorHAnsi" w:hAnsiTheme="majorHAnsi" w:cstheme="majorHAnsi"/>
          <w:color w:val="FF0000"/>
          <w:sz w:val="22"/>
          <w:szCs w:val="22"/>
        </w:rPr>
        <w:t>&gt;</w:t>
      </w:r>
    </w:p>
    <w:p w14:paraId="16DDE80A" w14:textId="77777777" w:rsidR="0041767B" w:rsidRPr="006C0057" w:rsidRDefault="0041767B" w:rsidP="0041767B">
      <w:pPr>
        <w:rPr>
          <w:rFonts w:asciiTheme="majorHAnsi" w:hAnsiTheme="majorHAnsi" w:cstheme="majorHAnsi"/>
          <w:sz w:val="22"/>
          <w:szCs w:val="22"/>
        </w:rPr>
      </w:pPr>
    </w:p>
    <w:p w14:paraId="40604F0A" w14:textId="49C51623" w:rsidR="00C200DD" w:rsidRPr="006C0057" w:rsidRDefault="00C200DD" w:rsidP="0041767B">
      <w:pPr>
        <w:rPr>
          <w:rFonts w:asciiTheme="majorHAnsi" w:hAnsiTheme="majorHAnsi" w:cstheme="majorHAnsi"/>
          <w:b/>
          <w:sz w:val="22"/>
          <w:szCs w:val="22"/>
        </w:rPr>
      </w:pPr>
      <w:r w:rsidRPr="006C0057">
        <w:rPr>
          <w:rFonts w:asciiTheme="majorHAnsi" w:hAnsiTheme="majorHAnsi" w:cstheme="majorHAnsi"/>
          <w:b/>
          <w:sz w:val="22"/>
          <w:szCs w:val="22"/>
        </w:rPr>
        <w:t>&lt;P1&gt;</w:t>
      </w:r>
    </w:p>
    <w:p w14:paraId="5D519B1E" w14:textId="0024BF4C" w:rsidR="007940D9" w:rsidRPr="006C0057" w:rsidRDefault="007940D9" w:rsidP="007940D9">
      <w:pPr>
        <w:rPr>
          <w:rFonts w:asciiTheme="majorHAnsi" w:hAnsiTheme="majorHAnsi" w:cstheme="majorHAnsi"/>
          <w:sz w:val="22"/>
          <w:szCs w:val="22"/>
        </w:rPr>
      </w:pPr>
      <w:r w:rsidRPr="006C0057">
        <w:rPr>
          <w:rFonts w:asciiTheme="majorHAnsi" w:hAnsiTheme="majorHAnsi" w:cstheme="majorHAnsi"/>
          <w:sz w:val="22"/>
          <w:szCs w:val="22"/>
        </w:rPr>
        <w:t xml:space="preserve">The Public Employees Pension Plan (PEPP) has received notice of your termination effective </w:t>
      </w:r>
      <w:r w:rsidRPr="006C0057">
        <w:rPr>
          <w:rFonts w:asciiTheme="majorHAnsi" w:hAnsiTheme="majorHAnsi" w:cstheme="majorHAnsi"/>
          <w:color w:val="FF0000"/>
          <w:sz w:val="22"/>
          <w:szCs w:val="22"/>
        </w:rPr>
        <w:t>&lt;TERM_DATE&gt;</w:t>
      </w:r>
      <w:r w:rsidRPr="006C0057">
        <w:rPr>
          <w:rFonts w:asciiTheme="majorHAnsi" w:hAnsiTheme="majorHAnsi" w:cstheme="majorHAnsi"/>
          <w:sz w:val="22"/>
          <w:szCs w:val="22"/>
        </w:rPr>
        <w:t>. Now that you are no longer working with your PEPP employer, you have several options for your PEPP account.</w:t>
      </w:r>
    </w:p>
    <w:p w14:paraId="1EB8A917" w14:textId="77777777" w:rsidR="007940D9" w:rsidRPr="006C0057" w:rsidRDefault="007940D9" w:rsidP="007940D9">
      <w:pPr>
        <w:rPr>
          <w:rFonts w:asciiTheme="majorHAnsi" w:hAnsiTheme="majorHAnsi" w:cstheme="majorHAnsi"/>
          <w:sz w:val="22"/>
          <w:szCs w:val="22"/>
        </w:rPr>
      </w:pPr>
    </w:p>
    <w:p w14:paraId="2D3B8D01" w14:textId="1AF0F95B" w:rsidR="007940D9" w:rsidRPr="006C0057" w:rsidRDefault="007940D9" w:rsidP="007940D9">
      <w:pPr>
        <w:rPr>
          <w:rFonts w:asciiTheme="majorHAnsi" w:hAnsiTheme="majorHAnsi" w:cstheme="majorHAnsi"/>
          <w:sz w:val="22"/>
          <w:szCs w:val="22"/>
        </w:rPr>
      </w:pPr>
      <w:r w:rsidRPr="006C0057">
        <w:rPr>
          <w:rFonts w:asciiTheme="majorHAnsi" w:hAnsiTheme="majorHAnsi" w:cstheme="majorHAnsi"/>
          <w:sz w:val="22"/>
          <w:szCs w:val="22"/>
        </w:rPr>
        <w:t xml:space="preserve">The enclosed personalized statement provides up-to-date information about your PEPP account. Please review the information, complete the </w:t>
      </w:r>
      <w:commentRangeStart w:id="4"/>
      <w:r w:rsidR="00503349" w:rsidRPr="006C0057">
        <w:rPr>
          <w:rFonts w:asciiTheme="majorHAnsi" w:hAnsiTheme="majorHAnsi" w:cstheme="majorHAnsi"/>
          <w:i/>
          <w:sz w:val="22"/>
          <w:szCs w:val="22"/>
        </w:rPr>
        <w:t>Termination option</w:t>
      </w:r>
      <w:r w:rsidR="00E34054">
        <w:rPr>
          <w:rFonts w:asciiTheme="majorHAnsi" w:hAnsiTheme="majorHAnsi" w:cstheme="majorHAnsi"/>
          <w:i/>
          <w:sz w:val="22"/>
          <w:szCs w:val="22"/>
        </w:rPr>
        <w:t>s</w:t>
      </w:r>
      <w:r w:rsidR="00503349" w:rsidRPr="006C0057">
        <w:rPr>
          <w:rFonts w:asciiTheme="majorHAnsi" w:hAnsiTheme="majorHAnsi" w:cstheme="majorHAnsi"/>
          <w:i/>
          <w:sz w:val="22"/>
          <w:szCs w:val="22"/>
        </w:rPr>
        <w:t>: My choice</w:t>
      </w:r>
      <w:r w:rsidR="00503349" w:rsidRPr="006C0057">
        <w:rPr>
          <w:rFonts w:asciiTheme="majorHAnsi" w:hAnsiTheme="majorHAnsi" w:cstheme="majorHAnsi"/>
          <w:sz w:val="22"/>
          <w:szCs w:val="22"/>
        </w:rPr>
        <w:t xml:space="preserve"> </w:t>
      </w:r>
      <w:commentRangeEnd w:id="4"/>
      <w:r w:rsidR="00503349" w:rsidRPr="006C0057">
        <w:rPr>
          <w:rStyle w:val="CommentReference"/>
          <w:rFonts w:asciiTheme="majorHAnsi" w:hAnsiTheme="majorHAnsi" w:cstheme="majorHAnsi"/>
          <w:sz w:val="22"/>
          <w:szCs w:val="22"/>
        </w:rPr>
        <w:commentReference w:id="4"/>
      </w:r>
      <w:r w:rsidRPr="006C0057">
        <w:rPr>
          <w:rFonts w:asciiTheme="majorHAnsi" w:hAnsiTheme="majorHAnsi" w:cstheme="majorHAnsi"/>
          <w:sz w:val="22"/>
          <w:szCs w:val="22"/>
        </w:rPr>
        <w:t xml:space="preserve">form and return it to PEPP. If we do not receive your </w:t>
      </w:r>
      <w:commentRangeStart w:id="5"/>
      <w:r w:rsidRPr="006C0057">
        <w:rPr>
          <w:rFonts w:asciiTheme="majorHAnsi" w:hAnsiTheme="majorHAnsi" w:cstheme="majorHAnsi"/>
          <w:i/>
          <w:sz w:val="22"/>
          <w:szCs w:val="22"/>
        </w:rPr>
        <w:t>Termination option</w:t>
      </w:r>
      <w:r w:rsidR="00E34054">
        <w:rPr>
          <w:rFonts w:asciiTheme="majorHAnsi" w:hAnsiTheme="majorHAnsi" w:cstheme="majorHAnsi"/>
          <w:i/>
          <w:sz w:val="22"/>
          <w:szCs w:val="22"/>
        </w:rPr>
        <w:t>s</w:t>
      </w:r>
      <w:r w:rsidRPr="006C0057">
        <w:rPr>
          <w:rFonts w:asciiTheme="majorHAnsi" w:hAnsiTheme="majorHAnsi" w:cstheme="majorHAnsi"/>
          <w:sz w:val="22"/>
          <w:szCs w:val="22"/>
        </w:rPr>
        <w:t xml:space="preserve"> </w:t>
      </w:r>
      <w:commentRangeEnd w:id="5"/>
      <w:r w:rsidR="00503349" w:rsidRPr="006C0057">
        <w:rPr>
          <w:rStyle w:val="CommentReference"/>
          <w:rFonts w:asciiTheme="majorHAnsi" w:hAnsiTheme="majorHAnsi" w:cstheme="majorHAnsi"/>
          <w:sz w:val="22"/>
          <w:szCs w:val="22"/>
        </w:rPr>
        <w:commentReference w:id="5"/>
      </w:r>
      <w:r w:rsidRPr="006C0057">
        <w:rPr>
          <w:rFonts w:asciiTheme="majorHAnsi" w:hAnsiTheme="majorHAnsi" w:cstheme="majorHAnsi"/>
          <w:sz w:val="22"/>
          <w:szCs w:val="22"/>
        </w:rPr>
        <w:t xml:space="preserve">form within 30 days, we will assume you choose to leave your account invested as it is currently. You may </w:t>
      </w:r>
      <w:proofErr w:type="gramStart"/>
      <w:r w:rsidRPr="006C0057">
        <w:rPr>
          <w:rFonts w:asciiTheme="majorHAnsi" w:hAnsiTheme="majorHAnsi" w:cstheme="majorHAnsi"/>
          <w:sz w:val="22"/>
          <w:szCs w:val="22"/>
        </w:rPr>
        <w:t>make a decision</w:t>
      </w:r>
      <w:proofErr w:type="gramEnd"/>
      <w:r w:rsidRPr="006C0057">
        <w:rPr>
          <w:rFonts w:asciiTheme="majorHAnsi" w:hAnsiTheme="majorHAnsi" w:cstheme="majorHAnsi"/>
          <w:sz w:val="22"/>
          <w:szCs w:val="22"/>
        </w:rPr>
        <w:t xml:space="preserve"> at any time.</w:t>
      </w:r>
    </w:p>
    <w:p w14:paraId="609D3B4C" w14:textId="28EF2A69" w:rsidR="007940D9" w:rsidRPr="006C0057" w:rsidRDefault="00C200DD" w:rsidP="007940D9">
      <w:pPr>
        <w:rPr>
          <w:rFonts w:asciiTheme="majorHAnsi" w:hAnsiTheme="majorHAnsi" w:cstheme="majorHAnsi"/>
          <w:b/>
          <w:sz w:val="22"/>
          <w:szCs w:val="22"/>
        </w:rPr>
      </w:pPr>
      <w:r w:rsidRPr="006C0057">
        <w:rPr>
          <w:rFonts w:asciiTheme="majorHAnsi" w:hAnsiTheme="majorHAnsi" w:cstheme="majorHAnsi"/>
          <w:b/>
          <w:sz w:val="22"/>
          <w:szCs w:val="22"/>
        </w:rPr>
        <w:t>&lt;/P1&gt;</w:t>
      </w:r>
    </w:p>
    <w:p w14:paraId="7A3AD4FC" w14:textId="77777777" w:rsidR="00C200DD" w:rsidRPr="006C0057" w:rsidRDefault="00C200DD" w:rsidP="007940D9">
      <w:pPr>
        <w:rPr>
          <w:rFonts w:asciiTheme="majorHAnsi" w:hAnsiTheme="majorHAnsi" w:cstheme="majorHAnsi"/>
          <w:sz w:val="22"/>
          <w:szCs w:val="22"/>
        </w:rPr>
      </w:pPr>
    </w:p>
    <w:p w14:paraId="3E09B564" w14:textId="1580A242" w:rsidR="00C200DD" w:rsidRPr="006C0057" w:rsidRDefault="00C200DD" w:rsidP="007940D9">
      <w:pPr>
        <w:rPr>
          <w:rFonts w:asciiTheme="majorHAnsi" w:hAnsiTheme="majorHAnsi" w:cstheme="majorHAnsi"/>
          <w:b/>
          <w:sz w:val="22"/>
          <w:szCs w:val="22"/>
        </w:rPr>
      </w:pPr>
      <w:r w:rsidRPr="006C0057">
        <w:rPr>
          <w:rFonts w:asciiTheme="majorHAnsi" w:hAnsiTheme="majorHAnsi" w:cstheme="majorHAnsi"/>
          <w:b/>
          <w:sz w:val="22"/>
          <w:szCs w:val="22"/>
        </w:rPr>
        <w:t>&lt;P2&gt;</w:t>
      </w:r>
    </w:p>
    <w:p w14:paraId="0AF8CDF2" w14:textId="77777777" w:rsidR="007940D9" w:rsidRPr="006C0057" w:rsidRDefault="007940D9" w:rsidP="007940D9">
      <w:pPr>
        <w:rPr>
          <w:rFonts w:asciiTheme="majorHAnsi" w:hAnsiTheme="majorHAnsi" w:cstheme="majorHAnsi"/>
          <w:sz w:val="22"/>
          <w:szCs w:val="22"/>
        </w:rPr>
      </w:pPr>
      <w:r w:rsidRPr="006C0057">
        <w:rPr>
          <w:rFonts w:asciiTheme="majorHAnsi" w:hAnsiTheme="majorHAnsi" w:cstheme="majorHAnsi"/>
          <w:sz w:val="22"/>
          <w:szCs w:val="22"/>
        </w:rPr>
        <w:t xml:space="preserve">If you wish to remain a member of PEPP, you will continue to be entitled to all of the services associated with the Plan. Did you know as a member of PEPP you continue to have access </w:t>
      </w:r>
      <w:proofErr w:type="gramStart"/>
      <w:r w:rsidRPr="006C0057">
        <w:rPr>
          <w:rFonts w:asciiTheme="majorHAnsi" w:hAnsiTheme="majorHAnsi" w:cstheme="majorHAnsi"/>
          <w:sz w:val="22"/>
          <w:szCs w:val="22"/>
        </w:rPr>
        <w:t>to:</w:t>
      </w:r>
      <w:proofErr w:type="gramEnd"/>
    </w:p>
    <w:p w14:paraId="120B565B" w14:textId="77777777" w:rsidR="00062D4F" w:rsidRPr="006C0057" w:rsidRDefault="00062D4F" w:rsidP="00062D4F">
      <w:pPr>
        <w:rPr>
          <w:rFonts w:asciiTheme="majorHAnsi" w:hAnsiTheme="majorHAnsi" w:cstheme="majorHAnsi"/>
          <w:sz w:val="22"/>
          <w:szCs w:val="22"/>
        </w:rPr>
      </w:pPr>
    </w:p>
    <w:p w14:paraId="2BA7AADB" w14:textId="77777777" w:rsidR="007940D9" w:rsidRPr="006C0057" w:rsidRDefault="007940D9" w:rsidP="007940D9">
      <w:pPr>
        <w:numPr>
          <w:ilvl w:val="0"/>
          <w:numId w:val="4"/>
        </w:numPr>
        <w:contextualSpacing/>
        <w:rPr>
          <w:rFonts w:asciiTheme="majorHAnsi" w:hAnsiTheme="majorHAnsi" w:cstheme="majorHAnsi"/>
          <w:sz w:val="22"/>
          <w:szCs w:val="22"/>
        </w:rPr>
      </w:pPr>
      <w:r w:rsidRPr="006C0057">
        <w:rPr>
          <w:rFonts w:asciiTheme="majorHAnsi" w:hAnsiTheme="majorHAnsi" w:cstheme="majorHAnsi"/>
          <w:sz w:val="22"/>
          <w:szCs w:val="22"/>
        </w:rPr>
        <w:t>lower fees than most retail retirement savings products;</w:t>
      </w:r>
    </w:p>
    <w:p w14:paraId="5A5264B4" w14:textId="77777777" w:rsidR="007940D9" w:rsidRPr="006C0057" w:rsidRDefault="007940D9" w:rsidP="007940D9">
      <w:pPr>
        <w:numPr>
          <w:ilvl w:val="0"/>
          <w:numId w:val="4"/>
        </w:numPr>
        <w:contextualSpacing/>
        <w:rPr>
          <w:rFonts w:asciiTheme="majorHAnsi" w:hAnsiTheme="majorHAnsi" w:cstheme="majorHAnsi"/>
          <w:sz w:val="22"/>
          <w:szCs w:val="22"/>
        </w:rPr>
      </w:pPr>
      <w:r w:rsidRPr="006C0057">
        <w:rPr>
          <w:rFonts w:asciiTheme="majorHAnsi" w:hAnsiTheme="majorHAnsi" w:cstheme="majorHAnsi"/>
          <w:sz w:val="22"/>
          <w:szCs w:val="22"/>
        </w:rPr>
        <w:t>eight investment funds (aggressive to conservative including a lifecycle fund) and ability to transfer among them;</w:t>
      </w:r>
    </w:p>
    <w:p w14:paraId="25EE42BB" w14:textId="3D0CDE86" w:rsidR="007940D9" w:rsidRPr="006C0057" w:rsidRDefault="007940D9" w:rsidP="007940D9">
      <w:pPr>
        <w:numPr>
          <w:ilvl w:val="0"/>
          <w:numId w:val="4"/>
        </w:numPr>
        <w:contextualSpacing/>
        <w:rPr>
          <w:rFonts w:asciiTheme="majorHAnsi" w:hAnsiTheme="majorHAnsi" w:cstheme="majorHAnsi"/>
          <w:sz w:val="22"/>
          <w:szCs w:val="22"/>
        </w:rPr>
      </w:pPr>
      <w:r w:rsidRPr="006C0057">
        <w:rPr>
          <w:rFonts w:asciiTheme="majorHAnsi" w:hAnsiTheme="majorHAnsi" w:cstheme="majorHAnsi"/>
          <w:sz w:val="22"/>
          <w:szCs w:val="22"/>
        </w:rPr>
        <w:t xml:space="preserve">the </w:t>
      </w:r>
      <w:commentRangeStart w:id="6"/>
      <w:r w:rsidRPr="006C0057">
        <w:rPr>
          <w:rFonts w:asciiTheme="majorHAnsi" w:hAnsiTheme="majorHAnsi" w:cstheme="majorHAnsi"/>
          <w:sz w:val="22"/>
          <w:szCs w:val="22"/>
        </w:rPr>
        <w:t xml:space="preserve">Variable Pension Benefit (VPB)* </w:t>
      </w:r>
      <w:commentRangeEnd w:id="6"/>
      <w:r w:rsidRPr="006C0057">
        <w:rPr>
          <w:rStyle w:val="CommentReference"/>
          <w:rFonts w:asciiTheme="majorHAnsi" w:hAnsiTheme="majorHAnsi" w:cstheme="majorHAnsi"/>
          <w:sz w:val="22"/>
          <w:szCs w:val="22"/>
        </w:rPr>
        <w:commentReference w:id="6"/>
      </w:r>
      <w:r w:rsidRPr="006C0057">
        <w:rPr>
          <w:rFonts w:asciiTheme="majorHAnsi" w:hAnsiTheme="majorHAnsi" w:cstheme="majorHAnsi"/>
          <w:sz w:val="22"/>
          <w:szCs w:val="22"/>
        </w:rPr>
        <w:t>– our most popular retirement income choice;</w:t>
      </w:r>
    </w:p>
    <w:p w14:paraId="4082C4A5" w14:textId="77777777" w:rsidR="007940D9" w:rsidRPr="006C0057" w:rsidRDefault="007940D9" w:rsidP="007940D9">
      <w:pPr>
        <w:numPr>
          <w:ilvl w:val="0"/>
          <w:numId w:val="4"/>
        </w:numPr>
        <w:contextualSpacing/>
        <w:rPr>
          <w:rFonts w:asciiTheme="majorHAnsi" w:hAnsiTheme="majorHAnsi" w:cstheme="majorHAnsi"/>
          <w:sz w:val="22"/>
          <w:szCs w:val="22"/>
        </w:rPr>
      </w:pPr>
      <w:r w:rsidRPr="006C0057">
        <w:rPr>
          <w:rFonts w:asciiTheme="majorHAnsi" w:hAnsiTheme="majorHAnsi" w:cstheme="majorHAnsi"/>
          <w:sz w:val="22"/>
          <w:szCs w:val="22"/>
        </w:rPr>
        <w:t xml:space="preserve">the option to transfer outside eligible registered monies into PEPP to consolidate and simplify; </w:t>
      </w:r>
    </w:p>
    <w:p w14:paraId="73BEB712" w14:textId="77777777" w:rsidR="007940D9" w:rsidRPr="006C0057" w:rsidRDefault="007940D9" w:rsidP="007940D9">
      <w:pPr>
        <w:numPr>
          <w:ilvl w:val="0"/>
          <w:numId w:val="4"/>
        </w:numPr>
        <w:contextualSpacing/>
        <w:rPr>
          <w:rFonts w:asciiTheme="majorHAnsi" w:hAnsiTheme="majorHAnsi" w:cstheme="majorHAnsi"/>
          <w:sz w:val="22"/>
          <w:szCs w:val="22"/>
        </w:rPr>
      </w:pPr>
      <w:r w:rsidRPr="006C0057">
        <w:rPr>
          <w:rFonts w:asciiTheme="majorHAnsi" w:hAnsiTheme="majorHAnsi" w:cstheme="majorHAnsi"/>
          <w:sz w:val="22"/>
          <w:szCs w:val="22"/>
        </w:rPr>
        <w:t>online tools – PLANet provides you with your account information and Retire@Ease is your online retirement planning tool. Both are available 24 hours a day, seven days a week; and</w:t>
      </w:r>
    </w:p>
    <w:p w14:paraId="7682122A" w14:textId="77777777" w:rsidR="007940D9" w:rsidRPr="006C0057" w:rsidRDefault="007940D9" w:rsidP="007940D9">
      <w:pPr>
        <w:numPr>
          <w:ilvl w:val="0"/>
          <w:numId w:val="4"/>
        </w:numPr>
        <w:contextualSpacing/>
        <w:rPr>
          <w:rFonts w:asciiTheme="majorHAnsi" w:hAnsiTheme="majorHAnsi" w:cstheme="majorHAnsi"/>
          <w:sz w:val="22"/>
          <w:szCs w:val="22"/>
        </w:rPr>
      </w:pPr>
      <w:r w:rsidRPr="006C0057">
        <w:rPr>
          <w:rFonts w:asciiTheme="majorHAnsi" w:hAnsiTheme="majorHAnsi" w:cstheme="majorHAnsi"/>
          <w:sz w:val="22"/>
          <w:szCs w:val="22"/>
        </w:rPr>
        <w:t xml:space="preserve">knowledgeable staff to answer calls and emails. We have </w:t>
      </w:r>
      <w:r w:rsidRPr="006C0057">
        <w:rPr>
          <w:rFonts w:asciiTheme="majorHAnsi" w:hAnsiTheme="majorHAnsi" w:cstheme="majorHAnsi"/>
          <w:smallCaps/>
          <w:sz w:val="22"/>
          <w:szCs w:val="22"/>
        </w:rPr>
        <w:t>Certified Financial Planner®</w:t>
      </w:r>
      <w:r w:rsidRPr="006C0057">
        <w:rPr>
          <w:rFonts w:asciiTheme="majorHAnsi" w:hAnsiTheme="majorHAnsi" w:cstheme="majorHAnsi"/>
          <w:sz w:val="22"/>
          <w:szCs w:val="22"/>
        </w:rPr>
        <w:t xml:space="preserve"> professionals who are happy to set up an appointment to have a conversation with you about your options – for free!</w:t>
      </w:r>
    </w:p>
    <w:p w14:paraId="76FFD35C" w14:textId="24730E12" w:rsidR="007940D9" w:rsidRPr="006C0057" w:rsidRDefault="00C200DD" w:rsidP="007940D9">
      <w:pPr>
        <w:rPr>
          <w:rFonts w:asciiTheme="majorHAnsi" w:hAnsiTheme="majorHAnsi" w:cstheme="majorHAnsi"/>
          <w:b/>
          <w:sz w:val="22"/>
          <w:szCs w:val="22"/>
        </w:rPr>
      </w:pPr>
      <w:r w:rsidRPr="006C0057">
        <w:rPr>
          <w:rFonts w:asciiTheme="majorHAnsi" w:hAnsiTheme="majorHAnsi" w:cstheme="majorHAnsi"/>
          <w:b/>
          <w:sz w:val="22"/>
          <w:szCs w:val="22"/>
        </w:rPr>
        <w:t>&lt;/P2&gt;</w:t>
      </w:r>
    </w:p>
    <w:p w14:paraId="6CEF85D4" w14:textId="77777777" w:rsidR="00C200DD" w:rsidRPr="006C0057" w:rsidRDefault="00C200DD" w:rsidP="007940D9">
      <w:pPr>
        <w:rPr>
          <w:rFonts w:asciiTheme="majorHAnsi" w:hAnsiTheme="majorHAnsi" w:cstheme="majorHAnsi"/>
          <w:b/>
          <w:sz w:val="22"/>
          <w:szCs w:val="22"/>
        </w:rPr>
      </w:pPr>
    </w:p>
    <w:p w14:paraId="3BEE062F" w14:textId="35700FC4" w:rsidR="00C200DD" w:rsidRPr="006C0057" w:rsidRDefault="00C200DD" w:rsidP="007940D9">
      <w:pPr>
        <w:rPr>
          <w:rFonts w:asciiTheme="majorHAnsi" w:hAnsiTheme="majorHAnsi" w:cstheme="majorHAnsi"/>
          <w:b/>
          <w:sz w:val="22"/>
          <w:szCs w:val="22"/>
        </w:rPr>
      </w:pPr>
      <w:r w:rsidRPr="006C0057">
        <w:rPr>
          <w:rFonts w:asciiTheme="majorHAnsi" w:hAnsiTheme="majorHAnsi" w:cstheme="majorHAnsi"/>
          <w:b/>
          <w:sz w:val="22"/>
          <w:szCs w:val="22"/>
        </w:rPr>
        <w:t>&lt;P3&gt;</w:t>
      </w:r>
    </w:p>
    <w:p w14:paraId="4F5C653C" w14:textId="77777777" w:rsidR="007940D9" w:rsidRPr="006C0057" w:rsidRDefault="007940D9" w:rsidP="007940D9">
      <w:pPr>
        <w:rPr>
          <w:rFonts w:asciiTheme="majorHAnsi" w:hAnsiTheme="majorHAnsi" w:cstheme="majorHAnsi"/>
          <w:sz w:val="22"/>
          <w:szCs w:val="22"/>
        </w:rPr>
      </w:pPr>
      <w:r w:rsidRPr="006C0057">
        <w:rPr>
          <w:rFonts w:asciiTheme="majorHAnsi" w:hAnsiTheme="majorHAnsi" w:cstheme="majorHAnsi"/>
          <w:sz w:val="22"/>
          <w:szCs w:val="22"/>
        </w:rPr>
        <w:lastRenderedPageBreak/>
        <w:t xml:space="preserve">If you have questions or need some clarification about your estimates or options, feel free to contact us. </w:t>
      </w:r>
    </w:p>
    <w:p w14:paraId="26A48F88" w14:textId="77777777" w:rsidR="007940D9" w:rsidRPr="006C0057" w:rsidRDefault="007940D9" w:rsidP="007940D9">
      <w:pPr>
        <w:rPr>
          <w:rFonts w:asciiTheme="majorHAnsi" w:hAnsiTheme="majorHAnsi" w:cstheme="majorHAnsi"/>
          <w:sz w:val="22"/>
          <w:szCs w:val="22"/>
        </w:rPr>
      </w:pPr>
    </w:p>
    <w:p w14:paraId="12231AFE" w14:textId="77777777" w:rsidR="007940D9" w:rsidRPr="006C0057" w:rsidRDefault="007940D9" w:rsidP="007940D9">
      <w:pPr>
        <w:rPr>
          <w:rFonts w:asciiTheme="majorHAnsi" w:hAnsiTheme="majorHAnsi" w:cstheme="majorHAnsi"/>
          <w:sz w:val="22"/>
          <w:szCs w:val="22"/>
        </w:rPr>
      </w:pPr>
      <w:commentRangeStart w:id="7"/>
      <w:r w:rsidRPr="006C0057">
        <w:rPr>
          <w:rFonts w:asciiTheme="majorHAnsi" w:hAnsiTheme="majorHAnsi" w:cstheme="majorHAnsi"/>
          <w:sz w:val="22"/>
          <w:szCs w:val="22"/>
        </w:rPr>
        <w:t>Sincerely</w:t>
      </w:r>
      <w:commentRangeEnd w:id="7"/>
      <w:r w:rsidR="00503349" w:rsidRPr="006C0057">
        <w:rPr>
          <w:rStyle w:val="CommentReference"/>
          <w:rFonts w:asciiTheme="majorHAnsi" w:hAnsiTheme="majorHAnsi" w:cstheme="majorHAnsi"/>
          <w:sz w:val="22"/>
          <w:szCs w:val="22"/>
        </w:rPr>
        <w:commentReference w:id="7"/>
      </w:r>
    </w:p>
    <w:p w14:paraId="67CF39CB" w14:textId="77777777" w:rsidR="007940D9" w:rsidRPr="006C0057" w:rsidRDefault="007940D9" w:rsidP="007940D9">
      <w:pPr>
        <w:rPr>
          <w:rFonts w:asciiTheme="majorHAnsi" w:hAnsiTheme="majorHAnsi" w:cstheme="majorHAnsi"/>
          <w:sz w:val="22"/>
          <w:szCs w:val="22"/>
        </w:rPr>
      </w:pPr>
    </w:p>
    <w:p w14:paraId="13E91171" w14:textId="77777777" w:rsidR="007940D9" w:rsidRPr="006C0057" w:rsidRDefault="007940D9" w:rsidP="007940D9">
      <w:pPr>
        <w:rPr>
          <w:rFonts w:asciiTheme="majorHAnsi" w:hAnsiTheme="majorHAnsi" w:cstheme="majorHAnsi"/>
          <w:sz w:val="22"/>
          <w:szCs w:val="22"/>
        </w:rPr>
      </w:pPr>
      <w:r w:rsidRPr="006C0057">
        <w:rPr>
          <w:rFonts w:asciiTheme="majorHAnsi" w:hAnsiTheme="majorHAnsi" w:cstheme="majorHAnsi"/>
          <w:sz w:val="22"/>
          <w:szCs w:val="22"/>
        </w:rPr>
        <w:t xml:space="preserve">PEPP </w:t>
      </w:r>
      <w:commentRangeStart w:id="8"/>
      <w:r w:rsidRPr="006C0057">
        <w:rPr>
          <w:rFonts w:asciiTheme="majorHAnsi" w:hAnsiTheme="majorHAnsi" w:cstheme="majorHAnsi"/>
          <w:sz w:val="22"/>
          <w:szCs w:val="22"/>
        </w:rPr>
        <w:t>Administration</w:t>
      </w:r>
      <w:commentRangeEnd w:id="8"/>
      <w:r w:rsidR="00FF6324" w:rsidRPr="006C0057">
        <w:rPr>
          <w:rStyle w:val="CommentReference"/>
          <w:rFonts w:asciiTheme="majorHAnsi" w:hAnsiTheme="majorHAnsi" w:cstheme="majorHAnsi"/>
          <w:sz w:val="22"/>
          <w:szCs w:val="22"/>
        </w:rPr>
        <w:commentReference w:id="8"/>
      </w:r>
    </w:p>
    <w:p w14:paraId="40A8E819" w14:textId="62AAFE05" w:rsidR="00645B4F" w:rsidRDefault="00C200DD" w:rsidP="00777AA3">
      <w:pPr>
        <w:rPr>
          <w:ins w:id="9" w:author="Paus, Janette PEBA" w:date="2021-11-04T13:08:00Z"/>
          <w:rFonts w:asciiTheme="majorHAnsi" w:hAnsiTheme="majorHAnsi" w:cstheme="majorHAnsi"/>
          <w:b/>
          <w:sz w:val="22"/>
          <w:szCs w:val="22"/>
        </w:rPr>
      </w:pPr>
      <w:r w:rsidRPr="006719E7">
        <w:rPr>
          <w:rFonts w:asciiTheme="majorHAnsi" w:hAnsiTheme="majorHAnsi" w:cstheme="majorHAnsi"/>
          <w:b/>
          <w:sz w:val="22"/>
          <w:szCs w:val="22"/>
        </w:rPr>
        <w:t>&lt;/P3&gt;</w:t>
      </w:r>
    </w:p>
    <w:p w14:paraId="54DFF921" w14:textId="2F6555BC" w:rsidR="0005437F" w:rsidRDefault="0005437F" w:rsidP="00777AA3">
      <w:pPr>
        <w:rPr>
          <w:ins w:id="10" w:author="Paus, Janette PEBA" w:date="2021-11-04T13:08:00Z"/>
          <w:rFonts w:asciiTheme="majorHAnsi" w:hAnsiTheme="majorHAnsi" w:cstheme="majorHAnsi"/>
          <w:b/>
          <w:sz w:val="22"/>
          <w:szCs w:val="22"/>
        </w:rPr>
      </w:pPr>
    </w:p>
    <w:p w14:paraId="25F2FD50" w14:textId="77777777" w:rsidR="0005437F" w:rsidRDefault="0005437F" w:rsidP="0005437F">
      <w:pPr>
        <w:rPr>
          <w:ins w:id="11" w:author="Paus, Janette PEBA" w:date="2021-11-04T13:09:00Z"/>
          <w:rFonts w:ascii="Times New Roman" w:hAnsi="Times New Roman"/>
          <w:sz w:val="24"/>
          <w:szCs w:val="24"/>
          <w:lang w:val="en-CA" w:eastAsia="en-CA"/>
        </w:rPr>
      </w:pPr>
      <w:bookmarkStart w:id="12" w:name="_Hlk86924451"/>
      <w:commentRangeStart w:id="13"/>
      <w:ins w:id="14" w:author="Paus, Janette PEBA" w:date="2021-11-04T13:09:00Z">
        <w:r>
          <w:rPr>
            <w:rFonts w:ascii="Calibri Light" w:hAnsi="Calibri Light" w:cs="Calibri Light"/>
            <w:color w:val="FF0000"/>
            <w:sz w:val="18"/>
            <w:szCs w:val="18"/>
          </w:rPr>
          <w:t>*The Variable Pension Benefit may not be available in some jurisdictions outside Saskatchewan. See “Working Beyond Saskatchewan” on our website for details.</w:t>
        </w:r>
        <w:commentRangeEnd w:id="13"/>
        <w:r>
          <w:rPr>
            <w:rStyle w:val="CommentReference"/>
            <w:color w:val="FF0000"/>
          </w:rPr>
          <w:commentReference w:id="13"/>
        </w:r>
        <w:r>
          <w:rPr>
            <w:rFonts w:ascii="Times New Roman" w:hAnsi="Times New Roman"/>
            <w:sz w:val="24"/>
            <w:szCs w:val="24"/>
            <w:lang w:val="en-CA" w:eastAsia="en-CA"/>
          </w:rPr>
          <w:t xml:space="preserve"> </w:t>
        </w:r>
      </w:ins>
    </w:p>
    <w:bookmarkEnd w:id="12"/>
    <w:p w14:paraId="5D96D29B" w14:textId="77777777" w:rsidR="0005437F" w:rsidRPr="006719E7" w:rsidRDefault="0005437F" w:rsidP="00777AA3">
      <w:pPr>
        <w:rPr>
          <w:rFonts w:asciiTheme="majorHAnsi" w:hAnsiTheme="majorHAnsi" w:cstheme="majorHAnsi"/>
          <w:b/>
          <w:sz w:val="22"/>
          <w:szCs w:val="22"/>
        </w:rPr>
      </w:pPr>
    </w:p>
    <w:p w14:paraId="5314F6C8" w14:textId="664C3870" w:rsidR="00645B4F" w:rsidRDefault="00645B4F">
      <w:pPr>
        <w:spacing w:after="160" w:line="259" w:lineRule="auto"/>
        <w:rPr>
          <w:rFonts w:ascii="Calibri Light" w:hAnsi="Calibri Light" w:cs="Calibri Light"/>
          <w:b/>
          <w:sz w:val="22"/>
          <w:szCs w:val="22"/>
        </w:rPr>
      </w:pPr>
      <w:r>
        <w:rPr>
          <w:rFonts w:ascii="Calibri Light" w:hAnsi="Calibri Light" w:cs="Calibri Light"/>
          <w:b/>
          <w:sz w:val="22"/>
          <w:szCs w:val="22"/>
        </w:rPr>
        <w:br w:type="page"/>
      </w:r>
    </w:p>
    <w:p w14:paraId="72DAD4E5" w14:textId="436A4ABC" w:rsidR="00645B4F" w:rsidRPr="006C0057" w:rsidRDefault="00645B4F" w:rsidP="00645B4F">
      <w:pPr>
        <w:rPr>
          <w:rFonts w:asciiTheme="majorHAnsi" w:hAnsiTheme="majorHAnsi" w:cstheme="majorHAnsi"/>
          <w:b/>
          <w:color w:val="FF0000"/>
          <w:szCs w:val="23"/>
        </w:rPr>
      </w:pPr>
      <w:commentRangeStart w:id="15"/>
      <w:r w:rsidRPr="006C0057">
        <w:rPr>
          <w:rFonts w:asciiTheme="majorHAnsi" w:hAnsiTheme="majorHAnsi" w:cstheme="majorHAnsi"/>
          <w:b/>
          <w:color w:val="002855"/>
          <w:sz w:val="36"/>
          <w:szCs w:val="36"/>
        </w:rPr>
        <w:lastRenderedPageBreak/>
        <w:t xml:space="preserve">Statement on </w:t>
      </w:r>
      <w:r w:rsidR="007940D9" w:rsidRPr="006C0057">
        <w:rPr>
          <w:rFonts w:asciiTheme="majorHAnsi" w:hAnsiTheme="majorHAnsi" w:cstheme="majorHAnsi"/>
          <w:b/>
          <w:color w:val="002855"/>
          <w:sz w:val="36"/>
          <w:szCs w:val="36"/>
        </w:rPr>
        <w:t>termination for</w:t>
      </w:r>
      <w:r w:rsidRPr="006C0057">
        <w:rPr>
          <w:rFonts w:asciiTheme="majorHAnsi" w:hAnsiTheme="majorHAnsi" w:cstheme="majorHAnsi"/>
          <w:b/>
          <w:sz w:val="36"/>
          <w:szCs w:val="36"/>
        </w:rPr>
        <w:t xml:space="preserve"> </w:t>
      </w:r>
      <w:r w:rsidRPr="006C0057">
        <w:rPr>
          <w:rFonts w:asciiTheme="majorHAnsi" w:hAnsiTheme="majorHAnsi" w:cstheme="majorHAnsi"/>
          <w:b/>
          <w:color w:val="FF0000"/>
          <w:sz w:val="36"/>
          <w:szCs w:val="36"/>
        </w:rPr>
        <w:t>&lt;</w:t>
      </w:r>
      <w:r w:rsidR="007940D9" w:rsidRPr="006C0057">
        <w:rPr>
          <w:rFonts w:asciiTheme="majorHAnsi" w:hAnsiTheme="majorHAnsi" w:cstheme="majorHAnsi"/>
          <w:b/>
          <w:color w:val="FF0000"/>
          <w:sz w:val="36"/>
          <w:szCs w:val="36"/>
        </w:rPr>
        <w:t>MEMBER</w:t>
      </w:r>
      <w:r w:rsidRPr="006C0057">
        <w:rPr>
          <w:rFonts w:asciiTheme="majorHAnsi" w:hAnsiTheme="majorHAnsi" w:cstheme="majorHAnsi"/>
          <w:b/>
          <w:color w:val="FF0000"/>
          <w:sz w:val="36"/>
          <w:szCs w:val="36"/>
        </w:rPr>
        <w:t>&gt;</w:t>
      </w:r>
      <w:commentRangeEnd w:id="15"/>
      <w:r w:rsidR="002C66E5">
        <w:rPr>
          <w:rStyle w:val="CommentReference"/>
        </w:rPr>
        <w:commentReference w:id="15"/>
      </w:r>
    </w:p>
    <w:p w14:paraId="50264A3B" w14:textId="2C88FD2C" w:rsidR="00645B4F" w:rsidRPr="006C0057" w:rsidRDefault="007940D9" w:rsidP="00645B4F">
      <w:pPr>
        <w:rPr>
          <w:rFonts w:asciiTheme="majorHAnsi" w:hAnsiTheme="majorHAnsi" w:cstheme="majorHAnsi"/>
          <w:b/>
          <w:color w:val="FF0000"/>
          <w:sz w:val="22"/>
          <w:szCs w:val="22"/>
        </w:rPr>
      </w:pPr>
      <w:r w:rsidRPr="006C0057">
        <w:rPr>
          <w:rFonts w:asciiTheme="majorHAnsi" w:hAnsiTheme="majorHAnsi" w:cstheme="majorHAnsi"/>
          <w:b/>
          <w:color w:val="002855"/>
          <w:sz w:val="22"/>
          <w:szCs w:val="22"/>
        </w:rPr>
        <w:t xml:space="preserve">PEPP member number </w:t>
      </w:r>
      <w:r w:rsidRPr="006C0057">
        <w:rPr>
          <w:rFonts w:asciiTheme="majorHAnsi" w:hAnsiTheme="majorHAnsi" w:cstheme="majorHAnsi"/>
          <w:b/>
          <w:color w:val="FF0000"/>
          <w:sz w:val="22"/>
          <w:szCs w:val="22"/>
        </w:rPr>
        <w:t>&lt;PEPPID&gt;</w:t>
      </w:r>
    </w:p>
    <w:p w14:paraId="61E0DCF7" w14:textId="77777777" w:rsidR="0098419D" w:rsidRPr="006C0057" w:rsidRDefault="0098419D" w:rsidP="00645B4F">
      <w:pPr>
        <w:rPr>
          <w:rFonts w:asciiTheme="majorHAnsi" w:hAnsiTheme="majorHAnsi" w:cstheme="majorHAnsi"/>
          <w:b/>
          <w:color w:val="002855"/>
          <w:sz w:val="22"/>
          <w:szCs w:val="22"/>
        </w:rPr>
      </w:pPr>
    </w:p>
    <w:p w14:paraId="151DFC1A" w14:textId="22666134" w:rsidR="00645B4F" w:rsidRPr="006C0057" w:rsidRDefault="00947BE9" w:rsidP="00777AA3">
      <w:pPr>
        <w:rPr>
          <w:rFonts w:asciiTheme="majorHAnsi" w:hAnsiTheme="majorHAnsi" w:cstheme="majorHAnsi"/>
          <w:b/>
          <w:sz w:val="22"/>
          <w:szCs w:val="22"/>
        </w:rPr>
      </w:pPr>
      <w:r w:rsidRPr="006C0057">
        <w:rPr>
          <w:rFonts w:asciiTheme="majorHAnsi" w:hAnsiTheme="majorHAnsi" w:cstheme="majorHAnsi"/>
          <w:b/>
          <w:sz w:val="22"/>
          <w:szCs w:val="22"/>
        </w:rPr>
        <w:t>&lt;P1&gt;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2292"/>
        <w:gridCol w:w="196"/>
        <w:gridCol w:w="2075"/>
        <w:gridCol w:w="638"/>
        <w:gridCol w:w="1656"/>
      </w:tblGrid>
      <w:tr w:rsidR="0098419D" w:rsidRPr="006C0057" w14:paraId="3204433B" w14:textId="77777777" w:rsidTr="00B45CCE">
        <w:tc>
          <w:tcPr>
            <w:tcW w:w="2517" w:type="dxa"/>
          </w:tcPr>
          <w:p w14:paraId="7D2E804E" w14:textId="77777777" w:rsidR="0098419D" w:rsidRPr="006C0057" w:rsidRDefault="0098419D" w:rsidP="00B45CCE">
            <w:pPr>
              <w:rPr>
                <w:rFonts w:asciiTheme="majorHAnsi" w:hAnsiTheme="majorHAnsi" w:cstheme="majorHAnsi"/>
                <w:sz w:val="22"/>
                <w:szCs w:val="22"/>
              </w:rPr>
            </w:pPr>
            <w:r w:rsidRPr="006C0057">
              <w:rPr>
                <w:rFonts w:asciiTheme="majorHAnsi" w:hAnsiTheme="majorHAnsi" w:cstheme="majorHAnsi"/>
                <w:sz w:val="22"/>
                <w:szCs w:val="22"/>
              </w:rPr>
              <w:t>Date of birth</w:t>
            </w:r>
          </w:p>
        </w:tc>
        <w:tc>
          <w:tcPr>
            <w:tcW w:w="2517" w:type="dxa"/>
          </w:tcPr>
          <w:p w14:paraId="7BFD3A93" w14:textId="5C103399" w:rsidR="0098419D" w:rsidRPr="006C0057" w:rsidRDefault="0098419D" w:rsidP="00B45CCE">
            <w:pPr>
              <w:rPr>
                <w:rFonts w:asciiTheme="majorHAnsi" w:hAnsiTheme="majorHAnsi" w:cstheme="majorHAnsi"/>
                <w:color w:val="FF0000"/>
                <w:sz w:val="22"/>
                <w:szCs w:val="22"/>
              </w:rPr>
            </w:pPr>
            <w:commentRangeStart w:id="16"/>
            <w:r w:rsidRPr="006C0057">
              <w:rPr>
                <w:rFonts w:asciiTheme="majorHAnsi" w:hAnsiTheme="majorHAnsi" w:cstheme="majorHAnsi"/>
                <w:color w:val="FF0000"/>
                <w:sz w:val="22"/>
                <w:szCs w:val="22"/>
              </w:rPr>
              <w:t>&lt;DOB&gt;</w:t>
            </w:r>
            <w:commentRangeEnd w:id="16"/>
            <w:r w:rsidR="00503349" w:rsidRPr="006C0057">
              <w:rPr>
                <w:rStyle w:val="CommentReference"/>
                <w:rFonts w:asciiTheme="majorHAnsi" w:hAnsiTheme="majorHAnsi" w:cstheme="majorHAnsi"/>
                <w:sz w:val="22"/>
                <w:szCs w:val="22"/>
              </w:rPr>
              <w:commentReference w:id="16"/>
            </w:r>
          </w:p>
        </w:tc>
        <w:tc>
          <w:tcPr>
            <w:tcW w:w="2518" w:type="dxa"/>
            <w:gridSpan w:val="2"/>
          </w:tcPr>
          <w:p w14:paraId="3CBD1E8D" w14:textId="35D438D4" w:rsidR="0098419D" w:rsidRPr="006C0057" w:rsidRDefault="0098419D" w:rsidP="00B45CCE">
            <w:pPr>
              <w:rPr>
                <w:rFonts w:asciiTheme="majorHAnsi" w:hAnsiTheme="majorHAnsi" w:cstheme="majorHAnsi"/>
                <w:sz w:val="22"/>
                <w:szCs w:val="22"/>
              </w:rPr>
            </w:pPr>
            <w:r w:rsidRPr="006C0057">
              <w:rPr>
                <w:rFonts w:asciiTheme="majorHAnsi" w:hAnsiTheme="majorHAnsi" w:cstheme="majorHAnsi"/>
                <w:sz w:val="22"/>
                <w:szCs w:val="22"/>
              </w:rPr>
              <w:t>PEPP enrolment date</w:t>
            </w:r>
          </w:p>
        </w:tc>
        <w:tc>
          <w:tcPr>
            <w:tcW w:w="2518" w:type="dxa"/>
            <w:gridSpan w:val="2"/>
          </w:tcPr>
          <w:p w14:paraId="3E49D885" w14:textId="5133F3B9" w:rsidR="0098419D" w:rsidRPr="006C0057" w:rsidRDefault="0098419D" w:rsidP="009716EA">
            <w:pPr>
              <w:rPr>
                <w:rFonts w:asciiTheme="majorHAnsi" w:hAnsiTheme="majorHAnsi" w:cstheme="majorHAnsi"/>
                <w:color w:val="FF0000"/>
                <w:sz w:val="22"/>
                <w:szCs w:val="22"/>
              </w:rPr>
            </w:pPr>
            <w:r w:rsidRPr="006C0057">
              <w:rPr>
                <w:rFonts w:asciiTheme="majorHAnsi" w:hAnsiTheme="majorHAnsi" w:cstheme="majorHAnsi"/>
                <w:color w:val="FF0000"/>
                <w:sz w:val="22"/>
                <w:szCs w:val="22"/>
              </w:rPr>
              <w:t>&lt;MEM_DATE&gt;</w:t>
            </w:r>
          </w:p>
        </w:tc>
      </w:tr>
      <w:tr w:rsidR="0098419D" w:rsidRPr="006C0057" w14:paraId="25F97134" w14:textId="77777777" w:rsidTr="00B45CCE">
        <w:tc>
          <w:tcPr>
            <w:tcW w:w="2517" w:type="dxa"/>
          </w:tcPr>
          <w:p w14:paraId="6893EAE6" w14:textId="6E43A10A" w:rsidR="0098419D" w:rsidRPr="006C0057" w:rsidRDefault="0098419D" w:rsidP="00B45CCE">
            <w:pPr>
              <w:rPr>
                <w:rFonts w:asciiTheme="majorHAnsi" w:hAnsiTheme="majorHAnsi" w:cstheme="majorHAnsi"/>
                <w:sz w:val="22"/>
                <w:szCs w:val="22"/>
              </w:rPr>
            </w:pPr>
            <w:r w:rsidRPr="006C0057">
              <w:rPr>
                <w:rFonts w:asciiTheme="majorHAnsi" w:hAnsiTheme="majorHAnsi" w:cstheme="majorHAnsi"/>
                <w:sz w:val="22"/>
                <w:szCs w:val="22"/>
              </w:rPr>
              <w:t>Date of employment</w:t>
            </w:r>
          </w:p>
        </w:tc>
        <w:tc>
          <w:tcPr>
            <w:tcW w:w="2517" w:type="dxa"/>
          </w:tcPr>
          <w:p w14:paraId="0DA769CD" w14:textId="33A0CDC1" w:rsidR="0098419D" w:rsidRPr="006C0057" w:rsidRDefault="0098419D" w:rsidP="009716EA">
            <w:pPr>
              <w:rPr>
                <w:rFonts w:asciiTheme="majorHAnsi" w:hAnsiTheme="majorHAnsi" w:cstheme="majorHAnsi"/>
                <w:color w:val="FF0000"/>
                <w:sz w:val="22"/>
                <w:szCs w:val="22"/>
              </w:rPr>
            </w:pPr>
            <w:r w:rsidRPr="006C0057">
              <w:rPr>
                <w:rFonts w:asciiTheme="majorHAnsi" w:hAnsiTheme="majorHAnsi" w:cstheme="majorHAnsi"/>
                <w:color w:val="FF0000"/>
                <w:sz w:val="22"/>
                <w:szCs w:val="22"/>
              </w:rPr>
              <w:t>&lt;EMP_DATE&gt;</w:t>
            </w:r>
          </w:p>
        </w:tc>
        <w:tc>
          <w:tcPr>
            <w:tcW w:w="2518" w:type="dxa"/>
            <w:gridSpan w:val="2"/>
          </w:tcPr>
          <w:p w14:paraId="6A9294B1" w14:textId="69D158E1" w:rsidR="0098419D" w:rsidRPr="006C0057" w:rsidRDefault="0098419D" w:rsidP="00B45CCE">
            <w:pPr>
              <w:rPr>
                <w:rFonts w:asciiTheme="majorHAnsi" w:hAnsiTheme="majorHAnsi" w:cstheme="majorHAnsi"/>
                <w:sz w:val="22"/>
                <w:szCs w:val="22"/>
              </w:rPr>
            </w:pPr>
            <w:r w:rsidRPr="006C0057">
              <w:rPr>
                <w:rFonts w:asciiTheme="majorHAnsi" w:hAnsiTheme="majorHAnsi" w:cstheme="majorHAnsi"/>
                <w:sz w:val="22"/>
                <w:szCs w:val="22"/>
              </w:rPr>
              <w:t>Vested date</w:t>
            </w:r>
          </w:p>
        </w:tc>
        <w:tc>
          <w:tcPr>
            <w:tcW w:w="2518" w:type="dxa"/>
            <w:gridSpan w:val="2"/>
          </w:tcPr>
          <w:p w14:paraId="145F457C" w14:textId="3447F221" w:rsidR="0098419D" w:rsidRPr="006C0057" w:rsidRDefault="0098419D" w:rsidP="009716EA">
            <w:pPr>
              <w:rPr>
                <w:rFonts w:asciiTheme="majorHAnsi" w:hAnsiTheme="majorHAnsi" w:cstheme="majorHAnsi"/>
                <w:color w:val="FF0000"/>
                <w:sz w:val="22"/>
                <w:szCs w:val="22"/>
              </w:rPr>
            </w:pPr>
            <w:r w:rsidRPr="006C0057">
              <w:rPr>
                <w:rFonts w:asciiTheme="majorHAnsi" w:hAnsiTheme="majorHAnsi" w:cstheme="majorHAnsi"/>
                <w:sz w:val="22"/>
                <w:szCs w:val="22"/>
              </w:rPr>
              <w:t>Immediate</w:t>
            </w:r>
          </w:p>
        </w:tc>
      </w:tr>
      <w:tr w:rsidR="00B45CCE" w:rsidRPr="006C0057" w14:paraId="4E873E62" w14:textId="77777777" w:rsidTr="00B45CCE">
        <w:tc>
          <w:tcPr>
            <w:tcW w:w="2517" w:type="dxa"/>
          </w:tcPr>
          <w:p w14:paraId="6D78927B" w14:textId="625D3A28" w:rsidR="00B45CCE" w:rsidRPr="006C0057" w:rsidRDefault="0098419D" w:rsidP="00B45CCE">
            <w:pPr>
              <w:rPr>
                <w:rFonts w:asciiTheme="majorHAnsi" w:hAnsiTheme="majorHAnsi" w:cstheme="majorHAnsi"/>
                <w:sz w:val="22"/>
                <w:szCs w:val="22"/>
              </w:rPr>
            </w:pPr>
            <w:r w:rsidRPr="006C0057">
              <w:rPr>
                <w:rFonts w:asciiTheme="majorHAnsi" w:hAnsiTheme="majorHAnsi" w:cstheme="majorHAnsi"/>
                <w:sz w:val="22"/>
                <w:szCs w:val="22"/>
              </w:rPr>
              <w:t>Termination date</w:t>
            </w:r>
          </w:p>
        </w:tc>
        <w:tc>
          <w:tcPr>
            <w:tcW w:w="2517" w:type="dxa"/>
          </w:tcPr>
          <w:p w14:paraId="45987A89" w14:textId="2D8D0D37" w:rsidR="00B45CCE" w:rsidRPr="006C0057" w:rsidRDefault="0098419D" w:rsidP="009716EA">
            <w:pPr>
              <w:rPr>
                <w:rFonts w:asciiTheme="majorHAnsi" w:hAnsiTheme="majorHAnsi" w:cstheme="majorHAnsi"/>
                <w:sz w:val="22"/>
                <w:szCs w:val="22"/>
              </w:rPr>
            </w:pPr>
            <w:r w:rsidRPr="006C0057">
              <w:rPr>
                <w:rFonts w:asciiTheme="majorHAnsi" w:hAnsiTheme="majorHAnsi" w:cstheme="majorHAnsi"/>
                <w:color w:val="FF0000"/>
                <w:sz w:val="22"/>
                <w:szCs w:val="22"/>
              </w:rPr>
              <w:t>&lt;TERM_DATE&gt;</w:t>
            </w:r>
          </w:p>
        </w:tc>
        <w:tc>
          <w:tcPr>
            <w:tcW w:w="2518" w:type="dxa"/>
            <w:gridSpan w:val="2"/>
          </w:tcPr>
          <w:p w14:paraId="05A1AB5F" w14:textId="77777777" w:rsidR="00B45CCE" w:rsidRPr="006C0057" w:rsidRDefault="00B45CCE" w:rsidP="00B45CCE">
            <w:pPr>
              <w:rPr>
                <w:rFonts w:asciiTheme="majorHAnsi" w:hAnsiTheme="majorHAnsi" w:cstheme="majorHAnsi"/>
                <w:sz w:val="22"/>
                <w:szCs w:val="22"/>
              </w:rPr>
            </w:pPr>
            <w:r w:rsidRPr="006C0057">
              <w:rPr>
                <w:rFonts w:asciiTheme="majorHAnsi" w:hAnsiTheme="majorHAnsi" w:cstheme="majorHAnsi"/>
                <w:sz w:val="22"/>
                <w:szCs w:val="22"/>
              </w:rPr>
              <w:t>Vesting status</w:t>
            </w:r>
          </w:p>
        </w:tc>
        <w:tc>
          <w:tcPr>
            <w:tcW w:w="2518" w:type="dxa"/>
            <w:gridSpan w:val="2"/>
          </w:tcPr>
          <w:p w14:paraId="26380792" w14:textId="77777777" w:rsidR="00B45CCE" w:rsidRPr="006C0057" w:rsidRDefault="00B45CCE" w:rsidP="00B45CCE">
            <w:pPr>
              <w:rPr>
                <w:rFonts w:asciiTheme="majorHAnsi" w:hAnsiTheme="majorHAnsi" w:cstheme="majorHAnsi"/>
                <w:sz w:val="22"/>
                <w:szCs w:val="22"/>
              </w:rPr>
            </w:pPr>
            <w:r w:rsidRPr="006C0057">
              <w:rPr>
                <w:rFonts w:asciiTheme="majorHAnsi" w:hAnsiTheme="majorHAnsi" w:cstheme="majorHAnsi"/>
                <w:sz w:val="22"/>
                <w:szCs w:val="22"/>
              </w:rPr>
              <w:t>Vested</w:t>
            </w:r>
          </w:p>
        </w:tc>
      </w:tr>
      <w:tr w:rsidR="0098419D" w:rsidRPr="006C0057" w14:paraId="20664108" w14:textId="77777777" w:rsidTr="00B45CCE">
        <w:tc>
          <w:tcPr>
            <w:tcW w:w="2517" w:type="dxa"/>
          </w:tcPr>
          <w:p w14:paraId="0A67B3CA" w14:textId="6B98F073" w:rsidR="0098419D" w:rsidRPr="006C0057" w:rsidRDefault="0098419D" w:rsidP="00B45CCE">
            <w:pPr>
              <w:rPr>
                <w:rFonts w:asciiTheme="majorHAnsi" w:hAnsiTheme="majorHAnsi" w:cstheme="majorHAnsi"/>
                <w:sz w:val="22"/>
                <w:szCs w:val="22"/>
              </w:rPr>
            </w:pPr>
            <w:r w:rsidRPr="006C0057">
              <w:rPr>
                <w:rFonts w:asciiTheme="majorHAnsi" w:hAnsiTheme="majorHAnsi" w:cstheme="majorHAnsi"/>
                <w:sz w:val="22"/>
                <w:szCs w:val="22"/>
              </w:rPr>
              <w:t>Relationship status</w:t>
            </w:r>
          </w:p>
        </w:tc>
        <w:tc>
          <w:tcPr>
            <w:tcW w:w="7553" w:type="dxa"/>
            <w:gridSpan w:val="5"/>
          </w:tcPr>
          <w:p w14:paraId="4768F405" w14:textId="654D525A" w:rsidR="0098419D" w:rsidRPr="006C0057" w:rsidRDefault="0098419D" w:rsidP="009716EA">
            <w:pPr>
              <w:rPr>
                <w:rFonts w:asciiTheme="majorHAnsi" w:hAnsiTheme="majorHAnsi" w:cstheme="majorHAnsi"/>
                <w:color w:val="FF0000"/>
                <w:sz w:val="22"/>
                <w:szCs w:val="22"/>
              </w:rPr>
            </w:pPr>
            <w:r w:rsidRPr="006C0057">
              <w:rPr>
                <w:rFonts w:asciiTheme="majorHAnsi" w:hAnsiTheme="majorHAnsi" w:cstheme="majorHAnsi"/>
                <w:color w:val="FF0000"/>
                <w:sz w:val="22"/>
                <w:szCs w:val="22"/>
              </w:rPr>
              <w:t>&lt;MARITAL_ST&gt;</w:t>
            </w:r>
          </w:p>
        </w:tc>
      </w:tr>
      <w:tr w:rsidR="00B45CCE" w:rsidRPr="006C0057" w14:paraId="680D0CB7" w14:textId="77777777" w:rsidTr="00B45CCE">
        <w:tc>
          <w:tcPr>
            <w:tcW w:w="2517" w:type="dxa"/>
          </w:tcPr>
          <w:p w14:paraId="35712758" w14:textId="77777777" w:rsidR="00B45CCE" w:rsidRPr="006C0057" w:rsidRDefault="00B45CCE" w:rsidP="00B45CCE">
            <w:pPr>
              <w:rPr>
                <w:rFonts w:asciiTheme="majorHAnsi" w:hAnsiTheme="majorHAnsi" w:cstheme="majorHAnsi"/>
                <w:sz w:val="22"/>
                <w:szCs w:val="22"/>
              </w:rPr>
            </w:pPr>
            <w:r w:rsidRPr="006C0057">
              <w:rPr>
                <w:rFonts w:asciiTheme="majorHAnsi" w:hAnsiTheme="majorHAnsi" w:cstheme="majorHAnsi"/>
                <w:sz w:val="22"/>
                <w:szCs w:val="22"/>
              </w:rPr>
              <w:t>Spouse’s name</w:t>
            </w:r>
          </w:p>
        </w:tc>
        <w:tc>
          <w:tcPr>
            <w:tcW w:w="7553" w:type="dxa"/>
            <w:gridSpan w:val="5"/>
          </w:tcPr>
          <w:p w14:paraId="50FF2A78" w14:textId="22D226DA" w:rsidR="00B45CCE" w:rsidRPr="006C0057" w:rsidRDefault="00B45CCE" w:rsidP="009716EA">
            <w:pPr>
              <w:rPr>
                <w:rFonts w:asciiTheme="majorHAnsi" w:hAnsiTheme="majorHAnsi" w:cstheme="majorHAnsi"/>
                <w:color w:val="FF0000"/>
                <w:sz w:val="22"/>
                <w:szCs w:val="22"/>
              </w:rPr>
            </w:pPr>
            <w:r w:rsidRPr="006C0057">
              <w:rPr>
                <w:rFonts w:asciiTheme="majorHAnsi" w:hAnsiTheme="majorHAnsi" w:cstheme="majorHAnsi"/>
                <w:color w:val="FF0000"/>
                <w:sz w:val="22"/>
                <w:szCs w:val="22"/>
              </w:rPr>
              <w:t>&lt;</w:t>
            </w:r>
            <w:r w:rsidR="009716EA" w:rsidRPr="006C0057">
              <w:rPr>
                <w:rFonts w:asciiTheme="majorHAnsi" w:hAnsiTheme="majorHAnsi" w:cstheme="majorHAnsi"/>
                <w:color w:val="FF0000"/>
                <w:sz w:val="22"/>
                <w:szCs w:val="22"/>
              </w:rPr>
              <w:t>SPOUSE_</w:t>
            </w:r>
            <w:commentRangeStart w:id="17"/>
            <w:r w:rsidR="009716EA" w:rsidRPr="006C0057">
              <w:rPr>
                <w:rFonts w:asciiTheme="majorHAnsi" w:hAnsiTheme="majorHAnsi" w:cstheme="majorHAnsi"/>
                <w:color w:val="FF0000"/>
                <w:sz w:val="22"/>
                <w:szCs w:val="22"/>
              </w:rPr>
              <w:t>NM</w:t>
            </w:r>
            <w:commentRangeEnd w:id="17"/>
            <w:r w:rsidR="0098419D" w:rsidRPr="006C0057">
              <w:rPr>
                <w:rStyle w:val="CommentReference"/>
                <w:rFonts w:asciiTheme="majorHAnsi" w:hAnsiTheme="majorHAnsi" w:cstheme="majorHAnsi"/>
                <w:sz w:val="22"/>
                <w:szCs w:val="22"/>
              </w:rPr>
              <w:commentReference w:id="17"/>
            </w:r>
            <w:r w:rsidRPr="006C0057">
              <w:rPr>
                <w:rFonts w:asciiTheme="majorHAnsi" w:hAnsiTheme="majorHAnsi" w:cstheme="majorHAnsi"/>
                <w:color w:val="FF0000"/>
                <w:sz w:val="22"/>
                <w:szCs w:val="22"/>
              </w:rPr>
              <w:t>&gt;</w:t>
            </w:r>
          </w:p>
        </w:tc>
      </w:tr>
      <w:tr w:rsidR="00B45CCE" w:rsidRPr="006C0057" w14:paraId="45999BC6" w14:textId="77777777" w:rsidTr="00B45CCE">
        <w:tc>
          <w:tcPr>
            <w:tcW w:w="2517" w:type="dxa"/>
          </w:tcPr>
          <w:p w14:paraId="57ADC17D" w14:textId="77777777" w:rsidR="00B45CCE" w:rsidRPr="006C0057" w:rsidRDefault="00B45CCE" w:rsidP="00B45CCE">
            <w:pPr>
              <w:rPr>
                <w:rFonts w:asciiTheme="majorHAnsi" w:hAnsiTheme="majorHAnsi" w:cstheme="majorHAnsi"/>
                <w:sz w:val="22"/>
                <w:szCs w:val="22"/>
              </w:rPr>
            </w:pPr>
            <w:r w:rsidRPr="006C0057">
              <w:rPr>
                <w:rFonts w:asciiTheme="majorHAnsi" w:hAnsiTheme="majorHAnsi" w:cstheme="majorHAnsi"/>
                <w:sz w:val="22"/>
                <w:szCs w:val="22"/>
              </w:rPr>
              <w:t>Beneficiary(</w:t>
            </w:r>
            <w:proofErr w:type="spellStart"/>
            <w:r w:rsidRPr="006C0057">
              <w:rPr>
                <w:rFonts w:asciiTheme="majorHAnsi" w:hAnsiTheme="majorHAnsi" w:cstheme="majorHAnsi"/>
                <w:sz w:val="22"/>
                <w:szCs w:val="22"/>
              </w:rPr>
              <w:t>ies</w:t>
            </w:r>
            <w:proofErr w:type="spellEnd"/>
            <w:r w:rsidRPr="006C0057">
              <w:rPr>
                <w:rFonts w:asciiTheme="majorHAnsi" w:hAnsiTheme="majorHAnsi" w:cstheme="majorHAnsi"/>
                <w:sz w:val="22"/>
                <w:szCs w:val="22"/>
              </w:rPr>
              <w:t>)</w:t>
            </w:r>
          </w:p>
        </w:tc>
        <w:tc>
          <w:tcPr>
            <w:tcW w:w="7553" w:type="dxa"/>
            <w:gridSpan w:val="5"/>
          </w:tcPr>
          <w:p w14:paraId="3FE4BFA9" w14:textId="77777777" w:rsidR="00B45CCE" w:rsidRPr="006C0057" w:rsidRDefault="00B45CCE" w:rsidP="00B45CCE">
            <w:pPr>
              <w:rPr>
                <w:rFonts w:asciiTheme="majorHAnsi" w:hAnsiTheme="majorHAnsi" w:cstheme="majorHAnsi"/>
                <w:color w:val="FF0000"/>
                <w:sz w:val="22"/>
                <w:szCs w:val="22"/>
              </w:rPr>
            </w:pPr>
          </w:p>
        </w:tc>
      </w:tr>
      <w:tr w:rsidR="00B45CCE" w:rsidRPr="006C0057" w14:paraId="7DFCC2A7" w14:textId="77777777" w:rsidTr="00B45CCE">
        <w:tc>
          <w:tcPr>
            <w:tcW w:w="5245" w:type="dxa"/>
            <w:gridSpan w:val="3"/>
          </w:tcPr>
          <w:p w14:paraId="30F9CB8E" w14:textId="7FC4D2C1" w:rsidR="00B45CCE" w:rsidRPr="006C0057" w:rsidRDefault="00B45CCE" w:rsidP="009716EA">
            <w:pPr>
              <w:rPr>
                <w:rFonts w:asciiTheme="majorHAnsi" w:hAnsiTheme="majorHAnsi" w:cstheme="majorHAnsi"/>
                <w:color w:val="FF0000"/>
                <w:sz w:val="22"/>
                <w:szCs w:val="22"/>
              </w:rPr>
            </w:pPr>
            <w:r w:rsidRPr="006C0057">
              <w:rPr>
                <w:rFonts w:asciiTheme="majorHAnsi" w:hAnsiTheme="majorHAnsi" w:cstheme="majorHAnsi"/>
                <w:color w:val="FF0000"/>
                <w:sz w:val="22"/>
                <w:szCs w:val="22"/>
              </w:rPr>
              <w:t>&lt;</w:t>
            </w:r>
            <w:commentRangeStart w:id="18"/>
            <w:r w:rsidR="009716EA" w:rsidRPr="006C0057">
              <w:rPr>
                <w:rFonts w:asciiTheme="majorHAnsi" w:hAnsiTheme="majorHAnsi" w:cstheme="majorHAnsi"/>
                <w:color w:val="FF0000"/>
                <w:sz w:val="22"/>
                <w:szCs w:val="22"/>
              </w:rPr>
              <w:t>BEN1</w:t>
            </w:r>
            <w:commentRangeEnd w:id="18"/>
            <w:r w:rsidR="0098419D" w:rsidRPr="006C0057">
              <w:rPr>
                <w:rStyle w:val="CommentReference"/>
                <w:rFonts w:asciiTheme="majorHAnsi" w:hAnsiTheme="majorHAnsi" w:cstheme="majorHAnsi"/>
                <w:sz w:val="22"/>
                <w:szCs w:val="22"/>
              </w:rPr>
              <w:commentReference w:id="18"/>
            </w:r>
            <w:r w:rsidRPr="006C0057">
              <w:rPr>
                <w:rFonts w:asciiTheme="majorHAnsi" w:hAnsiTheme="majorHAnsi" w:cstheme="majorHAnsi"/>
                <w:color w:val="FF0000"/>
                <w:sz w:val="22"/>
                <w:szCs w:val="22"/>
              </w:rPr>
              <w:t>&gt;</w:t>
            </w:r>
          </w:p>
        </w:tc>
        <w:tc>
          <w:tcPr>
            <w:tcW w:w="3119" w:type="dxa"/>
            <w:gridSpan w:val="2"/>
          </w:tcPr>
          <w:p w14:paraId="7A02CB24" w14:textId="57F78248" w:rsidR="00B45CCE" w:rsidRPr="006C0057" w:rsidRDefault="00B45CCE" w:rsidP="009716EA">
            <w:pPr>
              <w:rPr>
                <w:rFonts w:asciiTheme="majorHAnsi" w:hAnsiTheme="majorHAnsi" w:cstheme="majorHAnsi"/>
                <w:color w:val="FF0000"/>
                <w:sz w:val="22"/>
                <w:szCs w:val="22"/>
              </w:rPr>
            </w:pPr>
            <w:r w:rsidRPr="006C0057">
              <w:rPr>
                <w:rFonts w:asciiTheme="majorHAnsi" w:hAnsiTheme="majorHAnsi" w:cstheme="majorHAnsi"/>
                <w:color w:val="FF0000"/>
                <w:sz w:val="22"/>
                <w:szCs w:val="22"/>
              </w:rPr>
              <w:t>&lt;</w:t>
            </w:r>
            <w:r w:rsidR="009716EA" w:rsidRPr="006C0057">
              <w:rPr>
                <w:rFonts w:asciiTheme="majorHAnsi" w:hAnsiTheme="majorHAnsi" w:cstheme="majorHAnsi"/>
                <w:color w:val="FF0000"/>
                <w:sz w:val="22"/>
                <w:szCs w:val="22"/>
              </w:rPr>
              <w:t>BEN_REL1</w:t>
            </w:r>
            <w:r w:rsidRPr="006C0057">
              <w:rPr>
                <w:rFonts w:asciiTheme="majorHAnsi" w:hAnsiTheme="majorHAnsi" w:cstheme="majorHAnsi"/>
                <w:color w:val="FF0000"/>
                <w:sz w:val="22"/>
                <w:szCs w:val="22"/>
              </w:rPr>
              <w:t>&gt;</w:t>
            </w:r>
          </w:p>
        </w:tc>
        <w:tc>
          <w:tcPr>
            <w:tcW w:w="1706" w:type="dxa"/>
          </w:tcPr>
          <w:p w14:paraId="58382BFF" w14:textId="4F68410B" w:rsidR="00B45CCE" w:rsidRPr="006C0057" w:rsidRDefault="00B45CCE" w:rsidP="009716EA">
            <w:pPr>
              <w:rPr>
                <w:rFonts w:asciiTheme="majorHAnsi" w:hAnsiTheme="majorHAnsi" w:cstheme="majorHAnsi"/>
                <w:color w:val="FF0000"/>
                <w:sz w:val="22"/>
                <w:szCs w:val="22"/>
              </w:rPr>
            </w:pPr>
            <w:r w:rsidRPr="006C0057">
              <w:rPr>
                <w:rFonts w:asciiTheme="majorHAnsi" w:hAnsiTheme="majorHAnsi" w:cstheme="majorHAnsi"/>
                <w:color w:val="FF0000"/>
                <w:sz w:val="22"/>
                <w:szCs w:val="22"/>
              </w:rPr>
              <w:t>&lt;</w:t>
            </w:r>
            <w:r w:rsidR="009716EA" w:rsidRPr="006C0057">
              <w:rPr>
                <w:rFonts w:asciiTheme="majorHAnsi" w:hAnsiTheme="majorHAnsi" w:cstheme="majorHAnsi"/>
                <w:color w:val="FF0000"/>
                <w:sz w:val="22"/>
                <w:szCs w:val="22"/>
              </w:rPr>
              <w:t>BEN_PERC1&gt;</w:t>
            </w:r>
          </w:p>
        </w:tc>
      </w:tr>
      <w:tr w:rsidR="00B45CCE" w:rsidRPr="006C0057" w14:paraId="3FDDD98B" w14:textId="77777777" w:rsidTr="00B45CCE">
        <w:tc>
          <w:tcPr>
            <w:tcW w:w="5245" w:type="dxa"/>
            <w:gridSpan w:val="3"/>
          </w:tcPr>
          <w:p w14:paraId="64C48BE2" w14:textId="7F1A082D" w:rsidR="00B45CCE" w:rsidRPr="006C0057" w:rsidRDefault="00B45CCE" w:rsidP="009716EA">
            <w:pPr>
              <w:rPr>
                <w:rFonts w:asciiTheme="majorHAnsi" w:hAnsiTheme="majorHAnsi" w:cstheme="majorHAnsi"/>
                <w:color w:val="FF0000"/>
                <w:sz w:val="22"/>
                <w:szCs w:val="22"/>
              </w:rPr>
            </w:pPr>
            <w:r w:rsidRPr="006C0057">
              <w:rPr>
                <w:rFonts w:asciiTheme="majorHAnsi" w:hAnsiTheme="majorHAnsi" w:cstheme="majorHAnsi"/>
                <w:color w:val="FF0000"/>
                <w:sz w:val="22"/>
                <w:szCs w:val="22"/>
              </w:rPr>
              <w:t>&lt;</w:t>
            </w:r>
            <w:r w:rsidR="009716EA" w:rsidRPr="006C0057">
              <w:rPr>
                <w:rFonts w:asciiTheme="majorHAnsi" w:hAnsiTheme="majorHAnsi" w:cstheme="majorHAnsi"/>
                <w:color w:val="FF0000"/>
                <w:sz w:val="22"/>
                <w:szCs w:val="22"/>
              </w:rPr>
              <w:t>BEN2</w:t>
            </w:r>
            <w:r w:rsidRPr="006C0057">
              <w:rPr>
                <w:rFonts w:asciiTheme="majorHAnsi" w:hAnsiTheme="majorHAnsi" w:cstheme="majorHAnsi"/>
                <w:color w:val="FF0000"/>
                <w:sz w:val="22"/>
                <w:szCs w:val="22"/>
              </w:rPr>
              <w:t>&gt;</w:t>
            </w:r>
          </w:p>
        </w:tc>
        <w:tc>
          <w:tcPr>
            <w:tcW w:w="3119" w:type="dxa"/>
            <w:gridSpan w:val="2"/>
          </w:tcPr>
          <w:p w14:paraId="633749D2" w14:textId="3F0DF406" w:rsidR="00B45CCE" w:rsidRPr="006C0057" w:rsidRDefault="00B45CCE" w:rsidP="009716EA">
            <w:pPr>
              <w:rPr>
                <w:rFonts w:asciiTheme="majorHAnsi" w:hAnsiTheme="majorHAnsi" w:cstheme="majorHAnsi"/>
                <w:color w:val="FF0000"/>
                <w:sz w:val="22"/>
                <w:szCs w:val="22"/>
              </w:rPr>
            </w:pPr>
            <w:r w:rsidRPr="006C0057">
              <w:rPr>
                <w:rFonts w:asciiTheme="majorHAnsi" w:hAnsiTheme="majorHAnsi" w:cstheme="majorHAnsi"/>
                <w:color w:val="FF0000"/>
                <w:sz w:val="22"/>
                <w:szCs w:val="22"/>
              </w:rPr>
              <w:t>&lt;</w:t>
            </w:r>
            <w:r w:rsidR="009716EA" w:rsidRPr="006C0057">
              <w:rPr>
                <w:rFonts w:asciiTheme="majorHAnsi" w:hAnsiTheme="majorHAnsi" w:cstheme="majorHAnsi"/>
                <w:color w:val="FF0000"/>
                <w:sz w:val="22"/>
                <w:szCs w:val="22"/>
              </w:rPr>
              <w:t>BEN_REL</w:t>
            </w:r>
            <w:r w:rsidRPr="006C0057">
              <w:rPr>
                <w:rFonts w:asciiTheme="majorHAnsi" w:hAnsiTheme="majorHAnsi" w:cstheme="majorHAnsi"/>
                <w:color w:val="FF0000"/>
                <w:sz w:val="22"/>
                <w:szCs w:val="22"/>
              </w:rPr>
              <w:t>2&gt;</w:t>
            </w:r>
          </w:p>
        </w:tc>
        <w:tc>
          <w:tcPr>
            <w:tcW w:w="1706" w:type="dxa"/>
          </w:tcPr>
          <w:p w14:paraId="5B17ECA2" w14:textId="67FAC16A" w:rsidR="00B45CCE" w:rsidRPr="006C0057" w:rsidRDefault="00B45CCE" w:rsidP="00B45CCE">
            <w:pPr>
              <w:rPr>
                <w:rFonts w:asciiTheme="majorHAnsi" w:hAnsiTheme="majorHAnsi" w:cstheme="majorHAnsi"/>
                <w:color w:val="FF0000"/>
                <w:sz w:val="22"/>
                <w:szCs w:val="22"/>
              </w:rPr>
            </w:pPr>
            <w:r w:rsidRPr="006C0057">
              <w:rPr>
                <w:rFonts w:asciiTheme="majorHAnsi" w:hAnsiTheme="majorHAnsi" w:cstheme="majorHAnsi"/>
                <w:color w:val="FF0000"/>
                <w:sz w:val="22"/>
                <w:szCs w:val="22"/>
              </w:rPr>
              <w:t>&lt;</w:t>
            </w:r>
            <w:r w:rsidR="0093670B" w:rsidRPr="006C0057">
              <w:rPr>
                <w:rFonts w:asciiTheme="majorHAnsi" w:hAnsiTheme="majorHAnsi" w:cstheme="majorHAnsi"/>
                <w:color w:val="FF0000"/>
                <w:sz w:val="22"/>
                <w:szCs w:val="22"/>
              </w:rPr>
              <w:t>BEN_PERC2&gt;</w:t>
            </w:r>
          </w:p>
        </w:tc>
      </w:tr>
    </w:tbl>
    <w:p w14:paraId="272E7C6E" w14:textId="77777777" w:rsidR="00BA6F9F" w:rsidRPr="00DF64AD" w:rsidRDefault="00BA6F9F" w:rsidP="00BA6F9F">
      <w:pPr>
        <w:rPr>
          <w:rFonts w:asciiTheme="minorHAnsi" w:hAnsiTheme="minorHAnsi" w:cs="Calibri Light"/>
        </w:rPr>
      </w:pPr>
    </w:p>
    <w:tbl>
      <w:tblPr>
        <w:tblStyle w:val="TableGrid"/>
        <w:tblW w:w="0" w:type="auto"/>
        <w:tblLook w:val="04A0" w:firstRow="1" w:lastRow="0" w:firstColumn="1" w:lastColumn="0" w:noHBand="0" w:noVBand="1"/>
      </w:tblPr>
      <w:tblGrid>
        <w:gridCol w:w="2116"/>
        <w:gridCol w:w="1620"/>
        <w:gridCol w:w="1630"/>
        <w:gridCol w:w="1756"/>
        <w:gridCol w:w="2026"/>
      </w:tblGrid>
      <w:tr w:rsidR="004869CF" w:rsidRPr="006C0057" w14:paraId="3C85B956" w14:textId="77777777" w:rsidTr="00CB315E">
        <w:tc>
          <w:tcPr>
            <w:tcW w:w="9350" w:type="dxa"/>
            <w:gridSpan w:val="5"/>
            <w:shd w:val="clear" w:color="auto" w:fill="002855"/>
          </w:tcPr>
          <w:p w14:paraId="50508832" w14:textId="16B002E6" w:rsidR="004869CF" w:rsidRPr="006C0057" w:rsidRDefault="00B96167" w:rsidP="00CB315E">
            <w:pPr>
              <w:rPr>
                <w:rFonts w:asciiTheme="majorHAnsi" w:hAnsiTheme="majorHAnsi" w:cstheme="majorHAnsi"/>
                <w:b/>
                <w:color w:val="FFFFFF" w:themeColor="background1"/>
                <w:sz w:val="24"/>
                <w:szCs w:val="24"/>
              </w:rPr>
            </w:pPr>
            <w:commentRangeStart w:id="19"/>
            <w:ins w:id="20" w:author="Christie, Sharon PEBA" w:date="2021-10-13T10:26:00Z">
              <w:r>
                <w:rPr>
                  <w:rFonts w:asciiTheme="majorHAnsi" w:hAnsiTheme="majorHAnsi" w:cstheme="majorHAnsi"/>
                  <w:b/>
                  <w:color w:val="FFFFFF" w:themeColor="background1"/>
                  <w:sz w:val="24"/>
                  <w:szCs w:val="24"/>
                </w:rPr>
                <w:t>Your</w:t>
              </w:r>
              <w:commentRangeEnd w:id="19"/>
              <w:r>
                <w:rPr>
                  <w:rStyle w:val="CommentReference"/>
                </w:rPr>
                <w:commentReference w:id="19"/>
              </w:r>
              <w:r>
                <w:rPr>
                  <w:rFonts w:asciiTheme="majorHAnsi" w:hAnsiTheme="majorHAnsi" w:cstheme="majorHAnsi"/>
                  <w:b/>
                  <w:color w:val="FFFFFF" w:themeColor="background1"/>
                  <w:sz w:val="24"/>
                  <w:szCs w:val="24"/>
                </w:rPr>
                <w:t xml:space="preserve"> </w:t>
              </w:r>
            </w:ins>
            <w:commentRangeStart w:id="22"/>
            <w:r w:rsidR="004869CF" w:rsidRPr="006C0057">
              <w:rPr>
                <w:rFonts w:asciiTheme="majorHAnsi" w:hAnsiTheme="majorHAnsi" w:cstheme="majorHAnsi"/>
                <w:b/>
                <w:color w:val="FFFFFF" w:themeColor="background1"/>
                <w:sz w:val="24"/>
                <w:szCs w:val="24"/>
              </w:rPr>
              <w:t xml:space="preserve">PEPP account balance as  </w:t>
            </w:r>
            <w:del w:id="23" w:author="Christie, Sharon PEBA" w:date="2021-10-13T10:25:00Z">
              <w:r w:rsidR="004869CF" w:rsidRPr="006C0057" w:rsidDel="00B96167">
                <w:rPr>
                  <w:rFonts w:asciiTheme="majorHAnsi" w:hAnsiTheme="majorHAnsi" w:cstheme="majorHAnsi"/>
                  <w:b/>
                  <w:color w:val="FFFFFF" w:themeColor="background1"/>
                  <w:sz w:val="24"/>
                  <w:szCs w:val="24"/>
                </w:rPr>
                <w:delText>of</w:delText>
              </w:r>
            </w:del>
            <w:ins w:id="24" w:author="Christie, Sharon PEBA" w:date="2021-10-13T10:25:00Z">
              <w:r>
                <w:rPr>
                  <w:rFonts w:asciiTheme="majorHAnsi" w:hAnsiTheme="majorHAnsi" w:cstheme="majorHAnsi"/>
                  <w:b/>
                  <w:color w:val="FFFFFF" w:themeColor="background1"/>
                  <w:sz w:val="24"/>
                  <w:szCs w:val="24"/>
                </w:rPr>
                <w:t xml:space="preserve">at </w:t>
              </w:r>
            </w:ins>
            <w:r w:rsidR="004869CF" w:rsidRPr="006C0057">
              <w:rPr>
                <w:rFonts w:asciiTheme="majorHAnsi" w:hAnsiTheme="majorHAnsi" w:cstheme="majorHAnsi"/>
                <w:b/>
                <w:color w:val="FF0000"/>
                <w:sz w:val="24"/>
                <w:szCs w:val="24"/>
              </w:rPr>
              <w:t>&lt;VAL_DATE &gt;</w:t>
            </w:r>
            <w:commentRangeEnd w:id="22"/>
            <w:r w:rsidR="00453D3F">
              <w:rPr>
                <w:rStyle w:val="CommentReference"/>
              </w:rPr>
              <w:commentReference w:id="22"/>
            </w:r>
          </w:p>
        </w:tc>
      </w:tr>
      <w:tr w:rsidR="004869CF" w:rsidRPr="006C0057" w14:paraId="0331CA9A" w14:textId="77777777" w:rsidTr="00CB315E">
        <w:tc>
          <w:tcPr>
            <w:tcW w:w="2204" w:type="dxa"/>
            <w:tcBorders>
              <w:bottom w:val="nil"/>
            </w:tcBorders>
            <w:shd w:val="clear" w:color="auto" w:fill="002855"/>
          </w:tcPr>
          <w:p w14:paraId="7123E38B" w14:textId="77777777" w:rsidR="004869CF" w:rsidRPr="006C0057" w:rsidRDefault="004869CF" w:rsidP="00CB315E">
            <w:pPr>
              <w:jc w:val="center"/>
              <w:rPr>
                <w:rFonts w:asciiTheme="majorHAnsi" w:hAnsiTheme="majorHAnsi" w:cstheme="majorHAnsi"/>
                <w:color w:val="002855"/>
                <w:sz w:val="18"/>
                <w:szCs w:val="18"/>
              </w:rPr>
            </w:pPr>
          </w:p>
        </w:tc>
        <w:tc>
          <w:tcPr>
            <w:tcW w:w="1753" w:type="dxa"/>
            <w:tcBorders>
              <w:bottom w:val="nil"/>
            </w:tcBorders>
            <w:shd w:val="clear" w:color="auto" w:fill="002855"/>
          </w:tcPr>
          <w:p w14:paraId="08DD3A65" w14:textId="77777777" w:rsidR="004869CF" w:rsidRPr="006C0057" w:rsidRDefault="004869CF" w:rsidP="00503349">
            <w:pPr>
              <w:jc w:val="right"/>
              <w:rPr>
                <w:rFonts w:asciiTheme="majorHAnsi" w:hAnsiTheme="majorHAnsi" w:cstheme="majorHAnsi"/>
                <w:b/>
                <w:color w:val="FFFFFF" w:themeColor="background1"/>
                <w:sz w:val="18"/>
                <w:szCs w:val="18"/>
              </w:rPr>
            </w:pPr>
            <w:commentRangeStart w:id="25"/>
            <w:r w:rsidRPr="006C0057">
              <w:rPr>
                <w:rFonts w:asciiTheme="majorHAnsi" w:hAnsiTheme="majorHAnsi" w:cstheme="majorHAnsi"/>
                <w:b/>
                <w:color w:val="FFFFFF" w:themeColor="background1"/>
                <w:sz w:val="18"/>
                <w:szCs w:val="18"/>
              </w:rPr>
              <w:t>Member</w:t>
            </w:r>
          </w:p>
        </w:tc>
        <w:tc>
          <w:tcPr>
            <w:tcW w:w="1764" w:type="dxa"/>
            <w:tcBorders>
              <w:bottom w:val="nil"/>
            </w:tcBorders>
            <w:shd w:val="clear" w:color="auto" w:fill="002855"/>
          </w:tcPr>
          <w:p w14:paraId="2A15E193" w14:textId="77777777" w:rsidR="004869CF" w:rsidRPr="006C0057" w:rsidRDefault="004869CF" w:rsidP="00503349">
            <w:pPr>
              <w:jc w:val="right"/>
              <w:rPr>
                <w:rFonts w:asciiTheme="majorHAnsi" w:hAnsiTheme="majorHAnsi" w:cstheme="majorHAnsi"/>
                <w:b/>
                <w:color w:val="FFFFFF" w:themeColor="background1"/>
                <w:sz w:val="18"/>
                <w:szCs w:val="18"/>
              </w:rPr>
            </w:pPr>
            <w:r w:rsidRPr="006C0057">
              <w:rPr>
                <w:rFonts w:asciiTheme="majorHAnsi" w:hAnsiTheme="majorHAnsi" w:cstheme="majorHAnsi"/>
                <w:b/>
                <w:color w:val="FFFFFF" w:themeColor="background1"/>
                <w:sz w:val="18"/>
                <w:szCs w:val="18"/>
              </w:rPr>
              <w:t>Employer</w:t>
            </w:r>
          </w:p>
        </w:tc>
        <w:tc>
          <w:tcPr>
            <w:tcW w:w="1878" w:type="dxa"/>
            <w:tcBorders>
              <w:bottom w:val="nil"/>
            </w:tcBorders>
            <w:shd w:val="clear" w:color="auto" w:fill="002855"/>
          </w:tcPr>
          <w:p w14:paraId="247B96AD" w14:textId="77777777" w:rsidR="004869CF" w:rsidRPr="006C0057" w:rsidRDefault="004869CF" w:rsidP="00503349">
            <w:pPr>
              <w:jc w:val="right"/>
              <w:rPr>
                <w:rFonts w:asciiTheme="majorHAnsi" w:hAnsiTheme="majorHAnsi" w:cstheme="majorHAnsi"/>
                <w:b/>
                <w:color w:val="FFFFFF" w:themeColor="background1"/>
                <w:sz w:val="18"/>
                <w:szCs w:val="18"/>
              </w:rPr>
            </w:pPr>
            <w:r w:rsidRPr="006C0057">
              <w:rPr>
                <w:rFonts w:asciiTheme="majorHAnsi" w:hAnsiTheme="majorHAnsi" w:cstheme="majorHAnsi"/>
                <w:b/>
                <w:color w:val="FFFFFF" w:themeColor="background1"/>
                <w:sz w:val="18"/>
                <w:szCs w:val="18"/>
              </w:rPr>
              <w:t>Voluntary</w:t>
            </w:r>
          </w:p>
        </w:tc>
        <w:tc>
          <w:tcPr>
            <w:tcW w:w="1751" w:type="dxa"/>
            <w:tcBorders>
              <w:bottom w:val="nil"/>
            </w:tcBorders>
            <w:shd w:val="clear" w:color="auto" w:fill="002855"/>
          </w:tcPr>
          <w:p w14:paraId="34502F42" w14:textId="77777777" w:rsidR="004869CF" w:rsidRPr="006C0057" w:rsidRDefault="004869CF" w:rsidP="00503349">
            <w:pPr>
              <w:jc w:val="right"/>
              <w:rPr>
                <w:rFonts w:asciiTheme="majorHAnsi" w:hAnsiTheme="majorHAnsi" w:cstheme="majorHAnsi"/>
                <w:b/>
                <w:color w:val="FFFFFF" w:themeColor="background1"/>
                <w:sz w:val="18"/>
                <w:szCs w:val="18"/>
              </w:rPr>
            </w:pPr>
            <w:r w:rsidRPr="006C0057">
              <w:rPr>
                <w:rFonts w:asciiTheme="majorHAnsi" w:hAnsiTheme="majorHAnsi" w:cstheme="majorHAnsi"/>
                <w:b/>
                <w:color w:val="FFFFFF" w:themeColor="background1"/>
                <w:sz w:val="18"/>
                <w:szCs w:val="18"/>
              </w:rPr>
              <w:t>Total</w:t>
            </w:r>
            <w:commentRangeEnd w:id="25"/>
            <w:r w:rsidR="00503349" w:rsidRPr="006C0057">
              <w:rPr>
                <w:rStyle w:val="CommentReference"/>
                <w:rFonts w:asciiTheme="majorHAnsi" w:hAnsiTheme="majorHAnsi" w:cstheme="majorHAnsi"/>
                <w:sz w:val="18"/>
                <w:szCs w:val="18"/>
              </w:rPr>
              <w:commentReference w:id="25"/>
            </w:r>
          </w:p>
        </w:tc>
      </w:tr>
      <w:tr w:rsidR="004869CF" w:rsidRPr="006C0057" w14:paraId="0AB91E17" w14:textId="77777777" w:rsidTr="00CB315E">
        <w:tc>
          <w:tcPr>
            <w:tcW w:w="2204" w:type="dxa"/>
            <w:tcBorders>
              <w:top w:val="nil"/>
              <w:left w:val="nil"/>
              <w:bottom w:val="nil"/>
              <w:right w:val="nil"/>
            </w:tcBorders>
            <w:shd w:val="clear" w:color="auto" w:fill="D9E2F3" w:themeFill="accent5" w:themeFillTint="33"/>
          </w:tcPr>
          <w:p w14:paraId="28361E55" w14:textId="77777777" w:rsidR="004869CF" w:rsidRPr="006C0057" w:rsidRDefault="004869CF" w:rsidP="00CB315E">
            <w:pPr>
              <w:rPr>
                <w:rFonts w:asciiTheme="majorHAnsi" w:hAnsiTheme="majorHAnsi" w:cstheme="majorHAnsi"/>
                <w:sz w:val="18"/>
                <w:szCs w:val="18"/>
              </w:rPr>
            </w:pPr>
            <w:commentRangeStart w:id="26"/>
            <w:r w:rsidRPr="006C0057">
              <w:rPr>
                <w:rFonts w:asciiTheme="majorHAnsi" w:hAnsiTheme="majorHAnsi" w:cstheme="majorHAnsi"/>
                <w:sz w:val="18"/>
                <w:szCs w:val="18"/>
              </w:rPr>
              <w:t xml:space="preserve">Opening balance at </w:t>
            </w:r>
            <w:r w:rsidRPr="006C0057">
              <w:rPr>
                <w:rFonts w:asciiTheme="majorHAnsi" w:hAnsiTheme="majorHAnsi" w:cstheme="majorHAnsi"/>
                <w:color w:val="FF0000"/>
                <w:sz w:val="18"/>
                <w:szCs w:val="18"/>
              </w:rPr>
              <w:t>&lt;STMNT_DT&gt;</w:t>
            </w:r>
          </w:p>
        </w:tc>
        <w:tc>
          <w:tcPr>
            <w:tcW w:w="1753" w:type="dxa"/>
            <w:tcBorders>
              <w:top w:val="nil"/>
              <w:left w:val="nil"/>
              <w:bottom w:val="nil"/>
              <w:right w:val="nil"/>
            </w:tcBorders>
            <w:shd w:val="clear" w:color="auto" w:fill="D9E2F3" w:themeFill="accent5" w:themeFillTint="33"/>
          </w:tcPr>
          <w:p w14:paraId="3F36790D" w14:textId="77777777" w:rsidR="004869CF" w:rsidRPr="006C0057" w:rsidRDefault="004869CF" w:rsidP="00503349">
            <w:pPr>
              <w:jc w:val="right"/>
              <w:rPr>
                <w:rFonts w:asciiTheme="majorHAnsi" w:hAnsiTheme="majorHAnsi" w:cstheme="majorHAnsi"/>
                <w:color w:val="FF0000"/>
                <w:sz w:val="18"/>
                <w:szCs w:val="18"/>
              </w:rPr>
            </w:pPr>
            <w:r w:rsidRPr="006C0057">
              <w:rPr>
                <w:rFonts w:asciiTheme="majorHAnsi" w:hAnsiTheme="majorHAnsi" w:cstheme="majorHAnsi"/>
                <w:color w:val="FF0000"/>
                <w:sz w:val="18"/>
                <w:szCs w:val="18"/>
              </w:rPr>
              <w:t>&lt;OP_BAL_EE&gt;</w:t>
            </w:r>
          </w:p>
        </w:tc>
        <w:tc>
          <w:tcPr>
            <w:tcW w:w="1764" w:type="dxa"/>
            <w:tcBorders>
              <w:top w:val="nil"/>
              <w:left w:val="nil"/>
              <w:bottom w:val="nil"/>
              <w:right w:val="nil"/>
            </w:tcBorders>
            <w:shd w:val="clear" w:color="auto" w:fill="D9E2F3" w:themeFill="accent5" w:themeFillTint="33"/>
          </w:tcPr>
          <w:p w14:paraId="27CEADDB" w14:textId="77777777" w:rsidR="004869CF" w:rsidRPr="006C0057" w:rsidRDefault="004869CF" w:rsidP="00503349">
            <w:pPr>
              <w:jc w:val="right"/>
              <w:rPr>
                <w:rFonts w:asciiTheme="majorHAnsi" w:hAnsiTheme="majorHAnsi" w:cstheme="majorHAnsi"/>
                <w:color w:val="FF0000"/>
                <w:sz w:val="18"/>
                <w:szCs w:val="18"/>
              </w:rPr>
            </w:pPr>
            <w:r w:rsidRPr="006C0057">
              <w:rPr>
                <w:rFonts w:asciiTheme="majorHAnsi" w:hAnsiTheme="majorHAnsi" w:cstheme="majorHAnsi"/>
                <w:color w:val="FF0000"/>
                <w:sz w:val="18"/>
                <w:szCs w:val="18"/>
              </w:rPr>
              <w:t>&lt;OP_BAL_ER&gt;</w:t>
            </w:r>
          </w:p>
        </w:tc>
        <w:tc>
          <w:tcPr>
            <w:tcW w:w="1878" w:type="dxa"/>
            <w:tcBorders>
              <w:top w:val="nil"/>
              <w:left w:val="nil"/>
              <w:bottom w:val="nil"/>
              <w:right w:val="nil"/>
            </w:tcBorders>
            <w:shd w:val="clear" w:color="auto" w:fill="D9E2F3" w:themeFill="accent5" w:themeFillTint="33"/>
          </w:tcPr>
          <w:p w14:paraId="3EF084FF" w14:textId="77777777" w:rsidR="004869CF" w:rsidRPr="006C0057" w:rsidRDefault="004869CF" w:rsidP="00503349">
            <w:pPr>
              <w:jc w:val="right"/>
              <w:rPr>
                <w:rFonts w:asciiTheme="majorHAnsi" w:hAnsiTheme="majorHAnsi" w:cstheme="majorHAnsi"/>
                <w:color w:val="FF0000"/>
                <w:sz w:val="18"/>
                <w:szCs w:val="18"/>
              </w:rPr>
            </w:pPr>
            <w:r w:rsidRPr="006C0057">
              <w:rPr>
                <w:rFonts w:asciiTheme="majorHAnsi" w:hAnsiTheme="majorHAnsi" w:cstheme="majorHAnsi"/>
                <w:color w:val="FF0000"/>
                <w:sz w:val="18"/>
                <w:szCs w:val="18"/>
              </w:rPr>
              <w:t>&lt;OP_BAL_VOL&gt;</w:t>
            </w:r>
          </w:p>
        </w:tc>
        <w:tc>
          <w:tcPr>
            <w:tcW w:w="1751" w:type="dxa"/>
            <w:tcBorders>
              <w:top w:val="nil"/>
              <w:left w:val="nil"/>
              <w:bottom w:val="nil"/>
              <w:right w:val="nil"/>
            </w:tcBorders>
            <w:shd w:val="clear" w:color="auto" w:fill="D9E2F3" w:themeFill="accent5" w:themeFillTint="33"/>
          </w:tcPr>
          <w:p w14:paraId="2C2B0DB2" w14:textId="77777777" w:rsidR="004869CF" w:rsidRPr="006C0057" w:rsidRDefault="004869CF" w:rsidP="00503349">
            <w:pPr>
              <w:jc w:val="right"/>
              <w:rPr>
                <w:rFonts w:asciiTheme="majorHAnsi" w:hAnsiTheme="majorHAnsi" w:cstheme="majorHAnsi"/>
                <w:color w:val="FF0000"/>
                <w:sz w:val="18"/>
                <w:szCs w:val="18"/>
              </w:rPr>
            </w:pPr>
            <w:r w:rsidRPr="006C0057">
              <w:rPr>
                <w:rFonts w:asciiTheme="majorHAnsi" w:hAnsiTheme="majorHAnsi" w:cstheme="majorHAnsi"/>
                <w:color w:val="FF0000"/>
                <w:sz w:val="18"/>
                <w:szCs w:val="18"/>
              </w:rPr>
              <w:t>&lt;OP_BAL_TOT&gt;</w:t>
            </w:r>
          </w:p>
        </w:tc>
      </w:tr>
      <w:tr w:rsidR="004869CF" w:rsidRPr="006C0057" w14:paraId="1AAD9729" w14:textId="77777777" w:rsidTr="00CB315E">
        <w:tc>
          <w:tcPr>
            <w:tcW w:w="2204" w:type="dxa"/>
            <w:tcBorders>
              <w:top w:val="nil"/>
              <w:left w:val="nil"/>
              <w:bottom w:val="nil"/>
              <w:right w:val="nil"/>
            </w:tcBorders>
            <w:shd w:val="clear" w:color="002855" w:fill="auto"/>
          </w:tcPr>
          <w:p w14:paraId="7AC40336" w14:textId="77777777" w:rsidR="004869CF" w:rsidRPr="006C0057" w:rsidRDefault="004869CF" w:rsidP="00CB315E">
            <w:pPr>
              <w:rPr>
                <w:rFonts w:asciiTheme="majorHAnsi" w:hAnsiTheme="majorHAnsi" w:cstheme="majorHAnsi"/>
                <w:sz w:val="18"/>
                <w:szCs w:val="18"/>
              </w:rPr>
            </w:pPr>
            <w:r w:rsidRPr="006C0057">
              <w:rPr>
                <w:rFonts w:asciiTheme="majorHAnsi" w:hAnsiTheme="majorHAnsi" w:cstheme="majorHAnsi"/>
                <w:sz w:val="18"/>
                <w:szCs w:val="18"/>
              </w:rPr>
              <w:t>Contributions/transfers in</w:t>
            </w:r>
          </w:p>
        </w:tc>
        <w:tc>
          <w:tcPr>
            <w:tcW w:w="1753" w:type="dxa"/>
            <w:tcBorders>
              <w:top w:val="nil"/>
              <w:left w:val="nil"/>
              <w:bottom w:val="nil"/>
              <w:right w:val="nil"/>
            </w:tcBorders>
            <w:shd w:val="clear" w:color="002855" w:fill="auto"/>
          </w:tcPr>
          <w:p w14:paraId="4CBC2AEC" w14:textId="77777777" w:rsidR="004869CF" w:rsidRPr="006C0057" w:rsidRDefault="004869CF" w:rsidP="00503349">
            <w:pPr>
              <w:jc w:val="right"/>
              <w:rPr>
                <w:rFonts w:asciiTheme="majorHAnsi" w:hAnsiTheme="majorHAnsi" w:cstheme="majorHAnsi"/>
                <w:color w:val="FF0000"/>
                <w:sz w:val="18"/>
                <w:szCs w:val="18"/>
              </w:rPr>
            </w:pPr>
            <w:r w:rsidRPr="006C0057">
              <w:rPr>
                <w:rFonts w:asciiTheme="majorHAnsi" w:hAnsiTheme="majorHAnsi" w:cstheme="majorHAnsi"/>
                <w:color w:val="FF0000"/>
                <w:sz w:val="18"/>
                <w:szCs w:val="18"/>
              </w:rPr>
              <w:t>&lt;TR_IN_EE &gt;</w:t>
            </w:r>
          </w:p>
        </w:tc>
        <w:tc>
          <w:tcPr>
            <w:tcW w:w="1764" w:type="dxa"/>
            <w:tcBorders>
              <w:top w:val="nil"/>
              <w:left w:val="nil"/>
              <w:bottom w:val="nil"/>
              <w:right w:val="nil"/>
            </w:tcBorders>
            <w:shd w:val="clear" w:color="002855" w:fill="auto"/>
          </w:tcPr>
          <w:p w14:paraId="69C786C2" w14:textId="77777777" w:rsidR="004869CF" w:rsidRPr="006C0057" w:rsidRDefault="004869CF" w:rsidP="00503349">
            <w:pPr>
              <w:jc w:val="right"/>
              <w:rPr>
                <w:rFonts w:asciiTheme="majorHAnsi" w:hAnsiTheme="majorHAnsi" w:cstheme="majorHAnsi"/>
                <w:color w:val="FF0000"/>
                <w:sz w:val="18"/>
                <w:szCs w:val="18"/>
              </w:rPr>
            </w:pPr>
            <w:r w:rsidRPr="006C0057">
              <w:rPr>
                <w:rFonts w:asciiTheme="majorHAnsi" w:hAnsiTheme="majorHAnsi" w:cstheme="majorHAnsi"/>
                <w:color w:val="FF0000"/>
                <w:sz w:val="18"/>
                <w:szCs w:val="18"/>
              </w:rPr>
              <w:t>&lt;TR_IN_ER &gt;</w:t>
            </w:r>
          </w:p>
        </w:tc>
        <w:tc>
          <w:tcPr>
            <w:tcW w:w="1878" w:type="dxa"/>
            <w:tcBorders>
              <w:top w:val="nil"/>
              <w:left w:val="nil"/>
              <w:bottom w:val="nil"/>
              <w:right w:val="nil"/>
            </w:tcBorders>
            <w:shd w:val="clear" w:color="002855" w:fill="auto"/>
          </w:tcPr>
          <w:p w14:paraId="2689B751" w14:textId="77777777" w:rsidR="004869CF" w:rsidRPr="006C0057" w:rsidRDefault="004869CF" w:rsidP="00503349">
            <w:pPr>
              <w:jc w:val="right"/>
              <w:rPr>
                <w:rFonts w:asciiTheme="majorHAnsi" w:hAnsiTheme="majorHAnsi" w:cstheme="majorHAnsi"/>
                <w:color w:val="FF0000"/>
                <w:sz w:val="18"/>
                <w:szCs w:val="18"/>
              </w:rPr>
            </w:pPr>
            <w:r w:rsidRPr="006C0057">
              <w:rPr>
                <w:rFonts w:asciiTheme="majorHAnsi" w:hAnsiTheme="majorHAnsi" w:cstheme="majorHAnsi"/>
                <w:color w:val="FF0000"/>
                <w:sz w:val="18"/>
                <w:szCs w:val="18"/>
              </w:rPr>
              <w:t>&lt;TR_IN_VOL &gt;</w:t>
            </w:r>
          </w:p>
        </w:tc>
        <w:tc>
          <w:tcPr>
            <w:tcW w:w="1751" w:type="dxa"/>
            <w:tcBorders>
              <w:top w:val="nil"/>
              <w:left w:val="nil"/>
              <w:bottom w:val="nil"/>
              <w:right w:val="nil"/>
            </w:tcBorders>
            <w:shd w:val="clear" w:color="002855" w:fill="auto"/>
          </w:tcPr>
          <w:p w14:paraId="0C4A550D" w14:textId="77777777" w:rsidR="004869CF" w:rsidRPr="006C0057" w:rsidRDefault="004869CF" w:rsidP="00503349">
            <w:pPr>
              <w:jc w:val="right"/>
              <w:rPr>
                <w:rFonts w:asciiTheme="majorHAnsi" w:hAnsiTheme="majorHAnsi" w:cstheme="majorHAnsi"/>
                <w:color w:val="FF0000"/>
                <w:sz w:val="18"/>
                <w:szCs w:val="18"/>
              </w:rPr>
            </w:pPr>
            <w:r w:rsidRPr="006C0057">
              <w:rPr>
                <w:rFonts w:asciiTheme="majorHAnsi" w:hAnsiTheme="majorHAnsi" w:cstheme="majorHAnsi"/>
                <w:color w:val="FF0000"/>
                <w:sz w:val="18"/>
                <w:szCs w:val="18"/>
              </w:rPr>
              <w:t>&lt;TR_IN_TOT &gt;</w:t>
            </w:r>
          </w:p>
        </w:tc>
      </w:tr>
      <w:tr w:rsidR="004869CF" w:rsidRPr="006C0057" w14:paraId="0E618D21" w14:textId="77777777" w:rsidTr="00CB315E">
        <w:tc>
          <w:tcPr>
            <w:tcW w:w="2204" w:type="dxa"/>
            <w:tcBorders>
              <w:top w:val="nil"/>
              <w:left w:val="nil"/>
              <w:bottom w:val="nil"/>
              <w:right w:val="nil"/>
            </w:tcBorders>
            <w:shd w:val="clear" w:color="auto" w:fill="D9E2F3" w:themeFill="accent5" w:themeFillTint="33"/>
          </w:tcPr>
          <w:p w14:paraId="108CC5A8" w14:textId="77777777" w:rsidR="004869CF" w:rsidRPr="006C0057" w:rsidRDefault="004869CF" w:rsidP="00CB315E">
            <w:pPr>
              <w:rPr>
                <w:rFonts w:asciiTheme="majorHAnsi" w:hAnsiTheme="majorHAnsi" w:cstheme="majorHAnsi"/>
                <w:sz w:val="18"/>
                <w:szCs w:val="18"/>
              </w:rPr>
            </w:pPr>
            <w:r w:rsidRPr="006C0057">
              <w:rPr>
                <w:rFonts w:asciiTheme="majorHAnsi" w:hAnsiTheme="majorHAnsi" w:cstheme="majorHAnsi"/>
                <w:sz w:val="18"/>
                <w:szCs w:val="18"/>
              </w:rPr>
              <w:t>Withdrawals/transfers out</w:t>
            </w:r>
          </w:p>
        </w:tc>
        <w:tc>
          <w:tcPr>
            <w:tcW w:w="1753" w:type="dxa"/>
            <w:tcBorders>
              <w:top w:val="nil"/>
              <w:left w:val="nil"/>
              <w:bottom w:val="nil"/>
              <w:right w:val="nil"/>
            </w:tcBorders>
            <w:shd w:val="clear" w:color="auto" w:fill="D9E2F3" w:themeFill="accent5" w:themeFillTint="33"/>
          </w:tcPr>
          <w:p w14:paraId="038775A2" w14:textId="77777777" w:rsidR="004869CF" w:rsidRPr="006C0057" w:rsidRDefault="004869CF" w:rsidP="00503349">
            <w:pPr>
              <w:jc w:val="right"/>
              <w:rPr>
                <w:rFonts w:asciiTheme="majorHAnsi" w:hAnsiTheme="majorHAnsi" w:cstheme="majorHAnsi"/>
                <w:sz w:val="18"/>
                <w:szCs w:val="18"/>
              </w:rPr>
            </w:pPr>
            <w:r w:rsidRPr="006C0057">
              <w:rPr>
                <w:rFonts w:asciiTheme="majorHAnsi" w:hAnsiTheme="majorHAnsi" w:cstheme="majorHAnsi"/>
                <w:color w:val="FF0000"/>
                <w:sz w:val="18"/>
                <w:szCs w:val="18"/>
              </w:rPr>
              <w:t>&lt;TR_OUT_EE &gt;</w:t>
            </w:r>
          </w:p>
        </w:tc>
        <w:tc>
          <w:tcPr>
            <w:tcW w:w="1764" w:type="dxa"/>
            <w:tcBorders>
              <w:top w:val="nil"/>
              <w:left w:val="nil"/>
              <w:bottom w:val="nil"/>
              <w:right w:val="nil"/>
            </w:tcBorders>
            <w:shd w:val="clear" w:color="auto" w:fill="D9E2F3" w:themeFill="accent5" w:themeFillTint="33"/>
          </w:tcPr>
          <w:p w14:paraId="7EB872C8" w14:textId="77777777" w:rsidR="004869CF" w:rsidRPr="006C0057" w:rsidRDefault="004869CF" w:rsidP="00503349">
            <w:pPr>
              <w:jc w:val="right"/>
              <w:rPr>
                <w:rFonts w:asciiTheme="majorHAnsi" w:hAnsiTheme="majorHAnsi" w:cstheme="majorHAnsi"/>
                <w:sz w:val="18"/>
                <w:szCs w:val="18"/>
              </w:rPr>
            </w:pPr>
            <w:r w:rsidRPr="006C0057">
              <w:rPr>
                <w:rFonts w:asciiTheme="majorHAnsi" w:hAnsiTheme="majorHAnsi" w:cstheme="majorHAnsi"/>
                <w:color w:val="FF0000"/>
                <w:sz w:val="18"/>
                <w:szCs w:val="18"/>
              </w:rPr>
              <w:t>&lt;TR_OUT_ER &gt;</w:t>
            </w:r>
          </w:p>
        </w:tc>
        <w:tc>
          <w:tcPr>
            <w:tcW w:w="1878" w:type="dxa"/>
            <w:tcBorders>
              <w:top w:val="nil"/>
              <w:left w:val="nil"/>
              <w:bottom w:val="nil"/>
              <w:right w:val="nil"/>
            </w:tcBorders>
            <w:shd w:val="clear" w:color="auto" w:fill="D9E2F3" w:themeFill="accent5" w:themeFillTint="33"/>
          </w:tcPr>
          <w:p w14:paraId="051865EF" w14:textId="77777777" w:rsidR="004869CF" w:rsidRPr="006C0057" w:rsidRDefault="004869CF" w:rsidP="00503349">
            <w:pPr>
              <w:jc w:val="right"/>
              <w:rPr>
                <w:rFonts w:asciiTheme="majorHAnsi" w:hAnsiTheme="majorHAnsi" w:cstheme="majorHAnsi"/>
                <w:sz w:val="18"/>
                <w:szCs w:val="18"/>
              </w:rPr>
            </w:pPr>
            <w:r w:rsidRPr="006C0057">
              <w:rPr>
                <w:rFonts w:asciiTheme="majorHAnsi" w:hAnsiTheme="majorHAnsi" w:cstheme="majorHAnsi"/>
                <w:color w:val="FF0000"/>
                <w:sz w:val="18"/>
                <w:szCs w:val="18"/>
              </w:rPr>
              <w:t>&lt;TR_OUT_VOL &gt;</w:t>
            </w:r>
          </w:p>
        </w:tc>
        <w:tc>
          <w:tcPr>
            <w:tcW w:w="1751" w:type="dxa"/>
            <w:tcBorders>
              <w:top w:val="nil"/>
              <w:left w:val="nil"/>
              <w:bottom w:val="nil"/>
              <w:right w:val="nil"/>
            </w:tcBorders>
            <w:shd w:val="clear" w:color="auto" w:fill="D9E2F3" w:themeFill="accent5" w:themeFillTint="33"/>
          </w:tcPr>
          <w:p w14:paraId="140B3E4B" w14:textId="77777777" w:rsidR="004869CF" w:rsidRPr="006C0057" w:rsidRDefault="004869CF" w:rsidP="00503349">
            <w:pPr>
              <w:jc w:val="right"/>
              <w:rPr>
                <w:rFonts w:asciiTheme="majorHAnsi" w:hAnsiTheme="majorHAnsi" w:cstheme="majorHAnsi"/>
                <w:sz w:val="18"/>
                <w:szCs w:val="18"/>
              </w:rPr>
            </w:pPr>
            <w:r w:rsidRPr="006C0057">
              <w:rPr>
                <w:rFonts w:asciiTheme="majorHAnsi" w:hAnsiTheme="majorHAnsi" w:cstheme="majorHAnsi"/>
                <w:color w:val="FF0000"/>
                <w:sz w:val="18"/>
                <w:szCs w:val="18"/>
              </w:rPr>
              <w:t>&lt;TR_OUT_TOT &gt;</w:t>
            </w:r>
          </w:p>
        </w:tc>
      </w:tr>
      <w:tr w:rsidR="004869CF" w:rsidRPr="006C0057" w14:paraId="1F275E7F" w14:textId="77777777" w:rsidTr="00CB315E">
        <w:tc>
          <w:tcPr>
            <w:tcW w:w="2204" w:type="dxa"/>
            <w:tcBorders>
              <w:top w:val="nil"/>
              <w:left w:val="nil"/>
              <w:bottom w:val="nil"/>
              <w:right w:val="nil"/>
            </w:tcBorders>
            <w:shd w:val="clear" w:color="002855" w:fill="auto"/>
          </w:tcPr>
          <w:p w14:paraId="4F6FE236" w14:textId="77777777" w:rsidR="004869CF" w:rsidRPr="006C0057" w:rsidRDefault="004869CF" w:rsidP="00CB315E">
            <w:pPr>
              <w:rPr>
                <w:rFonts w:asciiTheme="majorHAnsi" w:hAnsiTheme="majorHAnsi" w:cstheme="majorHAnsi"/>
                <w:sz w:val="18"/>
                <w:szCs w:val="18"/>
              </w:rPr>
            </w:pPr>
            <w:r w:rsidRPr="006C0057">
              <w:rPr>
                <w:rFonts w:asciiTheme="majorHAnsi" w:hAnsiTheme="majorHAnsi" w:cstheme="majorHAnsi"/>
                <w:sz w:val="18"/>
                <w:szCs w:val="18"/>
              </w:rPr>
              <w:t>Earnings</w:t>
            </w:r>
          </w:p>
        </w:tc>
        <w:tc>
          <w:tcPr>
            <w:tcW w:w="1753" w:type="dxa"/>
            <w:tcBorders>
              <w:top w:val="nil"/>
              <w:left w:val="nil"/>
              <w:bottom w:val="nil"/>
              <w:right w:val="nil"/>
            </w:tcBorders>
            <w:shd w:val="clear" w:color="002855" w:fill="auto"/>
          </w:tcPr>
          <w:p w14:paraId="12460670" w14:textId="77777777" w:rsidR="004869CF" w:rsidRPr="006C0057" w:rsidRDefault="004869CF" w:rsidP="00503349">
            <w:pPr>
              <w:jc w:val="right"/>
              <w:rPr>
                <w:rFonts w:asciiTheme="majorHAnsi" w:hAnsiTheme="majorHAnsi" w:cstheme="majorHAnsi"/>
                <w:color w:val="FF0000"/>
                <w:sz w:val="18"/>
                <w:szCs w:val="18"/>
              </w:rPr>
            </w:pPr>
            <w:r w:rsidRPr="006C0057">
              <w:rPr>
                <w:rFonts w:asciiTheme="majorHAnsi" w:hAnsiTheme="majorHAnsi" w:cstheme="majorHAnsi"/>
                <w:color w:val="FF0000"/>
                <w:sz w:val="18"/>
                <w:szCs w:val="18"/>
              </w:rPr>
              <w:t>&lt;ERN_EE &gt;</w:t>
            </w:r>
          </w:p>
        </w:tc>
        <w:tc>
          <w:tcPr>
            <w:tcW w:w="1764" w:type="dxa"/>
            <w:tcBorders>
              <w:top w:val="nil"/>
              <w:left w:val="nil"/>
              <w:bottom w:val="nil"/>
              <w:right w:val="nil"/>
            </w:tcBorders>
            <w:shd w:val="clear" w:color="002855" w:fill="auto"/>
          </w:tcPr>
          <w:p w14:paraId="2371C1D8" w14:textId="77777777" w:rsidR="004869CF" w:rsidRPr="006C0057" w:rsidRDefault="004869CF" w:rsidP="00503349">
            <w:pPr>
              <w:jc w:val="right"/>
              <w:rPr>
                <w:rFonts w:asciiTheme="majorHAnsi" w:hAnsiTheme="majorHAnsi" w:cstheme="majorHAnsi"/>
                <w:color w:val="FF0000"/>
                <w:sz w:val="18"/>
                <w:szCs w:val="18"/>
              </w:rPr>
            </w:pPr>
            <w:r w:rsidRPr="006C0057">
              <w:rPr>
                <w:rFonts w:asciiTheme="majorHAnsi" w:hAnsiTheme="majorHAnsi" w:cstheme="majorHAnsi"/>
                <w:color w:val="FF0000"/>
                <w:sz w:val="18"/>
                <w:szCs w:val="18"/>
              </w:rPr>
              <w:t>&lt;ERN_ER &gt;</w:t>
            </w:r>
          </w:p>
        </w:tc>
        <w:tc>
          <w:tcPr>
            <w:tcW w:w="1878" w:type="dxa"/>
            <w:tcBorders>
              <w:top w:val="nil"/>
              <w:left w:val="nil"/>
              <w:bottom w:val="nil"/>
              <w:right w:val="nil"/>
            </w:tcBorders>
            <w:shd w:val="clear" w:color="002855" w:fill="auto"/>
          </w:tcPr>
          <w:p w14:paraId="5E263610" w14:textId="77777777" w:rsidR="004869CF" w:rsidRPr="006C0057" w:rsidRDefault="004869CF" w:rsidP="00503349">
            <w:pPr>
              <w:jc w:val="right"/>
              <w:rPr>
                <w:rFonts w:asciiTheme="majorHAnsi" w:hAnsiTheme="majorHAnsi" w:cstheme="majorHAnsi"/>
                <w:color w:val="FF0000"/>
                <w:sz w:val="18"/>
                <w:szCs w:val="18"/>
              </w:rPr>
            </w:pPr>
            <w:r w:rsidRPr="006C0057">
              <w:rPr>
                <w:rFonts w:asciiTheme="majorHAnsi" w:hAnsiTheme="majorHAnsi" w:cstheme="majorHAnsi"/>
                <w:color w:val="FF0000"/>
                <w:sz w:val="18"/>
                <w:szCs w:val="18"/>
              </w:rPr>
              <w:t>&lt;ERN_VOL &gt;</w:t>
            </w:r>
          </w:p>
        </w:tc>
        <w:tc>
          <w:tcPr>
            <w:tcW w:w="1751" w:type="dxa"/>
            <w:tcBorders>
              <w:top w:val="nil"/>
              <w:left w:val="nil"/>
              <w:bottom w:val="nil"/>
              <w:right w:val="nil"/>
            </w:tcBorders>
            <w:shd w:val="clear" w:color="002855" w:fill="auto"/>
          </w:tcPr>
          <w:p w14:paraId="7AF4DF4C" w14:textId="77777777" w:rsidR="004869CF" w:rsidRPr="006C0057" w:rsidRDefault="004869CF" w:rsidP="00503349">
            <w:pPr>
              <w:jc w:val="right"/>
              <w:rPr>
                <w:rFonts w:asciiTheme="majorHAnsi" w:hAnsiTheme="majorHAnsi" w:cstheme="majorHAnsi"/>
                <w:color w:val="FF0000"/>
                <w:sz w:val="18"/>
                <w:szCs w:val="18"/>
              </w:rPr>
            </w:pPr>
            <w:r w:rsidRPr="006C0057">
              <w:rPr>
                <w:rFonts w:asciiTheme="majorHAnsi" w:hAnsiTheme="majorHAnsi" w:cstheme="majorHAnsi"/>
                <w:color w:val="FF0000"/>
                <w:sz w:val="18"/>
                <w:szCs w:val="18"/>
              </w:rPr>
              <w:t>&lt;ERN_TOT &gt;</w:t>
            </w:r>
          </w:p>
        </w:tc>
      </w:tr>
      <w:tr w:rsidR="004869CF" w:rsidRPr="006C0057" w14:paraId="0645C16B" w14:textId="77777777" w:rsidTr="00CB315E">
        <w:tc>
          <w:tcPr>
            <w:tcW w:w="2204" w:type="dxa"/>
            <w:tcBorders>
              <w:top w:val="nil"/>
              <w:left w:val="nil"/>
              <w:bottom w:val="nil"/>
              <w:right w:val="nil"/>
            </w:tcBorders>
            <w:shd w:val="clear" w:color="auto" w:fill="D9E2F3" w:themeFill="accent5" w:themeFillTint="33"/>
          </w:tcPr>
          <w:p w14:paraId="4460F997" w14:textId="77777777" w:rsidR="004869CF" w:rsidRPr="006C0057" w:rsidRDefault="004869CF" w:rsidP="00CB315E">
            <w:pPr>
              <w:rPr>
                <w:rFonts w:asciiTheme="majorHAnsi" w:hAnsiTheme="majorHAnsi" w:cstheme="majorHAnsi"/>
                <w:sz w:val="18"/>
                <w:szCs w:val="18"/>
              </w:rPr>
            </w:pPr>
            <w:r w:rsidRPr="006C0057">
              <w:rPr>
                <w:rFonts w:asciiTheme="majorHAnsi" w:hAnsiTheme="majorHAnsi" w:cstheme="majorHAnsi"/>
                <w:sz w:val="18"/>
                <w:szCs w:val="18"/>
              </w:rPr>
              <w:t xml:space="preserve">Closing balance at </w:t>
            </w:r>
            <w:r w:rsidRPr="006C0057">
              <w:rPr>
                <w:rFonts w:asciiTheme="majorHAnsi" w:hAnsiTheme="majorHAnsi" w:cstheme="majorHAnsi"/>
                <w:color w:val="FF0000"/>
                <w:sz w:val="18"/>
                <w:szCs w:val="18"/>
              </w:rPr>
              <w:t>&lt;VAL_DATE&gt;</w:t>
            </w:r>
          </w:p>
        </w:tc>
        <w:tc>
          <w:tcPr>
            <w:tcW w:w="1753" w:type="dxa"/>
            <w:tcBorders>
              <w:top w:val="nil"/>
              <w:left w:val="nil"/>
              <w:bottom w:val="nil"/>
              <w:right w:val="nil"/>
            </w:tcBorders>
            <w:shd w:val="clear" w:color="auto" w:fill="D9E2F3" w:themeFill="accent5" w:themeFillTint="33"/>
          </w:tcPr>
          <w:p w14:paraId="5753EC52" w14:textId="77777777" w:rsidR="004869CF" w:rsidRPr="006C0057" w:rsidRDefault="004869CF" w:rsidP="00503349">
            <w:pPr>
              <w:jc w:val="right"/>
              <w:rPr>
                <w:rFonts w:asciiTheme="majorHAnsi" w:hAnsiTheme="majorHAnsi" w:cstheme="majorHAnsi"/>
                <w:color w:val="FF0000"/>
                <w:sz w:val="18"/>
                <w:szCs w:val="18"/>
              </w:rPr>
            </w:pPr>
            <w:r w:rsidRPr="006C0057">
              <w:rPr>
                <w:rFonts w:asciiTheme="majorHAnsi" w:hAnsiTheme="majorHAnsi" w:cstheme="majorHAnsi"/>
                <w:color w:val="FF0000"/>
                <w:sz w:val="18"/>
                <w:szCs w:val="18"/>
              </w:rPr>
              <w:t>&lt;COL_BAL_EE&gt;</w:t>
            </w:r>
          </w:p>
        </w:tc>
        <w:tc>
          <w:tcPr>
            <w:tcW w:w="1764" w:type="dxa"/>
            <w:tcBorders>
              <w:top w:val="nil"/>
              <w:left w:val="nil"/>
              <w:bottom w:val="nil"/>
              <w:right w:val="nil"/>
            </w:tcBorders>
            <w:shd w:val="clear" w:color="auto" w:fill="D9E2F3" w:themeFill="accent5" w:themeFillTint="33"/>
          </w:tcPr>
          <w:p w14:paraId="499DF728" w14:textId="77777777" w:rsidR="004869CF" w:rsidRPr="006C0057" w:rsidRDefault="004869CF" w:rsidP="00503349">
            <w:pPr>
              <w:jc w:val="right"/>
              <w:rPr>
                <w:rFonts w:asciiTheme="majorHAnsi" w:hAnsiTheme="majorHAnsi" w:cstheme="majorHAnsi"/>
                <w:color w:val="FF0000"/>
                <w:sz w:val="18"/>
                <w:szCs w:val="18"/>
              </w:rPr>
            </w:pPr>
            <w:r w:rsidRPr="006C0057">
              <w:rPr>
                <w:rFonts w:asciiTheme="majorHAnsi" w:hAnsiTheme="majorHAnsi" w:cstheme="majorHAnsi"/>
                <w:color w:val="FF0000"/>
                <w:sz w:val="18"/>
                <w:szCs w:val="18"/>
              </w:rPr>
              <w:t>&lt;COL_BAL_ER&gt;</w:t>
            </w:r>
          </w:p>
        </w:tc>
        <w:tc>
          <w:tcPr>
            <w:tcW w:w="1878" w:type="dxa"/>
            <w:tcBorders>
              <w:top w:val="nil"/>
              <w:left w:val="nil"/>
              <w:bottom w:val="nil"/>
              <w:right w:val="nil"/>
            </w:tcBorders>
            <w:shd w:val="clear" w:color="auto" w:fill="D9E2F3" w:themeFill="accent5" w:themeFillTint="33"/>
          </w:tcPr>
          <w:p w14:paraId="4C1F8C8D" w14:textId="77777777" w:rsidR="004869CF" w:rsidRPr="006C0057" w:rsidRDefault="004869CF" w:rsidP="00503349">
            <w:pPr>
              <w:jc w:val="right"/>
              <w:rPr>
                <w:rFonts w:asciiTheme="majorHAnsi" w:hAnsiTheme="majorHAnsi" w:cstheme="majorHAnsi"/>
                <w:color w:val="FF0000"/>
                <w:sz w:val="18"/>
                <w:szCs w:val="18"/>
              </w:rPr>
            </w:pPr>
            <w:r w:rsidRPr="006C0057">
              <w:rPr>
                <w:rFonts w:asciiTheme="majorHAnsi" w:hAnsiTheme="majorHAnsi" w:cstheme="majorHAnsi"/>
                <w:color w:val="FF0000"/>
                <w:sz w:val="18"/>
                <w:szCs w:val="18"/>
              </w:rPr>
              <w:t>&lt;COL_BAL_VOL&gt;</w:t>
            </w:r>
          </w:p>
        </w:tc>
        <w:tc>
          <w:tcPr>
            <w:tcW w:w="1751" w:type="dxa"/>
            <w:tcBorders>
              <w:top w:val="nil"/>
              <w:left w:val="nil"/>
              <w:bottom w:val="nil"/>
              <w:right w:val="nil"/>
            </w:tcBorders>
            <w:shd w:val="clear" w:color="auto" w:fill="D9E2F3" w:themeFill="accent5" w:themeFillTint="33"/>
          </w:tcPr>
          <w:p w14:paraId="715FE0F3" w14:textId="77777777" w:rsidR="004869CF" w:rsidRPr="006C0057" w:rsidRDefault="004869CF" w:rsidP="00503349">
            <w:pPr>
              <w:jc w:val="right"/>
              <w:rPr>
                <w:rFonts w:asciiTheme="majorHAnsi" w:hAnsiTheme="majorHAnsi" w:cstheme="majorHAnsi"/>
                <w:color w:val="FF0000"/>
                <w:sz w:val="18"/>
                <w:szCs w:val="18"/>
              </w:rPr>
            </w:pPr>
            <w:r w:rsidRPr="006C0057">
              <w:rPr>
                <w:rFonts w:asciiTheme="majorHAnsi" w:hAnsiTheme="majorHAnsi" w:cstheme="majorHAnsi"/>
                <w:color w:val="FF0000"/>
                <w:sz w:val="18"/>
                <w:szCs w:val="18"/>
              </w:rPr>
              <w:t>&lt;COL_BAL_TOT&gt;</w:t>
            </w:r>
          </w:p>
        </w:tc>
      </w:tr>
      <w:tr w:rsidR="004869CF" w:rsidRPr="006C0057" w14:paraId="170C7162" w14:textId="77777777" w:rsidTr="00CB315E">
        <w:tc>
          <w:tcPr>
            <w:tcW w:w="2204" w:type="dxa"/>
            <w:tcBorders>
              <w:top w:val="nil"/>
              <w:left w:val="nil"/>
              <w:bottom w:val="nil"/>
              <w:right w:val="nil"/>
            </w:tcBorders>
          </w:tcPr>
          <w:p w14:paraId="3D19D227" w14:textId="77777777" w:rsidR="004869CF" w:rsidRPr="006C0057" w:rsidRDefault="004869CF" w:rsidP="00CB315E">
            <w:pPr>
              <w:rPr>
                <w:rFonts w:asciiTheme="majorHAnsi" w:hAnsiTheme="majorHAnsi" w:cstheme="majorHAnsi"/>
                <w:sz w:val="18"/>
                <w:szCs w:val="18"/>
              </w:rPr>
            </w:pPr>
            <w:r w:rsidRPr="006C0057">
              <w:rPr>
                <w:rFonts w:asciiTheme="majorHAnsi" w:hAnsiTheme="majorHAnsi" w:cstheme="majorHAnsi"/>
                <w:sz w:val="18"/>
                <w:szCs w:val="18"/>
              </w:rPr>
              <w:t>Amount subject to locking-in requirements (SK)</w:t>
            </w:r>
          </w:p>
        </w:tc>
        <w:tc>
          <w:tcPr>
            <w:tcW w:w="1753" w:type="dxa"/>
            <w:tcBorders>
              <w:top w:val="nil"/>
              <w:left w:val="nil"/>
              <w:bottom w:val="nil"/>
              <w:right w:val="nil"/>
            </w:tcBorders>
          </w:tcPr>
          <w:p w14:paraId="22A0096C" w14:textId="77777777" w:rsidR="004869CF" w:rsidRPr="006C0057" w:rsidRDefault="004869CF" w:rsidP="00503349">
            <w:pPr>
              <w:jc w:val="right"/>
              <w:rPr>
                <w:rFonts w:asciiTheme="majorHAnsi" w:hAnsiTheme="majorHAnsi" w:cstheme="majorHAnsi"/>
                <w:color w:val="FF0000"/>
                <w:sz w:val="18"/>
                <w:szCs w:val="18"/>
              </w:rPr>
            </w:pPr>
            <w:r w:rsidRPr="006C0057">
              <w:rPr>
                <w:rFonts w:asciiTheme="majorHAnsi" w:hAnsiTheme="majorHAnsi" w:cstheme="majorHAnsi"/>
                <w:color w:val="FF0000"/>
                <w:sz w:val="18"/>
                <w:szCs w:val="18"/>
              </w:rPr>
              <w:t>&lt;LK_IN_EE _SK&gt;</w:t>
            </w:r>
          </w:p>
        </w:tc>
        <w:tc>
          <w:tcPr>
            <w:tcW w:w="1764" w:type="dxa"/>
            <w:tcBorders>
              <w:top w:val="nil"/>
              <w:left w:val="nil"/>
              <w:bottom w:val="nil"/>
              <w:right w:val="nil"/>
            </w:tcBorders>
          </w:tcPr>
          <w:p w14:paraId="7096333F" w14:textId="77777777" w:rsidR="004869CF" w:rsidRPr="006C0057" w:rsidRDefault="004869CF" w:rsidP="00503349">
            <w:pPr>
              <w:jc w:val="right"/>
              <w:rPr>
                <w:rFonts w:asciiTheme="majorHAnsi" w:hAnsiTheme="majorHAnsi" w:cstheme="majorHAnsi"/>
                <w:color w:val="FF0000"/>
                <w:sz w:val="18"/>
                <w:szCs w:val="18"/>
              </w:rPr>
            </w:pPr>
            <w:r w:rsidRPr="006C0057">
              <w:rPr>
                <w:rFonts w:asciiTheme="majorHAnsi" w:hAnsiTheme="majorHAnsi" w:cstheme="majorHAnsi"/>
                <w:color w:val="FF0000"/>
                <w:sz w:val="18"/>
                <w:szCs w:val="18"/>
              </w:rPr>
              <w:t>&lt;LC_IN_ER_SK &gt;</w:t>
            </w:r>
          </w:p>
        </w:tc>
        <w:tc>
          <w:tcPr>
            <w:tcW w:w="1878" w:type="dxa"/>
            <w:tcBorders>
              <w:top w:val="nil"/>
              <w:left w:val="nil"/>
              <w:bottom w:val="nil"/>
              <w:right w:val="nil"/>
            </w:tcBorders>
          </w:tcPr>
          <w:p w14:paraId="4D38EEDF" w14:textId="4F942778" w:rsidR="004869CF" w:rsidRPr="006C0057" w:rsidRDefault="00802578" w:rsidP="00503349">
            <w:pPr>
              <w:jc w:val="right"/>
              <w:rPr>
                <w:rFonts w:asciiTheme="majorHAnsi" w:hAnsiTheme="majorHAnsi" w:cstheme="majorHAnsi"/>
                <w:color w:val="FF0000"/>
                <w:sz w:val="18"/>
                <w:szCs w:val="18"/>
              </w:rPr>
            </w:pPr>
            <w:r w:rsidRPr="006C0057">
              <w:rPr>
                <w:rFonts w:asciiTheme="majorHAnsi" w:hAnsiTheme="majorHAnsi" w:cstheme="majorHAnsi"/>
                <w:color w:val="FF0000"/>
                <w:sz w:val="18"/>
                <w:szCs w:val="18"/>
              </w:rPr>
              <w:t>&lt;LC_IN_VOL_SK&gt;</w:t>
            </w:r>
          </w:p>
        </w:tc>
        <w:tc>
          <w:tcPr>
            <w:tcW w:w="1751" w:type="dxa"/>
            <w:tcBorders>
              <w:top w:val="nil"/>
              <w:left w:val="nil"/>
              <w:bottom w:val="nil"/>
              <w:right w:val="nil"/>
            </w:tcBorders>
          </w:tcPr>
          <w:p w14:paraId="1C30CBF0" w14:textId="77777777" w:rsidR="004869CF" w:rsidRPr="006C0057" w:rsidRDefault="004869CF" w:rsidP="00503349">
            <w:pPr>
              <w:jc w:val="right"/>
              <w:rPr>
                <w:rFonts w:asciiTheme="majorHAnsi" w:hAnsiTheme="majorHAnsi" w:cstheme="majorHAnsi"/>
                <w:color w:val="FF0000"/>
                <w:sz w:val="18"/>
                <w:szCs w:val="18"/>
              </w:rPr>
            </w:pPr>
            <w:r w:rsidRPr="006C0057">
              <w:rPr>
                <w:rFonts w:asciiTheme="majorHAnsi" w:hAnsiTheme="majorHAnsi" w:cstheme="majorHAnsi"/>
                <w:color w:val="FF0000"/>
                <w:sz w:val="18"/>
                <w:szCs w:val="18"/>
              </w:rPr>
              <w:t>&lt;LK_IN_TOT_SK &gt;</w:t>
            </w:r>
          </w:p>
        </w:tc>
      </w:tr>
      <w:tr w:rsidR="004869CF" w:rsidRPr="006C0057" w14:paraId="648EC9C1" w14:textId="77777777" w:rsidTr="00CB315E">
        <w:tc>
          <w:tcPr>
            <w:tcW w:w="2204" w:type="dxa"/>
            <w:tcBorders>
              <w:top w:val="nil"/>
              <w:left w:val="nil"/>
              <w:bottom w:val="nil"/>
              <w:right w:val="nil"/>
            </w:tcBorders>
            <w:shd w:val="clear" w:color="auto" w:fill="BDD6EE" w:themeFill="accent1" w:themeFillTint="66"/>
          </w:tcPr>
          <w:p w14:paraId="5366831C" w14:textId="77777777" w:rsidR="004869CF" w:rsidRPr="006C0057" w:rsidRDefault="004869CF" w:rsidP="00CB315E">
            <w:pPr>
              <w:rPr>
                <w:rFonts w:asciiTheme="majorHAnsi" w:hAnsiTheme="majorHAnsi" w:cstheme="majorHAnsi"/>
                <w:sz w:val="18"/>
                <w:szCs w:val="18"/>
              </w:rPr>
            </w:pPr>
            <w:r w:rsidRPr="006C0057">
              <w:rPr>
                <w:rFonts w:asciiTheme="majorHAnsi" w:hAnsiTheme="majorHAnsi" w:cstheme="majorHAnsi"/>
                <w:sz w:val="18"/>
                <w:szCs w:val="18"/>
              </w:rPr>
              <w:t>Amount subject to locking-in requirements (</w:t>
            </w:r>
            <w:r w:rsidRPr="006C0057">
              <w:rPr>
                <w:rFonts w:asciiTheme="majorHAnsi" w:hAnsiTheme="majorHAnsi" w:cstheme="majorHAnsi"/>
                <w:color w:val="FF0000"/>
                <w:sz w:val="18"/>
                <w:szCs w:val="18"/>
              </w:rPr>
              <w:t>&lt;PR&gt;</w:t>
            </w:r>
            <w:r w:rsidRPr="006C0057">
              <w:rPr>
                <w:rFonts w:asciiTheme="majorHAnsi" w:hAnsiTheme="majorHAnsi" w:cstheme="majorHAnsi"/>
                <w:sz w:val="18"/>
                <w:szCs w:val="18"/>
              </w:rPr>
              <w:t>)</w:t>
            </w:r>
          </w:p>
        </w:tc>
        <w:tc>
          <w:tcPr>
            <w:tcW w:w="1753" w:type="dxa"/>
            <w:tcBorders>
              <w:top w:val="nil"/>
              <w:left w:val="nil"/>
              <w:bottom w:val="nil"/>
              <w:right w:val="nil"/>
            </w:tcBorders>
            <w:shd w:val="clear" w:color="auto" w:fill="BDD6EE" w:themeFill="accent1" w:themeFillTint="66"/>
          </w:tcPr>
          <w:p w14:paraId="1EC0A017" w14:textId="77777777" w:rsidR="004869CF" w:rsidRPr="006C0057" w:rsidRDefault="004869CF" w:rsidP="00503349">
            <w:pPr>
              <w:jc w:val="right"/>
              <w:rPr>
                <w:rFonts w:asciiTheme="majorHAnsi" w:hAnsiTheme="majorHAnsi" w:cstheme="majorHAnsi"/>
                <w:color w:val="FF0000"/>
                <w:sz w:val="18"/>
                <w:szCs w:val="18"/>
              </w:rPr>
            </w:pPr>
            <w:commentRangeStart w:id="27"/>
            <w:commentRangeStart w:id="28"/>
            <w:r w:rsidRPr="006C0057">
              <w:rPr>
                <w:rFonts w:asciiTheme="majorHAnsi" w:hAnsiTheme="majorHAnsi" w:cstheme="majorHAnsi"/>
                <w:color w:val="FF0000"/>
                <w:sz w:val="18"/>
                <w:szCs w:val="18"/>
              </w:rPr>
              <w:t>&lt;LK_IN_EE _PR&gt;</w:t>
            </w:r>
          </w:p>
        </w:tc>
        <w:tc>
          <w:tcPr>
            <w:tcW w:w="1764" w:type="dxa"/>
            <w:tcBorders>
              <w:top w:val="nil"/>
              <w:left w:val="nil"/>
              <w:bottom w:val="nil"/>
              <w:right w:val="nil"/>
            </w:tcBorders>
            <w:shd w:val="clear" w:color="auto" w:fill="BDD6EE" w:themeFill="accent1" w:themeFillTint="66"/>
          </w:tcPr>
          <w:p w14:paraId="5ECA60CE" w14:textId="77777777" w:rsidR="004869CF" w:rsidRPr="006C0057" w:rsidRDefault="004869CF" w:rsidP="00503349">
            <w:pPr>
              <w:jc w:val="right"/>
              <w:rPr>
                <w:rFonts w:asciiTheme="majorHAnsi" w:hAnsiTheme="majorHAnsi" w:cstheme="majorHAnsi"/>
                <w:color w:val="FF0000"/>
                <w:sz w:val="18"/>
                <w:szCs w:val="18"/>
              </w:rPr>
            </w:pPr>
            <w:r w:rsidRPr="006C0057">
              <w:rPr>
                <w:rFonts w:asciiTheme="majorHAnsi" w:hAnsiTheme="majorHAnsi" w:cstheme="majorHAnsi"/>
                <w:color w:val="FF0000"/>
                <w:sz w:val="18"/>
                <w:szCs w:val="18"/>
              </w:rPr>
              <w:t>&lt;LC_IN_ER_PR &gt;</w:t>
            </w:r>
          </w:p>
        </w:tc>
        <w:tc>
          <w:tcPr>
            <w:tcW w:w="1878" w:type="dxa"/>
            <w:tcBorders>
              <w:top w:val="nil"/>
              <w:left w:val="nil"/>
              <w:bottom w:val="nil"/>
              <w:right w:val="nil"/>
            </w:tcBorders>
            <w:shd w:val="clear" w:color="auto" w:fill="BDD6EE" w:themeFill="accent1" w:themeFillTint="66"/>
          </w:tcPr>
          <w:p w14:paraId="14F09F7F" w14:textId="7A099CDE" w:rsidR="004869CF" w:rsidRPr="006C0057" w:rsidRDefault="00802578" w:rsidP="00503349">
            <w:pPr>
              <w:jc w:val="right"/>
              <w:rPr>
                <w:rFonts w:asciiTheme="majorHAnsi" w:hAnsiTheme="majorHAnsi" w:cstheme="majorHAnsi"/>
                <w:color w:val="FF0000"/>
                <w:sz w:val="18"/>
                <w:szCs w:val="18"/>
              </w:rPr>
            </w:pPr>
            <w:r w:rsidRPr="006C0057">
              <w:rPr>
                <w:rFonts w:asciiTheme="majorHAnsi" w:hAnsiTheme="majorHAnsi" w:cstheme="majorHAnsi"/>
                <w:color w:val="FF0000"/>
                <w:sz w:val="18"/>
                <w:szCs w:val="18"/>
              </w:rPr>
              <w:t>&lt;LC_IN_VOL_PR&gt;</w:t>
            </w:r>
          </w:p>
        </w:tc>
        <w:tc>
          <w:tcPr>
            <w:tcW w:w="1751" w:type="dxa"/>
            <w:tcBorders>
              <w:top w:val="nil"/>
              <w:left w:val="nil"/>
              <w:bottom w:val="nil"/>
              <w:right w:val="nil"/>
            </w:tcBorders>
            <w:shd w:val="clear" w:color="auto" w:fill="BDD6EE" w:themeFill="accent1" w:themeFillTint="66"/>
          </w:tcPr>
          <w:p w14:paraId="6E238AC0" w14:textId="77777777" w:rsidR="004869CF" w:rsidRPr="006C0057" w:rsidRDefault="004869CF" w:rsidP="00503349">
            <w:pPr>
              <w:jc w:val="right"/>
              <w:rPr>
                <w:rFonts w:asciiTheme="majorHAnsi" w:hAnsiTheme="majorHAnsi" w:cstheme="majorHAnsi"/>
                <w:color w:val="FF0000"/>
                <w:sz w:val="18"/>
                <w:szCs w:val="18"/>
              </w:rPr>
            </w:pPr>
            <w:r w:rsidRPr="006C0057">
              <w:rPr>
                <w:rFonts w:asciiTheme="majorHAnsi" w:hAnsiTheme="majorHAnsi" w:cstheme="majorHAnsi"/>
                <w:color w:val="FF0000"/>
                <w:sz w:val="18"/>
                <w:szCs w:val="18"/>
              </w:rPr>
              <w:t>&lt;LK_IN_TOT_PR &gt;</w:t>
            </w:r>
            <w:commentRangeEnd w:id="27"/>
            <w:r w:rsidR="00503349" w:rsidRPr="006C0057">
              <w:rPr>
                <w:rStyle w:val="CommentReference"/>
                <w:rFonts w:asciiTheme="majorHAnsi" w:hAnsiTheme="majorHAnsi" w:cstheme="majorHAnsi"/>
                <w:sz w:val="18"/>
                <w:szCs w:val="18"/>
              </w:rPr>
              <w:commentReference w:id="27"/>
            </w:r>
            <w:commentRangeEnd w:id="28"/>
            <w:r w:rsidR="00503349" w:rsidRPr="006C0057">
              <w:rPr>
                <w:rStyle w:val="CommentReference"/>
                <w:rFonts w:asciiTheme="majorHAnsi" w:hAnsiTheme="majorHAnsi" w:cstheme="majorHAnsi"/>
                <w:sz w:val="18"/>
                <w:szCs w:val="18"/>
              </w:rPr>
              <w:commentReference w:id="28"/>
            </w:r>
            <w:commentRangeEnd w:id="26"/>
            <w:r w:rsidR="006C0057" w:rsidRPr="006C0057">
              <w:rPr>
                <w:rStyle w:val="CommentReference"/>
                <w:rFonts w:asciiTheme="majorHAnsi" w:hAnsiTheme="majorHAnsi" w:cstheme="majorHAnsi"/>
                <w:sz w:val="18"/>
                <w:szCs w:val="18"/>
              </w:rPr>
              <w:commentReference w:id="26"/>
            </w:r>
          </w:p>
        </w:tc>
      </w:tr>
    </w:tbl>
    <w:p w14:paraId="27EE78E9" w14:textId="77777777" w:rsidR="00B45CCE" w:rsidRDefault="00B45CCE" w:rsidP="00777AA3">
      <w:pPr>
        <w:rPr>
          <w:rFonts w:ascii="Calibri Light" w:hAnsi="Calibri Light" w:cs="Calibri Light"/>
          <w:b/>
          <w:sz w:val="22"/>
          <w:szCs w:val="22"/>
        </w:rPr>
      </w:pPr>
    </w:p>
    <w:p w14:paraId="085D222E" w14:textId="77777777" w:rsidR="00BA6F9F" w:rsidRPr="00DF64AD" w:rsidRDefault="00BA6F9F" w:rsidP="00777AA3">
      <w:pPr>
        <w:rPr>
          <w:rFonts w:asciiTheme="minorHAnsi" w:hAnsiTheme="minorHAnsi" w:cs="Calibri Light"/>
          <w:b/>
          <w:sz w:val="22"/>
          <w:szCs w:val="22"/>
        </w:rPr>
      </w:pPr>
    </w:p>
    <w:tbl>
      <w:tblPr>
        <w:tblStyle w:val="TableGrid"/>
        <w:tblW w:w="9351" w:type="dxa"/>
        <w:tblLook w:val="04A0" w:firstRow="1" w:lastRow="0" w:firstColumn="1" w:lastColumn="0" w:noHBand="0" w:noVBand="1"/>
      </w:tblPr>
      <w:tblGrid>
        <w:gridCol w:w="2286"/>
        <w:gridCol w:w="1948"/>
        <w:gridCol w:w="2849"/>
        <w:gridCol w:w="2268"/>
      </w:tblGrid>
      <w:tr w:rsidR="006C2CBC" w:rsidRPr="006C0057" w14:paraId="3CE979FF" w14:textId="77777777" w:rsidTr="006C2CBC">
        <w:tc>
          <w:tcPr>
            <w:tcW w:w="7083" w:type="dxa"/>
            <w:gridSpan w:val="3"/>
            <w:shd w:val="clear" w:color="auto" w:fill="002855"/>
          </w:tcPr>
          <w:p w14:paraId="2D13DB41" w14:textId="737080EE" w:rsidR="006C2CBC" w:rsidRPr="006C0057" w:rsidRDefault="0098419D" w:rsidP="006C2CBC">
            <w:pPr>
              <w:rPr>
                <w:rFonts w:asciiTheme="majorHAnsi" w:hAnsiTheme="majorHAnsi" w:cstheme="majorHAnsi"/>
                <w:b/>
                <w:color w:val="FFFFFF" w:themeColor="background1"/>
                <w:sz w:val="24"/>
                <w:szCs w:val="24"/>
              </w:rPr>
            </w:pPr>
            <w:commentRangeStart w:id="29"/>
            <w:r w:rsidRPr="006C0057">
              <w:rPr>
                <w:rFonts w:asciiTheme="majorHAnsi" w:hAnsiTheme="majorHAnsi" w:cstheme="majorHAnsi"/>
                <w:b/>
                <w:color w:val="FFFFFF" w:themeColor="background1"/>
                <w:sz w:val="24"/>
                <w:szCs w:val="24"/>
              </w:rPr>
              <w:t xml:space="preserve">Your </w:t>
            </w:r>
            <w:r w:rsidR="006C2CBC" w:rsidRPr="006C0057">
              <w:rPr>
                <w:rFonts w:asciiTheme="majorHAnsi" w:hAnsiTheme="majorHAnsi" w:cstheme="majorHAnsi"/>
                <w:b/>
                <w:color w:val="FFFFFF" w:themeColor="background1"/>
                <w:sz w:val="24"/>
                <w:szCs w:val="24"/>
              </w:rPr>
              <w:t xml:space="preserve">Investment summary as at </w:t>
            </w:r>
            <w:r w:rsidR="006C2CBC" w:rsidRPr="006C0057">
              <w:rPr>
                <w:rFonts w:asciiTheme="majorHAnsi" w:hAnsiTheme="majorHAnsi" w:cstheme="majorHAnsi"/>
                <w:b/>
                <w:color w:val="FF0000"/>
                <w:sz w:val="24"/>
                <w:szCs w:val="24"/>
              </w:rPr>
              <w:t>&lt;VAL_DATE &gt;</w:t>
            </w:r>
            <w:commentRangeEnd w:id="29"/>
            <w:r w:rsidR="00453D3F">
              <w:rPr>
                <w:rStyle w:val="CommentReference"/>
              </w:rPr>
              <w:commentReference w:id="29"/>
            </w:r>
          </w:p>
        </w:tc>
        <w:tc>
          <w:tcPr>
            <w:tcW w:w="2268" w:type="dxa"/>
            <w:shd w:val="clear" w:color="auto" w:fill="002855"/>
          </w:tcPr>
          <w:p w14:paraId="6DCF1870" w14:textId="77777777" w:rsidR="006C2CBC" w:rsidRPr="006C0057" w:rsidRDefault="006C2CBC" w:rsidP="006C2CBC">
            <w:pPr>
              <w:rPr>
                <w:rFonts w:asciiTheme="majorHAnsi" w:hAnsiTheme="majorHAnsi" w:cstheme="majorHAnsi"/>
                <w:color w:val="FFFFFF" w:themeColor="background1"/>
                <w:sz w:val="24"/>
                <w:szCs w:val="24"/>
              </w:rPr>
            </w:pPr>
          </w:p>
        </w:tc>
      </w:tr>
      <w:tr w:rsidR="006C2CBC" w:rsidRPr="00453D3F" w14:paraId="3D08840F" w14:textId="77777777" w:rsidTr="006C2CBC">
        <w:tc>
          <w:tcPr>
            <w:tcW w:w="2286" w:type="dxa"/>
            <w:tcBorders>
              <w:bottom w:val="nil"/>
            </w:tcBorders>
            <w:shd w:val="clear" w:color="auto" w:fill="002855"/>
          </w:tcPr>
          <w:p w14:paraId="63FA0879" w14:textId="77777777" w:rsidR="006C2CBC" w:rsidRPr="00453D3F" w:rsidRDefault="006C2CBC" w:rsidP="006C2CBC">
            <w:pPr>
              <w:jc w:val="center"/>
              <w:rPr>
                <w:rFonts w:asciiTheme="majorHAnsi" w:hAnsiTheme="majorHAnsi" w:cstheme="majorHAnsi"/>
                <w:color w:val="002855"/>
                <w:sz w:val="18"/>
                <w:szCs w:val="18"/>
              </w:rPr>
            </w:pPr>
            <w:commentRangeStart w:id="30"/>
          </w:p>
        </w:tc>
        <w:tc>
          <w:tcPr>
            <w:tcW w:w="1948" w:type="dxa"/>
            <w:tcBorders>
              <w:bottom w:val="nil"/>
            </w:tcBorders>
            <w:shd w:val="clear" w:color="auto" w:fill="002855"/>
          </w:tcPr>
          <w:p w14:paraId="0A23E5D3" w14:textId="751B5182" w:rsidR="006C2CBC" w:rsidRPr="00453D3F" w:rsidRDefault="006C2CBC" w:rsidP="00503349">
            <w:pPr>
              <w:jc w:val="right"/>
              <w:rPr>
                <w:rFonts w:asciiTheme="majorHAnsi" w:hAnsiTheme="majorHAnsi" w:cstheme="majorHAnsi"/>
                <w:b/>
                <w:color w:val="FFFFFF" w:themeColor="background1"/>
                <w:sz w:val="18"/>
                <w:szCs w:val="18"/>
              </w:rPr>
            </w:pPr>
            <w:commentRangeStart w:id="31"/>
            <w:r w:rsidRPr="00453D3F">
              <w:rPr>
                <w:rFonts w:asciiTheme="majorHAnsi" w:hAnsiTheme="majorHAnsi" w:cstheme="majorHAnsi"/>
                <w:b/>
                <w:color w:val="FFFFFF" w:themeColor="background1"/>
                <w:sz w:val="18"/>
                <w:szCs w:val="18"/>
              </w:rPr>
              <w:t>Balance (units)</w:t>
            </w:r>
            <w:commentRangeEnd w:id="31"/>
            <w:r w:rsidR="00EA4090">
              <w:rPr>
                <w:rStyle w:val="CommentReference"/>
              </w:rPr>
              <w:commentReference w:id="31"/>
            </w:r>
          </w:p>
        </w:tc>
        <w:tc>
          <w:tcPr>
            <w:tcW w:w="2849" w:type="dxa"/>
            <w:tcBorders>
              <w:bottom w:val="nil"/>
            </w:tcBorders>
            <w:shd w:val="clear" w:color="auto" w:fill="002855"/>
          </w:tcPr>
          <w:p w14:paraId="1E34774B" w14:textId="77777777" w:rsidR="006C2CBC" w:rsidRPr="00453D3F" w:rsidRDefault="006C2CBC" w:rsidP="00503349">
            <w:pPr>
              <w:jc w:val="right"/>
              <w:rPr>
                <w:rFonts w:asciiTheme="majorHAnsi" w:hAnsiTheme="majorHAnsi" w:cstheme="majorHAnsi"/>
                <w:b/>
                <w:color w:val="FFFFFF" w:themeColor="background1"/>
                <w:sz w:val="18"/>
                <w:szCs w:val="18"/>
              </w:rPr>
            </w:pPr>
            <w:r w:rsidRPr="00453D3F">
              <w:rPr>
                <w:rFonts w:asciiTheme="majorHAnsi" w:hAnsiTheme="majorHAnsi" w:cstheme="majorHAnsi"/>
                <w:b/>
                <w:color w:val="FFFFFF" w:themeColor="background1"/>
                <w:sz w:val="18"/>
                <w:szCs w:val="18"/>
              </w:rPr>
              <w:t>Unit value*</w:t>
            </w:r>
          </w:p>
        </w:tc>
        <w:tc>
          <w:tcPr>
            <w:tcW w:w="2268" w:type="dxa"/>
            <w:tcBorders>
              <w:bottom w:val="nil"/>
            </w:tcBorders>
            <w:shd w:val="clear" w:color="auto" w:fill="002855"/>
          </w:tcPr>
          <w:p w14:paraId="5DD12F18" w14:textId="77777777" w:rsidR="006C2CBC" w:rsidRPr="00453D3F" w:rsidRDefault="006C2CBC" w:rsidP="00503349">
            <w:pPr>
              <w:jc w:val="right"/>
              <w:rPr>
                <w:rFonts w:asciiTheme="majorHAnsi" w:hAnsiTheme="majorHAnsi" w:cstheme="majorHAnsi"/>
                <w:b/>
                <w:color w:val="FFFFFF" w:themeColor="background1"/>
                <w:sz w:val="18"/>
                <w:szCs w:val="18"/>
              </w:rPr>
            </w:pPr>
            <w:r w:rsidRPr="00453D3F">
              <w:rPr>
                <w:rFonts w:asciiTheme="majorHAnsi" w:hAnsiTheme="majorHAnsi" w:cstheme="majorHAnsi"/>
                <w:b/>
                <w:color w:val="FFFFFF" w:themeColor="background1"/>
                <w:sz w:val="18"/>
                <w:szCs w:val="18"/>
              </w:rPr>
              <w:t>Total</w:t>
            </w:r>
          </w:p>
        </w:tc>
      </w:tr>
      <w:tr w:rsidR="006C2CBC" w:rsidRPr="00453D3F" w14:paraId="0E896444" w14:textId="77777777" w:rsidTr="006C2CBC">
        <w:tc>
          <w:tcPr>
            <w:tcW w:w="2286" w:type="dxa"/>
            <w:tcBorders>
              <w:top w:val="nil"/>
              <w:left w:val="nil"/>
              <w:bottom w:val="nil"/>
              <w:right w:val="nil"/>
            </w:tcBorders>
            <w:shd w:val="clear" w:color="auto" w:fill="BDD6EE" w:themeFill="accent1" w:themeFillTint="66"/>
          </w:tcPr>
          <w:p w14:paraId="0ABF1336" w14:textId="03097E9C" w:rsidR="006C2CBC" w:rsidRPr="00453D3F" w:rsidRDefault="006C2CBC" w:rsidP="006C2CBC">
            <w:pPr>
              <w:rPr>
                <w:rFonts w:asciiTheme="majorHAnsi" w:hAnsiTheme="majorHAnsi" w:cstheme="majorHAnsi"/>
                <w:color w:val="FF0000"/>
                <w:sz w:val="18"/>
                <w:szCs w:val="18"/>
              </w:rPr>
            </w:pPr>
            <w:r w:rsidRPr="00453D3F">
              <w:rPr>
                <w:rFonts w:asciiTheme="majorHAnsi" w:hAnsiTheme="majorHAnsi" w:cstheme="majorHAnsi"/>
                <w:color w:val="FF0000"/>
                <w:sz w:val="18"/>
                <w:szCs w:val="18"/>
              </w:rPr>
              <w:t>&lt;FN_NAME1&gt;</w:t>
            </w:r>
          </w:p>
        </w:tc>
        <w:tc>
          <w:tcPr>
            <w:tcW w:w="1948" w:type="dxa"/>
            <w:tcBorders>
              <w:top w:val="nil"/>
              <w:left w:val="nil"/>
              <w:bottom w:val="nil"/>
              <w:right w:val="nil"/>
            </w:tcBorders>
            <w:shd w:val="clear" w:color="auto" w:fill="BDD6EE" w:themeFill="accent1" w:themeFillTint="66"/>
          </w:tcPr>
          <w:p w14:paraId="5F50B756" w14:textId="6B95016B" w:rsidR="006C2CBC" w:rsidRPr="00453D3F" w:rsidRDefault="006C2CBC" w:rsidP="00503349">
            <w:pPr>
              <w:jc w:val="right"/>
              <w:rPr>
                <w:rFonts w:asciiTheme="majorHAnsi" w:hAnsiTheme="majorHAnsi" w:cstheme="majorHAnsi"/>
                <w:color w:val="FF0000"/>
                <w:sz w:val="18"/>
                <w:szCs w:val="18"/>
              </w:rPr>
            </w:pPr>
            <w:r w:rsidRPr="00453D3F">
              <w:rPr>
                <w:rFonts w:asciiTheme="majorHAnsi" w:hAnsiTheme="majorHAnsi" w:cstheme="majorHAnsi"/>
                <w:color w:val="FF0000"/>
                <w:sz w:val="18"/>
                <w:szCs w:val="18"/>
              </w:rPr>
              <w:t>&lt;UNITS1&gt;</w:t>
            </w:r>
          </w:p>
        </w:tc>
        <w:tc>
          <w:tcPr>
            <w:tcW w:w="2849" w:type="dxa"/>
            <w:tcBorders>
              <w:top w:val="nil"/>
              <w:left w:val="nil"/>
              <w:bottom w:val="nil"/>
              <w:right w:val="nil"/>
            </w:tcBorders>
            <w:shd w:val="clear" w:color="auto" w:fill="BDD6EE" w:themeFill="accent1" w:themeFillTint="66"/>
          </w:tcPr>
          <w:p w14:paraId="36964B57" w14:textId="2F79F4B0" w:rsidR="006C2CBC" w:rsidRPr="00453D3F" w:rsidRDefault="006C2CBC" w:rsidP="00503349">
            <w:pPr>
              <w:jc w:val="right"/>
              <w:rPr>
                <w:rFonts w:asciiTheme="majorHAnsi" w:hAnsiTheme="majorHAnsi" w:cstheme="majorHAnsi"/>
                <w:color w:val="FF0000"/>
                <w:sz w:val="18"/>
                <w:szCs w:val="18"/>
              </w:rPr>
            </w:pPr>
            <w:r w:rsidRPr="00453D3F">
              <w:rPr>
                <w:rFonts w:asciiTheme="majorHAnsi" w:hAnsiTheme="majorHAnsi" w:cstheme="majorHAnsi"/>
                <w:color w:val="FF0000"/>
                <w:sz w:val="18"/>
                <w:szCs w:val="18"/>
              </w:rPr>
              <w:t>&lt;UNIT_VL1 &gt;</w:t>
            </w:r>
          </w:p>
        </w:tc>
        <w:tc>
          <w:tcPr>
            <w:tcW w:w="2268" w:type="dxa"/>
            <w:tcBorders>
              <w:top w:val="nil"/>
              <w:left w:val="nil"/>
              <w:bottom w:val="nil"/>
              <w:right w:val="nil"/>
            </w:tcBorders>
            <w:shd w:val="clear" w:color="auto" w:fill="BDD6EE" w:themeFill="accent1" w:themeFillTint="66"/>
          </w:tcPr>
          <w:p w14:paraId="3ED50E10" w14:textId="7089115B" w:rsidR="006C2CBC" w:rsidRPr="00453D3F" w:rsidRDefault="006C2CBC" w:rsidP="00503349">
            <w:pPr>
              <w:jc w:val="right"/>
              <w:rPr>
                <w:rFonts w:asciiTheme="majorHAnsi" w:hAnsiTheme="majorHAnsi" w:cstheme="majorHAnsi"/>
                <w:color w:val="FF0000"/>
                <w:sz w:val="18"/>
                <w:szCs w:val="18"/>
              </w:rPr>
            </w:pPr>
            <w:r w:rsidRPr="00453D3F">
              <w:rPr>
                <w:rFonts w:asciiTheme="majorHAnsi" w:hAnsiTheme="majorHAnsi" w:cstheme="majorHAnsi"/>
                <w:color w:val="FF0000"/>
                <w:sz w:val="18"/>
                <w:szCs w:val="18"/>
              </w:rPr>
              <w:t>&lt;FND_VL1 &gt;</w:t>
            </w:r>
          </w:p>
        </w:tc>
      </w:tr>
      <w:tr w:rsidR="006C2CBC" w:rsidRPr="00453D3F" w14:paraId="71CDDB5D" w14:textId="77777777" w:rsidTr="006C2CBC">
        <w:tc>
          <w:tcPr>
            <w:tcW w:w="2286" w:type="dxa"/>
            <w:tcBorders>
              <w:top w:val="nil"/>
              <w:left w:val="nil"/>
              <w:bottom w:val="nil"/>
              <w:right w:val="nil"/>
            </w:tcBorders>
            <w:shd w:val="clear" w:color="auto" w:fill="auto"/>
          </w:tcPr>
          <w:p w14:paraId="47D8401F" w14:textId="2E181ABA" w:rsidR="006C2CBC" w:rsidRPr="00453D3F" w:rsidRDefault="006C2CBC" w:rsidP="006C2CBC">
            <w:pPr>
              <w:rPr>
                <w:rFonts w:asciiTheme="majorHAnsi" w:hAnsiTheme="majorHAnsi" w:cstheme="majorHAnsi"/>
                <w:color w:val="FF0000"/>
                <w:sz w:val="18"/>
                <w:szCs w:val="18"/>
              </w:rPr>
            </w:pPr>
            <w:r w:rsidRPr="00453D3F">
              <w:rPr>
                <w:rFonts w:asciiTheme="majorHAnsi" w:hAnsiTheme="majorHAnsi" w:cstheme="majorHAnsi"/>
                <w:color w:val="FF0000"/>
                <w:sz w:val="18"/>
                <w:szCs w:val="18"/>
              </w:rPr>
              <w:t>&lt;FN_NAME2&gt;</w:t>
            </w:r>
          </w:p>
        </w:tc>
        <w:tc>
          <w:tcPr>
            <w:tcW w:w="1948" w:type="dxa"/>
            <w:tcBorders>
              <w:top w:val="nil"/>
              <w:left w:val="nil"/>
              <w:bottom w:val="nil"/>
              <w:right w:val="nil"/>
            </w:tcBorders>
            <w:shd w:val="clear" w:color="auto" w:fill="auto"/>
          </w:tcPr>
          <w:p w14:paraId="4E20C0AC" w14:textId="4484B6CC" w:rsidR="006C2CBC" w:rsidRPr="00453D3F" w:rsidRDefault="006C2CBC" w:rsidP="00503349">
            <w:pPr>
              <w:jc w:val="right"/>
              <w:rPr>
                <w:rFonts w:asciiTheme="majorHAnsi" w:hAnsiTheme="majorHAnsi" w:cstheme="majorHAnsi"/>
                <w:color w:val="FF0000"/>
                <w:sz w:val="18"/>
                <w:szCs w:val="18"/>
              </w:rPr>
            </w:pPr>
            <w:r w:rsidRPr="00453D3F">
              <w:rPr>
                <w:rFonts w:asciiTheme="majorHAnsi" w:hAnsiTheme="majorHAnsi" w:cstheme="majorHAnsi"/>
                <w:color w:val="FF0000"/>
                <w:sz w:val="18"/>
                <w:szCs w:val="18"/>
              </w:rPr>
              <w:t>&lt;UNITS2&gt;</w:t>
            </w:r>
          </w:p>
        </w:tc>
        <w:tc>
          <w:tcPr>
            <w:tcW w:w="2849" w:type="dxa"/>
            <w:tcBorders>
              <w:top w:val="nil"/>
              <w:left w:val="nil"/>
              <w:bottom w:val="nil"/>
              <w:right w:val="nil"/>
            </w:tcBorders>
            <w:shd w:val="clear" w:color="auto" w:fill="auto"/>
          </w:tcPr>
          <w:p w14:paraId="598C7766" w14:textId="3BEB1603" w:rsidR="006C2CBC" w:rsidRPr="00453D3F" w:rsidRDefault="006C2CBC" w:rsidP="00503349">
            <w:pPr>
              <w:jc w:val="right"/>
              <w:rPr>
                <w:rFonts w:asciiTheme="majorHAnsi" w:hAnsiTheme="majorHAnsi" w:cstheme="majorHAnsi"/>
                <w:color w:val="FF0000"/>
                <w:sz w:val="18"/>
                <w:szCs w:val="18"/>
              </w:rPr>
            </w:pPr>
            <w:r w:rsidRPr="00453D3F">
              <w:rPr>
                <w:rFonts w:asciiTheme="majorHAnsi" w:hAnsiTheme="majorHAnsi" w:cstheme="majorHAnsi"/>
                <w:color w:val="FF0000"/>
                <w:sz w:val="18"/>
                <w:szCs w:val="18"/>
              </w:rPr>
              <w:t>&lt;UNIT_VL2&gt;</w:t>
            </w:r>
          </w:p>
        </w:tc>
        <w:tc>
          <w:tcPr>
            <w:tcW w:w="2268" w:type="dxa"/>
            <w:tcBorders>
              <w:top w:val="nil"/>
              <w:left w:val="nil"/>
              <w:bottom w:val="nil"/>
              <w:right w:val="nil"/>
            </w:tcBorders>
            <w:shd w:val="clear" w:color="auto" w:fill="auto"/>
          </w:tcPr>
          <w:p w14:paraId="7CCD79FD" w14:textId="55EE3B16" w:rsidR="006C2CBC" w:rsidRPr="00453D3F" w:rsidRDefault="006C2CBC" w:rsidP="00503349">
            <w:pPr>
              <w:jc w:val="right"/>
              <w:rPr>
                <w:rFonts w:asciiTheme="majorHAnsi" w:hAnsiTheme="majorHAnsi" w:cstheme="majorHAnsi"/>
                <w:color w:val="FF0000"/>
                <w:sz w:val="18"/>
                <w:szCs w:val="18"/>
              </w:rPr>
            </w:pPr>
            <w:r w:rsidRPr="00453D3F">
              <w:rPr>
                <w:rFonts w:asciiTheme="majorHAnsi" w:hAnsiTheme="majorHAnsi" w:cstheme="majorHAnsi"/>
                <w:color w:val="FF0000"/>
                <w:sz w:val="18"/>
                <w:szCs w:val="18"/>
              </w:rPr>
              <w:t>&lt;FND_VL2&gt;</w:t>
            </w:r>
          </w:p>
        </w:tc>
      </w:tr>
      <w:tr w:rsidR="006C2CBC" w:rsidRPr="00453D3F" w14:paraId="5330215D" w14:textId="77777777" w:rsidTr="006C2CBC">
        <w:tc>
          <w:tcPr>
            <w:tcW w:w="2286" w:type="dxa"/>
            <w:tcBorders>
              <w:top w:val="nil"/>
              <w:left w:val="nil"/>
              <w:bottom w:val="nil"/>
              <w:right w:val="nil"/>
            </w:tcBorders>
            <w:shd w:val="clear" w:color="auto" w:fill="BDD6EE" w:themeFill="accent1" w:themeFillTint="66"/>
          </w:tcPr>
          <w:p w14:paraId="016573C1" w14:textId="6C3038D7" w:rsidR="006C2CBC" w:rsidRPr="00453D3F" w:rsidRDefault="006C2CBC" w:rsidP="006C2CBC">
            <w:pPr>
              <w:rPr>
                <w:rFonts w:asciiTheme="majorHAnsi" w:hAnsiTheme="majorHAnsi" w:cstheme="majorHAnsi"/>
                <w:color w:val="FF0000"/>
                <w:sz w:val="18"/>
                <w:szCs w:val="18"/>
              </w:rPr>
            </w:pPr>
            <w:r w:rsidRPr="00453D3F">
              <w:rPr>
                <w:rFonts w:asciiTheme="majorHAnsi" w:hAnsiTheme="majorHAnsi" w:cstheme="majorHAnsi"/>
                <w:color w:val="FF0000"/>
                <w:sz w:val="18"/>
                <w:szCs w:val="18"/>
              </w:rPr>
              <w:t>&lt;FN_NAME3&gt;</w:t>
            </w:r>
          </w:p>
        </w:tc>
        <w:tc>
          <w:tcPr>
            <w:tcW w:w="1948" w:type="dxa"/>
            <w:tcBorders>
              <w:top w:val="nil"/>
              <w:left w:val="nil"/>
              <w:bottom w:val="nil"/>
              <w:right w:val="nil"/>
            </w:tcBorders>
            <w:shd w:val="clear" w:color="auto" w:fill="BDD6EE" w:themeFill="accent1" w:themeFillTint="66"/>
          </w:tcPr>
          <w:p w14:paraId="2C16550F" w14:textId="0813A4A8" w:rsidR="006C2CBC" w:rsidRPr="00453D3F" w:rsidRDefault="006C2CBC" w:rsidP="00503349">
            <w:pPr>
              <w:jc w:val="right"/>
              <w:rPr>
                <w:rFonts w:asciiTheme="majorHAnsi" w:hAnsiTheme="majorHAnsi" w:cstheme="majorHAnsi"/>
                <w:color w:val="FF0000"/>
                <w:sz w:val="18"/>
                <w:szCs w:val="18"/>
              </w:rPr>
            </w:pPr>
            <w:r w:rsidRPr="00453D3F">
              <w:rPr>
                <w:rFonts w:asciiTheme="majorHAnsi" w:hAnsiTheme="majorHAnsi" w:cstheme="majorHAnsi"/>
                <w:color w:val="FF0000"/>
                <w:sz w:val="18"/>
                <w:szCs w:val="18"/>
              </w:rPr>
              <w:t>&lt;UNITS3&gt;</w:t>
            </w:r>
          </w:p>
        </w:tc>
        <w:tc>
          <w:tcPr>
            <w:tcW w:w="2849" w:type="dxa"/>
            <w:tcBorders>
              <w:top w:val="nil"/>
              <w:left w:val="nil"/>
              <w:bottom w:val="nil"/>
              <w:right w:val="nil"/>
            </w:tcBorders>
            <w:shd w:val="clear" w:color="auto" w:fill="BDD6EE" w:themeFill="accent1" w:themeFillTint="66"/>
          </w:tcPr>
          <w:p w14:paraId="6FC9DECA" w14:textId="43CFC346" w:rsidR="006C2CBC" w:rsidRPr="00453D3F" w:rsidRDefault="006C2CBC" w:rsidP="00503349">
            <w:pPr>
              <w:jc w:val="right"/>
              <w:rPr>
                <w:rFonts w:asciiTheme="majorHAnsi" w:hAnsiTheme="majorHAnsi" w:cstheme="majorHAnsi"/>
                <w:color w:val="FF0000"/>
                <w:sz w:val="18"/>
                <w:szCs w:val="18"/>
              </w:rPr>
            </w:pPr>
            <w:r w:rsidRPr="00453D3F">
              <w:rPr>
                <w:rFonts w:asciiTheme="majorHAnsi" w:hAnsiTheme="majorHAnsi" w:cstheme="majorHAnsi"/>
                <w:color w:val="FF0000"/>
                <w:sz w:val="18"/>
                <w:szCs w:val="18"/>
              </w:rPr>
              <w:t>&lt;UNIT_VL3&gt;</w:t>
            </w:r>
          </w:p>
        </w:tc>
        <w:tc>
          <w:tcPr>
            <w:tcW w:w="2268" w:type="dxa"/>
            <w:tcBorders>
              <w:top w:val="nil"/>
              <w:left w:val="nil"/>
              <w:bottom w:val="nil"/>
              <w:right w:val="nil"/>
            </w:tcBorders>
            <w:shd w:val="clear" w:color="auto" w:fill="BDD6EE" w:themeFill="accent1" w:themeFillTint="66"/>
          </w:tcPr>
          <w:p w14:paraId="2E74D585" w14:textId="52464CA9" w:rsidR="006C2CBC" w:rsidRPr="00453D3F" w:rsidRDefault="006C2CBC" w:rsidP="00503349">
            <w:pPr>
              <w:jc w:val="right"/>
              <w:rPr>
                <w:rFonts w:asciiTheme="majorHAnsi" w:hAnsiTheme="majorHAnsi" w:cstheme="majorHAnsi"/>
                <w:color w:val="FF0000"/>
                <w:sz w:val="18"/>
                <w:szCs w:val="18"/>
              </w:rPr>
            </w:pPr>
            <w:r w:rsidRPr="00453D3F">
              <w:rPr>
                <w:rFonts w:asciiTheme="majorHAnsi" w:hAnsiTheme="majorHAnsi" w:cstheme="majorHAnsi"/>
                <w:color w:val="FF0000"/>
                <w:sz w:val="18"/>
                <w:szCs w:val="18"/>
              </w:rPr>
              <w:t>&lt;FND_VL3&gt;</w:t>
            </w:r>
          </w:p>
        </w:tc>
      </w:tr>
      <w:tr w:rsidR="006C2CBC" w:rsidRPr="00453D3F" w14:paraId="6516AAA8" w14:textId="77777777" w:rsidTr="006C2CBC">
        <w:tc>
          <w:tcPr>
            <w:tcW w:w="2286" w:type="dxa"/>
            <w:tcBorders>
              <w:top w:val="nil"/>
              <w:left w:val="nil"/>
              <w:bottom w:val="nil"/>
              <w:right w:val="nil"/>
            </w:tcBorders>
            <w:shd w:val="clear" w:color="auto" w:fill="auto"/>
          </w:tcPr>
          <w:p w14:paraId="620646A0" w14:textId="77777777" w:rsidR="006C2CBC" w:rsidRPr="00453D3F" w:rsidRDefault="006C2CBC" w:rsidP="006C2CBC">
            <w:pPr>
              <w:rPr>
                <w:rFonts w:asciiTheme="majorHAnsi" w:hAnsiTheme="majorHAnsi" w:cstheme="majorHAnsi"/>
                <w:sz w:val="18"/>
                <w:szCs w:val="18"/>
              </w:rPr>
            </w:pPr>
            <w:r w:rsidRPr="00453D3F">
              <w:rPr>
                <w:rFonts w:asciiTheme="majorHAnsi" w:hAnsiTheme="majorHAnsi" w:cstheme="majorHAnsi"/>
                <w:sz w:val="18"/>
                <w:szCs w:val="18"/>
              </w:rPr>
              <w:t>Total</w:t>
            </w:r>
          </w:p>
          <w:p w14:paraId="787CC2A6" w14:textId="77777777" w:rsidR="0098419D" w:rsidRPr="00453D3F" w:rsidRDefault="0098419D" w:rsidP="006C2CBC">
            <w:pPr>
              <w:rPr>
                <w:rFonts w:asciiTheme="majorHAnsi" w:hAnsiTheme="majorHAnsi" w:cstheme="majorHAnsi"/>
                <w:color w:val="FF0000"/>
                <w:sz w:val="18"/>
                <w:szCs w:val="18"/>
              </w:rPr>
            </w:pPr>
          </w:p>
        </w:tc>
        <w:tc>
          <w:tcPr>
            <w:tcW w:w="1948" w:type="dxa"/>
            <w:tcBorders>
              <w:top w:val="nil"/>
              <w:left w:val="nil"/>
              <w:bottom w:val="nil"/>
              <w:right w:val="nil"/>
            </w:tcBorders>
            <w:shd w:val="clear" w:color="auto" w:fill="auto"/>
          </w:tcPr>
          <w:p w14:paraId="654460A6" w14:textId="77777777" w:rsidR="006C2CBC" w:rsidRPr="00453D3F" w:rsidRDefault="006C2CBC" w:rsidP="00503349">
            <w:pPr>
              <w:jc w:val="right"/>
              <w:rPr>
                <w:rFonts w:asciiTheme="majorHAnsi" w:hAnsiTheme="majorHAnsi" w:cstheme="majorHAnsi"/>
                <w:color w:val="FF0000"/>
                <w:sz w:val="18"/>
                <w:szCs w:val="18"/>
              </w:rPr>
            </w:pPr>
            <w:commentRangeStart w:id="32"/>
          </w:p>
        </w:tc>
        <w:tc>
          <w:tcPr>
            <w:tcW w:w="2849" w:type="dxa"/>
            <w:tcBorders>
              <w:top w:val="nil"/>
              <w:left w:val="nil"/>
              <w:bottom w:val="nil"/>
              <w:right w:val="nil"/>
            </w:tcBorders>
            <w:shd w:val="clear" w:color="auto" w:fill="auto"/>
          </w:tcPr>
          <w:p w14:paraId="0B3CB45F" w14:textId="77777777" w:rsidR="006C2CBC" w:rsidRPr="00453D3F" w:rsidRDefault="006C2CBC" w:rsidP="00503349">
            <w:pPr>
              <w:jc w:val="right"/>
              <w:rPr>
                <w:rFonts w:asciiTheme="majorHAnsi" w:hAnsiTheme="majorHAnsi" w:cstheme="majorHAnsi"/>
                <w:color w:val="FF0000"/>
                <w:sz w:val="18"/>
                <w:szCs w:val="18"/>
              </w:rPr>
            </w:pPr>
          </w:p>
        </w:tc>
        <w:tc>
          <w:tcPr>
            <w:tcW w:w="2268" w:type="dxa"/>
            <w:tcBorders>
              <w:top w:val="nil"/>
              <w:left w:val="nil"/>
              <w:bottom w:val="nil"/>
              <w:right w:val="nil"/>
            </w:tcBorders>
            <w:shd w:val="clear" w:color="auto" w:fill="auto"/>
          </w:tcPr>
          <w:p w14:paraId="32E061DA" w14:textId="5517FA23" w:rsidR="006C2CBC" w:rsidRPr="00453D3F" w:rsidRDefault="006C2CBC" w:rsidP="00503349">
            <w:pPr>
              <w:jc w:val="right"/>
              <w:rPr>
                <w:rFonts w:asciiTheme="majorHAnsi" w:hAnsiTheme="majorHAnsi" w:cstheme="majorHAnsi"/>
                <w:color w:val="FF0000"/>
                <w:sz w:val="18"/>
                <w:szCs w:val="18"/>
              </w:rPr>
            </w:pPr>
            <w:r w:rsidRPr="00453D3F">
              <w:rPr>
                <w:rFonts w:asciiTheme="majorHAnsi" w:hAnsiTheme="majorHAnsi" w:cstheme="majorHAnsi"/>
                <w:color w:val="FF0000"/>
                <w:sz w:val="18"/>
                <w:szCs w:val="18"/>
              </w:rPr>
              <w:t>&lt;TOT_VL&gt;</w:t>
            </w:r>
            <w:commentRangeEnd w:id="32"/>
            <w:r w:rsidR="00503349" w:rsidRPr="00453D3F">
              <w:rPr>
                <w:rStyle w:val="CommentReference"/>
                <w:rFonts w:asciiTheme="majorHAnsi" w:hAnsiTheme="majorHAnsi" w:cstheme="majorHAnsi"/>
                <w:sz w:val="18"/>
                <w:szCs w:val="18"/>
              </w:rPr>
              <w:commentReference w:id="32"/>
            </w:r>
            <w:commentRangeEnd w:id="30"/>
            <w:r w:rsidR="00453D3F">
              <w:rPr>
                <w:rStyle w:val="CommentReference"/>
              </w:rPr>
              <w:commentReference w:id="30"/>
            </w:r>
          </w:p>
        </w:tc>
      </w:tr>
    </w:tbl>
    <w:p w14:paraId="692C42A9" w14:textId="77777777" w:rsidR="0098419D" w:rsidRPr="00453D3F" w:rsidRDefault="0098419D" w:rsidP="0098419D">
      <w:pPr>
        <w:rPr>
          <w:rFonts w:asciiTheme="majorHAnsi" w:hAnsiTheme="majorHAnsi" w:cstheme="majorHAnsi"/>
          <w:sz w:val="18"/>
          <w:szCs w:val="18"/>
        </w:rPr>
      </w:pPr>
      <w:r w:rsidRPr="00453D3F">
        <w:rPr>
          <w:rFonts w:asciiTheme="majorHAnsi" w:hAnsiTheme="majorHAnsi" w:cstheme="majorHAnsi"/>
          <w:sz w:val="18"/>
          <w:szCs w:val="18"/>
        </w:rPr>
        <w:t>*Unit values shown are net of fees. Please refer to our Fund Fact Sheets on the PEPP website for more information on the fees associated with the investment and administration of each fund.</w:t>
      </w:r>
    </w:p>
    <w:p w14:paraId="4CABC64E" w14:textId="77777777" w:rsidR="00947BE9" w:rsidRPr="00453D3F" w:rsidRDefault="00947BE9" w:rsidP="00777AA3">
      <w:pPr>
        <w:rPr>
          <w:rFonts w:asciiTheme="majorHAnsi" w:hAnsiTheme="majorHAnsi" w:cstheme="majorHAnsi"/>
          <w:b/>
          <w:sz w:val="22"/>
          <w:szCs w:val="22"/>
        </w:rPr>
      </w:pPr>
    </w:p>
    <w:p w14:paraId="5BBEC82B" w14:textId="77777777" w:rsidR="0098419D" w:rsidRPr="00453D3F" w:rsidRDefault="0098419D" w:rsidP="0098419D">
      <w:pPr>
        <w:rPr>
          <w:rFonts w:asciiTheme="majorHAnsi" w:hAnsiTheme="majorHAnsi" w:cstheme="majorHAnsi"/>
          <w:sz w:val="22"/>
          <w:szCs w:val="22"/>
        </w:rPr>
      </w:pPr>
      <w:r w:rsidRPr="00453D3F">
        <w:rPr>
          <w:rFonts w:asciiTheme="majorHAnsi" w:hAnsiTheme="majorHAnsi" w:cstheme="majorHAnsi"/>
          <w:sz w:val="22"/>
          <w:szCs w:val="22"/>
        </w:rPr>
        <w:t>Your PEPP account will remain invested in the same fund you are currently in and will continue to be valued based on the market value until you inform us otherwise.</w:t>
      </w:r>
    </w:p>
    <w:p w14:paraId="41120405" w14:textId="2CDE69DE" w:rsidR="0098419D" w:rsidRPr="00453D3F" w:rsidRDefault="0098419D" w:rsidP="0098419D">
      <w:pPr>
        <w:rPr>
          <w:rFonts w:asciiTheme="majorHAnsi" w:hAnsiTheme="majorHAnsi" w:cstheme="majorHAnsi"/>
          <w:b/>
          <w:sz w:val="22"/>
          <w:szCs w:val="22"/>
        </w:rPr>
      </w:pPr>
      <w:r w:rsidRPr="00453D3F">
        <w:rPr>
          <w:rFonts w:asciiTheme="majorHAnsi" w:hAnsiTheme="majorHAnsi" w:cstheme="majorHAnsi"/>
          <w:b/>
          <w:sz w:val="22"/>
          <w:szCs w:val="22"/>
        </w:rPr>
        <w:t>&lt;/P1&gt;</w:t>
      </w:r>
    </w:p>
    <w:p w14:paraId="6B903852" w14:textId="77777777" w:rsidR="0098419D" w:rsidRPr="00453D3F" w:rsidRDefault="0098419D" w:rsidP="0098419D">
      <w:pPr>
        <w:rPr>
          <w:rFonts w:asciiTheme="majorHAnsi" w:hAnsiTheme="majorHAnsi" w:cstheme="majorHAnsi"/>
          <w:sz w:val="22"/>
          <w:szCs w:val="22"/>
        </w:rPr>
      </w:pPr>
    </w:p>
    <w:p w14:paraId="16CD975B" w14:textId="68343162" w:rsidR="0098419D" w:rsidRPr="00453D3F" w:rsidRDefault="0098419D" w:rsidP="0098419D">
      <w:pPr>
        <w:rPr>
          <w:rFonts w:asciiTheme="majorHAnsi" w:hAnsiTheme="majorHAnsi" w:cstheme="majorHAnsi"/>
          <w:b/>
          <w:sz w:val="22"/>
          <w:szCs w:val="22"/>
        </w:rPr>
      </w:pPr>
      <w:r w:rsidRPr="00453D3F">
        <w:rPr>
          <w:rFonts w:asciiTheme="majorHAnsi" w:hAnsiTheme="majorHAnsi" w:cstheme="majorHAnsi"/>
          <w:b/>
          <w:sz w:val="22"/>
          <w:szCs w:val="22"/>
        </w:rPr>
        <w:t>&lt;P2&gt;</w:t>
      </w:r>
    </w:p>
    <w:p w14:paraId="6B310AF5" w14:textId="77777777" w:rsidR="0098419D" w:rsidRPr="00453D3F" w:rsidRDefault="0098419D" w:rsidP="0098419D">
      <w:pPr>
        <w:rPr>
          <w:rFonts w:asciiTheme="majorHAnsi" w:hAnsiTheme="majorHAnsi" w:cstheme="majorHAnsi"/>
          <w:sz w:val="22"/>
          <w:szCs w:val="22"/>
        </w:rPr>
      </w:pPr>
      <w:r w:rsidRPr="00453D3F">
        <w:rPr>
          <w:rFonts w:asciiTheme="majorHAnsi" w:hAnsiTheme="majorHAnsi" w:cstheme="majorHAnsi"/>
          <w:sz w:val="22"/>
          <w:szCs w:val="22"/>
        </w:rPr>
        <w:lastRenderedPageBreak/>
        <w:t xml:space="preserve">PEPP is governed by Saskatchewan legislation. </w:t>
      </w:r>
      <w:commentRangeStart w:id="33"/>
      <w:r w:rsidRPr="00453D3F">
        <w:rPr>
          <w:rFonts w:asciiTheme="majorHAnsi" w:hAnsiTheme="majorHAnsi" w:cstheme="majorHAnsi"/>
          <w:sz w:val="22"/>
          <w:szCs w:val="22"/>
        </w:rPr>
        <w:t xml:space="preserve">Our records indicate a portion of your locked-in money is governed by another province. For further details see the </w:t>
      </w:r>
      <w:proofErr w:type="spellStart"/>
      <w:r w:rsidRPr="00453D3F">
        <w:rPr>
          <w:rFonts w:asciiTheme="majorHAnsi" w:hAnsiTheme="majorHAnsi" w:cstheme="majorHAnsi"/>
          <w:sz w:val="22"/>
          <w:szCs w:val="22"/>
        </w:rPr>
        <w:t>PEPP</w:t>
      </w:r>
      <w:r w:rsidRPr="00453D3F">
        <w:rPr>
          <w:rFonts w:asciiTheme="majorHAnsi" w:hAnsiTheme="majorHAnsi" w:cstheme="majorHAnsi"/>
          <w:i/>
          <w:sz w:val="22"/>
          <w:szCs w:val="22"/>
        </w:rPr>
        <w:t>Talk</w:t>
      </w:r>
      <w:proofErr w:type="spellEnd"/>
      <w:r w:rsidRPr="00453D3F">
        <w:rPr>
          <w:rFonts w:asciiTheme="majorHAnsi" w:hAnsiTheme="majorHAnsi" w:cstheme="majorHAnsi"/>
          <w:sz w:val="22"/>
          <w:szCs w:val="22"/>
        </w:rPr>
        <w:t xml:space="preserve"> on </w:t>
      </w:r>
      <w:r w:rsidRPr="00453D3F">
        <w:rPr>
          <w:rFonts w:asciiTheme="majorHAnsi" w:hAnsiTheme="majorHAnsi" w:cstheme="majorHAnsi"/>
          <w:i/>
          <w:sz w:val="22"/>
          <w:szCs w:val="22"/>
        </w:rPr>
        <w:t>Working Beyond Saskatchewan</w:t>
      </w:r>
      <w:r w:rsidRPr="00453D3F">
        <w:rPr>
          <w:rFonts w:asciiTheme="majorHAnsi" w:hAnsiTheme="majorHAnsi" w:cstheme="majorHAnsi"/>
          <w:sz w:val="22"/>
          <w:szCs w:val="22"/>
        </w:rPr>
        <w:t xml:space="preserve"> on our website.</w:t>
      </w:r>
      <w:commentRangeEnd w:id="33"/>
      <w:r w:rsidR="00602DB2">
        <w:rPr>
          <w:rStyle w:val="CommentReference"/>
        </w:rPr>
        <w:commentReference w:id="33"/>
      </w:r>
    </w:p>
    <w:p w14:paraId="355766B3" w14:textId="750BC2A8" w:rsidR="0098419D" w:rsidRPr="00453D3F" w:rsidRDefault="0098419D" w:rsidP="0098419D">
      <w:pPr>
        <w:rPr>
          <w:rFonts w:asciiTheme="majorHAnsi" w:hAnsiTheme="majorHAnsi" w:cstheme="majorHAnsi"/>
          <w:b/>
          <w:sz w:val="22"/>
          <w:szCs w:val="22"/>
        </w:rPr>
      </w:pPr>
      <w:r w:rsidRPr="00453D3F">
        <w:rPr>
          <w:rFonts w:asciiTheme="majorHAnsi" w:hAnsiTheme="majorHAnsi" w:cstheme="majorHAnsi"/>
          <w:b/>
          <w:sz w:val="22"/>
          <w:szCs w:val="22"/>
        </w:rPr>
        <w:t>&lt;/P2&gt;</w:t>
      </w:r>
    </w:p>
    <w:p w14:paraId="0D65A6C5" w14:textId="77777777" w:rsidR="0036733C" w:rsidRPr="00453D3F" w:rsidRDefault="0036733C" w:rsidP="0098419D">
      <w:pPr>
        <w:rPr>
          <w:rFonts w:asciiTheme="majorHAnsi" w:hAnsiTheme="majorHAnsi" w:cstheme="majorHAnsi"/>
          <w:b/>
          <w:sz w:val="22"/>
          <w:szCs w:val="22"/>
        </w:rPr>
      </w:pPr>
    </w:p>
    <w:p w14:paraId="0FBB8240" w14:textId="095F3A83" w:rsidR="0036733C" w:rsidRPr="00453D3F" w:rsidRDefault="0036733C" w:rsidP="0098419D">
      <w:pPr>
        <w:rPr>
          <w:rFonts w:asciiTheme="majorHAnsi" w:hAnsiTheme="majorHAnsi" w:cstheme="majorHAnsi"/>
          <w:b/>
          <w:sz w:val="22"/>
          <w:szCs w:val="22"/>
        </w:rPr>
      </w:pPr>
      <w:r w:rsidRPr="00453D3F">
        <w:rPr>
          <w:rFonts w:asciiTheme="majorHAnsi" w:hAnsiTheme="majorHAnsi" w:cstheme="majorHAnsi"/>
          <w:b/>
          <w:sz w:val="22"/>
          <w:szCs w:val="22"/>
        </w:rPr>
        <w:t>&lt;P3&gt;</w:t>
      </w:r>
    </w:p>
    <w:p w14:paraId="3D858748" w14:textId="77777777" w:rsidR="0036733C" w:rsidRPr="00453D3F" w:rsidRDefault="0036733C" w:rsidP="0036733C">
      <w:pPr>
        <w:rPr>
          <w:rFonts w:asciiTheme="majorHAnsi" w:hAnsiTheme="majorHAnsi" w:cstheme="majorHAnsi"/>
          <w:sz w:val="22"/>
          <w:szCs w:val="22"/>
        </w:rPr>
      </w:pPr>
      <w:r w:rsidRPr="00453D3F">
        <w:rPr>
          <w:rFonts w:asciiTheme="majorHAnsi" w:hAnsiTheme="majorHAnsi" w:cstheme="majorHAnsi"/>
          <w:i/>
          <w:sz w:val="22"/>
          <w:szCs w:val="22"/>
        </w:rPr>
        <w:t>The Public Employees Pension Plan Act</w:t>
      </w:r>
      <w:r w:rsidRPr="00453D3F">
        <w:rPr>
          <w:rFonts w:asciiTheme="majorHAnsi" w:hAnsiTheme="majorHAnsi" w:cstheme="majorHAnsi"/>
          <w:sz w:val="22"/>
          <w:szCs w:val="22"/>
        </w:rPr>
        <w:t xml:space="preserve"> and</w:t>
      </w:r>
      <w:r w:rsidRPr="00453D3F">
        <w:rPr>
          <w:rFonts w:asciiTheme="majorHAnsi" w:hAnsiTheme="majorHAnsi" w:cstheme="majorHAnsi"/>
          <w:i/>
          <w:sz w:val="22"/>
          <w:szCs w:val="22"/>
        </w:rPr>
        <w:t xml:space="preserve"> Regulations</w:t>
      </w:r>
      <w:r w:rsidRPr="00453D3F">
        <w:rPr>
          <w:rFonts w:asciiTheme="majorHAnsi" w:hAnsiTheme="majorHAnsi" w:cstheme="majorHAnsi"/>
          <w:sz w:val="22"/>
          <w:szCs w:val="22"/>
        </w:rPr>
        <w:t>, Statement of Investment Policy and Goals and the Public Employees Pension Board Governance Manual are available on the PEPP website.</w:t>
      </w:r>
    </w:p>
    <w:p w14:paraId="46A3AE9F" w14:textId="77777777" w:rsidR="0036733C" w:rsidRPr="00453D3F" w:rsidRDefault="0036733C" w:rsidP="0036733C">
      <w:pPr>
        <w:rPr>
          <w:rFonts w:asciiTheme="majorHAnsi" w:hAnsiTheme="majorHAnsi" w:cstheme="majorHAnsi"/>
          <w:color w:val="FF0000"/>
        </w:rPr>
      </w:pPr>
    </w:p>
    <w:p w14:paraId="106EDEF5" w14:textId="15C88F93" w:rsidR="0036733C" w:rsidRPr="00AD483F" w:rsidRDefault="0036733C" w:rsidP="0036733C">
      <w:pPr>
        <w:rPr>
          <w:rFonts w:asciiTheme="majorHAnsi" w:hAnsiTheme="majorHAnsi" w:cstheme="majorHAnsi"/>
          <w:sz w:val="22"/>
          <w:szCs w:val="22"/>
        </w:rPr>
      </w:pPr>
      <w:r w:rsidRPr="00AD483F">
        <w:rPr>
          <w:rFonts w:asciiTheme="majorHAnsi" w:hAnsiTheme="majorHAnsi" w:cstheme="majorHAnsi"/>
          <w:sz w:val="22"/>
          <w:szCs w:val="22"/>
        </w:rPr>
        <w:t xml:space="preserve">Refer to the </w:t>
      </w:r>
      <w:commentRangeStart w:id="35"/>
      <w:r w:rsidR="001F7F84" w:rsidRPr="00AD483F">
        <w:rPr>
          <w:rFonts w:asciiTheme="majorHAnsi" w:hAnsiTheme="majorHAnsi" w:cstheme="majorHAnsi"/>
          <w:i/>
          <w:sz w:val="22"/>
          <w:szCs w:val="22"/>
        </w:rPr>
        <w:t>Termination options: My choice</w:t>
      </w:r>
      <w:r w:rsidR="001F7F84" w:rsidRPr="00AD483F">
        <w:rPr>
          <w:rFonts w:asciiTheme="majorHAnsi" w:hAnsiTheme="majorHAnsi" w:cstheme="majorHAnsi"/>
          <w:sz w:val="22"/>
          <w:szCs w:val="22"/>
        </w:rPr>
        <w:t xml:space="preserve"> </w:t>
      </w:r>
      <w:commentRangeEnd w:id="35"/>
      <w:r w:rsidR="001F7F84" w:rsidRPr="00AD483F">
        <w:rPr>
          <w:rStyle w:val="CommentReference"/>
          <w:rFonts w:asciiTheme="majorHAnsi" w:hAnsiTheme="majorHAnsi" w:cstheme="majorHAnsi"/>
          <w:sz w:val="22"/>
          <w:szCs w:val="22"/>
        </w:rPr>
        <w:commentReference w:id="35"/>
      </w:r>
      <w:r w:rsidRPr="00AD483F">
        <w:rPr>
          <w:rFonts w:asciiTheme="majorHAnsi" w:hAnsiTheme="majorHAnsi" w:cstheme="majorHAnsi"/>
          <w:sz w:val="22"/>
          <w:szCs w:val="22"/>
        </w:rPr>
        <w:t xml:space="preserve">form for your options. </w:t>
      </w:r>
    </w:p>
    <w:p w14:paraId="27808AF2" w14:textId="37C64D91" w:rsidR="0036733C" w:rsidRPr="00453D3F" w:rsidRDefault="0036733C" w:rsidP="0098419D">
      <w:pPr>
        <w:rPr>
          <w:rFonts w:asciiTheme="majorHAnsi" w:hAnsiTheme="majorHAnsi" w:cstheme="majorHAnsi"/>
          <w:b/>
          <w:sz w:val="22"/>
          <w:szCs w:val="22"/>
        </w:rPr>
      </w:pPr>
      <w:r w:rsidRPr="00453D3F">
        <w:rPr>
          <w:rFonts w:asciiTheme="majorHAnsi" w:hAnsiTheme="majorHAnsi" w:cstheme="majorHAnsi"/>
          <w:b/>
          <w:sz w:val="22"/>
          <w:szCs w:val="22"/>
        </w:rPr>
        <w:t>&lt;/P3&gt;</w:t>
      </w:r>
    </w:p>
    <w:p w14:paraId="086C24A4" w14:textId="77777777" w:rsidR="0036733C" w:rsidRPr="00453D3F" w:rsidRDefault="0036733C" w:rsidP="0098419D">
      <w:pPr>
        <w:rPr>
          <w:rFonts w:asciiTheme="majorHAnsi" w:hAnsiTheme="majorHAnsi" w:cstheme="majorHAnsi"/>
          <w:b/>
          <w:sz w:val="22"/>
          <w:szCs w:val="22"/>
        </w:rPr>
      </w:pPr>
    </w:p>
    <w:p w14:paraId="4D9A9109" w14:textId="47118E60" w:rsidR="0036733C" w:rsidRPr="00453D3F" w:rsidRDefault="0036733C" w:rsidP="0098419D">
      <w:pPr>
        <w:rPr>
          <w:rFonts w:asciiTheme="majorHAnsi" w:hAnsiTheme="majorHAnsi" w:cstheme="majorHAnsi"/>
          <w:b/>
          <w:sz w:val="22"/>
          <w:szCs w:val="22"/>
        </w:rPr>
      </w:pPr>
      <w:r w:rsidRPr="00453D3F">
        <w:rPr>
          <w:rFonts w:asciiTheme="majorHAnsi" w:hAnsiTheme="majorHAnsi" w:cstheme="majorHAnsi"/>
          <w:b/>
          <w:sz w:val="22"/>
          <w:szCs w:val="22"/>
        </w:rPr>
        <w:t>&lt;P4&gt;</w:t>
      </w:r>
    </w:p>
    <w:p w14:paraId="19918987" w14:textId="77777777" w:rsidR="0036733C" w:rsidRPr="00453D3F" w:rsidRDefault="0036733C" w:rsidP="0036733C">
      <w:pPr>
        <w:rPr>
          <w:rFonts w:asciiTheme="majorHAnsi" w:hAnsiTheme="majorHAnsi" w:cstheme="majorHAnsi"/>
          <w:b/>
          <w:sz w:val="24"/>
          <w:szCs w:val="24"/>
        </w:rPr>
      </w:pPr>
      <w:commentRangeStart w:id="36"/>
      <w:r w:rsidRPr="00453D3F">
        <w:rPr>
          <w:rFonts w:asciiTheme="majorHAnsi" w:hAnsiTheme="majorHAnsi" w:cstheme="majorHAnsi"/>
          <w:b/>
          <w:sz w:val="24"/>
          <w:szCs w:val="24"/>
        </w:rPr>
        <w:t>Termination options:</w:t>
      </w:r>
      <w:commentRangeEnd w:id="36"/>
      <w:r w:rsidR="00453D3F" w:rsidRPr="00945903">
        <w:rPr>
          <w:rFonts w:asciiTheme="majorHAnsi" w:hAnsiTheme="majorHAnsi" w:cstheme="majorHAnsi"/>
          <w:b/>
          <w:sz w:val="24"/>
          <w:szCs w:val="24"/>
        </w:rPr>
        <w:commentReference w:id="36"/>
      </w:r>
    </w:p>
    <w:p w14:paraId="7F55B89C" w14:textId="77777777" w:rsidR="0036733C" w:rsidRPr="0036733C" w:rsidRDefault="0036733C" w:rsidP="0036733C">
      <w:pPr>
        <w:rPr>
          <w:rFonts w:asciiTheme="minorHAnsi" w:hAnsiTheme="minorHAnsi"/>
        </w:rPr>
      </w:pPr>
    </w:p>
    <w:p w14:paraId="16983E32" w14:textId="77777777" w:rsidR="0036733C" w:rsidRPr="00945903" w:rsidRDefault="0036733C" w:rsidP="0036733C">
      <w:pPr>
        <w:rPr>
          <w:rFonts w:asciiTheme="majorHAnsi" w:hAnsiTheme="majorHAnsi" w:cstheme="majorHAnsi"/>
          <w:sz w:val="22"/>
          <w:szCs w:val="22"/>
        </w:rPr>
      </w:pPr>
      <w:r w:rsidRPr="00945903">
        <w:rPr>
          <w:rFonts w:asciiTheme="majorHAnsi" w:hAnsiTheme="majorHAnsi" w:cstheme="majorHAnsi"/>
          <w:sz w:val="22"/>
          <w:szCs w:val="22"/>
        </w:rPr>
        <w:t>You are entitled to your entire account balance. Your options are:</w:t>
      </w:r>
    </w:p>
    <w:p w14:paraId="6996D203" w14:textId="77777777" w:rsidR="0036733C" w:rsidRPr="00945903" w:rsidRDefault="0036733C" w:rsidP="0036733C">
      <w:pPr>
        <w:rPr>
          <w:rFonts w:asciiTheme="majorHAnsi" w:hAnsiTheme="majorHAnsi" w:cstheme="majorHAnsi"/>
          <w:sz w:val="22"/>
          <w:szCs w:val="22"/>
        </w:rPr>
      </w:pPr>
    </w:p>
    <w:p w14:paraId="5A03B2BA" w14:textId="47D7883A" w:rsidR="0036733C" w:rsidRPr="00945903" w:rsidRDefault="0036733C" w:rsidP="0036733C">
      <w:pPr>
        <w:numPr>
          <w:ilvl w:val="0"/>
          <w:numId w:val="11"/>
        </w:numPr>
        <w:contextualSpacing/>
        <w:rPr>
          <w:rFonts w:asciiTheme="majorHAnsi" w:hAnsiTheme="majorHAnsi" w:cstheme="majorHAnsi"/>
          <w:sz w:val="22"/>
          <w:szCs w:val="22"/>
        </w:rPr>
      </w:pPr>
      <w:commentRangeStart w:id="37"/>
      <w:r w:rsidRPr="00945903">
        <w:rPr>
          <w:rFonts w:asciiTheme="majorHAnsi" w:hAnsiTheme="majorHAnsi" w:cstheme="majorHAnsi"/>
          <w:sz w:val="22"/>
          <w:szCs w:val="22"/>
        </w:rPr>
        <w:t>leave your account balance invested in PEPP</w:t>
      </w:r>
      <w:ins w:id="38" w:author="Christie, Sharon PEBA" w:date="2021-10-13T10:27:00Z">
        <w:r w:rsidR="00B96167">
          <w:rPr>
            <w:rFonts w:asciiTheme="majorHAnsi" w:hAnsiTheme="majorHAnsi" w:cstheme="majorHAnsi"/>
            <w:sz w:val="22"/>
            <w:szCs w:val="22"/>
          </w:rPr>
          <w:t>.</w:t>
        </w:r>
      </w:ins>
      <w:del w:id="39" w:author="Christie, Sharon PEBA" w:date="2021-10-13T10:27:00Z">
        <w:r w:rsidRPr="00945903" w:rsidDel="00B96167">
          <w:rPr>
            <w:rFonts w:asciiTheme="majorHAnsi" w:hAnsiTheme="majorHAnsi" w:cstheme="majorHAnsi"/>
            <w:sz w:val="22"/>
            <w:szCs w:val="22"/>
          </w:rPr>
          <w:delText>;</w:delText>
        </w:r>
      </w:del>
    </w:p>
    <w:p w14:paraId="5AEC6A27" w14:textId="3291E5B9" w:rsidR="0036733C" w:rsidRPr="00945903" w:rsidRDefault="0036733C" w:rsidP="0036733C">
      <w:pPr>
        <w:numPr>
          <w:ilvl w:val="0"/>
          <w:numId w:val="11"/>
        </w:numPr>
        <w:contextualSpacing/>
        <w:rPr>
          <w:rFonts w:asciiTheme="majorHAnsi" w:hAnsiTheme="majorHAnsi" w:cstheme="majorHAnsi"/>
          <w:sz w:val="22"/>
          <w:szCs w:val="22"/>
        </w:rPr>
      </w:pPr>
      <w:commentRangeStart w:id="40"/>
      <w:r w:rsidRPr="00945903">
        <w:rPr>
          <w:rFonts w:asciiTheme="majorHAnsi" w:hAnsiTheme="majorHAnsi" w:cstheme="majorHAnsi"/>
          <w:sz w:val="22"/>
          <w:szCs w:val="22"/>
        </w:rPr>
        <w:t>your account balance qualifies for a small pension payout. You may request a full payout by single payment (less income tax), or a transfer to a Registered Retirement Savings Plan (RRSP</w:t>
      </w:r>
      <w:r w:rsidR="00782A54" w:rsidRPr="00945903">
        <w:rPr>
          <w:rFonts w:asciiTheme="majorHAnsi" w:hAnsiTheme="majorHAnsi" w:cstheme="majorHAnsi"/>
          <w:sz w:val="22"/>
          <w:szCs w:val="22"/>
        </w:rPr>
        <w:t>)</w:t>
      </w:r>
      <w:ins w:id="41" w:author="Christie, Sharon PEBA" w:date="2021-10-13T10:27:00Z">
        <w:r w:rsidR="00B96167">
          <w:rPr>
            <w:rFonts w:asciiTheme="majorHAnsi" w:hAnsiTheme="majorHAnsi" w:cstheme="majorHAnsi"/>
            <w:sz w:val="22"/>
            <w:szCs w:val="22"/>
          </w:rPr>
          <w:t>.</w:t>
        </w:r>
      </w:ins>
      <w:r w:rsidRPr="00945903">
        <w:rPr>
          <w:rFonts w:asciiTheme="majorHAnsi" w:hAnsiTheme="majorHAnsi" w:cstheme="majorHAnsi"/>
          <w:sz w:val="22"/>
          <w:szCs w:val="22"/>
        </w:rPr>
        <w:t xml:space="preserve"> </w:t>
      </w:r>
      <w:commentRangeEnd w:id="40"/>
      <w:r w:rsidR="00782A54" w:rsidRPr="00945903">
        <w:rPr>
          <w:rFonts w:asciiTheme="majorHAnsi" w:hAnsiTheme="majorHAnsi" w:cstheme="majorHAnsi"/>
          <w:sz w:val="22"/>
          <w:szCs w:val="22"/>
        </w:rPr>
        <w:commentReference w:id="40"/>
      </w:r>
    </w:p>
    <w:p w14:paraId="3AB1392D" w14:textId="2226C88B" w:rsidR="0036733C" w:rsidRPr="00945903" w:rsidRDefault="0036733C" w:rsidP="0036733C">
      <w:pPr>
        <w:numPr>
          <w:ilvl w:val="0"/>
          <w:numId w:val="11"/>
        </w:numPr>
        <w:contextualSpacing/>
        <w:rPr>
          <w:rFonts w:asciiTheme="majorHAnsi" w:hAnsiTheme="majorHAnsi" w:cstheme="majorHAnsi"/>
          <w:sz w:val="22"/>
          <w:szCs w:val="22"/>
        </w:rPr>
      </w:pPr>
      <w:r w:rsidRPr="00945903">
        <w:rPr>
          <w:rFonts w:asciiTheme="majorHAnsi" w:hAnsiTheme="majorHAnsi" w:cstheme="majorHAnsi"/>
          <w:sz w:val="22"/>
          <w:szCs w:val="22"/>
        </w:rPr>
        <w:t>transfer the balance to a locked-in retirement account (LIRA) or locked in RRSP</w:t>
      </w:r>
      <w:ins w:id="42" w:author="Christie, Sharon PEBA" w:date="2021-10-13T10:27:00Z">
        <w:r w:rsidR="00B96167">
          <w:rPr>
            <w:rFonts w:asciiTheme="majorHAnsi" w:hAnsiTheme="majorHAnsi" w:cstheme="majorHAnsi"/>
            <w:sz w:val="22"/>
            <w:szCs w:val="22"/>
          </w:rPr>
          <w:t>.</w:t>
        </w:r>
      </w:ins>
      <w:del w:id="43" w:author="Christie, Sharon PEBA" w:date="2021-10-13T10:27:00Z">
        <w:r w:rsidRPr="00945903" w:rsidDel="00B96167">
          <w:rPr>
            <w:rFonts w:asciiTheme="majorHAnsi" w:hAnsiTheme="majorHAnsi" w:cstheme="majorHAnsi"/>
            <w:sz w:val="22"/>
            <w:szCs w:val="22"/>
          </w:rPr>
          <w:delText>;</w:delText>
        </w:r>
      </w:del>
    </w:p>
    <w:p w14:paraId="3BEB597A" w14:textId="29675427" w:rsidR="0036733C" w:rsidRPr="00945903" w:rsidRDefault="0036733C" w:rsidP="0036733C">
      <w:pPr>
        <w:numPr>
          <w:ilvl w:val="0"/>
          <w:numId w:val="11"/>
        </w:numPr>
        <w:contextualSpacing/>
        <w:rPr>
          <w:rFonts w:asciiTheme="majorHAnsi" w:hAnsiTheme="majorHAnsi" w:cstheme="majorHAnsi"/>
          <w:sz w:val="22"/>
          <w:szCs w:val="22"/>
        </w:rPr>
      </w:pPr>
      <w:commentRangeStart w:id="44"/>
      <w:r w:rsidRPr="00945903">
        <w:rPr>
          <w:rFonts w:asciiTheme="majorHAnsi" w:hAnsiTheme="majorHAnsi" w:cstheme="majorHAnsi"/>
          <w:sz w:val="22"/>
          <w:szCs w:val="22"/>
        </w:rPr>
        <w:t>voluntary unlocked funds may be transferred to an RRSP or you may request a cash payout less income tax</w:t>
      </w:r>
      <w:del w:id="45" w:author="Christie, Sharon PEBA" w:date="2021-10-13T10:27:00Z">
        <w:r w:rsidRPr="00945903" w:rsidDel="00B96167">
          <w:rPr>
            <w:rFonts w:asciiTheme="majorHAnsi" w:hAnsiTheme="majorHAnsi" w:cstheme="majorHAnsi"/>
            <w:sz w:val="22"/>
            <w:szCs w:val="22"/>
          </w:rPr>
          <w:delText>;</w:delText>
        </w:r>
        <w:commentRangeEnd w:id="44"/>
        <w:r w:rsidR="00782A54" w:rsidRPr="00945903" w:rsidDel="00B96167">
          <w:rPr>
            <w:rFonts w:asciiTheme="majorHAnsi" w:hAnsiTheme="majorHAnsi" w:cstheme="majorHAnsi"/>
            <w:sz w:val="22"/>
            <w:szCs w:val="22"/>
          </w:rPr>
          <w:commentReference w:id="44"/>
        </w:r>
      </w:del>
      <w:ins w:id="46" w:author="Christie, Sharon PEBA" w:date="2021-10-13T10:27:00Z">
        <w:r w:rsidR="00B96167">
          <w:rPr>
            <w:rFonts w:asciiTheme="majorHAnsi" w:hAnsiTheme="majorHAnsi" w:cstheme="majorHAnsi"/>
            <w:sz w:val="22"/>
            <w:szCs w:val="22"/>
          </w:rPr>
          <w:t>.</w:t>
        </w:r>
      </w:ins>
      <w:commentRangeEnd w:id="37"/>
      <w:ins w:id="47" w:author="Christie, Sharon PEBA" w:date="2021-10-13T10:28:00Z">
        <w:r w:rsidR="00B96167">
          <w:rPr>
            <w:rStyle w:val="CommentReference"/>
          </w:rPr>
          <w:commentReference w:id="37"/>
        </w:r>
      </w:ins>
    </w:p>
    <w:p w14:paraId="4ED466E6" w14:textId="1888D1C6" w:rsidR="0036733C" w:rsidRPr="00453D3F" w:rsidRDefault="00AA34A0" w:rsidP="00AA34A0">
      <w:pPr>
        <w:contextualSpacing/>
        <w:rPr>
          <w:rFonts w:asciiTheme="majorHAnsi" w:hAnsiTheme="majorHAnsi" w:cstheme="majorHAnsi"/>
          <w:b/>
          <w:sz w:val="22"/>
          <w:szCs w:val="22"/>
        </w:rPr>
      </w:pPr>
      <w:r w:rsidRPr="00453D3F">
        <w:rPr>
          <w:rFonts w:asciiTheme="majorHAnsi" w:hAnsiTheme="majorHAnsi" w:cstheme="majorHAnsi"/>
          <w:b/>
          <w:sz w:val="22"/>
          <w:szCs w:val="22"/>
        </w:rPr>
        <w:t>&lt;/P4&gt;</w:t>
      </w:r>
    </w:p>
    <w:p w14:paraId="457C6DA1" w14:textId="77777777" w:rsidR="0036733C" w:rsidRPr="00453D3F" w:rsidRDefault="0036733C" w:rsidP="0036733C">
      <w:pPr>
        <w:rPr>
          <w:rFonts w:asciiTheme="majorHAnsi" w:hAnsiTheme="majorHAnsi" w:cstheme="majorHAnsi"/>
          <w:sz w:val="22"/>
          <w:szCs w:val="22"/>
        </w:rPr>
      </w:pPr>
    </w:p>
    <w:p w14:paraId="119DEA95" w14:textId="723D178A" w:rsidR="00AA34A0" w:rsidRPr="00453D3F" w:rsidRDefault="00AA34A0" w:rsidP="0036733C">
      <w:pPr>
        <w:rPr>
          <w:rFonts w:asciiTheme="majorHAnsi" w:hAnsiTheme="majorHAnsi" w:cstheme="majorHAnsi"/>
          <w:b/>
          <w:sz w:val="22"/>
          <w:szCs w:val="22"/>
        </w:rPr>
      </w:pPr>
      <w:r w:rsidRPr="00453D3F">
        <w:rPr>
          <w:rFonts w:asciiTheme="majorHAnsi" w:hAnsiTheme="majorHAnsi" w:cstheme="majorHAnsi"/>
          <w:b/>
          <w:sz w:val="22"/>
          <w:szCs w:val="22"/>
        </w:rPr>
        <w:t>&lt;P5&gt;</w:t>
      </w:r>
    </w:p>
    <w:p w14:paraId="51869ECA" w14:textId="77777777" w:rsidR="0036733C" w:rsidRPr="00453D3F" w:rsidRDefault="0036733C" w:rsidP="0036733C">
      <w:pPr>
        <w:rPr>
          <w:rFonts w:asciiTheme="majorHAnsi" w:hAnsiTheme="majorHAnsi" w:cstheme="majorHAnsi"/>
          <w:b/>
          <w:sz w:val="24"/>
          <w:szCs w:val="24"/>
        </w:rPr>
      </w:pPr>
      <w:commentRangeStart w:id="49"/>
      <w:r w:rsidRPr="00453D3F">
        <w:rPr>
          <w:rFonts w:asciiTheme="majorHAnsi" w:hAnsiTheme="majorHAnsi" w:cstheme="majorHAnsi"/>
          <w:b/>
          <w:sz w:val="24"/>
          <w:szCs w:val="24"/>
        </w:rPr>
        <w:t>Retirement options:</w:t>
      </w:r>
      <w:commentRangeEnd w:id="49"/>
      <w:r w:rsidR="00453D3F">
        <w:rPr>
          <w:rStyle w:val="CommentReference"/>
        </w:rPr>
        <w:commentReference w:id="49"/>
      </w:r>
    </w:p>
    <w:p w14:paraId="34869B67" w14:textId="77777777" w:rsidR="0036733C" w:rsidRPr="00453D3F" w:rsidRDefault="0036733C" w:rsidP="0036733C">
      <w:pPr>
        <w:rPr>
          <w:rFonts w:asciiTheme="majorHAnsi" w:hAnsiTheme="majorHAnsi" w:cstheme="majorHAnsi"/>
          <w:sz w:val="22"/>
          <w:szCs w:val="22"/>
        </w:rPr>
      </w:pPr>
    </w:p>
    <w:p w14:paraId="2B04871A" w14:textId="77777777" w:rsidR="0036733C" w:rsidRPr="00453D3F" w:rsidRDefault="0036733C" w:rsidP="0036733C">
      <w:pPr>
        <w:rPr>
          <w:rFonts w:asciiTheme="majorHAnsi" w:hAnsiTheme="majorHAnsi" w:cstheme="majorHAnsi"/>
          <w:sz w:val="22"/>
          <w:szCs w:val="22"/>
        </w:rPr>
      </w:pPr>
      <w:r w:rsidRPr="00453D3F">
        <w:rPr>
          <w:rFonts w:asciiTheme="majorHAnsi" w:hAnsiTheme="majorHAnsi" w:cstheme="majorHAnsi"/>
          <w:sz w:val="22"/>
          <w:szCs w:val="22"/>
        </w:rPr>
        <w:t>You may begin receiving pension income any time after your earliest retirement date:</w:t>
      </w:r>
    </w:p>
    <w:p w14:paraId="67BFAB43" w14:textId="77777777" w:rsidR="0036733C" w:rsidRPr="00453D3F" w:rsidRDefault="0036733C" w:rsidP="0036733C">
      <w:pPr>
        <w:rPr>
          <w:rFonts w:asciiTheme="majorHAnsi" w:hAnsiTheme="majorHAnsi" w:cstheme="majorHAnsi"/>
          <w:sz w:val="22"/>
          <w:szCs w:val="22"/>
        </w:rPr>
      </w:pPr>
    </w:p>
    <w:tbl>
      <w:tblPr>
        <w:tblStyle w:val="TableGrid"/>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3970"/>
        <w:gridCol w:w="3970"/>
      </w:tblGrid>
      <w:tr w:rsidR="0036733C" w:rsidRPr="00453D3F" w14:paraId="0BCF8889" w14:textId="77777777" w:rsidTr="0036733C">
        <w:tc>
          <w:tcPr>
            <w:tcW w:w="2263" w:type="dxa"/>
          </w:tcPr>
          <w:p w14:paraId="3F1A19BC" w14:textId="77777777" w:rsidR="0036733C" w:rsidRPr="00453D3F" w:rsidRDefault="0036733C" w:rsidP="0036733C">
            <w:pPr>
              <w:rPr>
                <w:rFonts w:asciiTheme="majorHAnsi" w:hAnsiTheme="majorHAnsi" w:cstheme="majorHAnsi"/>
                <w:sz w:val="22"/>
                <w:szCs w:val="22"/>
              </w:rPr>
            </w:pPr>
            <w:r w:rsidRPr="00453D3F">
              <w:rPr>
                <w:rFonts w:asciiTheme="majorHAnsi" w:hAnsiTheme="majorHAnsi" w:cstheme="majorHAnsi"/>
                <w:sz w:val="22"/>
                <w:szCs w:val="22"/>
              </w:rPr>
              <w:t>Earliest retirement</w:t>
            </w:r>
          </w:p>
        </w:tc>
        <w:tc>
          <w:tcPr>
            <w:tcW w:w="3970" w:type="dxa"/>
          </w:tcPr>
          <w:p w14:paraId="675A0674" w14:textId="4118C17C" w:rsidR="0036733C" w:rsidRPr="00453D3F" w:rsidRDefault="0036733C" w:rsidP="006F7530">
            <w:pPr>
              <w:rPr>
                <w:rFonts w:asciiTheme="majorHAnsi" w:hAnsiTheme="majorHAnsi" w:cstheme="majorHAnsi"/>
                <w:sz w:val="22"/>
                <w:szCs w:val="22"/>
              </w:rPr>
            </w:pPr>
            <w:r w:rsidRPr="00453D3F">
              <w:rPr>
                <w:rFonts w:asciiTheme="majorHAnsi" w:hAnsiTheme="majorHAnsi" w:cstheme="majorHAnsi"/>
                <w:color w:val="FF0000"/>
                <w:sz w:val="22"/>
                <w:szCs w:val="22"/>
              </w:rPr>
              <w:t>&lt;</w:t>
            </w:r>
            <w:r w:rsidR="006F7530" w:rsidRPr="00453D3F">
              <w:rPr>
                <w:rFonts w:asciiTheme="majorHAnsi" w:hAnsiTheme="majorHAnsi" w:cstheme="majorHAnsi"/>
                <w:color w:val="FF0000"/>
                <w:sz w:val="22"/>
                <w:szCs w:val="22"/>
              </w:rPr>
              <w:t>ERET_DATE</w:t>
            </w:r>
            <w:r w:rsidRPr="00453D3F">
              <w:rPr>
                <w:rFonts w:asciiTheme="majorHAnsi" w:hAnsiTheme="majorHAnsi" w:cstheme="majorHAnsi"/>
                <w:color w:val="FF0000"/>
                <w:sz w:val="22"/>
                <w:szCs w:val="22"/>
              </w:rPr>
              <w:t>&gt;</w:t>
            </w:r>
          </w:p>
        </w:tc>
        <w:tc>
          <w:tcPr>
            <w:tcW w:w="3970" w:type="dxa"/>
          </w:tcPr>
          <w:p w14:paraId="03B68316" w14:textId="12B55D16" w:rsidR="0036733C" w:rsidRPr="00453D3F" w:rsidRDefault="0036733C" w:rsidP="006F7530">
            <w:pPr>
              <w:rPr>
                <w:rFonts w:asciiTheme="majorHAnsi" w:hAnsiTheme="majorHAnsi" w:cstheme="majorHAnsi"/>
                <w:sz w:val="22"/>
                <w:szCs w:val="22"/>
              </w:rPr>
            </w:pPr>
            <w:r w:rsidRPr="00453D3F">
              <w:rPr>
                <w:rFonts w:asciiTheme="majorHAnsi" w:hAnsiTheme="majorHAnsi" w:cstheme="majorHAnsi"/>
                <w:color w:val="FF0000"/>
                <w:sz w:val="22"/>
                <w:szCs w:val="22"/>
              </w:rPr>
              <w:t>&lt;</w:t>
            </w:r>
            <w:r w:rsidR="006F7530" w:rsidRPr="00453D3F">
              <w:rPr>
                <w:rFonts w:asciiTheme="majorHAnsi" w:hAnsiTheme="majorHAnsi" w:cstheme="majorHAnsi"/>
                <w:color w:val="FF0000"/>
                <w:sz w:val="22"/>
                <w:szCs w:val="22"/>
              </w:rPr>
              <w:t>AGE</w:t>
            </w:r>
            <w:r w:rsidRPr="00453D3F">
              <w:rPr>
                <w:rFonts w:asciiTheme="majorHAnsi" w:hAnsiTheme="majorHAnsi" w:cstheme="majorHAnsi"/>
                <w:color w:val="FF0000"/>
                <w:sz w:val="22"/>
                <w:szCs w:val="22"/>
              </w:rPr>
              <w:t>&gt;</w:t>
            </w:r>
          </w:p>
        </w:tc>
      </w:tr>
      <w:tr w:rsidR="0036733C" w:rsidRPr="00453D3F" w14:paraId="447BF409" w14:textId="77777777" w:rsidTr="0036733C">
        <w:tc>
          <w:tcPr>
            <w:tcW w:w="2263" w:type="dxa"/>
          </w:tcPr>
          <w:p w14:paraId="33B5A352" w14:textId="77777777" w:rsidR="0036733C" w:rsidRPr="00453D3F" w:rsidRDefault="0036733C" w:rsidP="0036733C">
            <w:pPr>
              <w:rPr>
                <w:rFonts w:asciiTheme="majorHAnsi" w:hAnsiTheme="majorHAnsi" w:cstheme="majorHAnsi"/>
                <w:sz w:val="22"/>
                <w:szCs w:val="22"/>
              </w:rPr>
            </w:pPr>
            <w:r w:rsidRPr="00453D3F">
              <w:rPr>
                <w:rFonts w:asciiTheme="majorHAnsi" w:hAnsiTheme="majorHAnsi" w:cstheme="majorHAnsi"/>
                <w:sz w:val="22"/>
                <w:szCs w:val="22"/>
              </w:rPr>
              <w:t>Normal retirement</w:t>
            </w:r>
          </w:p>
        </w:tc>
        <w:tc>
          <w:tcPr>
            <w:tcW w:w="3970" w:type="dxa"/>
          </w:tcPr>
          <w:p w14:paraId="5A47596E" w14:textId="488F9880" w:rsidR="0036733C" w:rsidRPr="00453D3F" w:rsidRDefault="0036733C" w:rsidP="006F7530">
            <w:pPr>
              <w:rPr>
                <w:rFonts w:asciiTheme="majorHAnsi" w:hAnsiTheme="majorHAnsi" w:cstheme="majorHAnsi"/>
                <w:sz w:val="22"/>
                <w:szCs w:val="22"/>
              </w:rPr>
            </w:pPr>
            <w:r w:rsidRPr="00453D3F">
              <w:rPr>
                <w:rFonts w:asciiTheme="majorHAnsi" w:hAnsiTheme="majorHAnsi" w:cstheme="majorHAnsi"/>
                <w:color w:val="FF0000"/>
                <w:sz w:val="22"/>
                <w:szCs w:val="22"/>
              </w:rPr>
              <w:t>&lt;</w:t>
            </w:r>
            <w:r w:rsidR="006F7530" w:rsidRPr="00453D3F">
              <w:rPr>
                <w:rFonts w:asciiTheme="majorHAnsi" w:hAnsiTheme="majorHAnsi" w:cstheme="majorHAnsi"/>
                <w:color w:val="FF0000"/>
                <w:sz w:val="22"/>
                <w:szCs w:val="22"/>
              </w:rPr>
              <w:t>AGE65</w:t>
            </w:r>
            <w:r w:rsidRPr="00453D3F">
              <w:rPr>
                <w:rFonts w:asciiTheme="majorHAnsi" w:hAnsiTheme="majorHAnsi" w:cstheme="majorHAnsi"/>
                <w:color w:val="FF0000"/>
                <w:sz w:val="22"/>
                <w:szCs w:val="22"/>
              </w:rPr>
              <w:t>&gt;</w:t>
            </w:r>
          </w:p>
        </w:tc>
        <w:tc>
          <w:tcPr>
            <w:tcW w:w="3970" w:type="dxa"/>
          </w:tcPr>
          <w:p w14:paraId="7E3EA63A" w14:textId="77777777" w:rsidR="0036733C" w:rsidRPr="00453D3F" w:rsidRDefault="0036733C" w:rsidP="0036733C">
            <w:pPr>
              <w:rPr>
                <w:rFonts w:asciiTheme="majorHAnsi" w:hAnsiTheme="majorHAnsi" w:cstheme="majorHAnsi"/>
                <w:sz w:val="22"/>
                <w:szCs w:val="22"/>
              </w:rPr>
            </w:pPr>
            <w:r w:rsidRPr="00453D3F">
              <w:rPr>
                <w:rFonts w:asciiTheme="majorHAnsi" w:hAnsiTheme="majorHAnsi" w:cstheme="majorHAnsi"/>
                <w:sz w:val="22"/>
                <w:szCs w:val="22"/>
              </w:rPr>
              <w:t>age 65</w:t>
            </w:r>
          </w:p>
        </w:tc>
      </w:tr>
      <w:tr w:rsidR="0036733C" w:rsidRPr="00453D3F" w14:paraId="2A12FFB4" w14:textId="77777777" w:rsidTr="0036733C">
        <w:tc>
          <w:tcPr>
            <w:tcW w:w="2263" w:type="dxa"/>
          </w:tcPr>
          <w:p w14:paraId="624DC593" w14:textId="77777777" w:rsidR="0036733C" w:rsidRPr="00453D3F" w:rsidRDefault="0036733C" w:rsidP="0036733C">
            <w:pPr>
              <w:rPr>
                <w:rFonts w:asciiTheme="majorHAnsi" w:hAnsiTheme="majorHAnsi" w:cstheme="majorHAnsi"/>
                <w:sz w:val="22"/>
                <w:szCs w:val="22"/>
              </w:rPr>
            </w:pPr>
            <w:r w:rsidRPr="00453D3F">
              <w:rPr>
                <w:rFonts w:asciiTheme="majorHAnsi" w:hAnsiTheme="majorHAnsi" w:cstheme="majorHAnsi"/>
                <w:sz w:val="22"/>
                <w:szCs w:val="22"/>
              </w:rPr>
              <w:t>Latest retirement</w:t>
            </w:r>
          </w:p>
        </w:tc>
        <w:tc>
          <w:tcPr>
            <w:tcW w:w="3970" w:type="dxa"/>
          </w:tcPr>
          <w:p w14:paraId="5CA17D1B" w14:textId="190310E1" w:rsidR="0036733C" w:rsidRPr="00453D3F" w:rsidRDefault="0036733C" w:rsidP="006F7530">
            <w:pPr>
              <w:rPr>
                <w:rFonts w:asciiTheme="majorHAnsi" w:hAnsiTheme="majorHAnsi" w:cstheme="majorHAnsi"/>
                <w:sz w:val="22"/>
                <w:szCs w:val="22"/>
              </w:rPr>
            </w:pPr>
            <w:r w:rsidRPr="00453D3F">
              <w:rPr>
                <w:rFonts w:asciiTheme="majorHAnsi" w:hAnsiTheme="majorHAnsi" w:cstheme="majorHAnsi"/>
                <w:sz w:val="22"/>
                <w:szCs w:val="22"/>
              </w:rPr>
              <w:t xml:space="preserve">December 31, </w:t>
            </w:r>
            <w:r w:rsidRPr="00453D3F">
              <w:rPr>
                <w:rFonts w:asciiTheme="majorHAnsi" w:hAnsiTheme="majorHAnsi" w:cstheme="majorHAnsi"/>
                <w:color w:val="FF0000"/>
                <w:sz w:val="22"/>
                <w:szCs w:val="22"/>
              </w:rPr>
              <w:t>&lt;</w:t>
            </w:r>
            <w:r w:rsidR="006F7530" w:rsidRPr="00453D3F">
              <w:rPr>
                <w:rFonts w:asciiTheme="majorHAnsi" w:hAnsiTheme="majorHAnsi" w:cstheme="majorHAnsi"/>
                <w:color w:val="FF0000"/>
                <w:sz w:val="22"/>
                <w:szCs w:val="22"/>
              </w:rPr>
              <w:t>AGE71</w:t>
            </w:r>
            <w:r w:rsidRPr="00453D3F">
              <w:rPr>
                <w:rFonts w:asciiTheme="majorHAnsi" w:hAnsiTheme="majorHAnsi" w:cstheme="majorHAnsi"/>
                <w:color w:val="FF0000"/>
                <w:sz w:val="22"/>
                <w:szCs w:val="22"/>
              </w:rPr>
              <w:t>&gt;</w:t>
            </w:r>
          </w:p>
        </w:tc>
        <w:tc>
          <w:tcPr>
            <w:tcW w:w="3970" w:type="dxa"/>
          </w:tcPr>
          <w:p w14:paraId="3A495372" w14:textId="77777777" w:rsidR="0036733C" w:rsidRPr="00453D3F" w:rsidRDefault="0036733C" w:rsidP="0036733C">
            <w:pPr>
              <w:rPr>
                <w:rFonts w:asciiTheme="majorHAnsi" w:hAnsiTheme="majorHAnsi" w:cstheme="majorHAnsi"/>
                <w:sz w:val="22"/>
                <w:szCs w:val="22"/>
              </w:rPr>
            </w:pPr>
            <w:r w:rsidRPr="00453D3F">
              <w:rPr>
                <w:rFonts w:asciiTheme="majorHAnsi" w:hAnsiTheme="majorHAnsi" w:cstheme="majorHAnsi"/>
                <w:sz w:val="22"/>
                <w:szCs w:val="22"/>
              </w:rPr>
              <w:t>the end of the year you turn age 71</w:t>
            </w:r>
          </w:p>
        </w:tc>
      </w:tr>
    </w:tbl>
    <w:p w14:paraId="35E85437" w14:textId="77777777" w:rsidR="0036733C" w:rsidRPr="00453D3F" w:rsidRDefault="0036733C" w:rsidP="0036733C">
      <w:pPr>
        <w:rPr>
          <w:rFonts w:asciiTheme="majorHAnsi" w:hAnsiTheme="majorHAnsi" w:cstheme="majorHAnsi"/>
          <w:sz w:val="22"/>
          <w:szCs w:val="22"/>
        </w:rPr>
      </w:pPr>
    </w:p>
    <w:p w14:paraId="2CF381D2" w14:textId="77777777" w:rsidR="0036733C" w:rsidRPr="00453D3F" w:rsidRDefault="0036733C" w:rsidP="0036733C">
      <w:pPr>
        <w:rPr>
          <w:rFonts w:asciiTheme="majorHAnsi" w:hAnsiTheme="majorHAnsi" w:cstheme="majorHAnsi"/>
          <w:sz w:val="22"/>
          <w:szCs w:val="22"/>
        </w:rPr>
      </w:pPr>
      <w:r w:rsidRPr="00453D3F">
        <w:rPr>
          <w:rFonts w:asciiTheme="majorHAnsi" w:hAnsiTheme="majorHAnsi" w:cstheme="majorHAnsi"/>
          <w:sz w:val="22"/>
          <w:szCs w:val="22"/>
        </w:rPr>
        <w:t>You may choose one retirement income option, or a combination of options. To ensure your payments begin on time please contact PEPP at least 45 days before your expected pension start date.</w:t>
      </w:r>
    </w:p>
    <w:p w14:paraId="3DBAEC8C" w14:textId="15ED6D2D" w:rsidR="0036733C" w:rsidRPr="00453D3F" w:rsidRDefault="00AA34A0" w:rsidP="0098419D">
      <w:pPr>
        <w:rPr>
          <w:rFonts w:asciiTheme="majorHAnsi" w:hAnsiTheme="majorHAnsi" w:cstheme="majorHAnsi"/>
          <w:b/>
          <w:sz w:val="22"/>
          <w:szCs w:val="22"/>
        </w:rPr>
      </w:pPr>
      <w:r w:rsidRPr="00453D3F">
        <w:rPr>
          <w:rFonts w:asciiTheme="majorHAnsi" w:hAnsiTheme="majorHAnsi" w:cstheme="majorHAnsi"/>
          <w:b/>
          <w:sz w:val="22"/>
          <w:szCs w:val="22"/>
        </w:rPr>
        <w:t>&lt;/P5&gt;</w:t>
      </w:r>
    </w:p>
    <w:p w14:paraId="38CC6FE5" w14:textId="77777777" w:rsidR="00AA34A0" w:rsidRPr="00453D3F" w:rsidRDefault="00AA34A0" w:rsidP="0098419D">
      <w:pPr>
        <w:rPr>
          <w:rFonts w:asciiTheme="majorHAnsi" w:hAnsiTheme="majorHAnsi" w:cstheme="majorHAnsi"/>
          <w:b/>
          <w:sz w:val="22"/>
          <w:szCs w:val="22"/>
        </w:rPr>
      </w:pPr>
    </w:p>
    <w:p w14:paraId="508207AD" w14:textId="276D57C2" w:rsidR="00AA34A0" w:rsidRPr="00453D3F" w:rsidRDefault="00AA34A0" w:rsidP="0098419D">
      <w:pPr>
        <w:rPr>
          <w:rFonts w:asciiTheme="majorHAnsi" w:hAnsiTheme="majorHAnsi" w:cstheme="majorHAnsi"/>
          <w:b/>
          <w:sz w:val="22"/>
          <w:szCs w:val="22"/>
        </w:rPr>
      </w:pPr>
      <w:r w:rsidRPr="00453D3F">
        <w:rPr>
          <w:rFonts w:asciiTheme="majorHAnsi" w:hAnsiTheme="majorHAnsi" w:cstheme="majorHAnsi"/>
          <w:b/>
          <w:sz w:val="22"/>
          <w:szCs w:val="22"/>
        </w:rPr>
        <w:t>&lt;P6&gt;</w:t>
      </w:r>
    </w:p>
    <w:p w14:paraId="4F6D3CC2" w14:textId="77777777" w:rsidR="00AA34A0" w:rsidRPr="00453D3F" w:rsidRDefault="00AA34A0" w:rsidP="00AA34A0">
      <w:pPr>
        <w:rPr>
          <w:rFonts w:asciiTheme="majorHAnsi" w:hAnsiTheme="majorHAnsi" w:cstheme="majorHAnsi"/>
          <w:b/>
          <w:sz w:val="24"/>
          <w:szCs w:val="24"/>
        </w:rPr>
      </w:pPr>
      <w:commentRangeStart w:id="50"/>
      <w:r w:rsidRPr="00453D3F">
        <w:rPr>
          <w:rFonts w:asciiTheme="majorHAnsi" w:hAnsiTheme="majorHAnsi" w:cstheme="majorHAnsi"/>
          <w:b/>
          <w:sz w:val="24"/>
          <w:szCs w:val="24"/>
        </w:rPr>
        <w:t>Death benefit:</w:t>
      </w:r>
      <w:commentRangeEnd w:id="50"/>
      <w:r w:rsidR="00453D3F">
        <w:rPr>
          <w:rStyle w:val="CommentReference"/>
        </w:rPr>
        <w:commentReference w:id="50"/>
      </w:r>
    </w:p>
    <w:p w14:paraId="2CC0B445" w14:textId="77777777" w:rsidR="00AA34A0" w:rsidRPr="00AA34A0" w:rsidRDefault="00AA34A0" w:rsidP="00AA34A0">
      <w:pPr>
        <w:rPr>
          <w:rFonts w:asciiTheme="minorHAnsi" w:hAnsiTheme="minorHAnsi"/>
          <w:b/>
          <w:sz w:val="22"/>
          <w:szCs w:val="22"/>
        </w:rPr>
      </w:pPr>
    </w:p>
    <w:p w14:paraId="77D09414" w14:textId="77777777" w:rsidR="00AA34A0" w:rsidRPr="00453D3F" w:rsidRDefault="00AA34A0" w:rsidP="00AA34A0">
      <w:pPr>
        <w:rPr>
          <w:rFonts w:asciiTheme="majorHAnsi" w:hAnsiTheme="majorHAnsi" w:cstheme="majorHAnsi"/>
          <w:sz w:val="22"/>
          <w:szCs w:val="22"/>
        </w:rPr>
      </w:pPr>
      <w:r w:rsidRPr="00453D3F">
        <w:rPr>
          <w:rFonts w:asciiTheme="majorHAnsi" w:hAnsiTheme="majorHAnsi" w:cstheme="majorHAnsi"/>
          <w:sz w:val="22"/>
          <w:szCs w:val="22"/>
        </w:rPr>
        <w:t>The death benefit payable to your named beneficiary(</w:t>
      </w:r>
      <w:proofErr w:type="spellStart"/>
      <w:r w:rsidRPr="00453D3F">
        <w:rPr>
          <w:rFonts w:asciiTheme="majorHAnsi" w:hAnsiTheme="majorHAnsi" w:cstheme="majorHAnsi"/>
          <w:sz w:val="22"/>
          <w:szCs w:val="22"/>
        </w:rPr>
        <w:t>ies</w:t>
      </w:r>
      <w:proofErr w:type="spellEnd"/>
      <w:r w:rsidRPr="00453D3F">
        <w:rPr>
          <w:rFonts w:asciiTheme="majorHAnsi" w:hAnsiTheme="majorHAnsi" w:cstheme="majorHAnsi"/>
          <w:sz w:val="22"/>
          <w:szCs w:val="22"/>
        </w:rPr>
        <w:t>) is the value of your account at the time the benefit is paid.</w:t>
      </w:r>
    </w:p>
    <w:p w14:paraId="17CDBB61" w14:textId="77777777" w:rsidR="00AA34A0" w:rsidRPr="00453D3F" w:rsidRDefault="00AA34A0" w:rsidP="00AA34A0">
      <w:pPr>
        <w:rPr>
          <w:rFonts w:asciiTheme="majorHAnsi" w:hAnsiTheme="majorHAnsi" w:cstheme="majorHAnsi"/>
          <w:sz w:val="22"/>
          <w:szCs w:val="22"/>
        </w:rPr>
      </w:pPr>
    </w:p>
    <w:p w14:paraId="4A9A324F" w14:textId="77777777" w:rsidR="00AA34A0" w:rsidRPr="00453D3F" w:rsidRDefault="00AA34A0" w:rsidP="00AA34A0">
      <w:pPr>
        <w:rPr>
          <w:rFonts w:asciiTheme="majorHAnsi" w:hAnsiTheme="majorHAnsi" w:cstheme="majorHAnsi"/>
          <w:sz w:val="22"/>
          <w:szCs w:val="22"/>
        </w:rPr>
      </w:pPr>
      <w:r w:rsidRPr="00453D3F">
        <w:rPr>
          <w:rFonts w:asciiTheme="majorHAnsi" w:hAnsiTheme="majorHAnsi" w:cstheme="majorHAnsi"/>
          <w:sz w:val="22"/>
          <w:szCs w:val="22"/>
        </w:rPr>
        <w:lastRenderedPageBreak/>
        <w:t>Ensure your PEPP beneficiary designations are up to date. See your semi-annual PEPP member statement for the beneficiary(</w:t>
      </w:r>
      <w:proofErr w:type="spellStart"/>
      <w:r w:rsidRPr="00453D3F">
        <w:rPr>
          <w:rFonts w:asciiTheme="majorHAnsi" w:hAnsiTheme="majorHAnsi" w:cstheme="majorHAnsi"/>
          <w:sz w:val="22"/>
          <w:szCs w:val="22"/>
        </w:rPr>
        <w:t>ies</w:t>
      </w:r>
      <w:proofErr w:type="spellEnd"/>
      <w:r w:rsidRPr="00453D3F">
        <w:rPr>
          <w:rFonts w:asciiTheme="majorHAnsi" w:hAnsiTheme="majorHAnsi" w:cstheme="majorHAnsi"/>
          <w:sz w:val="22"/>
          <w:szCs w:val="22"/>
        </w:rPr>
        <w:t>) on file.</w:t>
      </w:r>
    </w:p>
    <w:p w14:paraId="1D6382DB" w14:textId="28CC7423" w:rsidR="0038348C" w:rsidRDefault="00AA34A0">
      <w:pPr>
        <w:spacing w:after="160" w:line="259" w:lineRule="auto"/>
        <w:rPr>
          <w:rFonts w:ascii="Calibri Light" w:hAnsi="Calibri Light" w:cs="Calibri Light"/>
          <w:b/>
          <w:sz w:val="22"/>
          <w:szCs w:val="22"/>
        </w:rPr>
      </w:pPr>
      <w:r w:rsidRPr="00453D3F">
        <w:rPr>
          <w:rFonts w:asciiTheme="majorHAnsi" w:hAnsiTheme="majorHAnsi" w:cstheme="majorHAnsi"/>
          <w:b/>
          <w:sz w:val="22"/>
          <w:szCs w:val="22"/>
        </w:rPr>
        <w:t>&lt;/P6&gt;</w:t>
      </w:r>
      <w:r w:rsidR="0038348C" w:rsidRPr="00453D3F">
        <w:rPr>
          <w:rFonts w:asciiTheme="majorHAnsi" w:hAnsiTheme="majorHAnsi" w:cstheme="majorHAnsi"/>
          <w:b/>
          <w:sz w:val="22"/>
          <w:szCs w:val="22"/>
        </w:rPr>
        <w:br w:type="page"/>
      </w:r>
    </w:p>
    <w:p w14:paraId="58846F2D" w14:textId="0A1A63C7" w:rsidR="0038348C" w:rsidRPr="00453D3F" w:rsidRDefault="00AA34A0" w:rsidP="0038348C">
      <w:pPr>
        <w:rPr>
          <w:rFonts w:asciiTheme="majorHAnsi" w:hAnsiTheme="majorHAnsi" w:cstheme="majorHAnsi"/>
          <w:b/>
          <w:color w:val="002855"/>
          <w:sz w:val="36"/>
          <w:szCs w:val="36"/>
        </w:rPr>
      </w:pPr>
      <w:r w:rsidRPr="00453D3F">
        <w:rPr>
          <w:rFonts w:asciiTheme="majorHAnsi" w:hAnsiTheme="majorHAnsi" w:cstheme="majorHAnsi"/>
          <w:b/>
          <w:color w:val="002855"/>
          <w:sz w:val="36"/>
          <w:szCs w:val="36"/>
        </w:rPr>
        <w:lastRenderedPageBreak/>
        <w:t xml:space="preserve">Termination options: My </w:t>
      </w:r>
      <w:commentRangeStart w:id="51"/>
      <w:r w:rsidR="001F7F84" w:rsidRPr="00453D3F">
        <w:rPr>
          <w:rFonts w:asciiTheme="majorHAnsi" w:hAnsiTheme="majorHAnsi" w:cstheme="majorHAnsi"/>
          <w:b/>
          <w:color w:val="002855"/>
          <w:sz w:val="36"/>
          <w:szCs w:val="36"/>
        </w:rPr>
        <w:t>choice</w:t>
      </w:r>
      <w:commentRangeEnd w:id="51"/>
      <w:r w:rsidR="001F7F84" w:rsidRPr="00453D3F">
        <w:rPr>
          <w:rStyle w:val="CommentReference"/>
          <w:rFonts w:asciiTheme="majorHAnsi" w:hAnsiTheme="majorHAnsi" w:cstheme="majorHAnsi"/>
        </w:rPr>
        <w:commentReference w:id="51"/>
      </w:r>
    </w:p>
    <w:p w14:paraId="6F93CEE9" w14:textId="77777777" w:rsidR="0038348C" w:rsidRPr="00453D3F" w:rsidRDefault="0038348C" w:rsidP="0038348C">
      <w:pPr>
        <w:rPr>
          <w:rFonts w:asciiTheme="majorHAnsi" w:hAnsiTheme="majorHAnsi" w:cstheme="majorHAnsi"/>
        </w:rPr>
      </w:pPr>
    </w:p>
    <w:p w14:paraId="0A860AAA" w14:textId="0704B47D" w:rsidR="006A727B" w:rsidRPr="00453D3F" w:rsidRDefault="006A727B" w:rsidP="006A727B">
      <w:pPr>
        <w:rPr>
          <w:rFonts w:asciiTheme="majorHAnsi" w:hAnsiTheme="majorHAnsi" w:cstheme="majorHAnsi"/>
          <w:sz w:val="22"/>
          <w:szCs w:val="22"/>
        </w:rPr>
      </w:pPr>
      <w:r w:rsidRPr="00453D3F">
        <w:rPr>
          <w:rFonts w:asciiTheme="majorHAnsi" w:hAnsiTheme="majorHAnsi" w:cstheme="majorHAnsi"/>
          <w:color w:val="FF0000"/>
          <w:sz w:val="22"/>
          <w:szCs w:val="22"/>
        </w:rPr>
        <w:t>&lt;MEMBER&gt;</w:t>
      </w:r>
      <w:r w:rsidRPr="00453D3F">
        <w:rPr>
          <w:rFonts w:asciiTheme="majorHAnsi" w:hAnsiTheme="majorHAnsi" w:cstheme="majorHAnsi"/>
          <w:color w:val="FF0000"/>
          <w:sz w:val="22"/>
          <w:szCs w:val="22"/>
        </w:rPr>
        <w:tab/>
      </w:r>
      <w:r w:rsidRPr="00453D3F">
        <w:rPr>
          <w:rFonts w:asciiTheme="majorHAnsi" w:hAnsiTheme="majorHAnsi" w:cstheme="majorHAnsi"/>
          <w:color w:val="FF0000"/>
          <w:sz w:val="22"/>
          <w:szCs w:val="22"/>
        </w:rPr>
        <w:tab/>
      </w:r>
      <w:r w:rsidRPr="00453D3F">
        <w:rPr>
          <w:rFonts w:asciiTheme="majorHAnsi" w:hAnsiTheme="majorHAnsi" w:cstheme="majorHAnsi"/>
          <w:color w:val="FF0000"/>
          <w:sz w:val="22"/>
          <w:szCs w:val="22"/>
        </w:rPr>
        <w:tab/>
      </w:r>
      <w:r w:rsidRPr="00453D3F">
        <w:rPr>
          <w:rFonts w:asciiTheme="majorHAnsi" w:hAnsiTheme="majorHAnsi" w:cstheme="majorHAnsi"/>
          <w:color w:val="FF0000"/>
          <w:sz w:val="22"/>
          <w:szCs w:val="22"/>
        </w:rPr>
        <w:tab/>
      </w:r>
      <w:r w:rsidRPr="00453D3F">
        <w:rPr>
          <w:rFonts w:asciiTheme="majorHAnsi" w:hAnsiTheme="majorHAnsi" w:cstheme="majorHAnsi"/>
          <w:color w:val="FF0000"/>
          <w:sz w:val="22"/>
          <w:szCs w:val="22"/>
        </w:rPr>
        <w:tab/>
      </w:r>
      <w:r w:rsidRPr="00453D3F">
        <w:rPr>
          <w:rFonts w:asciiTheme="majorHAnsi" w:hAnsiTheme="majorHAnsi" w:cstheme="majorHAnsi"/>
          <w:color w:val="FF0000"/>
          <w:sz w:val="22"/>
          <w:szCs w:val="22"/>
        </w:rPr>
        <w:tab/>
      </w:r>
      <w:r w:rsidRPr="00453D3F">
        <w:rPr>
          <w:rFonts w:asciiTheme="majorHAnsi" w:hAnsiTheme="majorHAnsi" w:cstheme="majorHAnsi"/>
          <w:color w:val="FF0000"/>
          <w:sz w:val="22"/>
          <w:szCs w:val="22"/>
        </w:rPr>
        <w:tab/>
      </w:r>
      <w:r w:rsidRPr="00453D3F">
        <w:rPr>
          <w:rFonts w:asciiTheme="majorHAnsi" w:hAnsiTheme="majorHAnsi" w:cstheme="majorHAnsi"/>
          <w:sz w:val="22"/>
          <w:szCs w:val="22"/>
        </w:rPr>
        <w:t xml:space="preserve">Member number: </w:t>
      </w:r>
      <w:r w:rsidRPr="00453D3F">
        <w:rPr>
          <w:rFonts w:asciiTheme="majorHAnsi" w:hAnsiTheme="majorHAnsi" w:cstheme="majorHAnsi"/>
          <w:color w:val="FF0000"/>
          <w:sz w:val="22"/>
          <w:szCs w:val="22"/>
        </w:rPr>
        <w:t>&lt;PEPPID&gt;</w:t>
      </w:r>
    </w:p>
    <w:p w14:paraId="5353DA8D" w14:textId="77777777" w:rsidR="006A727B" w:rsidRPr="00453D3F" w:rsidRDefault="006A727B" w:rsidP="006A727B">
      <w:pPr>
        <w:rPr>
          <w:rFonts w:asciiTheme="majorHAnsi" w:hAnsiTheme="majorHAnsi" w:cstheme="majorHAnsi"/>
          <w:color w:val="FF0000"/>
          <w:sz w:val="22"/>
          <w:szCs w:val="22"/>
        </w:rPr>
      </w:pPr>
      <w:r w:rsidRPr="00453D3F">
        <w:rPr>
          <w:rFonts w:asciiTheme="majorHAnsi" w:hAnsiTheme="majorHAnsi" w:cstheme="majorHAnsi"/>
          <w:color w:val="FF0000"/>
          <w:sz w:val="22"/>
          <w:szCs w:val="22"/>
        </w:rPr>
        <w:t>&lt;address line 1&gt;</w:t>
      </w:r>
      <w:r w:rsidRPr="00453D3F">
        <w:rPr>
          <w:rFonts w:asciiTheme="majorHAnsi" w:hAnsiTheme="majorHAnsi" w:cstheme="majorHAnsi"/>
          <w:color w:val="FF0000"/>
          <w:sz w:val="22"/>
          <w:szCs w:val="22"/>
        </w:rPr>
        <w:tab/>
      </w:r>
    </w:p>
    <w:p w14:paraId="52F425EF" w14:textId="77777777" w:rsidR="006A727B" w:rsidRPr="00453D3F" w:rsidRDefault="006A727B" w:rsidP="006A727B">
      <w:pPr>
        <w:rPr>
          <w:rFonts w:asciiTheme="majorHAnsi" w:hAnsiTheme="majorHAnsi" w:cstheme="majorHAnsi"/>
          <w:color w:val="FF0000"/>
          <w:sz w:val="22"/>
          <w:szCs w:val="22"/>
        </w:rPr>
      </w:pPr>
      <w:r w:rsidRPr="00453D3F">
        <w:rPr>
          <w:rFonts w:asciiTheme="majorHAnsi" w:hAnsiTheme="majorHAnsi" w:cstheme="majorHAnsi"/>
          <w:color w:val="FF0000"/>
          <w:sz w:val="22"/>
          <w:szCs w:val="22"/>
        </w:rPr>
        <w:t>&lt;address line 2 if required&gt;</w:t>
      </w:r>
    </w:p>
    <w:p w14:paraId="7B6020C1" w14:textId="77777777" w:rsidR="006A727B" w:rsidRPr="00453D3F" w:rsidRDefault="006A727B" w:rsidP="006A727B">
      <w:pPr>
        <w:rPr>
          <w:rFonts w:asciiTheme="majorHAnsi" w:hAnsiTheme="majorHAnsi" w:cstheme="majorHAnsi"/>
          <w:color w:val="FF0000"/>
          <w:sz w:val="22"/>
          <w:szCs w:val="22"/>
        </w:rPr>
      </w:pPr>
      <w:r w:rsidRPr="00453D3F">
        <w:rPr>
          <w:rFonts w:asciiTheme="majorHAnsi" w:hAnsiTheme="majorHAnsi" w:cstheme="majorHAnsi"/>
          <w:color w:val="FF0000"/>
          <w:sz w:val="22"/>
          <w:szCs w:val="22"/>
        </w:rPr>
        <w:t>&lt;address line 3 if required&gt;</w:t>
      </w:r>
    </w:p>
    <w:p w14:paraId="31D591A3" w14:textId="77777777" w:rsidR="006A727B" w:rsidRPr="00453D3F" w:rsidRDefault="006A727B" w:rsidP="006A727B">
      <w:pPr>
        <w:rPr>
          <w:rFonts w:asciiTheme="majorHAnsi" w:hAnsiTheme="majorHAnsi" w:cstheme="majorHAnsi"/>
          <w:color w:val="FF0000"/>
          <w:sz w:val="22"/>
          <w:szCs w:val="22"/>
        </w:rPr>
      </w:pPr>
      <w:r w:rsidRPr="00453D3F">
        <w:rPr>
          <w:rFonts w:asciiTheme="majorHAnsi" w:hAnsiTheme="majorHAnsi" w:cstheme="majorHAnsi"/>
          <w:color w:val="FF0000"/>
          <w:sz w:val="22"/>
          <w:szCs w:val="22"/>
        </w:rPr>
        <w:t>&lt;city&gt; &lt;</w:t>
      </w:r>
      <w:commentRangeStart w:id="52"/>
      <w:r w:rsidRPr="00453D3F">
        <w:rPr>
          <w:rFonts w:asciiTheme="majorHAnsi" w:hAnsiTheme="majorHAnsi" w:cstheme="majorHAnsi"/>
          <w:color w:val="FF0000"/>
          <w:sz w:val="22"/>
          <w:szCs w:val="22"/>
        </w:rPr>
        <w:t>province</w:t>
      </w:r>
      <w:proofErr w:type="gramStart"/>
      <w:r w:rsidRPr="00453D3F">
        <w:rPr>
          <w:rFonts w:asciiTheme="majorHAnsi" w:hAnsiTheme="majorHAnsi" w:cstheme="majorHAnsi"/>
          <w:color w:val="FF0000"/>
          <w:sz w:val="22"/>
          <w:szCs w:val="22"/>
        </w:rPr>
        <w:t>&gt;  &lt;</w:t>
      </w:r>
      <w:proofErr w:type="gramEnd"/>
      <w:r w:rsidRPr="00453D3F">
        <w:rPr>
          <w:rFonts w:asciiTheme="majorHAnsi" w:hAnsiTheme="majorHAnsi" w:cstheme="majorHAnsi"/>
          <w:color w:val="FF0000"/>
          <w:sz w:val="22"/>
          <w:szCs w:val="22"/>
        </w:rPr>
        <w:t xml:space="preserve">postal </w:t>
      </w:r>
      <w:commentRangeEnd w:id="52"/>
      <w:r w:rsidR="008160B5" w:rsidRPr="00453D3F">
        <w:rPr>
          <w:rStyle w:val="CommentReference"/>
          <w:rFonts w:asciiTheme="majorHAnsi" w:hAnsiTheme="majorHAnsi" w:cstheme="majorHAnsi"/>
        </w:rPr>
        <w:commentReference w:id="52"/>
      </w:r>
      <w:r w:rsidRPr="00453D3F">
        <w:rPr>
          <w:rFonts w:asciiTheme="majorHAnsi" w:hAnsiTheme="majorHAnsi" w:cstheme="majorHAnsi"/>
          <w:color w:val="FF0000"/>
          <w:sz w:val="22"/>
          <w:szCs w:val="22"/>
        </w:rPr>
        <w:t>code&gt;</w:t>
      </w:r>
    </w:p>
    <w:p w14:paraId="6940E810" w14:textId="77777777" w:rsidR="006A727B" w:rsidRPr="00453D3F" w:rsidRDefault="006A727B" w:rsidP="006A727B">
      <w:pPr>
        <w:rPr>
          <w:rFonts w:asciiTheme="majorHAnsi" w:hAnsiTheme="majorHAnsi" w:cstheme="majorHAnsi"/>
          <w:color w:val="FF0000"/>
          <w:sz w:val="22"/>
          <w:szCs w:val="22"/>
        </w:rPr>
      </w:pPr>
      <w:r w:rsidRPr="00453D3F">
        <w:rPr>
          <w:rFonts w:asciiTheme="majorHAnsi" w:hAnsiTheme="majorHAnsi" w:cstheme="majorHAnsi"/>
          <w:color w:val="FF0000"/>
          <w:sz w:val="22"/>
          <w:szCs w:val="22"/>
        </w:rPr>
        <w:t>&lt;country&gt;</w:t>
      </w:r>
    </w:p>
    <w:p w14:paraId="443FB024" w14:textId="77777777" w:rsidR="0038348C" w:rsidRPr="00453D3F" w:rsidRDefault="0038348C" w:rsidP="00777AA3">
      <w:pPr>
        <w:rPr>
          <w:rFonts w:asciiTheme="majorHAnsi" w:hAnsiTheme="majorHAnsi" w:cstheme="majorHAnsi"/>
          <w:b/>
          <w:sz w:val="22"/>
          <w:szCs w:val="22"/>
        </w:rPr>
      </w:pPr>
    </w:p>
    <w:p w14:paraId="7FBF13FF" w14:textId="606F0EDA" w:rsidR="006A727B" w:rsidRPr="00453D3F" w:rsidRDefault="006A727B" w:rsidP="00777AA3">
      <w:pPr>
        <w:rPr>
          <w:rFonts w:asciiTheme="majorHAnsi" w:hAnsiTheme="majorHAnsi" w:cstheme="majorHAnsi"/>
          <w:b/>
          <w:sz w:val="22"/>
          <w:szCs w:val="22"/>
        </w:rPr>
      </w:pPr>
      <w:r w:rsidRPr="00453D3F">
        <w:rPr>
          <w:rFonts w:asciiTheme="majorHAnsi" w:hAnsiTheme="majorHAnsi" w:cstheme="majorHAnsi"/>
          <w:b/>
          <w:sz w:val="22"/>
          <w:szCs w:val="22"/>
        </w:rPr>
        <w:t>&lt;P1&gt;</w:t>
      </w:r>
    </w:p>
    <w:p w14:paraId="4DCA7850" w14:textId="299AE1B7" w:rsidR="001F7F84" w:rsidRPr="00453D3F" w:rsidRDefault="001F7F84" w:rsidP="001F7F84">
      <w:pPr>
        <w:pStyle w:val="ListParagraph"/>
        <w:tabs>
          <w:tab w:val="left" w:pos="284"/>
        </w:tabs>
        <w:ind w:left="0"/>
        <w:rPr>
          <w:rFonts w:asciiTheme="majorHAnsi" w:hAnsiTheme="majorHAnsi" w:cstheme="majorHAnsi"/>
          <w:i/>
          <w:sz w:val="22"/>
          <w:szCs w:val="22"/>
        </w:rPr>
      </w:pPr>
      <w:commentRangeStart w:id="53"/>
      <w:r w:rsidRPr="00453D3F">
        <w:rPr>
          <w:rFonts w:asciiTheme="majorHAnsi" w:hAnsiTheme="majorHAnsi" w:cstheme="majorHAnsi"/>
          <w:sz w:val="22"/>
          <w:szCs w:val="22"/>
        </w:rPr>
        <w:t xml:space="preserve">Please review the information, complete the </w:t>
      </w:r>
      <w:r w:rsidRPr="00453D3F">
        <w:rPr>
          <w:rFonts w:asciiTheme="majorHAnsi" w:hAnsiTheme="majorHAnsi" w:cstheme="majorHAnsi"/>
          <w:i/>
          <w:sz w:val="22"/>
          <w:szCs w:val="22"/>
        </w:rPr>
        <w:t>Termination option</w:t>
      </w:r>
      <w:r w:rsidR="00E34054">
        <w:rPr>
          <w:rFonts w:asciiTheme="majorHAnsi" w:hAnsiTheme="majorHAnsi" w:cstheme="majorHAnsi"/>
          <w:i/>
          <w:sz w:val="22"/>
          <w:szCs w:val="22"/>
        </w:rPr>
        <w:t>s</w:t>
      </w:r>
      <w:r w:rsidRPr="00453D3F">
        <w:rPr>
          <w:rFonts w:asciiTheme="majorHAnsi" w:hAnsiTheme="majorHAnsi" w:cstheme="majorHAnsi"/>
          <w:i/>
          <w:sz w:val="22"/>
          <w:szCs w:val="22"/>
        </w:rPr>
        <w:t>: My choice</w:t>
      </w:r>
      <w:r w:rsidRPr="00453D3F">
        <w:rPr>
          <w:rFonts w:asciiTheme="majorHAnsi" w:hAnsiTheme="majorHAnsi" w:cstheme="majorHAnsi"/>
          <w:sz w:val="22"/>
          <w:szCs w:val="22"/>
        </w:rPr>
        <w:t xml:space="preserve"> form and return it to PEPP. </w:t>
      </w:r>
      <w:commentRangeEnd w:id="53"/>
      <w:r w:rsidRPr="00453D3F">
        <w:rPr>
          <w:rStyle w:val="CommentReference"/>
          <w:rFonts w:asciiTheme="majorHAnsi" w:hAnsiTheme="majorHAnsi" w:cstheme="majorHAnsi"/>
        </w:rPr>
        <w:commentReference w:id="53"/>
      </w:r>
      <w:r w:rsidRPr="00453D3F">
        <w:rPr>
          <w:rFonts w:asciiTheme="majorHAnsi" w:hAnsiTheme="majorHAnsi" w:cstheme="majorHAnsi"/>
          <w:sz w:val="22"/>
          <w:szCs w:val="22"/>
        </w:rPr>
        <w:t xml:space="preserve">You may choose one option or a combination of options. </w:t>
      </w:r>
      <w:r w:rsidRPr="00453D3F">
        <w:rPr>
          <w:rFonts w:asciiTheme="majorHAnsi" w:hAnsiTheme="majorHAnsi" w:cstheme="majorHAnsi"/>
          <w:i/>
          <w:sz w:val="22"/>
          <w:szCs w:val="22"/>
        </w:rPr>
        <w:t>Your account will remain invested as it is currently should you choose not to respond.</w:t>
      </w:r>
    </w:p>
    <w:p w14:paraId="021543B6" w14:textId="77777777" w:rsidR="00AF25B8" w:rsidRPr="00AF25B8" w:rsidRDefault="00AF25B8" w:rsidP="00AF25B8">
      <w:pPr>
        <w:rPr>
          <w:rFonts w:ascii="Calibri Light" w:hAnsi="Calibri Light" w:cs="Calibri Light"/>
        </w:rPr>
      </w:pPr>
    </w:p>
    <w:tbl>
      <w:tblPr>
        <w:tblStyle w:val="TableGrid"/>
        <w:tblW w:w="0" w:type="auto"/>
        <w:tblLook w:val="04A0" w:firstRow="1" w:lastRow="0" w:firstColumn="1" w:lastColumn="0" w:noHBand="0" w:noVBand="1"/>
      </w:tblPr>
      <w:tblGrid>
        <w:gridCol w:w="3069"/>
        <w:gridCol w:w="3059"/>
        <w:gridCol w:w="3020"/>
      </w:tblGrid>
      <w:tr w:rsidR="00AF25B8" w:rsidRPr="00453D3F" w14:paraId="2747AC71" w14:textId="77777777" w:rsidTr="00AF25B8">
        <w:tc>
          <w:tcPr>
            <w:tcW w:w="3116" w:type="dxa"/>
            <w:tcBorders>
              <w:bottom w:val="nil"/>
            </w:tcBorders>
            <w:shd w:val="clear" w:color="auto" w:fill="002855"/>
          </w:tcPr>
          <w:p w14:paraId="04D3455C" w14:textId="77777777" w:rsidR="00AF25B8" w:rsidRPr="00453D3F" w:rsidRDefault="00AF25B8" w:rsidP="006C0057">
            <w:pPr>
              <w:rPr>
                <w:rFonts w:asciiTheme="minorHAnsi" w:hAnsiTheme="minorHAnsi" w:cs="Calibri Light"/>
                <w:b/>
                <w:sz w:val="24"/>
                <w:szCs w:val="24"/>
              </w:rPr>
            </w:pPr>
            <w:commentRangeStart w:id="54"/>
            <w:r w:rsidRPr="00453D3F">
              <w:rPr>
                <w:rFonts w:asciiTheme="minorHAnsi" w:hAnsiTheme="minorHAnsi" w:cs="Calibri Light"/>
                <w:b/>
                <w:sz w:val="24"/>
                <w:szCs w:val="24"/>
              </w:rPr>
              <w:t>Jurisdiction</w:t>
            </w:r>
          </w:p>
        </w:tc>
        <w:tc>
          <w:tcPr>
            <w:tcW w:w="3117" w:type="dxa"/>
            <w:tcBorders>
              <w:bottom w:val="nil"/>
            </w:tcBorders>
            <w:shd w:val="clear" w:color="auto" w:fill="002855"/>
          </w:tcPr>
          <w:p w14:paraId="38187C4B" w14:textId="77777777" w:rsidR="00AF25B8" w:rsidRPr="00453D3F" w:rsidRDefault="00AF25B8" w:rsidP="001F7F84">
            <w:pPr>
              <w:jc w:val="right"/>
              <w:rPr>
                <w:rFonts w:asciiTheme="minorHAnsi" w:hAnsiTheme="minorHAnsi" w:cs="Calibri Light"/>
                <w:b/>
                <w:sz w:val="24"/>
                <w:szCs w:val="24"/>
              </w:rPr>
            </w:pPr>
            <w:r w:rsidRPr="00453D3F">
              <w:rPr>
                <w:rFonts w:asciiTheme="minorHAnsi" w:hAnsiTheme="minorHAnsi" w:cs="Calibri Light"/>
                <w:b/>
                <w:sz w:val="24"/>
                <w:szCs w:val="24"/>
              </w:rPr>
              <w:t>Value</w:t>
            </w:r>
            <w:commentRangeEnd w:id="54"/>
            <w:r w:rsidR="00453D3F">
              <w:rPr>
                <w:rStyle w:val="CommentReference"/>
              </w:rPr>
              <w:commentReference w:id="54"/>
            </w:r>
          </w:p>
        </w:tc>
        <w:tc>
          <w:tcPr>
            <w:tcW w:w="3117" w:type="dxa"/>
            <w:tcBorders>
              <w:bottom w:val="nil"/>
            </w:tcBorders>
            <w:shd w:val="clear" w:color="auto" w:fill="002855"/>
          </w:tcPr>
          <w:p w14:paraId="1E65179D" w14:textId="77777777" w:rsidR="00AF25B8" w:rsidRPr="00453D3F" w:rsidRDefault="00AF25B8" w:rsidP="001F7F84">
            <w:pPr>
              <w:jc w:val="right"/>
              <w:rPr>
                <w:rFonts w:ascii="Calibri Light" w:hAnsi="Calibri Light" w:cs="Calibri Light"/>
                <w:b/>
                <w:sz w:val="24"/>
                <w:szCs w:val="24"/>
              </w:rPr>
            </w:pPr>
          </w:p>
        </w:tc>
      </w:tr>
      <w:tr w:rsidR="002C3D8C" w:rsidRPr="00453D3F" w14:paraId="250E82B6" w14:textId="77777777" w:rsidTr="00AF25B8">
        <w:tc>
          <w:tcPr>
            <w:tcW w:w="3116" w:type="dxa"/>
            <w:tcBorders>
              <w:top w:val="nil"/>
              <w:left w:val="nil"/>
              <w:bottom w:val="nil"/>
              <w:right w:val="nil"/>
            </w:tcBorders>
          </w:tcPr>
          <w:p w14:paraId="03AF2CB1" w14:textId="6EDB8068" w:rsidR="002C3D8C" w:rsidRPr="00453D3F" w:rsidRDefault="002C3D8C" w:rsidP="006C0057">
            <w:pPr>
              <w:rPr>
                <w:rFonts w:asciiTheme="majorHAnsi" w:hAnsiTheme="majorHAnsi" w:cstheme="majorHAnsi"/>
                <w:color w:val="FF0000"/>
                <w:sz w:val="18"/>
                <w:szCs w:val="18"/>
              </w:rPr>
            </w:pPr>
            <w:commentRangeStart w:id="55"/>
            <w:r w:rsidRPr="00453D3F">
              <w:rPr>
                <w:rFonts w:asciiTheme="majorHAnsi" w:hAnsiTheme="majorHAnsi" w:cstheme="majorHAnsi"/>
                <w:color w:val="FF0000"/>
                <w:sz w:val="18"/>
                <w:szCs w:val="18"/>
              </w:rPr>
              <w:t>&lt;JURISDICTION&gt;</w:t>
            </w:r>
          </w:p>
        </w:tc>
        <w:tc>
          <w:tcPr>
            <w:tcW w:w="3117" w:type="dxa"/>
            <w:tcBorders>
              <w:top w:val="nil"/>
              <w:left w:val="nil"/>
              <w:bottom w:val="nil"/>
              <w:right w:val="nil"/>
            </w:tcBorders>
          </w:tcPr>
          <w:p w14:paraId="72523A45" w14:textId="73943937" w:rsidR="002C3D8C" w:rsidRPr="00453D3F" w:rsidRDefault="002C3D8C" w:rsidP="001F7F84">
            <w:pPr>
              <w:jc w:val="right"/>
              <w:rPr>
                <w:rFonts w:asciiTheme="majorHAnsi" w:hAnsiTheme="majorHAnsi" w:cstheme="majorHAnsi"/>
                <w:color w:val="FF0000"/>
                <w:sz w:val="18"/>
                <w:szCs w:val="18"/>
              </w:rPr>
            </w:pPr>
            <w:r w:rsidRPr="00453D3F">
              <w:rPr>
                <w:rFonts w:asciiTheme="majorHAnsi" w:hAnsiTheme="majorHAnsi" w:cstheme="majorHAnsi"/>
                <w:color w:val="FF0000"/>
                <w:sz w:val="18"/>
                <w:szCs w:val="18"/>
              </w:rPr>
              <w:t>&lt;JRSDCTN_AMNT&gt;</w:t>
            </w:r>
          </w:p>
        </w:tc>
        <w:tc>
          <w:tcPr>
            <w:tcW w:w="3117" w:type="dxa"/>
            <w:tcBorders>
              <w:top w:val="nil"/>
              <w:left w:val="nil"/>
              <w:bottom w:val="nil"/>
              <w:right w:val="nil"/>
            </w:tcBorders>
          </w:tcPr>
          <w:p w14:paraId="57925D34" w14:textId="73F539DE" w:rsidR="002C3D8C" w:rsidRPr="00453D3F" w:rsidRDefault="002C3D8C" w:rsidP="001F7F84">
            <w:pPr>
              <w:jc w:val="right"/>
              <w:rPr>
                <w:rFonts w:asciiTheme="majorHAnsi" w:hAnsiTheme="majorHAnsi" w:cstheme="majorHAnsi"/>
                <w:sz w:val="18"/>
                <w:szCs w:val="18"/>
              </w:rPr>
            </w:pPr>
            <w:r w:rsidRPr="00453D3F">
              <w:rPr>
                <w:rFonts w:asciiTheme="majorHAnsi" w:hAnsiTheme="majorHAnsi" w:cstheme="majorHAnsi"/>
                <w:sz w:val="18"/>
                <w:szCs w:val="18"/>
              </w:rPr>
              <w:t>Locked in</w:t>
            </w:r>
          </w:p>
        </w:tc>
      </w:tr>
      <w:tr w:rsidR="002C3D8C" w:rsidRPr="00453D3F" w14:paraId="0C0DB0B0" w14:textId="77777777" w:rsidTr="00AF25B8">
        <w:tc>
          <w:tcPr>
            <w:tcW w:w="3116" w:type="dxa"/>
            <w:tcBorders>
              <w:top w:val="nil"/>
              <w:left w:val="nil"/>
              <w:bottom w:val="nil"/>
              <w:right w:val="nil"/>
            </w:tcBorders>
          </w:tcPr>
          <w:p w14:paraId="38B94C65" w14:textId="479078A4" w:rsidR="002C3D8C" w:rsidRPr="00453D3F" w:rsidRDefault="002C3D8C" w:rsidP="006C0057">
            <w:pPr>
              <w:rPr>
                <w:rFonts w:asciiTheme="majorHAnsi" w:hAnsiTheme="majorHAnsi" w:cstheme="majorHAnsi"/>
                <w:color w:val="FF0000"/>
                <w:sz w:val="18"/>
                <w:szCs w:val="18"/>
              </w:rPr>
            </w:pPr>
            <w:r w:rsidRPr="00453D3F">
              <w:rPr>
                <w:rFonts w:asciiTheme="majorHAnsi" w:hAnsiTheme="majorHAnsi" w:cstheme="majorHAnsi"/>
                <w:color w:val="FF0000"/>
                <w:sz w:val="18"/>
                <w:szCs w:val="18"/>
              </w:rPr>
              <w:t>&lt;JURISDICTION2&gt;</w:t>
            </w:r>
          </w:p>
        </w:tc>
        <w:tc>
          <w:tcPr>
            <w:tcW w:w="3117" w:type="dxa"/>
            <w:tcBorders>
              <w:top w:val="nil"/>
              <w:left w:val="nil"/>
              <w:bottom w:val="nil"/>
              <w:right w:val="nil"/>
            </w:tcBorders>
          </w:tcPr>
          <w:p w14:paraId="37B49516" w14:textId="6421CC82" w:rsidR="002C3D8C" w:rsidRPr="00453D3F" w:rsidRDefault="002C3D8C" w:rsidP="001F7F84">
            <w:pPr>
              <w:jc w:val="right"/>
              <w:rPr>
                <w:rFonts w:asciiTheme="majorHAnsi" w:hAnsiTheme="majorHAnsi" w:cstheme="majorHAnsi"/>
                <w:color w:val="FF0000"/>
                <w:sz w:val="18"/>
                <w:szCs w:val="18"/>
              </w:rPr>
            </w:pPr>
            <w:r w:rsidRPr="00453D3F">
              <w:rPr>
                <w:rFonts w:asciiTheme="majorHAnsi" w:hAnsiTheme="majorHAnsi" w:cstheme="majorHAnsi"/>
                <w:color w:val="FF0000"/>
                <w:sz w:val="18"/>
                <w:szCs w:val="18"/>
              </w:rPr>
              <w:t>&lt;JRSDCTN_AMNT2&gt;</w:t>
            </w:r>
          </w:p>
        </w:tc>
        <w:tc>
          <w:tcPr>
            <w:tcW w:w="3117" w:type="dxa"/>
            <w:tcBorders>
              <w:top w:val="nil"/>
              <w:left w:val="nil"/>
              <w:bottom w:val="nil"/>
              <w:right w:val="nil"/>
            </w:tcBorders>
          </w:tcPr>
          <w:p w14:paraId="25C83107" w14:textId="758DBF21" w:rsidR="002C3D8C" w:rsidRPr="00453D3F" w:rsidRDefault="002C3D8C" w:rsidP="001F7F84">
            <w:pPr>
              <w:jc w:val="right"/>
              <w:rPr>
                <w:rFonts w:asciiTheme="majorHAnsi" w:hAnsiTheme="majorHAnsi" w:cstheme="majorHAnsi"/>
                <w:sz w:val="18"/>
                <w:szCs w:val="18"/>
              </w:rPr>
            </w:pPr>
            <w:r w:rsidRPr="00453D3F">
              <w:rPr>
                <w:rFonts w:asciiTheme="majorHAnsi" w:hAnsiTheme="majorHAnsi" w:cstheme="majorHAnsi"/>
                <w:sz w:val="18"/>
                <w:szCs w:val="18"/>
              </w:rPr>
              <w:t>Locked in</w:t>
            </w:r>
          </w:p>
        </w:tc>
      </w:tr>
      <w:tr w:rsidR="002C3D8C" w:rsidRPr="00453D3F" w14:paraId="5951E66C" w14:textId="77777777" w:rsidTr="00AF25B8">
        <w:tc>
          <w:tcPr>
            <w:tcW w:w="3116" w:type="dxa"/>
            <w:tcBorders>
              <w:top w:val="nil"/>
              <w:left w:val="nil"/>
              <w:bottom w:val="nil"/>
              <w:right w:val="nil"/>
            </w:tcBorders>
          </w:tcPr>
          <w:p w14:paraId="04400CEF" w14:textId="65E13770" w:rsidR="002C3D8C" w:rsidRPr="00453D3F" w:rsidRDefault="002C3D8C" w:rsidP="006C0057">
            <w:pPr>
              <w:rPr>
                <w:rFonts w:asciiTheme="majorHAnsi" w:hAnsiTheme="majorHAnsi" w:cstheme="majorHAnsi"/>
                <w:color w:val="FF0000"/>
                <w:sz w:val="18"/>
                <w:szCs w:val="18"/>
              </w:rPr>
            </w:pPr>
            <w:commentRangeStart w:id="56"/>
            <w:r w:rsidRPr="00453D3F">
              <w:rPr>
                <w:rFonts w:asciiTheme="majorHAnsi" w:hAnsiTheme="majorHAnsi" w:cstheme="majorHAnsi"/>
                <w:color w:val="FF0000"/>
                <w:sz w:val="18"/>
                <w:szCs w:val="18"/>
              </w:rPr>
              <w:t>&lt;JURISDICTION3&gt;</w:t>
            </w:r>
            <w:commentRangeEnd w:id="56"/>
            <w:r w:rsidR="001F7F84" w:rsidRPr="00453D3F">
              <w:rPr>
                <w:rStyle w:val="CommentReference"/>
                <w:rFonts w:asciiTheme="majorHAnsi" w:hAnsiTheme="majorHAnsi" w:cstheme="majorHAnsi"/>
                <w:sz w:val="18"/>
                <w:szCs w:val="18"/>
              </w:rPr>
              <w:commentReference w:id="56"/>
            </w:r>
          </w:p>
        </w:tc>
        <w:tc>
          <w:tcPr>
            <w:tcW w:w="3117" w:type="dxa"/>
            <w:tcBorders>
              <w:top w:val="nil"/>
              <w:left w:val="nil"/>
              <w:bottom w:val="nil"/>
              <w:right w:val="nil"/>
            </w:tcBorders>
          </w:tcPr>
          <w:p w14:paraId="283CDAC2" w14:textId="7FAF8272" w:rsidR="002C3D8C" w:rsidRPr="00453D3F" w:rsidRDefault="002C3D8C" w:rsidP="001F7F84">
            <w:pPr>
              <w:jc w:val="right"/>
              <w:rPr>
                <w:rFonts w:asciiTheme="majorHAnsi" w:hAnsiTheme="majorHAnsi" w:cstheme="majorHAnsi"/>
                <w:color w:val="FF0000"/>
                <w:sz w:val="18"/>
                <w:szCs w:val="18"/>
              </w:rPr>
            </w:pPr>
            <w:r w:rsidRPr="00453D3F">
              <w:rPr>
                <w:rFonts w:asciiTheme="majorHAnsi" w:hAnsiTheme="majorHAnsi" w:cstheme="majorHAnsi"/>
                <w:color w:val="FF0000"/>
                <w:sz w:val="18"/>
                <w:szCs w:val="18"/>
              </w:rPr>
              <w:t>&lt;JRSDCTN_AMNT3&gt;</w:t>
            </w:r>
          </w:p>
        </w:tc>
        <w:tc>
          <w:tcPr>
            <w:tcW w:w="3117" w:type="dxa"/>
            <w:tcBorders>
              <w:top w:val="nil"/>
              <w:left w:val="nil"/>
              <w:bottom w:val="nil"/>
              <w:right w:val="nil"/>
            </w:tcBorders>
          </w:tcPr>
          <w:p w14:paraId="41A10537" w14:textId="0E8DE212" w:rsidR="002C3D8C" w:rsidRPr="00453D3F" w:rsidRDefault="002C3D8C" w:rsidP="001F7F84">
            <w:pPr>
              <w:jc w:val="right"/>
              <w:rPr>
                <w:rFonts w:asciiTheme="majorHAnsi" w:hAnsiTheme="majorHAnsi" w:cstheme="majorHAnsi"/>
                <w:sz w:val="18"/>
                <w:szCs w:val="18"/>
              </w:rPr>
            </w:pPr>
            <w:r w:rsidRPr="00453D3F">
              <w:rPr>
                <w:rFonts w:asciiTheme="majorHAnsi" w:hAnsiTheme="majorHAnsi" w:cstheme="majorHAnsi"/>
                <w:sz w:val="18"/>
                <w:szCs w:val="18"/>
              </w:rPr>
              <w:t>Locked in</w:t>
            </w:r>
          </w:p>
        </w:tc>
      </w:tr>
      <w:tr w:rsidR="002C3D8C" w:rsidRPr="00453D3F" w14:paraId="6004F455" w14:textId="77777777" w:rsidTr="00F411E0">
        <w:tc>
          <w:tcPr>
            <w:tcW w:w="3116" w:type="dxa"/>
            <w:tcBorders>
              <w:top w:val="nil"/>
              <w:left w:val="nil"/>
              <w:bottom w:val="nil"/>
              <w:right w:val="nil"/>
            </w:tcBorders>
          </w:tcPr>
          <w:p w14:paraId="3601961A" w14:textId="2C3E9B17" w:rsidR="002C3D8C" w:rsidRPr="00453D3F" w:rsidRDefault="002C3D8C" w:rsidP="00E34054">
            <w:pPr>
              <w:rPr>
                <w:rFonts w:asciiTheme="majorHAnsi" w:hAnsiTheme="majorHAnsi" w:cstheme="majorHAnsi"/>
                <w:sz w:val="18"/>
                <w:szCs w:val="18"/>
              </w:rPr>
            </w:pPr>
            <w:r w:rsidRPr="00453D3F">
              <w:rPr>
                <w:rFonts w:asciiTheme="majorHAnsi" w:hAnsiTheme="majorHAnsi" w:cstheme="majorHAnsi"/>
                <w:sz w:val="18"/>
                <w:szCs w:val="18"/>
              </w:rPr>
              <w:t>Voluntary Contributions</w:t>
            </w:r>
          </w:p>
        </w:tc>
        <w:tc>
          <w:tcPr>
            <w:tcW w:w="3117" w:type="dxa"/>
            <w:tcBorders>
              <w:top w:val="nil"/>
              <w:left w:val="nil"/>
              <w:bottom w:val="nil"/>
              <w:right w:val="nil"/>
            </w:tcBorders>
          </w:tcPr>
          <w:p w14:paraId="75E82741" w14:textId="0B762CBA" w:rsidR="002C3D8C" w:rsidRPr="00453D3F" w:rsidRDefault="002C3D8C" w:rsidP="001F7F84">
            <w:pPr>
              <w:jc w:val="right"/>
              <w:rPr>
                <w:rFonts w:asciiTheme="majorHAnsi" w:hAnsiTheme="majorHAnsi" w:cstheme="majorHAnsi"/>
                <w:color w:val="FF0000"/>
                <w:sz w:val="18"/>
                <w:szCs w:val="18"/>
              </w:rPr>
            </w:pPr>
            <w:commentRangeStart w:id="57"/>
            <w:r w:rsidRPr="00453D3F">
              <w:rPr>
                <w:rFonts w:asciiTheme="majorHAnsi" w:hAnsiTheme="majorHAnsi" w:cstheme="majorHAnsi"/>
                <w:color w:val="FF0000"/>
                <w:sz w:val="18"/>
                <w:szCs w:val="18"/>
              </w:rPr>
              <w:t>&lt;VOL_AMNT&gt;</w:t>
            </w:r>
            <w:commentRangeEnd w:id="57"/>
            <w:r w:rsidR="001F7F84" w:rsidRPr="00453D3F">
              <w:rPr>
                <w:rStyle w:val="CommentReference"/>
                <w:rFonts w:asciiTheme="majorHAnsi" w:hAnsiTheme="majorHAnsi" w:cstheme="majorHAnsi"/>
                <w:sz w:val="18"/>
                <w:szCs w:val="18"/>
              </w:rPr>
              <w:commentReference w:id="57"/>
            </w:r>
          </w:p>
        </w:tc>
        <w:tc>
          <w:tcPr>
            <w:tcW w:w="3117" w:type="dxa"/>
            <w:tcBorders>
              <w:top w:val="nil"/>
              <w:left w:val="nil"/>
              <w:bottom w:val="nil"/>
              <w:right w:val="nil"/>
            </w:tcBorders>
          </w:tcPr>
          <w:p w14:paraId="6636D136" w14:textId="566141C3" w:rsidR="002C3D8C" w:rsidRPr="00453D3F" w:rsidRDefault="002C3D8C" w:rsidP="001F7F84">
            <w:pPr>
              <w:jc w:val="right"/>
              <w:rPr>
                <w:rFonts w:asciiTheme="majorHAnsi" w:hAnsiTheme="majorHAnsi" w:cstheme="majorHAnsi"/>
                <w:sz w:val="18"/>
                <w:szCs w:val="18"/>
              </w:rPr>
            </w:pPr>
            <w:r w:rsidRPr="00453D3F">
              <w:rPr>
                <w:rFonts w:asciiTheme="majorHAnsi" w:hAnsiTheme="majorHAnsi" w:cstheme="majorHAnsi"/>
                <w:sz w:val="18"/>
                <w:szCs w:val="18"/>
              </w:rPr>
              <w:t>Non-locked in</w:t>
            </w:r>
            <w:commentRangeEnd w:id="55"/>
            <w:r w:rsidR="00453D3F">
              <w:rPr>
                <w:rStyle w:val="CommentReference"/>
              </w:rPr>
              <w:commentReference w:id="55"/>
            </w:r>
          </w:p>
        </w:tc>
      </w:tr>
    </w:tbl>
    <w:p w14:paraId="3ED7EEF2" w14:textId="6583DB6B" w:rsidR="00F411E0" w:rsidRPr="00453D3F" w:rsidRDefault="006A727B" w:rsidP="00F411E0">
      <w:pPr>
        <w:rPr>
          <w:rFonts w:asciiTheme="majorHAnsi" w:hAnsiTheme="majorHAnsi" w:cstheme="majorHAnsi"/>
          <w:b/>
          <w:sz w:val="22"/>
          <w:szCs w:val="22"/>
        </w:rPr>
      </w:pPr>
      <w:r w:rsidRPr="00453D3F">
        <w:rPr>
          <w:rFonts w:asciiTheme="majorHAnsi" w:hAnsiTheme="majorHAnsi" w:cstheme="majorHAnsi"/>
          <w:b/>
          <w:sz w:val="22"/>
          <w:szCs w:val="22"/>
        </w:rPr>
        <w:t>&lt;/P1&gt;</w:t>
      </w:r>
    </w:p>
    <w:p w14:paraId="1F99ACB8" w14:textId="77777777" w:rsidR="006A727B" w:rsidRPr="00453D3F" w:rsidRDefault="006A727B" w:rsidP="00F411E0">
      <w:pPr>
        <w:rPr>
          <w:rFonts w:asciiTheme="majorHAnsi" w:hAnsiTheme="majorHAnsi" w:cstheme="majorHAnsi"/>
          <w:b/>
          <w:sz w:val="22"/>
          <w:szCs w:val="22"/>
        </w:rPr>
      </w:pPr>
    </w:p>
    <w:p w14:paraId="7CF69240" w14:textId="6302C6BE" w:rsidR="00F411E0" w:rsidRPr="00453D3F" w:rsidRDefault="00F411E0" w:rsidP="00F411E0">
      <w:pPr>
        <w:rPr>
          <w:rFonts w:asciiTheme="majorHAnsi" w:hAnsiTheme="majorHAnsi" w:cstheme="majorHAnsi"/>
          <w:b/>
          <w:sz w:val="22"/>
          <w:szCs w:val="22"/>
        </w:rPr>
      </w:pPr>
      <w:r w:rsidRPr="00453D3F">
        <w:rPr>
          <w:rFonts w:asciiTheme="majorHAnsi" w:hAnsiTheme="majorHAnsi" w:cstheme="majorHAnsi"/>
          <w:b/>
          <w:sz w:val="22"/>
          <w:szCs w:val="22"/>
        </w:rPr>
        <w:t>&lt;P2&gt;</w:t>
      </w:r>
    </w:p>
    <w:p w14:paraId="774C1CDA" w14:textId="20492A4E" w:rsidR="00F411E0" w:rsidRDefault="00F411E0" w:rsidP="00F411E0">
      <w:pPr>
        <w:contextualSpacing/>
        <w:rPr>
          <w:ins w:id="58" w:author="Christie, Sharon PEBA" w:date="2021-10-13T10:29:00Z"/>
          <w:rFonts w:asciiTheme="majorHAnsi" w:hAnsiTheme="majorHAnsi" w:cstheme="majorHAnsi"/>
          <w:b/>
          <w:color w:val="94D500"/>
          <w:sz w:val="24"/>
          <w:szCs w:val="24"/>
        </w:rPr>
      </w:pPr>
      <w:commentRangeStart w:id="59"/>
      <w:r w:rsidRPr="00453D3F">
        <w:rPr>
          <w:rFonts w:asciiTheme="majorHAnsi" w:hAnsiTheme="majorHAnsi" w:cstheme="majorHAnsi"/>
          <w:b/>
          <w:color w:val="94D500"/>
          <w:sz w:val="24"/>
          <w:szCs w:val="24"/>
        </w:rPr>
        <w:t xml:space="preserve">I choose to </w:t>
      </w:r>
      <w:r w:rsidR="00853410" w:rsidRPr="00453D3F">
        <w:rPr>
          <w:rFonts w:asciiTheme="majorHAnsi" w:hAnsiTheme="majorHAnsi" w:cstheme="majorHAnsi"/>
          <w:b/>
          <w:color w:val="94D500"/>
          <w:sz w:val="24"/>
          <w:szCs w:val="24"/>
        </w:rPr>
        <w:t>stay with PEPP</w:t>
      </w:r>
      <w:commentRangeEnd w:id="59"/>
      <w:r w:rsidR="00453D3F">
        <w:rPr>
          <w:rStyle w:val="CommentReference"/>
        </w:rPr>
        <w:commentReference w:id="59"/>
      </w:r>
      <w:commentRangeStart w:id="60"/>
      <w:ins w:id="61" w:author="Christie, Sharon PEBA" w:date="2021-10-13T10:29:00Z">
        <w:r w:rsidR="00B96167">
          <w:rPr>
            <w:rFonts w:asciiTheme="majorHAnsi" w:hAnsiTheme="majorHAnsi" w:cstheme="majorHAnsi"/>
            <w:b/>
            <w:color w:val="94D500"/>
            <w:sz w:val="24"/>
            <w:szCs w:val="24"/>
          </w:rPr>
          <w:t>:</w:t>
        </w:r>
      </w:ins>
      <w:commentRangeEnd w:id="60"/>
      <w:ins w:id="62" w:author="Christie, Sharon PEBA" w:date="2021-10-13T10:30:00Z">
        <w:r w:rsidR="00B96167">
          <w:rPr>
            <w:rStyle w:val="CommentReference"/>
          </w:rPr>
          <w:commentReference w:id="60"/>
        </w:r>
      </w:ins>
    </w:p>
    <w:p w14:paraId="31E8B207" w14:textId="77777777" w:rsidR="00B96167" w:rsidRPr="00453D3F" w:rsidRDefault="00B96167" w:rsidP="00F411E0">
      <w:pPr>
        <w:contextualSpacing/>
        <w:rPr>
          <w:rFonts w:asciiTheme="majorHAnsi" w:hAnsiTheme="majorHAnsi" w:cstheme="majorHAnsi"/>
          <w:b/>
          <w:color w:val="94D500"/>
          <w:sz w:val="24"/>
          <w:szCs w:val="24"/>
        </w:rPr>
      </w:pPr>
    </w:p>
    <w:p w14:paraId="5E2B34B2" w14:textId="77777777" w:rsidR="00853410" w:rsidRPr="00453D3F" w:rsidRDefault="00853410" w:rsidP="00853410">
      <w:pPr>
        <w:tabs>
          <w:tab w:val="left" w:pos="284"/>
        </w:tabs>
        <w:contextualSpacing/>
        <w:rPr>
          <w:rFonts w:asciiTheme="majorHAnsi" w:hAnsiTheme="majorHAnsi" w:cstheme="majorHAnsi"/>
          <w:i/>
          <w:sz w:val="22"/>
          <w:szCs w:val="22"/>
        </w:rPr>
      </w:pPr>
      <w:r w:rsidRPr="00453D3F">
        <w:rPr>
          <w:rFonts w:asciiTheme="majorHAnsi" w:hAnsiTheme="majorHAnsi" w:cstheme="majorHAnsi"/>
          <w:sz w:val="22"/>
          <w:szCs w:val="22"/>
        </w:rPr>
        <w:sym w:font="Wingdings" w:char="F06F"/>
      </w:r>
      <w:r w:rsidRPr="00453D3F">
        <w:rPr>
          <w:rFonts w:asciiTheme="majorHAnsi" w:hAnsiTheme="majorHAnsi" w:cstheme="majorHAnsi"/>
          <w:sz w:val="22"/>
          <w:szCs w:val="22"/>
        </w:rPr>
        <w:tab/>
        <w:t>Leave my account balance invested in PEPP.</w:t>
      </w:r>
      <w:r w:rsidRPr="00453D3F">
        <w:rPr>
          <w:rFonts w:asciiTheme="majorHAnsi" w:hAnsiTheme="majorHAnsi" w:cstheme="majorHAnsi"/>
          <w:i/>
          <w:sz w:val="22"/>
          <w:szCs w:val="22"/>
        </w:rPr>
        <w:t xml:space="preserve"> </w:t>
      </w:r>
    </w:p>
    <w:p w14:paraId="3A91737F" w14:textId="47027927" w:rsidR="00853410" w:rsidRPr="00453D3F" w:rsidDel="00B96167" w:rsidRDefault="00853410" w:rsidP="00853410">
      <w:pPr>
        <w:rPr>
          <w:del w:id="64" w:author="Christie, Sharon PEBA" w:date="2021-10-13T10:29:00Z"/>
          <w:rFonts w:asciiTheme="majorHAnsi" w:hAnsiTheme="majorHAnsi" w:cstheme="majorHAnsi"/>
          <w:sz w:val="22"/>
          <w:szCs w:val="22"/>
        </w:rPr>
      </w:pPr>
    </w:p>
    <w:p w14:paraId="79089903" w14:textId="77777777" w:rsidR="00853410" w:rsidRPr="00453D3F" w:rsidRDefault="00853410" w:rsidP="00853410">
      <w:pPr>
        <w:tabs>
          <w:tab w:val="left" w:pos="284"/>
        </w:tabs>
        <w:contextualSpacing/>
        <w:rPr>
          <w:rFonts w:asciiTheme="majorHAnsi" w:hAnsiTheme="majorHAnsi" w:cstheme="majorHAnsi"/>
          <w:sz w:val="22"/>
          <w:szCs w:val="22"/>
        </w:rPr>
      </w:pPr>
      <w:r w:rsidRPr="00453D3F">
        <w:rPr>
          <w:rFonts w:asciiTheme="majorHAnsi" w:hAnsiTheme="majorHAnsi" w:cstheme="majorHAnsi"/>
          <w:sz w:val="22"/>
          <w:szCs w:val="22"/>
        </w:rPr>
        <w:sym w:font="Wingdings" w:char="F06F"/>
      </w:r>
      <w:r w:rsidRPr="00453D3F">
        <w:rPr>
          <w:rFonts w:asciiTheme="majorHAnsi" w:hAnsiTheme="majorHAnsi" w:cstheme="majorHAnsi"/>
          <w:sz w:val="22"/>
          <w:szCs w:val="22"/>
        </w:rPr>
        <w:tab/>
        <w:t>Call me at ______________________ I need more information.</w:t>
      </w:r>
    </w:p>
    <w:p w14:paraId="18D29026" w14:textId="60F0D340" w:rsidR="00322CE8" w:rsidRPr="00453D3F" w:rsidRDefault="00322CE8" w:rsidP="00322CE8">
      <w:pPr>
        <w:rPr>
          <w:rFonts w:asciiTheme="majorHAnsi" w:hAnsiTheme="majorHAnsi" w:cstheme="majorHAnsi"/>
          <w:b/>
          <w:sz w:val="22"/>
          <w:szCs w:val="22"/>
        </w:rPr>
      </w:pPr>
      <w:r w:rsidRPr="00453D3F">
        <w:rPr>
          <w:rFonts w:asciiTheme="majorHAnsi" w:hAnsiTheme="majorHAnsi" w:cstheme="majorHAnsi"/>
          <w:b/>
          <w:sz w:val="22"/>
          <w:szCs w:val="22"/>
        </w:rPr>
        <w:t>&lt;/P2&gt;</w:t>
      </w:r>
    </w:p>
    <w:p w14:paraId="18A20462" w14:textId="77777777" w:rsidR="00322CE8" w:rsidRPr="00453D3F" w:rsidRDefault="00322CE8" w:rsidP="00322CE8">
      <w:pPr>
        <w:rPr>
          <w:rFonts w:asciiTheme="majorHAnsi" w:hAnsiTheme="majorHAnsi" w:cstheme="majorHAnsi"/>
          <w:b/>
          <w:sz w:val="22"/>
        </w:rPr>
      </w:pPr>
    </w:p>
    <w:p w14:paraId="1A8EF02E" w14:textId="78A0E09C" w:rsidR="00322CE8" w:rsidRPr="00453D3F" w:rsidRDefault="00322CE8" w:rsidP="00322CE8">
      <w:pPr>
        <w:rPr>
          <w:rFonts w:asciiTheme="majorHAnsi" w:hAnsiTheme="majorHAnsi" w:cstheme="majorHAnsi"/>
          <w:b/>
          <w:sz w:val="22"/>
        </w:rPr>
      </w:pPr>
      <w:r w:rsidRPr="00453D3F">
        <w:rPr>
          <w:rFonts w:asciiTheme="majorHAnsi" w:hAnsiTheme="majorHAnsi" w:cstheme="majorHAnsi"/>
          <w:b/>
          <w:sz w:val="22"/>
        </w:rPr>
        <w:t>&lt;P3&gt;</w:t>
      </w:r>
    </w:p>
    <w:p w14:paraId="110C1162" w14:textId="77777777" w:rsidR="00853410" w:rsidRPr="00453D3F" w:rsidRDefault="00853410" w:rsidP="00853410">
      <w:pPr>
        <w:rPr>
          <w:rFonts w:asciiTheme="minorHAnsi" w:hAnsiTheme="minorHAnsi" w:cs="Calibri Light"/>
          <w:b/>
          <w:color w:val="94D500"/>
          <w:sz w:val="24"/>
          <w:szCs w:val="24"/>
        </w:rPr>
      </w:pPr>
      <w:commentRangeStart w:id="65"/>
      <w:r w:rsidRPr="00453D3F">
        <w:rPr>
          <w:rFonts w:asciiTheme="minorHAnsi" w:hAnsiTheme="minorHAnsi" w:cs="Calibri Light"/>
          <w:b/>
          <w:color w:val="94D500"/>
          <w:sz w:val="24"/>
          <w:szCs w:val="24"/>
        </w:rPr>
        <w:t>I choose to transfer all or a portion of my balance out of PEPP and into one or more of the following options:</w:t>
      </w:r>
      <w:commentRangeEnd w:id="65"/>
      <w:r w:rsidR="00453D3F">
        <w:rPr>
          <w:rStyle w:val="CommentReference"/>
        </w:rPr>
        <w:commentReference w:id="65"/>
      </w:r>
    </w:p>
    <w:p w14:paraId="1703A210" w14:textId="77777777" w:rsidR="00853410" w:rsidRPr="00853410" w:rsidRDefault="00853410" w:rsidP="00853410">
      <w:pPr>
        <w:ind w:left="426"/>
        <w:contextualSpacing/>
        <w:rPr>
          <w:rFonts w:asciiTheme="minorHAnsi" w:hAnsiTheme="minorHAnsi" w:cs="Calibri Light"/>
          <w:sz w:val="22"/>
          <w:szCs w:val="22"/>
        </w:rPr>
      </w:pPr>
    </w:p>
    <w:p w14:paraId="016D01E7" w14:textId="3C4364C6" w:rsidR="00853410" w:rsidRPr="00453D3F" w:rsidRDefault="00853410" w:rsidP="00853410">
      <w:pPr>
        <w:numPr>
          <w:ilvl w:val="0"/>
          <w:numId w:val="5"/>
        </w:numPr>
        <w:ind w:left="360"/>
        <w:contextualSpacing/>
        <w:rPr>
          <w:rFonts w:asciiTheme="majorHAnsi" w:hAnsiTheme="majorHAnsi" w:cstheme="majorHAnsi"/>
          <w:sz w:val="22"/>
          <w:szCs w:val="22"/>
        </w:rPr>
      </w:pPr>
      <w:r w:rsidRPr="00453D3F">
        <w:rPr>
          <w:rFonts w:asciiTheme="majorHAnsi" w:hAnsiTheme="majorHAnsi" w:cstheme="majorHAnsi"/>
          <w:sz w:val="22"/>
          <w:szCs w:val="22"/>
        </w:rPr>
        <w:t>Locked-in Retirement Account (LIRA)^/Locked-in Registered Retirement Savings Plan (RRSP</w:t>
      </w:r>
      <w:commentRangeStart w:id="66"/>
      <w:r w:rsidRPr="00453D3F">
        <w:rPr>
          <w:rFonts w:asciiTheme="majorHAnsi" w:hAnsiTheme="majorHAnsi" w:cstheme="majorHAnsi"/>
          <w:sz w:val="22"/>
          <w:szCs w:val="22"/>
        </w:rPr>
        <w:t>)^</w:t>
      </w:r>
      <w:ins w:id="67" w:author="Christie, Sharon PEBA" w:date="2021-10-13T10:33:00Z">
        <w:r w:rsidR="00A52E26">
          <w:rPr>
            <w:rFonts w:asciiTheme="majorHAnsi" w:hAnsiTheme="majorHAnsi" w:cstheme="majorHAnsi"/>
            <w:sz w:val="22"/>
            <w:szCs w:val="22"/>
          </w:rPr>
          <w:t>; and/or</w:t>
        </w:r>
      </w:ins>
      <w:r w:rsidRPr="00453D3F">
        <w:rPr>
          <w:rFonts w:asciiTheme="majorHAnsi" w:hAnsiTheme="majorHAnsi" w:cstheme="majorHAnsi"/>
          <w:sz w:val="22"/>
          <w:szCs w:val="22"/>
        </w:rPr>
        <w:t xml:space="preserve"> </w:t>
      </w:r>
      <w:commentRangeEnd w:id="66"/>
      <w:r w:rsidR="00A52E26">
        <w:rPr>
          <w:rStyle w:val="CommentReference"/>
        </w:rPr>
        <w:commentReference w:id="66"/>
      </w:r>
    </w:p>
    <w:p w14:paraId="4DEEB656" w14:textId="77777777" w:rsidR="00853410" w:rsidRPr="00453D3F" w:rsidRDefault="00853410" w:rsidP="00853410">
      <w:pPr>
        <w:numPr>
          <w:ilvl w:val="0"/>
          <w:numId w:val="5"/>
        </w:numPr>
        <w:ind w:left="360"/>
        <w:contextualSpacing/>
        <w:rPr>
          <w:rFonts w:asciiTheme="majorHAnsi" w:hAnsiTheme="majorHAnsi" w:cstheme="majorHAnsi"/>
          <w:sz w:val="22"/>
          <w:szCs w:val="22"/>
        </w:rPr>
      </w:pPr>
      <w:r w:rsidRPr="00453D3F">
        <w:rPr>
          <w:rFonts w:asciiTheme="majorHAnsi" w:hAnsiTheme="majorHAnsi" w:cstheme="majorHAnsi"/>
          <w:sz w:val="22"/>
          <w:szCs w:val="22"/>
        </w:rPr>
        <w:t>Registered Pension Plan. A portability or reciprocal transfer agreement completed by both PEPP and the importing plan is required to initiate this transaction. Contact PEPP for further details.</w:t>
      </w:r>
    </w:p>
    <w:p w14:paraId="4D90A37E" w14:textId="2B86846D" w:rsidR="00322CE8" w:rsidRPr="00453D3F" w:rsidRDefault="003F02A7" w:rsidP="00322CE8">
      <w:pPr>
        <w:rPr>
          <w:rFonts w:asciiTheme="majorHAnsi" w:hAnsiTheme="majorHAnsi" w:cstheme="majorHAnsi"/>
          <w:b/>
          <w:sz w:val="22"/>
        </w:rPr>
      </w:pPr>
      <w:r w:rsidRPr="00453D3F">
        <w:rPr>
          <w:rFonts w:asciiTheme="majorHAnsi" w:hAnsiTheme="majorHAnsi" w:cstheme="majorHAnsi"/>
          <w:b/>
          <w:sz w:val="22"/>
        </w:rPr>
        <w:t>&lt;/P3&gt;</w:t>
      </w:r>
    </w:p>
    <w:p w14:paraId="7ABC794D" w14:textId="77777777" w:rsidR="003F02A7" w:rsidRPr="00453D3F" w:rsidRDefault="003F02A7" w:rsidP="00322CE8">
      <w:pPr>
        <w:rPr>
          <w:rFonts w:asciiTheme="majorHAnsi" w:hAnsiTheme="majorHAnsi" w:cstheme="majorHAnsi"/>
          <w:b/>
          <w:sz w:val="22"/>
        </w:rPr>
      </w:pPr>
    </w:p>
    <w:p w14:paraId="629300F8" w14:textId="568ECA1B" w:rsidR="003F02A7" w:rsidRPr="00453D3F" w:rsidRDefault="003F02A7" w:rsidP="00322CE8">
      <w:pPr>
        <w:rPr>
          <w:rFonts w:asciiTheme="majorHAnsi" w:hAnsiTheme="majorHAnsi" w:cstheme="majorHAnsi"/>
          <w:b/>
          <w:sz w:val="22"/>
        </w:rPr>
      </w:pPr>
      <w:r w:rsidRPr="00453D3F">
        <w:rPr>
          <w:rFonts w:asciiTheme="majorHAnsi" w:hAnsiTheme="majorHAnsi" w:cstheme="majorHAnsi"/>
          <w:b/>
          <w:sz w:val="22"/>
        </w:rPr>
        <w:t>&lt;P4&gt;</w:t>
      </w:r>
    </w:p>
    <w:p w14:paraId="13C48193" w14:textId="5E655CD8" w:rsidR="00853410" w:rsidRPr="00453D3F" w:rsidRDefault="00853410" w:rsidP="00853410">
      <w:pPr>
        <w:rPr>
          <w:rFonts w:asciiTheme="majorHAnsi" w:hAnsiTheme="majorHAnsi" w:cstheme="majorHAnsi"/>
          <w:b/>
          <w:color w:val="94D500"/>
          <w:sz w:val="24"/>
          <w:szCs w:val="24"/>
        </w:rPr>
      </w:pPr>
      <w:commentRangeStart w:id="69"/>
      <w:r w:rsidRPr="00453D3F">
        <w:rPr>
          <w:rFonts w:asciiTheme="majorHAnsi" w:hAnsiTheme="majorHAnsi" w:cstheme="majorHAnsi"/>
          <w:b/>
          <w:color w:val="94D500"/>
          <w:sz w:val="24"/>
          <w:szCs w:val="24"/>
        </w:rPr>
        <w:t>This account qualifies as a small pension. The value of the account is always changing and may no longer qualify at time of processing</w:t>
      </w:r>
      <w:commentRangeStart w:id="70"/>
      <w:r w:rsidRPr="00453D3F">
        <w:rPr>
          <w:rFonts w:asciiTheme="majorHAnsi" w:hAnsiTheme="majorHAnsi" w:cstheme="majorHAnsi"/>
          <w:b/>
          <w:color w:val="94D500"/>
          <w:sz w:val="24"/>
          <w:szCs w:val="24"/>
        </w:rPr>
        <w:t>.</w:t>
      </w:r>
      <w:ins w:id="71" w:author="Christie, Sharon PEBA" w:date="2021-10-13T10:37:00Z">
        <w:r w:rsidR="00A52E26">
          <w:rPr>
            <w:rFonts w:asciiTheme="majorHAnsi" w:hAnsiTheme="majorHAnsi" w:cstheme="majorHAnsi"/>
            <w:b/>
            <w:color w:val="94D500"/>
            <w:sz w:val="24"/>
            <w:szCs w:val="24"/>
          </w:rPr>
          <w:t xml:space="preserve"> Choose an option.</w:t>
        </w:r>
      </w:ins>
      <w:r w:rsidRPr="00453D3F">
        <w:rPr>
          <w:rFonts w:asciiTheme="majorHAnsi" w:hAnsiTheme="majorHAnsi" w:cstheme="majorHAnsi"/>
          <w:b/>
          <w:color w:val="94D500"/>
          <w:sz w:val="24"/>
          <w:szCs w:val="24"/>
        </w:rPr>
        <w:t xml:space="preserve"> </w:t>
      </w:r>
      <w:del w:id="72" w:author="Christie, Sharon PEBA" w:date="2021-10-13T10:34:00Z">
        <w:r w:rsidRPr="00453D3F" w:rsidDel="00A52E26">
          <w:rPr>
            <w:rFonts w:asciiTheme="majorHAnsi" w:hAnsiTheme="majorHAnsi" w:cstheme="majorHAnsi"/>
            <w:b/>
            <w:color w:val="94D500"/>
            <w:sz w:val="24"/>
            <w:szCs w:val="24"/>
          </w:rPr>
          <w:delText>Please:</w:delText>
        </w:r>
        <w:commentRangeEnd w:id="69"/>
        <w:r w:rsidR="00453D3F" w:rsidDel="00A52E26">
          <w:rPr>
            <w:rStyle w:val="CommentReference"/>
          </w:rPr>
          <w:commentReference w:id="69"/>
        </w:r>
      </w:del>
    </w:p>
    <w:p w14:paraId="74AB90E8" w14:textId="77777777" w:rsidR="00853410" w:rsidRPr="00853410" w:rsidRDefault="00853410" w:rsidP="00853410">
      <w:pPr>
        <w:ind w:left="426"/>
        <w:contextualSpacing/>
        <w:rPr>
          <w:rFonts w:asciiTheme="minorHAnsi" w:hAnsiTheme="minorHAnsi" w:cs="Calibri Light"/>
        </w:rPr>
      </w:pPr>
    </w:p>
    <w:p w14:paraId="74E3106F" w14:textId="55BBB1DC" w:rsidR="00853410" w:rsidRPr="00453D3F" w:rsidRDefault="00A52E26" w:rsidP="00853410">
      <w:pPr>
        <w:numPr>
          <w:ilvl w:val="0"/>
          <w:numId w:val="5"/>
        </w:numPr>
        <w:ind w:left="360"/>
        <w:contextualSpacing/>
        <w:rPr>
          <w:rFonts w:asciiTheme="majorHAnsi" w:hAnsiTheme="majorHAnsi" w:cstheme="majorHAnsi"/>
          <w:sz w:val="22"/>
          <w:szCs w:val="22"/>
        </w:rPr>
      </w:pPr>
      <w:ins w:id="73" w:author="Christie, Sharon PEBA" w:date="2021-10-13T10:34:00Z">
        <w:r>
          <w:rPr>
            <w:rFonts w:asciiTheme="majorHAnsi" w:hAnsiTheme="majorHAnsi" w:cstheme="majorHAnsi"/>
            <w:sz w:val="22"/>
            <w:szCs w:val="22"/>
          </w:rPr>
          <w:t>S</w:t>
        </w:r>
      </w:ins>
      <w:del w:id="74" w:author="Christie, Sharon PEBA" w:date="2021-10-13T10:34:00Z">
        <w:r w:rsidR="00853410" w:rsidRPr="00453D3F" w:rsidDel="00A52E26">
          <w:rPr>
            <w:rFonts w:asciiTheme="majorHAnsi" w:hAnsiTheme="majorHAnsi" w:cstheme="majorHAnsi"/>
            <w:sz w:val="22"/>
            <w:szCs w:val="22"/>
          </w:rPr>
          <w:delText>s</w:delText>
        </w:r>
      </w:del>
      <w:r w:rsidR="00853410" w:rsidRPr="00453D3F">
        <w:rPr>
          <w:rFonts w:asciiTheme="majorHAnsi" w:hAnsiTheme="majorHAnsi" w:cstheme="majorHAnsi"/>
          <w:sz w:val="22"/>
          <w:szCs w:val="22"/>
        </w:rPr>
        <w:t>end me a full cash payout less withholding tax.</w:t>
      </w:r>
    </w:p>
    <w:p w14:paraId="261AF8D8" w14:textId="1CA32715" w:rsidR="003F02A7" w:rsidRPr="00453D3F" w:rsidRDefault="00A52E26" w:rsidP="00853410">
      <w:pPr>
        <w:numPr>
          <w:ilvl w:val="0"/>
          <w:numId w:val="5"/>
        </w:numPr>
        <w:ind w:left="360"/>
        <w:contextualSpacing/>
        <w:rPr>
          <w:rFonts w:asciiTheme="majorHAnsi" w:hAnsiTheme="majorHAnsi" w:cstheme="majorHAnsi"/>
          <w:sz w:val="22"/>
          <w:szCs w:val="22"/>
        </w:rPr>
      </w:pPr>
      <w:ins w:id="75" w:author="Christie, Sharon PEBA" w:date="2021-10-13T10:34:00Z">
        <w:r>
          <w:rPr>
            <w:rFonts w:asciiTheme="majorHAnsi" w:hAnsiTheme="majorHAnsi" w:cstheme="majorHAnsi"/>
            <w:sz w:val="22"/>
            <w:szCs w:val="22"/>
          </w:rPr>
          <w:t>T</w:t>
        </w:r>
      </w:ins>
      <w:del w:id="76" w:author="Christie, Sharon PEBA" w:date="2021-10-13T10:34:00Z">
        <w:r w:rsidR="00853410" w:rsidRPr="00453D3F" w:rsidDel="00A52E26">
          <w:rPr>
            <w:rFonts w:asciiTheme="majorHAnsi" w:hAnsiTheme="majorHAnsi" w:cstheme="majorHAnsi"/>
            <w:sz w:val="22"/>
            <w:szCs w:val="22"/>
          </w:rPr>
          <w:delText>t</w:delText>
        </w:r>
      </w:del>
      <w:r w:rsidR="00853410" w:rsidRPr="00453D3F">
        <w:rPr>
          <w:rFonts w:asciiTheme="majorHAnsi" w:hAnsiTheme="majorHAnsi" w:cstheme="majorHAnsi"/>
          <w:sz w:val="22"/>
          <w:szCs w:val="22"/>
        </w:rPr>
        <w:t xml:space="preserve">ransfer my small pension to my RRSP^ or RRIF^. </w:t>
      </w:r>
      <w:commentRangeEnd w:id="70"/>
      <w:r>
        <w:rPr>
          <w:rStyle w:val="CommentReference"/>
        </w:rPr>
        <w:commentReference w:id="70"/>
      </w:r>
    </w:p>
    <w:p w14:paraId="63BA3A29" w14:textId="7A5612AE" w:rsidR="00853410" w:rsidRPr="00453D3F" w:rsidRDefault="00853410" w:rsidP="00853410">
      <w:pPr>
        <w:contextualSpacing/>
        <w:rPr>
          <w:rFonts w:asciiTheme="majorHAnsi" w:hAnsiTheme="majorHAnsi" w:cstheme="majorHAnsi"/>
          <w:b/>
          <w:sz w:val="22"/>
          <w:szCs w:val="22"/>
        </w:rPr>
      </w:pPr>
      <w:r w:rsidRPr="00453D3F">
        <w:rPr>
          <w:rFonts w:asciiTheme="majorHAnsi" w:hAnsiTheme="majorHAnsi" w:cstheme="majorHAnsi"/>
          <w:b/>
          <w:sz w:val="22"/>
          <w:szCs w:val="22"/>
        </w:rPr>
        <w:lastRenderedPageBreak/>
        <w:t>&lt;/P4&gt;</w:t>
      </w:r>
    </w:p>
    <w:p w14:paraId="1A55A760" w14:textId="2BD270BB" w:rsidR="00F411E0" w:rsidRPr="00453D3F" w:rsidRDefault="008A1F69" w:rsidP="00F411E0">
      <w:pPr>
        <w:rPr>
          <w:rFonts w:asciiTheme="majorHAnsi" w:hAnsiTheme="majorHAnsi" w:cstheme="majorHAnsi"/>
          <w:b/>
          <w:sz w:val="22"/>
        </w:rPr>
      </w:pPr>
      <w:r w:rsidRPr="00453D3F">
        <w:rPr>
          <w:rFonts w:asciiTheme="majorHAnsi" w:hAnsiTheme="majorHAnsi" w:cstheme="majorHAnsi"/>
          <w:b/>
          <w:sz w:val="22"/>
        </w:rPr>
        <w:t>&lt;P5&gt;</w:t>
      </w:r>
    </w:p>
    <w:p w14:paraId="2A4F2A74" w14:textId="6F0B24EF" w:rsidR="001F7F84" w:rsidRPr="00453D3F" w:rsidRDefault="001F7F84" w:rsidP="001F7F84">
      <w:pPr>
        <w:ind w:left="66"/>
        <w:rPr>
          <w:rFonts w:asciiTheme="majorHAnsi" w:hAnsiTheme="majorHAnsi" w:cstheme="majorHAnsi"/>
          <w:b/>
          <w:color w:val="94D500"/>
        </w:rPr>
      </w:pPr>
      <w:commentRangeStart w:id="78"/>
      <w:r w:rsidRPr="00453D3F">
        <w:rPr>
          <w:rFonts w:asciiTheme="majorHAnsi" w:hAnsiTheme="majorHAnsi" w:cstheme="majorHAnsi"/>
          <w:b/>
          <w:color w:val="94D500"/>
        </w:rPr>
        <w:t xml:space="preserve">I have non-locked in and/or voluntary money. </w:t>
      </w:r>
      <w:commentRangeStart w:id="79"/>
      <w:ins w:id="80" w:author="Christie, Sharon PEBA" w:date="2021-10-13T10:38:00Z">
        <w:r w:rsidR="00A52E26">
          <w:rPr>
            <w:rFonts w:asciiTheme="majorHAnsi" w:hAnsiTheme="majorHAnsi" w:cstheme="majorHAnsi"/>
            <w:b/>
            <w:color w:val="94D500"/>
          </w:rPr>
          <w:t xml:space="preserve">Choose an option. </w:t>
        </w:r>
      </w:ins>
      <w:del w:id="81" w:author="Christie, Sharon PEBA" w:date="2021-10-13T10:38:00Z">
        <w:r w:rsidRPr="00453D3F" w:rsidDel="00A52E26">
          <w:rPr>
            <w:rFonts w:asciiTheme="majorHAnsi" w:hAnsiTheme="majorHAnsi" w:cstheme="majorHAnsi"/>
            <w:b/>
            <w:color w:val="94D500"/>
          </w:rPr>
          <w:delText xml:space="preserve">Please </w:delText>
        </w:r>
      </w:del>
      <w:commentRangeEnd w:id="78"/>
      <w:r w:rsidRPr="00453D3F">
        <w:rPr>
          <w:rStyle w:val="CommentReference"/>
          <w:rFonts w:asciiTheme="majorHAnsi" w:hAnsiTheme="majorHAnsi" w:cstheme="majorHAnsi"/>
        </w:rPr>
        <w:commentReference w:id="78"/>
      </w:r>
    </w:p>
    <w:p w14:paraId="6F61930D" w14:textId="77777777" w:rsidR="001F7F84" w:rsidRPr="00453D3F" w:rsidRDefault="001F7F84" w:rsidP="001F7F84">
      <w:pPr>
        <w:ind w:left="66"/>
        <w:rPr>
          <w:rFonts w:asciiTheme="majorHAnsi" w:hAnsiTheme="majorHAnsi" w:cstheme="majorHAnsi"/>
          <w:b/>
          <w:color w:val="94D500"/>
        </w:rPr>
      </w:pPr>
    </w:p>
    <w:p w14:paraId="315445CE" w14:textId="1994D2D2" w:rsidR="001F7F84" w:rsidRPr="00453D3F" w:rsidRDefault="00A52E26" w:rsidP="001F7F84">
      <w:pPr>
        <w:pStyle w:val="ListParagraph"/>
        <w:numPr>
          <w:ilvl w:val="0"/>
          <w:numId w:val="5"/>
        </w:numPr>
        <w:ind w:left="360"/>
        <w:rPr>
          <w:rFonts w:asciiTheme="majorHAnsi" w:hAnsiTheme="majorHAnsi" w:cstheme="majorHAnsi"/>
          <w:sz w:val="22"/>
          <w:szCs w:val="22"/>
        </w:rPr>
      </w:pPr>
      <w:ins w:id="82" w:author="Christie, Sharon PEBA" w:date="2021-10-13T10:38:00Z">
        <w:r>
          <w:rPr>
            <w:rFonts w:asciiTheme="majorHAnsi" w:hAnsiTheme="majorHAnsi" w:cstheme="majorHAnsi"/>
            <w:sz w:val="22"/>
            <w:szCs w:val="22"/>
          </w:rPr>
          <w:t>L</w:t>
        </w:r>
      </w:ins>
      <w:commentRangeStart w:id="83"/>
      <w:del w:id="84" w:author="Christie, Sharon PEBA" w:date="2021-10-13T10:38:00Z">
        <w:r w:rsidR="001F7F84" w:rsidRPr="00453D3F" w:rsidDel="00A52E26">
          <w:rPr>
            <w:rFonts w:asciiTheme="majorHAnsi" w:hAnsiTheme="majorHAnsi" w:cstheme="majorHAnsi"/>
            <w:sz w:val="22"/>
            <w:szCs w:val="22"/>
          </w:rPr>
          <w:delText>l</w:delText>
        </w:r>
      </w:del>
      <w:r w:rsidR="001F7F84" w:rsidRPr="00453D3F">
        <w:rPr>
          <w:rFonts w:asciiTheme="majorHAnsi" w:hAnsiTheme="majorHAnsi" w:cstheme="majorHAnsi"/>
          <w:sz w:val="22"/>
          <w:szCs w:val="22"/>
        </w:rPr>
        <w:t>eave the amount invested in my PEPP account.</w:t>
      </w:r>
      <w:commentRangeEnd w:id="83"/>
      <w:r w:rsidR="001F7F84" w:rsidRPr="00453D3F">
        <w:rPr>
          <w:rStyle w:val="CommentReference"/>
          <w:rFonts w:asciiTheme="majorHAnsi" w:hAnsiTheme="majorHAnsi" w:cstheme="majorHAnsi"/>
        </w:rPr>
        <w:commentReference w:id="83"/>
      </w:r>
    </w:p>
    <w:p w14:paraId="4EF55358" w14:textId="20580B9E" w:rsidR="00853410" w:rsidRPr="00453D3F" w:rsidRDefault="00A52E26" w:rsidP="00853410">
      <w:pPr>
        <w:numPr>
          <w:ilvl w:val="0"/>
          <w:numId w:val="5"/>
        </w:numPr>
        <w:ind w:left="360"/>
        <w:contextualSpacing/>
        <w:rPr>
          <w:rFonts w:asciiTheme="majorHAnsi" w:hAnsiTheme="majorHAnsi" w:cstheme="majorHAnsi"/>
          <w:sz w:val="22"/>
          <w:szCs w:val="22"/>
        </w:rPr>
      </w:pPr>
      <w:ins w:id="85" w:author="Christie, Sharon PEBA" w:date="2021-10-13T10:38:00Z">
        <w:r>
          <w:rPr>
            <w:rFonts w:asciiTheme="majorHAnsi" w:hAnsiTheme="majorHAnsi" w:cstheme="majorHAnsi"/>
            <w:sz w:val="22"/>
            <w:szCs w:val="22"/>
          </w:rPr>
          <w:t>S</w:t>
        </w:r>
      </w:ins>
      <w:del w:id="86" w:author="Christie, Sharon PEBA" w:date="2021-10-13T10:38:00Z">
        <w:r w:rsidR="00853410" w:rsidRPr="00453D3F" w:rsidDel="00A52E26">
          <w:rPr>
            <w:rFonts w:asciiTheme="majorHAnsi" w:hAnsiTheme="majorHAnsi" w:cstheme="majorHAnsi"/>
            <w:sz w:val="22"/>
            <w:szCs w:val="22"/>
          </w:rPr>
          <w:delText>s</w:delText>
        </w:r>
      </w:del>
      <w:r w:rsidR="00853410" w:rsidRPr="00453D3F">
        <w:rPr>
          <w:rFonts w:asciiTheme="majorHAnsi" w:hAnsiTheme="majorHAnsi" w:cstheme="majorHAnsi"/>
          <w:sz w:val="22"/>
          <w:szCs w:val="22"/>
        </w:rPr>
        <w:t>end me a full cash payout less withholding tax.</w:t>
      </w:r>
    </w:p>
    <w:p w14:paraId="348B2D96" w14:textId="6CC26B7C" w:rsidR="00853410" w:rsidRPr="00453D3F" w:rsidRDefault="00A52E26" w:rsidP="00853410">
      <w:pPr>
        <w:numPr>
          <w:ilvl w:val="0"/>
          <w:numId w:val="5"/>
        </w:numPr>
        <w:ind w:left="360"/>
        <w:contextualSpacing/>
        <w:rPr>
          <w:rFonts w:asciiTheme="majorHAnsi" w:hAnsiTheme="majorHAnsi" w:cstheme="majorHAnsi"/>
          <w:sz w:val="22"/>
          <w:szCs w:val="22"/>
        </w:rPr>
      </w:pPr>
      <w:ins w:id="87" w:author="Christie, Sharon PEBA" w:date="2021-10-13T10:38:00Z">
        <w:r>
          <w:rPr>
            <w:rFonts w:asciiTheme="majorHAnsi" w:hAnsiTheme="majorHAnsi" w:cstheme="majorHAnsi"/>
            <w:sz w:val="22"/>
            <w:szCs w:val="22"/>
          </w:rPr>
          <w:t>T</w:t>
        </w:r>
      </w:ins>
      <w:del w:id="88" w:author="Christie, Sharon PEBA" w:date="2021-10-13T10:38:00Z">
        <w:r w:rsidR="00853410" w:rsidRPr="00453D3F" w:rsidDel="00A52E26">
          <w:rPr>
            <w:rFonts w:asciiTheme="majorHAnsi" w:hAnsiTheme="majorHAnsi" w:cstheme="majorHAnsi"/>
            <w:sz w:val="22"/>
            <w:szCs w:val="22"/>
          </w:rPr>
          <w:delText>t</w:delText>
        </w:r>
      </w:del>
      <w:r w:rsidR="00853410" w:rsidRPr="00453D3F">
        <w:rPr>
          <w:rFonts w:asciiTheme="majorHAnsi" w:hAnsiTheme="majorHAnsi" w:cstheme="majorHAnsi"/>
          <w:sz w:val="22"/>
          <w:szCs w:val="22"/>
        </w:rPr>
        <w:t>ransfer my voluntary contributions to my RRSP^ or RRIF^</w:t>
      </w:r>
      <w:del w:id="89" w:author="Christie, Sharon PEBA" w:date="2021-10-13T10:38:00Z">
        <w:r w:rsidR="00853410" w:rsidRPr="00453D3F" w:rsidDel="00A52E26">
          <w:rPr>
            <w:rFonts w:asciiTheme="majorHAnsi" w:hAnsiTheme="majorHAnsi" w:cstheme="majorHAnsi"/>
            <w:sz w:val="22"/>
            <w:szCs w:val="22"/>
          </w:rPr>
          <w:delText xml:space="preserve"> </w:delText>
        </w:r>
      </w:del>
      <w:r w:rsidR="00853410" w:rsidRPr="00453D3F">
        <w:rPr>
          <w:rFonts w:asciiTheme="majorHAnsi" w:hAnsiTheme="majorHAnsi" w:cstheme="majorHAnsi"/>
          <w:sz w:val="22"/>
          <w:szCs w:val="22"/>
        </w:rPr>
        <w:t>.</w:t>
      </w:r>
      <w:commentRangeEnd w:id="79"/>
      <w:r>
        <w:rPr>
          <w:rStyle w:val="CommentReference"/>
        </w:rPr>
        <w:commentReference w:id="79"/>
      </w:r>
    </w:p>
    <w:p w14:paraId="5A60AC6E" w14:textId="77777777" w:rsidR="00853410" w:rsidRPr="00453D3F" w:rsidRDefault="00853410" w:rsidP="00853410">
      <w:pPr>
        <w:rPr>
          <w:rFonts w:asciiTheme="majorHAnsi" w:hAnsiTheme="majorHAnsi" w:cstheme="majorHAnsi"/>
          <w:sz w:val="16"/>
          <w:szCs w:val="16"/>
        </w:rPr>
      </w:pPr>
    </w:p>
    <w:p w14:paraId="49C3E91A" w14:textId="77777777" w:rsidR="00853410" w:rsidRPr="004C5A92" w:rsidRDefault="00853410" w:rsidP="00853410">
      <w:pPr>
        <w:rPr>
          <w:rFonts w:asciiTheme="majorHAnsi" w:hAnsiTheme="majorHAnsi" w:cstheme="majorHAnsi"/>
          <w:sz w:val="18"/>
          <w:szCs w:val="18"/>
        </w:rPr>
      </w:pPr>
      <w:commentRangeStart w:id="91"/>
      <w:r w:rsidRPr="004C5A92">
        <w:rPr>
          <w:rFonts w:asciiTheme="majorHAnsi" w:hAnsiTheme="majorHAnsi" w:cstheme="majorHAnsi"/>
          <w:sz w:val="18"/>
          <w:szCs w:val="18"/>
        </w:rPr>
        <w:t>^A Canada Revenue Agency T2151 form completed by your financial institution is required to initiate this transaction. The form is available from your financial institution or PEPP.</w:t>
      </w:r>
      <w:commentRangeEnd w:id="91"/>
      <w:r w:rsidR="004C5A92">
        <w:rPr>
          <w:rStyle w:val="CommentReference"/>
        </w:rPr>
        <w:commentReference w:id="91"/>
      </w:r>
    </w:p>
    <w:p w14:paraId="5317A19C" w14:textId="4C94EBAA" w:rsidR="00853410" w:rsidRPr="00453D3F" w:rsidRDefault="00853410" w:rsidP="00F411E0">
      <w:pPr>
        <w:rPr>
          <w:rFonts w:asciiTheme="majorHAnsi" w:hAnsiTheme="majorHAnsi" w:cstheme="majorHAnsi"/>
          <w:b/>
          <w:sz w:val="22"/>
        </w:rPr>
      </w:pPr>
      <w:r w:rsidRPr="00453D3F">
        <w:rPr>
          <w:rFonts w:asciiTheme="majorHAnsi" w:hAnsiTheme="majorHAnsi" w:cstheme="majorHAnsi"/>
          <w:b/>
          <w:sz w:val="22"/>
        </w:rPr>
        <w:t>&lt;/P5&gt;</w:t>
      </w:r>
    </w:p>
    <w:p w14:paraId="0821B5D3" w14:textId="77777777" w:rsidR="00853410" w:rsidRPr="00453D3F" w:rsidRDefault="00853410" w:rsidP="00F411E0">
      <w:pPr>
        <w:rPr>
          <w:rFonts w:asciiTheme="majorHAnsi" w:hAnsiTheme="majorHAnsi" w:cstheme="majorHAnsi"/>
          <w:b/>
          <w:sz w:val="22"/>
        </w:rPr>
      </w:pPr>
    </w:p>
    <w:p w14:paraId="09E1E5A1" w14:textId="3A330FD4" w:rsidR="00853410" w:rsidRPr="00453D3F" w:rsidRDefault="00853410" w:rsidP="00F411E0">
      <w:pPr>
        <w:rPr>
          <w:rFonts w:asciiTheme="majorHAnsi" w:hAnsiTheme="majorHAnsi" w:cstheme="majorHAnsi"/>
          <w:b/>
          <w:sz w:val="22"/>
        </w:rPr>
      </w:pPr>
      <w:r w:rsidRPr="00453D3F">
        <w:rPr>
          <w:rFonts w:asciiTheme="majorHAnsi" w:hAnsiTheme="majorHAnsi" w:cstheme="majorHAnsi"/>
          <w:b/>
          <w:sz w:val="22"/>
        </w:rPr>
        <w:t>&lt;P6&gt;</w:t>
      </w:r>
    </w:p>
    <w:p w14:paraId="32633899" w14:textId="77777777" w:rsidR="008A1F69" w:rsidRPr="00453D3F" w:rsidRDefault="008A1F69" w:rsidP="008A1F69">
      <w:pPr>
        <w:rPr>
          <w:rFonts w:asciiTheme="majorHAnsi" w:hAnsiTheme="majorHAnsi" w:cstheme="majorHAnsi"/>
          <w:b/>
          <w:color w:val="002855"/>
          <w:sz w:val="28"/>
          <w:szCs w:val="28"/>
        </w:rPr>
      </w:pPr>
      <w:commentRangeStart w:id="92"/>
      <w:r w:rsidRPr="00453D3F">
        <w:rPr>
          <w:rFonts w:asciiTheme="majorHAnsi" w:hAnsiTheme="majorHAnsi" w:cstheme="majorHAnsi"/>
          <w:b/>
          <w:color w:val="002855"/>
          <w:sz w:val="28"/>
          <w:szCs w:val="28"/>
        </w:rPr>
        <w:t>Declaration</w:t>
      </w:r>
      <w:commentRangeEnd w:id="92"/>
      <w:r w:rsidR="004C5A92">
        <w:rPr>
          <w:rStyle w:val="CommentReference"/>
        </w:rPr>
        <w:commentReference w:id="92"/>
      </w:r>
    </w:p>
    <w:p w14:paraId="237F1E86" w14:textId="77777777" w:rsidR="008A1F69" w:rsidRPr="00453D3F" w:rsidRDefault="008A1F69" w:rsidP="008A1F69">
      <w:pPr>
        <w:rPr>
          <w:rFonts w:asciiTheme="majorHAnsi" w:hAnsiTheme="majorHAnsi" w:cstheme="majorHAnsi"/>
        </w:rPr>
      </w:pPr>
    </w:p>
    <w:p w14:paraId="5EC2C575" w14:textId="77777777" w:rsidR="008A1F69" w:rsidRPr="004C5A92" w:rsidRDefault="008A1F69" w:rsidP="008A1F69">
      <w:pPr>
        <w:rPr>
          <w:rFonts w:asciiTheme="majorHAnsi" w:hAnsiTheme="majorHAnsi" w:cstheme="majorHAnsi"/>
          <w:b/>
          <w:color w:val="94D500"/>
          <w:sz w:val="24"/>
          <w:szCs w:val="24"/>
        </w:rPr>
      </w:pPr>
      <w:commentRangeStart w:id="93"/>
      <w:r w:rsidRPr="004C5A92">
        <w:rPr>
          <w:rFonts w:asciiTheme="majorHAnsi" w:hAnsiTheme="majorHAnsi" w:cstheme="majorHAnsi"/>
          <w:b/>
          <w:color w:val="94D500"/>
          <w:sz w:val="24"/>
          <w:szCs w:val="24"/>
        </w:rPr>
        <w:t xml:space="preserve">By signing </w:t>
      </w:r>
      <w:proofErr w:type="gramStart"/>
      <w:r w:rsidRPr="004C5A92">
        <w:rPr>
          <w:rFonts w:asciiTheme="majorHAnsi" w:hAnsiTheme="majorHAnsi" w:cstheme="majorHAnsi"/>
          <w:b/>
          <w:color w:val="94D500"/>
          <w:sz w:val="24"/>
          <w:szCs w:val="24"/>
        </w:rPr>
        <w:t>below</w:t>
      </w:r>
      <w:proofErr w:type="gramEnd"/>
      <w:r w:rsidRPr="004C5A92">
        <w:rPr>
          <w:rFonts w:asciiTheme="majorHAnsi" w:hAnsiTheme="majorHAnsi" w:cstheme="majorHAnsi"/>
          <w:b/>
          <w:color w:val="94D500"/>
          <w:sz w:val="24"/>
          <w:szCs w:val="24"/>
        </w:rPr>
        <w:t xml:space="preserve"> I acknowledge that:</w:t>
      </w:r>
      <w:commentRangeEnd w:id="93"/>
      <w:r w:rsidR="004C5A92">
        <w:rPr>
          <w:rStyle w:val="CommentReference"/>
        </w:rPr>
        <w:commentReference w:id="93"/>
      </w:r>
    </w:p>
    <w:p w14:paraId="711DFDFB" w14:textId="77777777" w:rsidR="008A1F69" w:rsidRPr="00453D3F" w:rsidRDefault="008A1F69" w:rsidP="008A1F69">
      <w:pPr>
        <w:rPr>
          <w:rFonts w:asciiTheme="majorHAnsi" w:hAnsiTheme="majorHAnsi" w:cstheme="majorHAnsi"/>
          <w:sz w:val="22"/>
          <w:szCs w:val="22"/>
        </w:rPr>
      </w:pPr>
    </w:p>
    <w:p w14:paraId="26A57647" w14:textId="77777777" w:rsidR="008A1F69" w:rsidRPr="00453D3F" w:rsidRDefault="008A1F69" w:rsidP="008A1F69">
      <w:pPr>
        <w:pStyle w:val="ListParagraph"/>
        <w:numPr>
          <w:ilvl w:val="0"/>
          <w:numId w:val="6"/>
        </w:numPr>
        <w:rPr>
          <w:rFonts w:asciiTheme="majorHAnsi" w:hAnsiTheme="majorHAnsi" w:cstheme="majorHAnsi"/>
          <w:sz w:val="22"/>
          <w:szCs w:val="22"/>
        </w:rPr>
      </w:pPr>
      <w:r w:rsidRPr="00453D3F">
        <w:rPr>
          <w:rFonts w:asciiTheme="majorHAnsi" w:hAnsiTheme="majorHAnsi" w:cstheme="majorHAnsi"/>
          <w:sz w:val="22"/>
          <w:szCs w:val="22"/>
        </w:rPr>
        <w:t>I have read and understand the options available to me and understand the choices I have made on this application;</w:t>
      </w:r>
    </w:p>
    <w:p w14:paraId="34B75171" w14:textId="77777777" w:rsidR="008A1F69" w:rsidRPr="00453D3F" w:rsidRDefault="008A1F69" w:rsidP="008A1F69">
      <w:pPr>
        <w:pStyle w:val="ListParagraph"/>
        <w:numPr>
          <w:ilvl w:val="0"/>
          <w:numId w:val="6"/>
        </w:numPr>
        <w:rPr>
          <w:rFonts w:asciiTheme="majorHAnsi" w:hAnsiTheme="majorHAnsi" w:cstheme="majorHAnsi"/>
          <w:sz w:val="22"/>
          <w:szCs w:val="22"/>
        </w:rPr>
      </w:pPr>
      <w:r w:rsidRPr="00453D3F">
        <w:rPr>
          <w:rFonts w:asciiTheme="majorHAnsi" w:hAnsiTheme="majorHAnsi" w:cstheme="majorHAnsi"/>
          <w:sz w:val="22"/>
          <w:szCs w:val="22"/>
        </w:rPr>
        <w:t>it is my responsibility to seek the appropriate financial counselling in making my decision;</w:t>
      </w:r>
    </w:p>
    <w:p w14:paraId="6756D979" w14:textId="591753B5" w:rsidR="00853410" w:rsidRPr="00453D3F" w:rsidRDefault="00853410" w:rsidP="00853410">
      <w:pPr>
        <w:numPr>
          <w:ilvl w:val="0"/>
          <w:numId w:val="6"/>
        </w:numPr>
        <w:contextualSpacing/>
        <w:rPr>
          <w:rFonts w:asciiTheme="majorHAnsi" w:hAnsiTheme="majorHAnsi" w:cstheme="majorHAnsi"/>
          <w:sz w:val="22"/>
          <w:szCs w:val="22"/>
        </w:rPr>
      </w:pPr>
      <w:r w:rsidRPr="00453D3F">
        <w:rPr>
          <w:rFonts w:asciiTheme="majorHAnsi" w:hAnsiTheme="majorHAnsi" w:cstheme="majorHAnsi"/>
          <w:sz w:val="22"/>
          <w:szCs w:val="22"/>
        </w:rPr>
        <w:t xml:space="preserve">if I remain in PEPP and do not choose another investment choice, my account balance will continue to be invested according to the investment choice on file with PEPP; </w:t>
      </w:r>
    </w:p>
    <w:p w14:paraId="0AE7D7F1" w14:textId="359F4E34" w:rsidR="008A1F69" w:rsidRPr="00453D3F" w:rsidRDefault="008A1F69" w:rsidP="008A1F69">
      <w:pPr>
        <w:pStyle w:val="ListParagraph"/>
        <w:numPr>
          <w:ilvl w:val="0"/>
          <w:numId w:val="6"/>
        </w:numPr>
        <w:rPr>
          <w:rFonts w:asciiTheme="majorHAnsi" w:hAnsiTheme="majorHAnsi" w:cstheme="majorHAnsi"/>
          <w:sz w:val="22"/>
          <w:szCs w:val="22"/>
        </w:rPr>
      </w:pPr>
      <w:r w:rsidRPr="00453D3F">
        <w:rPr>
          <w:rFonts w:asciiTheme="majorHAnsi" w:hAnsiTheme="majorHAnsi" w:cstheme="majorHAnsi"/>
          <w:sz w:val="22"/>
          <w:szCs w:val="22"/>
        </w:rPr>
        <w:t>the information provided on this form is accurate and correct as of the date of my signature</w:t>
      </w:r>
      <w:r w:rsidR="008160B5" w:rsidRPr="00453D3F">
        <w:rPr>
          <w:rFonts w:asciiTheme="majorHAnsi" w:hAnsiTheme="majorHAnsi" w:cstheme="majorHAnsi"/>
          <w:sz w:val="22"/>
          <w:szCs w:val="22"/>
        </w:rPr>
        <w:t>; and</w:t>
      </w:r>
    </w:p>
    <w:p w14:paraId="5DE0507A" w14:textId="3715C445" w:rsidR="008160B5" w:rsidRPr="00453D3F" w:rsidRDefault="008160B5" w:rsidP="008160B5">
      <w:pPr>
        <w:pStyle w:val="ListParagraph"/>
        <w:numPr>
          <w:ilvl w:val="0"/>
          <w:numId w:val="6"/>
        </w:numPr>
        <w:rPr>
          <w:rFonts w:asciiTheme="majorHAnsi" w:hAnsiTheme="majorHAnsi" w:cstheme="majorHAnsi"/>
          <w:sz w:val="22"/>
          <w:szCs w:val="22"/>
        </w:rPr>
      </w:pPr>
      <w:r w:rsidRPr="00453D3F">
        <w:rPr>
          <w:rFonts w:asciiTheme="majorHAnsi" w:hAnsiTheme="majorHAnsi" w:cstheme="majorHAnsi"/>
          <w:sz w:val="22"/>
          <w:szCs w:val="22"/>
        </w:rPr>
        <w:t>a</w:t>
      </w:r>
      <w:commentRangeStart w:id="94"/>
      <w:r w:rsidRPr="00453D3F">
        <w:rPr>
          <w:rFonts w:asciiTheme="majorHAnsi" w:hAnsiTheme="majorHAnsi" w:cstheme="majorHAnsi"/>
          <w:sz w:val="22"/>
          <w:szCs w:val="22"/>
        </w:rPr>
        <w:t>ll payments are calculated using the unit value on the date of payment.</w:t>
      </w:r>
      <w:commentRangeEnd w:id="94"/>
      <w:r w:rsidRPr="00453D3F">
        <w:rPr>
          <w:rStyle w:val="CommentReference"/>
          <w:rFonts w:asciiTheme="majorHAnsi" w:hAnsiTheme="majorHAnsi" w:cstheme="majorHAnsi"/>
        </w:rPr>
        <w:commentReference w:id="94"/>
      </w:r>
    </w:p>
    <w:p w14:paraId="7562799C" w14:textId="77777777" w:rsidR="008160B5" w:rsidRPr="00453D3F" w:rsidRDefault="008160B5" w:rsidP="008160B5">
      <w:pPr>
        <w:pStyle w:val="ListParagraph"/>
        <w:ind w:left="360"/>
        <w:rPr>
          <w:rFonts w:asciiTheme="majorHAnsi" w:hAnsiTheme="majorHAnsi" w:cstheme="majorHAnsi"/>
          <w:sz w:val="22"/>
          <w:szCs w:val="22"/>
        </w:rPr>
      </w:pPr>
    </w:p>
    <w:p w14:paraId="7B53FA42" w14:textId="77777777" w:rsidR="008A1F69" w:rsidRPr="00453D3F" w:rsidRDefault="008A1F69" w:rsidP="008A1F69">
      <w:pPr>
        <w:rPr>
          <w:rFonts w:asciiTheme="majorHAnsi" w:hAnsiTheme="majorHAnsi" w:cstheme="majorHAnsi"/>
        </w:rPr>
      </w:pPr>
    </w:p>
    <w:p w14:paraId="5FB4C1A4" w14:textId="77777777" w:rsidR="008A1F69" w:rsidRPr="00453D3F" w:rsidRDefault="008A1F69" w:rsidP="008A1F69">
      <w:pPr>
        <w:rPr>
          <w:rFonts w:asciiTheme="majorHAnsi" w:hAnsiTheme="majorHAnsi" w:cstheme="majorHAnsi"/>
          <w:b/>
          <w:color w:val="94D500"/>
        </w:rPr>
      </w:pPr>
      <w:r w:rsidRPr="00453D3F">
        <w:rPr>
          <w:rFonts w:asciiTheme="majorHAnsi" w:hAnsiTheme="majorHAnsi" w:cstheme="majorHAnsi"/>
          <w:b/>
          <w:color w:val="94D500"/>
        </w:rPr>
        <w:t xml:space="preserve">I authorize </w:t>
      </w:r>
      <w:commentRangeStart w:id="95"/>
      <w:r w:rsidRPr="00453D3F">
        <w:rPr>
          <w:rFonts w:asciiTheme="majorHAnsi" w:hAnsiTheme="majorHAnsi" w:cstheme="majorHAnsi"/>
          <w:b/>
          <w:color w:val="94D500"/>
        </w:rPr>
        <w:t xml:space="preserve">PEPP to act </w:t>
      </w:r>
      <w:commentRangeEnd w:id="95"/>
      <w:r w:rsidR="001F7F84" w:rsidRPr="00453D3F">
        <w:rPr>
          <w:rStyle w:val="CommentReference"/>
          <w:rFonts w:asciiTheme="majorHAnsi" w:hAnsiTheme="majorHAnsi" w:cstheme="majorHAnsi"/>
        </w:rPr>
        <w:commentReference w:id="95"/>
      </w:r>
      <w:r w:rsidRPr="00453D3F">
        <w:rPr>
          <w:rFonts w:asciiTheme="majorHAnsi" w:hAnsiTheme="majorHAnsi" w:cstheme="majorHAnsi"/>
          <w:b/>
          <w:color w:val="94D500"/>
        </w:rPr>
        <w:t xml:space="preserve">on the option(s) I selected. </w:t>
      </w:r>
    </w:p>
    <w:p w14:paraId="3475A099" w14:textId="77777777" w:rsidR="008A1F69" w:rsidRPr="00453D3F" w:rsidRDefault="008A1F69" w:rsidP="008A1F69">
      <w:pPr>
        <w:rPr>
          <w:rFonts w:asciiTheme="majorHAnsi" w:hAnsiTheme="majorHAnsi" w:cstheme="majorHAnsi"/>
          <w:sz w:val="22"/>
          <w:szCs w:val="22"/>
        </w:rPr>
      </w:pPr>
    </w:p>
    <w:p w14:paraId="1F9ED644" w14:textId="77777777" w:rsidR="008A1F69" w:rsidRPr="00453D3F" w:rsidRDefault="008A1F69" w:rsidP="008A1F69">
      <w:pPr>
        <w:rPr>
          <w:rFonts w:asciiTheme="majorHAnsi" w:hAnsiTheme="majorHAnsi" w:cstheme="majorHAnsi"/>
          <w:sz w:val="22"/>
          <w:szCs w:val="22"/>
        </w:rPr>
      </w:pPr>
    </w:p>
    <w:p w14:paraId="2B8EA986" w14:textId="77777777" w:rsidR="008A1F69" w:rsidRPr="00453D3F" w:rsidRDefault="008A1F69" w:rsidP="008A1F69">
      <w:pPr>
        <w:rPr>
          <w:rFonts w:asciiTheme="majorHAnsi" w:hAnsiTheme="majorHAnsi" w:cstheme="majorHAnsi"/>
          <w:sz w:val="22"/>
          <w:szCs w:val="22"/>
        </w:rPr>
      </w:pPr>
      <w:r w:rsidRPr="00453D3F">
        <w:rPr>
          <w:rFonts w:asciiTheme="majorHAnsi" w:hAnsiTheme="majorHAnsi" w:cstheme="majorHAnsi"/>
          <w:sz w:val="22"/>
          <w:szCs w:val="22"/>
        </w:rPr>
        <w:t>_____________________________________</w:t>
      </w:r>
      <w:r w:rsidRPr="00453D3F">
        <w:rPr>
          <w:rFonts w:asciiTheme="majorHAnsi" w:hAnsiTheme="majorHAnsi" w:cstheme="majorHAnsi"/>
          <w:sz w:val="22"/>
          <w:szCs w:val="22"/>
        </w:rPr>
        <w:tab/>
      </w:r>
      <w:r w:rsidRPr="00453D3F">
        <w:rPr>
          <w:rFonts w:asciiTheme="majorHAnsi" w:hAnsiTheme="majorHAnsi" w:cstheme="majorHAnsi"/>
          <w:sz w:val="22"/>
          <w:szCs w:val="22"/>
        </w:rPr>
        <w:tab/>
        <w:t>_____________________________</w:t>
      </w:r>
    </w:p>
    <w:p w14:paraId="1B0A43B6" w14:textId="51CEC88B" w:rsidR="008A1F69" w:rsidRPr="00453D3F" w:rsidRDefault="008A1F69" w:rsidP="008A1F69">
      <w:pPr>
        <w:rPr>
          <w:rFonts w:asciiTheme="majorHAnsi" w:hAnsiTheme="majorHAnsi" w:cstheme="majorHAnsi"/>
          <w:sz w:val="22"/>
          <w:szCs w:val="22"/>
        </w:rPr>
      </w:pPr>
      <w:r w:rsidRPr="00453D3F">
        <w:rPr>
          <w:rFonts w:asciiTheme="majorHAnsi" w:hAnsiTheme="majorHAnsi" w:cstheme="majorHAnsi"/>
          <w:sz w:val="22"/>
          <w:szCs w:val="22"/>
        </w:rPr>
        <w:t xml:space="preserve">Signature of </w:t>
      </w:r>
      <w:r w:rsidRPr="00453D3F">
        <w:rPr>
          <w:rFonts w:asciiTheme="majorHAnsi" w:hAnsiTheme="majorHAnsi" w:cstheme="majorHAnsi"/>
          <w:color w:val="FF0000"/>
          <w:sz w:val="22"/>
          <w:szCs w:val="22"/>
        </w:rPr>
        <w:t>&lt;</w:t>
      </w:r>
      <w:r w:rsidR="00F22FB8" w:rsidRPr="00453D3F">
        <w:rPr>
          <w:rFonts w:asciiTheme="majorHAnsi" w:hAnsiTheme="majorHAnsi" w:cstheme="majorHAnsi"/>
          <w:color w:val="FF0000"/>
          <w:sz w:val="22"/>
          <w:szCs w:val="22"/>
        </w:rPr>
        <w:t>MEMBER</w:t>
      </w:r>
      <w:r w:rsidRPr="00453D3F">
        <w:rPr>
          <w:rFonts w:asciiTheme="majorHAnsi" w:hAnsiTheme="majorHAnsi" w:cstheme="majorHAnsi"/>
          <w:color w:val="FF0000"/>
          <w:sz w:val="22"/>
          <w:szCs w:val="22"/>
        </w:rPr>
        <w:t>&gt;</w:t>
      </w:r>
      <w:r w:rsidRPr="00453D3F">
        <w:rPr>
          <w:rFonts w:asciiTheme="majorHAnsi" w:hAnsiTheme="majorHAnsi" w:cstheme="majorHAnsi"/>
          <w:sz w:val="22"/>
          <w:szCs w:val="22"/>
        </w:rPr>
        <w:tab/>
      </w:r>
      <w:r w:rsidRPr="00453D3F">
        <w:rPr>
          <w:rFonts w:asciiTheme="majorHAnsi" w:hAnsiTheme="majorHAnsi" w:cstheme="majorHAnsi"/>
          <w:sz w:val="22"/>
          <w:szCs w:val="22"/>
        </w:rPr>
        <w:tab/>
      </w:r>
      <w:r w:rsidRPr="00453D3F">
        <w:rPr>
          <w:rFonts w:asciiTheme="majorHAnsi" w:hAnsiTheme="majorHAnsi" w:cstheme="majorHAnsi"/>
          <w:sz w:val="22"/>
          <w:szCs w:val="22"/>
        </w:rPr>
        <w:tab/>
      </w:r>
      <w:r w:rsidRPr="00453D3F">
        <w:rPr>
          <w:rFonts w:asciiTheme="majorHAnsi" w:hAnsiTheme="majorHAnsi" w:cstheme="majorHAnsi"/>
          <w:sz w:val="22"/>
          <w:szCs w:val="22"/>
        </w:rPr>
        <w:tab/>
      </w:r>
      <w:r w:rsidRPr="00453D3F">
        <w:rPr>
          <w:rFonts w:asciiTheme="majorHAnsi" w:hAnsiTheme="majorHAnsi" w:cstheme="majorHAnsi"/>
          <w:sz w:val="22"/>
          <w:szCs w:val="22"/>
        </w:rPr>
        <w:tab/>
        <w:t>Date (</w:t>
      </w:r>
      <w:r w:rsidR="00624098" w:rsidRPr="00453D3F">
        <w:rPr>
          <w:rFonts w:asciiTheme="majorHAnsi" w:hAnsiTheme="majorHAnsi" w:cstheme="majorHAnsi"/>
          <w:sz w:val="22"/>
          <w:szCs w:val="22"/>
        </w:rPr>
        <w:t>dd/mm/</w:t>
      </w:r>
      <w:proofErr w:type="spellStart"/>
      <w:r w:rsidR="00624098" w:rsidRPr="00453D3F">
        <w:rPr>
          <w:rFonts w:asciiTheme="majorHAnsi" w:hAnsiTheme="majorHAnsi" w:cstheme="majorHAnsi"/>
          <w:sz w:val="22"/>
          <w:szCs w:val="22"/>
        </w:rPr>
        <w:t>yyyy</w:t>
      </w:r>
      <w:proofErr w:type="spellEnd"/>
      <w:r w:rsidRPr="00453D3F">
        <w:rPr>
          <w:rFonts w:asciiTheme="majorHAnsi" w:hAnsiTheme="majorHAnsi" w:cstheme="majorHAnsi"/>
          <w:sz w:val="22"/>
          <w:szCs w:val="22"/>
        </w:rPr>
        <w:t>)</w:t>
      </w:r>
    </w:p>
    <w:p w14:paraId="35CB0A5F" w14:textId="03CE7487" w:rsidR="008A1F69" w:rsidRPr="00453D3F" w:rsidRDefault="008A1F69" w:rsidP="008A1F69">
      <w:pPr>
        <w:rPr>
          <w:rFonts w:asciiTheme="majorHAnsi" w:hAnsiTheme="majorHAnsi" w:cstheme="majorHAnsi"/>
          <w:sz w:val="22"/>
          <w:szCs w:val="22"/>
        </w:rPr>
      </w:pPr>
      <w:r w:rsidRPr="00453D3F">
        <w:rPr>
          <w:rFonts w:asciiTheme="majorHAnsi" w:hAnsiTheme="majorHAnsi" w:cstheme="majorHAnsi"/>
          <w:sz w:val="22"/>
          <w:szCs w:val="22"/>
        </w:rPr>
        <w:t xml:space="preserve">Member </w:t>
      </w:r>
      <w:r w:rsidR="00F22FB8" w:rsidRPr="00453D3F">
        <w:rPr>
          <w:rFonts w:asciiTheme="majorHAnsi" w:hAnsiTheme="majorHAnsi" w:cstheme="majorHAnsi"/>
          <w:sz w:val="22"/>
          <w:szCs w:val="22"/>
        </w:rPr>
        <w:t>number</w:t>
      </w:r>
      <w:r w:rsidRPr="00453D3F">
        <w:rPr>
          <w:rFonts w:asciiTheme="majorHAnsi" w:hAnsiTheme="majorHAnsi" w:cstheme="majorHAnsi"/>
          <w:sz w:val="22"/>
          <w:szCs w:val="22"/>
        </w:rPr>
        <w:t xml:space="preserve">: </w:t>
      </w:r>
      <w:r w:rsidRPr="00453D3F">
        <w:rPr>
          <w:rFonts w:asciiTheme="majorHAnsi" w:hAnsiTheme="majorHAnsi" w:cstheme="majorHAnsi"/>
          <w:color w:val="FF0000"/>
          <w:sz w:val="22"/>
          <w:szCs w:val="22"/>
        </w:rPr>
        <w:t>&lt;</w:t>
      </w:r>
      <w:r w:rsidR="00F22FB8" w:rsidRPr="00453D3F">
        <w:rPr>
          <w:rFonts w:asciiTheme="majorHAnsi" w:hAnsiTheme="majorHAnsi" w:cstheme="majorHAnsi"/>
          <w:color w:val="FF0000"/>
          <w:sz w:val="22"/>
          <w:szCs w:val="22"/>
        </w:rPr>
        <w:t>PEPPID</w:t>
      </w:r>
      <w:r w:rsidRPr="00453D3F">
        <w:rPr>
          <w:rFonts w:asciiTheme="majorHAnsi" w:hAnsiTheme="majorHAnsi" w:cstheme="majorHAnsi"/>
          <w:color w:val="FF0000"/>
          <w:sz w:val="22"/>
          <w:szCs w:val="22"/>
        </w:rPr>
        <w:t>&gt;</w:t>
      </w:r>
      <w:r w:rsidRPr="00453D3F">
        <w:rPr>
          <w:rFonts w:asciiTheme="majorHAnsi" w:hAnsiTheme="majorHAnsi" w:cstheme="majorHAnsi"/>
          <w:sz w:val="22"/>
          <w:szCs w:val="22"/>
        </w:rPr>
        <w:tab/>
      </w:r>
    </w:p>
    <w:p w14:paraId="0FF13E2B" w14:textId="77777777" w:rsidR="008A1F69" w:rsidRPr="00453D3F" w:rsidRDefault="008A1F69" w:rsidP="008A1F69">
      <w:pPr>
        <w:rPr>
          <w:rFonts w:asciiTheme="majorHAnsi" w:hAnsiTheme="majorHAnsi" w:cstheme="majorHAnsi"/>
          <w:sz w:val="22"/>
          <w:szCs w:val="22"/>
        </w:rPr>
      </w:pPr>
    </w:p>
    <w:p w14:paraId="686974E1" w14:textId="77777777" w:rsidR="00F22FB8" w:rsidRPr="00453D3F" w:rsidRDefault="00F22FB8" w:rsidP="00F22FB8">
      <w:pPr>
        <w:rPr>
          <w:rFonts w:asciiTheme="majorHAnsi" w:hAnsiTheme="majorHAnsi" w:cstheme="majorHAnsi"/>
          <w:sz w:val="22"/>
          <w:szCs w:val="22"/>
        </w:rPr>
      </w:pPr>
      <w:r w:rsidRPr="00453D3F">
        <w:rPr>
          <w:rFonts w:asciiTheme="majorHAnsi" w:hAnsiTheme="majorHAnsi" w:cstheme="majorHAnsi"/>
          <w:sz w:val="22"/>
          <w:szCs w:val="22"/>
        </w:rPr>
        <w:t>In order to receive a cash payment your Social Insurance Number is required for income tax reporting.</w:t>
      </w:r>
    </w:p>
    <w:p w14:paraId="2848800D" w14:textId="77777777" w:rsidR="008A1F69" w:rsidRPr="00453D3F" w:rsidRDefault="008A1F69" w:rsidP="008A1F69">
      <w:pPr>
        <w:rPr>
          <w:rFonts w:asciiTheme="majorHAnsi" w:hAnsiTheme="majorHAnsi" w:cstheme="majorHAnsi"/>
          <w:sz w:val="22"/>
          <w:szCs w:val="22"/>
        </w:rPr>
      </w:pPr>
    </w:p>
    <w:p w14:paraId="00653A49" w14:textId="7027B7AA" w:rsidR="008A1F69" w:rsidRDefault="008A1F69" w:rsidP="008A1F69">
      <w:pPr>
        <w:rPr>
          <w:rFonts w:asciiTheme="majorHAnsi" w:hAnsiTheme="majorHAnsi" w:cstheme="majorHAnsi"/>
          <w:sz w:val="22"/>
          <w:szCs w:val="22"/>
        </w:rPr>
      </w:pPr>
      <w:r w:rsidRPr="00453D3F">
        <w:rPr>
          <w:rFonts w:asciiTheme="majorHAnsi" w:hAnsiTheme="majorHAnsi" w:cstheme="majorHAnsi"/>
          <w:sz w:val="22"/>
          <w:szCs w:val="22"/>
        </w:rPr>
        <w:t>SIN __________________________________</w:t>
      </w:r>
    </w:p>
    <w:p w14:paraId="3EBDE17B" w14:textId="77777777" w:rsidR="0029407B" w:rsidRPr="00453D3F" w:rsidRDefault="0029407B" w:rsidP="008A1F69">
      <w:pPr>
        <w:rPr>
          <w:rFonts w:asciiTheme="majorHAnsi" w:hAnsiTheme="majorHAnsi" w:cstheme="majorHAnsi"/>
          <w:sz w:val="22"/>
          <w:szCs w:val="22"/>
        </w:rPr>
      </w:pPr>
    </w:p>
    <w:p w14:paraId="69EE85FD" w14:textId="19CD32EF" w:rsidR="0029407B" w:rsidRDefault="0029407B" w:rsidP="0029407B">
      <w:pPr>
        <w:rPr>
          <w:rFonts w:ascii="Calibri" w:hAnsi="Calibri"/>
          <w:sz w:val="22"/>
          <w:lang w:val="en-CA"/>
        </w:rPr>
      </w:pPr>
      <w:commentRangeStart w:id="96"/>
      <w:r w:rsidRPr="0029407B">
        <w:rPr>
          <w:rFonts w:asciiTheme="majorHAnsi" w:hAnsiTheme="majorHAnsi" w:cstheme="majorHAnsi"/>
          <w:sz w:val="22"/>
          <w:szCs w:val="22"/>
        </w:rPr>
        <w:t>If you would like direct deposit, please enclose a void cheque or a direct deposit form from your financial institut</w:t>
      </w:r>
      <w:r>
        <w:rPr>
          <w:rFonts w:asciiTheme="majorHAnsi" w:hAnsiTheme="majorHAnsi" w:cstheme="majorHAnsi"/>
          <w:sz w:val="22"/>
          <w:szCs w:val="22"/>
        </w:rPr>
        <w:t>ion</w:t>
      </w:r>
      <w:r>
        <w:t>.</w:t>
      </w:r>
      <w:commentRangeEnd w:id="96"/>
      <w:r>
        <w:rPr>
          <w:rStyle w:val="CommentReference"/>
        </w:rPr>
        <w:commentReference w:id="96"/>
      </w:r>
    </w:p>
    <w:p w14:paraId="43370C9E" w14:textId="77777777" w:rsidR="008A1F69" w:rsidRPr="00453D3F" w:rsidRDefault="008A1F69" w:rsidP="008A1F69">
      <w:pPr>
        <w:rPr>
          <w:rFonts w:asciiTheme="majorHAnsi" w:hAnsiTheme="majorHAnsi" w:cstheme="majorHAnsi"/>
          <w:sz w:val="22"/>
          <w:szCs w:val="22"/>
        </w:rPr>
      </w:pPr>
    </w:p>
    <w:tbl>
      <w:tblPr>
        <w:tblStyle w:val="TableGrid"/>
        <w:tblW w:w="0" w:type="auto"/>
        <w:tblLook w:val="04A0" w:firstRow="1" w:lastRow="0" w:firstColumn="1" w:lastColumn="0" w:noHBand="0" w:noVBand="1"/>
      </w:tblPr>
      <w:tblGrid>
        <w:gridCol w:w="9148"/>
      </w:tblGrid>
      <w:tr w:rsidR="008A1F69" w:rsidRPr="00453D3F" w14:paraId="6C953C27" w14:textId="77777777" w:rsidTr="00A4524C">
        <w:tc>
          <w:tcPr>
            <w:tcW w:w="10070" w:type="dxa"/>
            <w:tcBorders>
              <w:bottom w:val="nil"/>
            </w:tcBorders>
          </w:tcPr>
          <w:p w14:paraId="31EBD753" w14:textId="77777777" w:rsidR="008A1F69" w:rsidRPr="00453D3F" w:rsidRDefault="008A1F69" w:rsidP="00A4524C">
            <w:pPr>
              <w:rPr>
                <w:rFonts w:asciiTheme="majorHAnsi" w:hAnsiTheme="majorHAnsi" w:cstheme="majorHAnsi"/>
                <w:sz w:val="22"/>
              </w:rPr>
            </w:pPr>
            <w:r w:rsidRPr="00453D3F">
              <w:rPr>
                <w:rFonts w:asciiTheme="majorHAnsi" w:hAnsiTheme="majorHAnsi" w:cstheme="majorHAnsi"/>
                <w:sz w:val="22"/>
              </w:rPr>
              <w:t>To be completed by PEPP Administration</w:t>
            </w:r>
          </w:p>
          <w:p w14:paraId="3FB06165" w14:textId="77777777" w:rsidR="008A1F69" w:rsidRPr="00453D3F" w:rsidRDefault="008A1F69" w:rsidP="00A4524C">
            <w:pPr>
              <w:rPr>
                <w:rFonts w:asciiTheme="majorHAnsi" w:hAnsiTheme="majorHAnsi" w:cstheme="majorHAnsi"/>
                <w:sz w:val="22"/>
              </w:rPr>
            </w:pPr>
          </w:p>
        </w:tc>
      </w:tr>
      <w:tr w:rsidR="008A1F69" w:rsidRPr="00453D3F" w14:paraId="5B91DA89" w14:textId="77777777" w:rsidTr="00A4524C">
        <w:tc>
          <w:tcPr>
            <w:tcW w:w="10070" w:type="dxa"/>
            <w:tcBorders>
              <w:top w:val="nil"/>
            </w:tcBorders>
          </w:tcPr>
          <w:p w14:paraId="3431838E" w14:textId="77777777" w:rsidR="008A1F69" w:rsidRPr="00453D3F" w:rsidRDefault="008A1F69" w:rsidP="00A4524C">
            <w:pPr>
              <w:rPr>
                <w:rFonts w:asciiTheme="majorHAnsi" w:hAnsiTheme="majorHAnsi" w:cstheme="majorHAnsi"/>
                <w:sz w:val="22"/>
              </w:rPr>
            </w:pPr>
            <w:r w:rsidRPr="00453D3F">
              <w:rPr>
                <w:rFonts w:asciiTheme="majorHAnsi" w:hAnsiTheme="majorHAnsi" w:cstheme="majorHAnsi"/>
                <w:sz w:val="22"/>
              </w:rPr>
              <w:t xml:space="preserve">Entered onto system </w:t>
            </w:r>
            <w:r w:rsidRPr="00453D3F">
              <w:rPr>
                <w:rFonts w:asciiTheme="majorHAnsi" w:hAnsiTheme="majorHAnsi" w:cstheme="majorHAnsi"/>
                <w:sz w:val="22"/>
              </w:rPr>
              <w:tab/>
              <w:t xml:space="preserve">____________________________ on </w:t>
            </w:r>
            <w:r w:rsidRPr="00453D3F">
              <w:rPr>
                <w:rFonts w:asciiTheme="majorHAnsi" w:hAnsiTheme="majorHAnsi" w:cstheme="majorHAnsi"/>
                <w:sz w:val="22"/>
              </w:rPr>
              <w:tab/>
              <w:t>__________________________</w:t>
            </w:r>
          </w:p>
          <w:p w14:paraId="6A909AE7" w14:textId="0C0AE24D" w:rsidR="008A1F69" w:rsidRPr="00453D3F" w:rsidRDefault="008A1F69" w:rsidP="00A4524C">
            <w:pPr>
              <w:rPr>
                <w:rFonts w:asciiTheme="majorHAnsi" w:hAnsiTheme="majorHAnsi" w:cstheme="majorHAnsi"/>
                <w:sz w:val="22"/>
              </w:rPr>
            </w:pPr>
            <w:r w:rsidRPr="00453D3F">
              <w:rPr>
                <w:rFonts w:asciiTheme="majorHAnsi" w:hAnsiTheme="majorHAnsi" w:cstheme="majorHAnsi"/>
                <w:sz w:val="22"/>
              </w:rPr>
              <w:tab/>
            </w:r>
            <w:r w:rsidRPr="00453D3F">
              <w:rPr>
                <w:rFonts w:asciiTheme="majorHAnsi" w:hAnsiTheme="majorHAnsi" w:cstheme="majorHAnsi"/>
                <w:sz w:val="22"/>
              </w:rPr>
              <w:tab/>
            </w:r>
            <w:r w:rsidRPr="00453D3F">
              <w:rPr>
                <w:rFonts w:asciiTheme="majorHAnsi" w:hAnsiTheme="majorHAnsi" w:cstheme="majorHAnsi"/>
                <w:sz w:val="22"/>
              </w:rPr>
              <w:tab/>
            </w:r>
            <w:r w:rsidRPr="00453D3F">
              <w:rPr>
                <w:rFonts w:asciiTheme="majorHAnsi" w:hAnsiTheme="majorHAnsi" w:cstheme="majorHAnsi"/>
                <w:sz w:val="22"/>
              </w:rPr>
              <w:tab/>
            </w:r>
            <w:r w:rsidRPr="00453D3F">
              <w:rPr>
                <w:rFonts w:asciiTheme="majorHAnsi" w:hAnsiTheme="majorHAnsi" w:cstheme="majorHAnsi"/>
                <w:sz w:val="22"/>
              </w:rPr>
              <w:tab/>
            </w:r>
            <w:r w:rsidRPr="00453D3F">
              <w:rPr>
                <w:rFonts w:asciiTheme="majorHAnsi" w:hAnsiTheme="majorHAnsi" w:cstheme="majorHAnsi"/>
                <w:sz w:val="22"/>
              </w:rPr>
              <w:tab/>
            </w:r>
            <w:r w:rsidRPr="00453D3F">
              <w:rPr>
                <w:rFonts w:asciiTheme="majorHAnsi" w:hAnsiTheme="majorHAnsi" w:cstheme="majorHAnsi"/>
                <w:sz w:val="22"/>
              </w:rPr>
              <w:tab/>
            </w:r>
            <w:r w:rsidRPr="00453D3F">
              <w:rPr>
                <w:rFonts w:asciiTheme="majorHAnsi" w:hAnsiTheme="majorHAnsi" w:cstheme="majorHAnsi"/>
                <w:sz w:val="22"/>
              </w:rPr>
              <w:tab/>
              <w:t xml:space="preserve">Date </w:t>
            </w:r>
            <w:r w:rsidR="00624098" w:rsidRPr="00453D3F">
              <w:rPr>
                <w:rFonts w:asciiTheme="majorHAnsi" w:hAnsiTheme="majorHAnsi" w:cstheme="majorHAnsi"/>
                <w:sz w:val="22"/>
                <w:szCs w:val="22"/>
              </w:rPr>
              <w:t>(dd/mm/yyyy)</w:t>
            </w:r>
          </w:p>
          <w:p w14:paraId="48937239" w14:textId="77777777" w:rsidR="008A1F69" w:rsidRPr="00453D3F" w:rsidRDefault="008A1F69" w:rsidP="00A4524C">
            <w:pPr>
              <w:rPr>
                <w:rFonts w:asciiTheme="majorHAnsi" w:hAnsiTheme="majorHAnsi" w:cstheme="majorHAnsi"/>
                <w:sz w:val="22"/>
              </w:rPr>
            </w:pPr>
          </w:p>
        </w:tc>
      </w:tr>
    </w:tbl>
    <w:p w14:paraId="6B99C072" w14:textId="157FF4BE" w:rsidR="008A1F69" w:rsidRPr="00453D3F" w:rsidRDefault="00F22FB8" w:rsidP="00F411E0">
      <w:pPr>
        <w:rPr>
          <w:rFonts w:asciiTheme="majorHAnsi" w:hAnsiTheme="majorHAnsi" w:cstheme="majorHAnsi"/>
          <w:b/>
          <w:sz w:val="22"/>
        </w:rPr>
      </w:pPr>
      <w:r w:rsidRPr="00453D3F">
        <w:rPr>
          <w:rFonts w:asciiTheme="majorHAnsi" w:hAnsiTheme="majorHAnsi" w:cstheme="majorHAnsi"/>
          <w:b/>
          <w:sz w:val="22"/>
        </w:rPr>
        <w:lastRenderedPageBreak/>
        <w:t xml:space="preserve"> &lt;/P6</w:t>
      </w:r>
      <w:r w:rsidR="008A1F69" w:rsidRPr="00453D3F">
        <w:rPr>
          <w:rFonts w:asciiTheme="majorHAnsi" w:hAnsiTheme="majorHAnsi" w:cstheme="majorHAnsi"/>
          <w:b/>
          <w:sz w:val="22"/>
        </w:rPr>
        <w:t>&gt;</w:t>
      </w:r>
    </w:p>
    <w:sectPr w:rsidR="008A1F69" w:rsidRPr="00453D3F" w:rsidSect="00AA34A0">
      <w:headerReference w:type="default" r:id="rId18"/>
      <w:footerReference w:type="default" r:id="rId19"/>
      <w:type w:val="continuous"/>
      <w:pgSz w:w="12240" w:h="15840"/>
      <w:pgMar w:top="1440" w:right="1750" w:bottom="1440" w:left="1332"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tts, Cheryl PEBA" w:date="2021-06-09T10:08:00Z" w:initials="BCP">
    <w:p w14:paraId="77AFDADE" w14:textId="6F6BE67D" w:rsidR="00503349" w:rsidRDefault="00503349">
      <w:pPr>
        <w:pStyle w:val="CommentText"/>
      </w:pPr>
      <w:r>
        <w:rPr>
          <w:rStyle w:val="CommentReference"/>
        </w:rPr>
        <w:annotationRef/>
      </w:r>
      <w:r>
        <w:t>#3 update address – you said this was a simple table update so I didn’t update it here.</w:t>
      </w:r>
      <w:r w:rsidR="0029407B">
        <w:t xml:space="preserve"> This table is for PEBA to update within PENFAX</w:t>
      </w:r>
    </w:p>
  </w:comment>
  <w:comment w:id="1" w:author="Butts, Cheryl PEBA" w:date="2021-06-09T11:11:00Z" w:initials="BCP">
    <w:p w14:paraId="3A13F56D" w14:textId="79866647" w:rsidR="002C66E5" w:rsidRDefault="002C66E5">
      <w:pPr>
        <w:pStyle w:val="CommentText"/>
      </w:pPr>
      <w:r>
        <w:rPr>
          <w:rStyle w:val="CommentReference"/>
        </w:rPr>
        <w:annotationRef/>
      </w:r>
      <w:r>
        <w:t>Entire document is Calibri 11 except where otherwise notes</w:t>
      </w:r>
    </w:p>
  </w:comment>
  <w:comment w:id="3" w:author="Butts, Cheryl PEBA" w:date="2021-06-09T10:07:00Z" w:initials="BCP">
    <w:p w14:paraId="0B551C51" w14:textId="616657F8" w:rsidR="00693CAF" w:rsidRDefault="00693CAF">
      <w:pPr>
        <w:pStyle w:val="CommentText"/>
      </w:pPr>
      <w:r>
        <w:rPr>
          <w:rStyle w:val="CommentReference"/>
        </w:rPr>
        <w:annotationRef/>
      </w:r>
      <w:r w:rsidR="00503349">
        <w:t>#1 – two spaces before postal code</w:t>
      </w:r>
    </w:p>
  </w:comment>
  <w:comment w:id="2" w:author="Butts, Cheryl PEBA" w:date="2021-06-09T10:44:00Z" w:initials="BCP">
    <w:p w14:paraId="437F73BC" w14:textId="35D1F229" w:rsidR="00C6325C" w:rsidRDefault="00C6325C">
      <w:pPr>
        <w:pStyle w:val="CommentText"/>
      </w:pPr>
      <w:r>
        <w:rPr>
          <w:rStyle w:val="CommentReference"/>
        </w:rPr>
        <w:annotationRef/>
      </w:r>
      <w:r>
        <w:t>#2 window envelope test these letter</w:t>
      </w:r>
      <w:r w:rsidR="00E34054">
        <w:t>s</w:t>
      </w:r>
      <w:r>
        <w:t xml:space="preserve"> before sending to PEBA</w:t>
      </w:r>
    </w:p>
  </w:comment>
  <w:comment w:id="4" w:author="Butts, Cheryl PEBA" w:date="2021-04-16T11:53:00Z" w:initials="BCP">
    <w:p w14:paraId="5F6BFC56" w14:textId="77777777" w:rsidR="00503349" w:rsidRDefault="00503349" w:rsidP="00503349">
      <w:pPr>
        <w:pStyle w:val="CommentText"/>
      </w:pPr>
      <w:r>
        <w:rPr>
          <w:rStyle w:val="CommentReference"/>
        </w:rPr>
        <w:annotationRef/>
      </w:r>
      <w:r>
        <w:t xml:space="preserve">#5 Fix – all forms are italics only – no bold. Make the word choice lower case </w:t>
      </w:r>
    </w:p>
  </w:comment>
  <w:comment w:id="5" w:author="Butts, Cheryl PEBA" w:date="2021-06-09T10:11:00Z" w:initials="BCP">
    <w:p w14:paraId="4CBC634E" w14:textId="700D48E3" w:rsidR="00503349" w:rsidRDefault="00503349">
      <w:pPr>
        <w:pStyle w:val="CommentText"/>
      </w:pPr>
      <w:r>
        <w:rPr>
          <w:rStyle w:val="CommentReference"/>
        </w:rPr>
        <w:annotationRef/>
      </w:r>
      <w:r>
        <w:t>#5 no bold, just italics</w:t>
      </w:r>
    </w:p>
  </w:comment>
  <w:comment w:id="6" w:author="Chris Angel" w:date="2019-07-10T14:57:00Z" w:initials="CA">
    <w:p w14:paraId="6700FC3A" w14:textId="458C9512" w:rsidR="00782A54" w:rsidRDefault="00782A54">
      <w:pPr>
        <w:pStyle w:val="CommentText"/>
      </w:pPr>
      <w:r>
        <w:rPr>
          <w:rStyle w:val="CommentReference"/>
        </w:rPr>
        <w:annotationRef/>
      </w:r>
      <w:r>
        <w:t>This option not displayed unless member qualifies for VPB (has money locked in against a province other than ON, QC, or NF)</w:t>
      </w:r>
    </w:p>
  </w:comment>
  <w:comment w:id="7" w:author="Butts, Cheryl PEBA" w:date="2021-06-09T10:12:00Z" w:initials="BCP">
    <w:p w14:paraId="48B22480" w14:textId="675FC705" w:rsidR="00503349" w:rsidRDefault="00503349">
      <w:pPr>
        <w:pStyle w:val="CommentText"/>
      </w:pPr>
      <w:r>
        <w:rPr>
          <w:rStyle w:val="CommentReference"/>
        </w:rPr>
        <w:annotationRef/>
      </w:r>
      <w:r>
        <w:t>#4 no comma after sincerely</w:t>
      </w:r>
    </w:p>
  </w:comment>
  <w:comment w:id="8" w:author="Butts, Cheryl PEBA" w:date="2021-06-09T10:35:00Z" w:initials="BCP">
    <w:p w14:paraId="7EF4492F" w14:textId="5C5AADC8" w:rsidR="00FF6324" w:rsidRDefault="00FF6324">
      <w:pPr>
        <w:pStyle w:val="CommentText"/>
      </w:pPr>
      <w:r>
        <w:rPr>
          <w:rStyle w:val="CommentReference"/>
        </w:rPr>
        <w:annotationRef/>
      </w:r>
      <w:r>
        <w:t>Keep letter on one page</w:t>
      </w:r>
    </w:p>
  </w:comment>
  <w:comment w:id="13" w:author="Butts, Cheryl PEBA" w:date="2019-06-11T11:42:00Z" w:initials="BCP">
    <w:p w14:paraId="75ECA5E6" w14:textId="77777777" w:rsidR="0005437F" w:rsidRDefault="0005437F" w:rsidP="0005437F">
      <w:pPr>
        <w:pStyle w:val="CommentText"/>
      </w:pPr>
      <w:r>
        <w:rPr>
          <w:rStyle w:val="CommentReference"/>
        </w:rPr>
        <w:annotationRef/>
      </w:r>
      <w:r>
        <w:t>When applicable this must be on page 1</w:t>
      </w:r>
    </w:p>
  </w:comment>
  <w:comment w:id="15" w:author="Butts, Cheryl PEBA" w:date="2021-06-09T11:12:00Z" w:initials="BCP">
    <w:p w14:paraId="340EBBF6" w14:textId="32E012FE" w:rsidR="002C66E5" w:rsidRDefault="002C66E5">
      <w:pPr>
        <w:pStyle w:val="CommentText"/>
      </w:pPr>
      <w:r>
        <w:rPr>
          <w:rStyle w:val="CommentReference"/>
        </w:rPr>
        <w:annotationRef/>
      </w:r>
      <w:r>
        <w:t>Form heading is Calibri light 18 bold</w:t>
      </w:r>
    </w:p>
  </w:comment>
  <w:comment w:id="16" w:author="Butts, Cheryl PEBA" w:date="2021-06-09T10:17:00Z" w:initials="BCP">
    <w:p w14:paraId="245ACEA3" w14:textId="3060EF32" w:rsidR="00503349" w:rsidRDefault="00503349">
      <w:pPr>
        <w:pStyle w:val="CommentText"/>
      </w:pPr>
      <w:r>
        <w:rPr>
          <w:rStyle w:val="CommentReference"/>
        </w:rPr>
        <w:annotationRef/>
      </w:r>
      <w:r>
        <w:t>JEA data shows an extra space</w:t>
      </w:r>
      <w:r w:rsidR="0029407B">
        <w:t>. This is a data/display issue – nothing to do with template</w:t>
      </w:r>
    </w:p>
  </w:comment>
  <w:comment w:id="17" w:author="Chris Angel" w:date="2019-07-10T15:04:00Z" w:initials="CA">
    <w:p w14:paraId="72403A72" w14:textId="50CEB163" w:rsidR="00782A54" w:rsidRDefault="00782A54">
      <w:pPr>
        <w:pStyle w:val="CommentText"/>
      </w:pPr>
      <w:r>
        <w:rPr>
          <w:rStyle w:val="CommentReference"/>
        </w:rPr>
        <w:annotationRef/>
      </w:r>
      <w:r>
        <w:t>Line not displayed if there is no Spouse</w:t>
      </w:r>
    </w:p>
  </w:comment>
  <w:comment w:id="18" w:author="Chris Angel" w:date="2019-07-10T15:04:00Z" w:initials="CA">
    <w:p w14:paraId="247803ED" w14:textId="1D816C3B" w:rsidR="00782A54" w:rsidRDefault="00782A54">
      <w:pPr>
        <w:pStyle w:val="CommentText"/>
      </w:pPr>
      <w:r>
        <w:rPr>
          <w:rStyle w:val="CommentReference"/>
        </w:rPr>
        <w:annotationRef/>
      </w:r>
      <w:r>
        <w:t xml:space="preserve">If no beneficiaries on file, instead display on this line: </w:t>
      </w:r>
      <w:r>
        <w:br/>
        <w:t>No beneficiary on file</w:t>
      </w:r>
    </w:p>
  </w:comment>
  <w:comment w:id="19" w:author="Christie, Sharon PEBA" w:date="2021-10-13T10:26:00Z" w:initials="CSP">
    <w:p w14:paraId="796BE181" w14:textId="64AE28EF" w:rsidR="00B96167" w:rsidRDefault="00B96167">
      <w:pPr>
        <w:pStyle w:val="CommentText"/>
      </w:pPr>
      <w:r>
        <w:rPr>
          <w:rStyle w:val="CommentReference"/>
        </w:rPr>
        <w:annotationRef/>
      </w:r>
      <w:bookmarkStart w:id="21" w:name="_Hlk85015314"/>
      <w:r w:rsidR="00D2313F">
        <w:t xml:space="preserve">#21 </w:t>
      </w:r>
      <w:r>
        <w:t>Added ‘Your’ &amp; changed ‘as of” to ‘as at’</w:t>
      </w:r>
    </w:p>
    <w:bookmarkEnd w:id="21"/>
  </w:comment>
  <w:comment w:id="22" w:author="Butts, Cheryl PEBA" w:date="2021-06-09T10:59:00Z" w:initials="BCP">
    <w:p w14:paraId="431F5E37" w14:textId="1505A1D3" w:rsidR="00453D3F" w:rsidRDefault="00453D3F">
      <w:pPr>
        <w:pStyle w:val="CommentText"/>
      </w:pPr>
      <w:r>
        <w:rPr>
          <w:rStyle w:val="CommentReference"/>
        </w:rPr>
        <w:annotationRef/>
      </w:r>
      <w:r>
        <w:t>Calibri light 12 bold</w:t>
      </w:r>
    </w:p>
  </w:comment>
  <w:comment w:id="25" w:author="Butts, Cheryl PEBA" w:date="2021-06-09T10:14:00Z" w:initials="BCP">
    <w:p w14:paraId="60630998" w14:textId="45A28E03" w:rsidR="00503349" w:rsidRDefault="00503349">
      <w:pPr>
        <w:pStyle w:val="CommentText"/>
      </w:pPr>
      <w:r>
        <w:rPr>
          <w:rStyle w:val="CommentReference"/>
        </w:rPr>
        <w:annotationRef/>
      </w:r>
      <w:r>
        <w:t xml:space="preserve">Right align </w:t>
      </w:r>
      <w:r w:rsidR="00FF6324">
        <w:t xml:space="preserve">all columns over numeric values </w:t>
      </w:r>
      <w:r>
        <w:t>as per section 6 in requirements</w:t>
      </w:r>
    </w:p>
  </w:comment>
  <w:comment w:id="27" w:author="Butts, Cheryl PEBA" w:date="2021-06-09T10:14:00Z" w:initials="BCP">
    <w:p w14:paraId="7E67464C" w14:textId="0FD72AC5" w:rsidR="00503349" w:rsidRDefault="00503349">
      <w:pPr>
        <w:pStyle w:val="CommentText"/>
      </w:pPr>
      <w:r>
        <w:rPr>
          <w:rStyle w:val="CommentReference"/>
        </w:rPr>
        <w:annotationRef/>
      </w:r>
      <w:r>
        <w:t>Right align as per section 6 in requirements</w:t>
      </w:r>
    </w:p>
  </w:comment>
  <w:comment w:id="28" w:author="Butts, Cheryl PEBA" w:date="2021-06-09T10:15:00Z" w:initials="BCP">
    <w:p w14:paraId="4C90842F" w14:textId="7539E2FB" w:rsidR="00503349" w:rsidRDefault="00503349">
      <w:pPr>
        <w:pStyle w:val="CommentText"/>
      </w:pPr>
      <w:r>
        <w:rPr>
          <w:rStyle w:val="CommentReference"/>
        </w:rPr>
        <w:annotationRef/>
      </w:r>
      <w:r>
        <w:t>These are all currency</w:t>
      </w:r>
    </w:p>
  </w:comment>
  <w:comment w:id="26" w:author="Butts, Cheryl PEBA" w:date="2021-06-09T10:55:00Z" w:initials="BCP">
    <w:p w14:paraId="33CEAAE1" w14:textId="4896253D" w:rsidR="006C0057" w:rsidRDefault="006C0057">
      <w:pPr>
        <w:pStyle w:val="CommentText"/>
      </w:pPr>
      <w:r>
        <w:rPr>
          <w:rStyle w:val="CommentReference"/>
        </w:rPr>
        <w:annotationRef/>
      </w:r>
      <w:r>
        <w:t>Body of table was changed to Calibri light 9 as per requirements</w:t>
      </w:r>
      <w:r w:rsidR="00453D3F">
        <w:t>- fits better I think – flexible here</w:t>
      </w:r>
    </w:p>
  </w:comment>
  <w:comment w:id="29" w:author="Butts, Cheryl PEBA" w:date="2021-06-09T10:59:00Z" w:initials="BCP">
    <w:p w14:paraId="141DE77C" w14:textId="3D7BF1B4" w:rsidR="00453D3F" w:rsidRDefault="00453D3F">
      <w:pPr>
        <w:pStyle w:val="CommentText"/>
      </w:pPr>
      <w:r>
        <w:rPr>
          <w:rStyle w:val="CommentReference"/>
        </w:rPr>
        <w:annotationRef/>
      </w:r>
      <w:r>
        <w:t>Calibri light 12 bold</w:t>
      </w:r>
    </w:p>
  </w:comment>
  <w:comment w:id="31" w:author="Butts, Cheryl PEBA" w:date="2021-07-13T15:02:00Z" w:initials="BCP">
    <w:p w14:paraId="3412DADE" w14:textId="2F8FB197" w:rsidR="00EA4090" w:rsidRDefault="00EA4090" w:rsidP="00EA4090">
      <w:pPr>
        <w:pStyle w:val="CommentText"/>
      </w:pPr>
      <w:r>
        <w:rPr>
          <w:rStyle w:val="CommentReference"/>
        </w:rPr>
        <w:annotationRef/>
      </w:r>
      <w:r>
        <w:t>*beside balance (units) removed</w:t>
      </w:r>
    </w:p>
  </w:comment>
  <w:comment w:id="32" w:author="Butts, Cheryl PEBA" w:date="2021-06-09T10:15:00Z" w:initials="BCP">
    <w:p w14:paraId="48C5ACF8" w14:textId="5FEE40CA" w:rsidR="00503349" w:rsidRDefault="00503349">
      <w:pPr>
        <w:pStyle w:val="CommentText"/>
      </w:pPr>
      <w:r>
        <w:rPr>
          <w:rStyle w:val="CommentReference"/>
        </w:rPr>
        <w:annotationRef/>
      </w:r>
      <w:r w:rsidR="008160B5">
        <w:t xml:space="preserve">#9 </w:t>
      </w:r>
      <w:r>
        <w:t>Right align and all number are currency (#</w:t>
      </w:r>
      <w:r w:rsidR="001F7F84">
        <w:t>11</w:t>
      </w:r>
      <w:r>
        <w:t>)</w:t>
      </w:r>
      <w:r w:rsidR="001F7F84">
        <w:t xml:space="preserve"> unit values</w:t>
      </w:r>
    </w:p>
  </w:comment>
  <w:comment w:id="30" w:author="Butts, Cheryl PEBA" w:date="2021-06-09T11:00:00Z" w:initials="BCP">
    <w:p w14:paraId="56F462ED" w14:textId="6A9BDC3E" w:rsidR="00453D3F" w:rsidRDefault="00453D3F">
      <w:pPr>
        <w:pStyle w:val="CommentText"/>
      </w:pPr>
      <w:r>
        <w:rPr>
          <w:rStyle w:val="CommentReference"/>
        </w:rPr>
        <w:annotationRef/>
      </w:r>
      <w:r>
        <w:t>Calibri light 9 in body of table and sub headings</w:t>
      </w:r>
    </w:p>
  </w:comment>
  <w:comment w:id="33" w:author="Paus, Janette PEBA" w:date="2021-11-04T13:44:00Z" w:initials="PJP">
    <w:p w14:paraId="517F2C1A" w14:textId="29E53F63" w:rsidR="00602DB2" w:rsidRDefault="00602DB2">
      <w:pPr>
        <w:pStyle w:val="CommentText"/>
      </w:pPr>
      <w:r>
        <w:rPr>
          <w:rStyle w:val="CommentReference"/>
        </w:rPr>
        <w:annotationRef/>
      </w:r>
      <w:r w:rsidR="00A80399">
        <w:t xml:space="preserve">Do not show if SK is only </w:t>
      </w:r>
      <w:r w:rsidR="00A80399">
        <w:t>jurisdiction</w:t>
      </w:r>
      <w:bookmarkStart w:id="34" w:name="_GoBack"/>
      <w:bookmarkEnd w:id="34"/>
    </w:p>
  </w:comment>
  <w:comment w:id="35" w:author="Butts, Cheryl PEBA" w:date="2021-05-11T12:07:00Z" w:initials="BCP">
    <w:p w14:paraId="4A38B72B" w14:textId="581EA8D6" w:rsidR="001F7F84" w:rsidRDefault="001F7F84" w:rsidP="001F7F84">
      <w:pPr>
        <w:pStyle w:val="CommentText"/>
      </w:pPr>
      <w:r>
        <w:rPr>
          <w:rStyle w:val="CommentReference"/>
        </w:rPr>
        <w:annotationRef/>
      </w:r>
      <w:r>
        <w:t>#</w:t>
      </w:r>
      <w:r w:rsidR="00C6325C">
        <w:t>7</w:t>
      </w:r>
      <w:r>
        <w:t xml:space="preserve"> lower case c on choice and italics only, no bold</w:t>
      </w:r>
    </w:p>
  </w:comment>
  <w:comment w:id="36" w:author="Butts, Cheryl PEBA" w:date="2021-06-09T11:01:00Z" w:initials="BCP">
    <w:p w14:paraId="785D2FE7" w14:textId="73A1551E" w:rsidR="00453D3F" w:rsidRDefault="00453D3F">
      <w:pPr>
        <w:pStyle w:val="CommentText"/>
      </w:pPr>
      <w:r>
        <w:rPr>
          <w:rStyle w:val="CommentReference"/>
        </w:rPr>
        <w:annotationRef/>
      </w:r>
      <w:r>
        <w:t>Calibri light 12 bold for sub headings</w:t>
      </w:r>
    </w:p>
  </w:comment>
  <w:comment w:id="40" w:author="Chris Angel" w:date="2019-07-15T09:39:00Z" w:initials="CA">
    <w:p w14:paraId="774CAC60" w14:textId="20314503" w:rsidR="00782A54" w:rsidRDefault="00782A54">
      <w:pPr>
        <w:pStyle w:val="CommentText"/>
      </w:pPr>
      <w:r>
        <w:rPr>
          <w:rStyle w:val="CommentReference"/>
        </w:rPr>
        <w:annotationRef/>
      </w:r>
      <w:r>
        <w:t>Only display if qualify for a small benefit</w:t>
      </w:r>
    </w:p>
  </w:comment>
  <w:comment w:id="44" w:author="Chris Angel" w:date="2019-07-15T09:43:00Z" w:initials="CA">
    <w:p w14:paraId="14A58D46" w14:textId="05C25B9B" w:rsidR="00782A54" w:rsidRDefault="00782A54">
      <w:pPr>
        <w:pStyle w:val="CommentText"/>
      </w:pPr>
      <w:r>
        <w:rPr>
          <w:rStyle w:val="CommentReference"/>
        </w:rPr>
        <w:annotationRef/>
      </w:r>
      <w:r>
        <w:t>Only displayed if member has voluntary contributions</w:t>
      </w:r>
    </w:p>
  </w:comment>
  <w:comment w:id="37" w:author="Christie, Sharon PEBA" w:date="2021-10-13T10:28:00Z" w:initials="CSP">
    <w:p w14:paraId="7C142A8A" w14:textId="03998C06" w:rsidR="00B96167" w:rsidRDefault="00B96167">
      <w:pPr>
        <w:pStyle w:val="CommentText"/>
      </w:pPr>
      <w:r>
        <w:rPr>
          <w:rStyle w:val="CommentReference"/>
        </w:rPr>
        <w:annotationRef/>
      </w:r>
      <w:bookmarkStart w:id="48" w:name="_Hlk85015400"/>
      <w:r w:rsidR="008A3035">
        <w:t>#</w:t>
      </w:r>
      <w:proofErr w:type="gramStart"/>
      <w:r w:rsidR="008A3035">
        <w:t xml:space="preserve">22  </w:t>
      </w:r>
      <w:r>
        <w:t>Removed</w:t>
      </w:r>
      <w:proofErr w:type="gramEnd"/>
      <w:r>
        <w:t xml:space="preserve"> semi-colons &amp; added periods </w:t>
      </w:r>
    </w:p>
    <w:bookmarkEnd w:id="48"/>
  </w:comment>
  <w:comment w:id="49" w:author="Butts, Cheryl PEBA" w:date="2021-06-09T11:03:00Z" w:initials="BCP">
    <w:p w14:paraId="5F042C80" w14:textId="3DF16991" w:rsidR="00453D3F" w:rsidRDefault="00453D3F">
      <w:pPr>
        <w:pStyle w:val="CommentText"/>
      </w:pPr>
      <w:r>
        <w:rPr>
          <w:rStyle w:val="CommentReference"/>
        </w:rPr>
        <w:annotationRef/>
      </w:r>
      <w:r>
        <w:t>Calibri light 12 heading</w:t>
      </w:r>
    </w:p>
  </w:comment>
  <w:comment w:id="50" w:author="Butts, Cheryl PEBA" w:date="2021-06-09T11:04:00Z" w:initials="BCP">
    <w:p w14:paraId="27361B06" w14:textId="77777777" w:rsidR="00453D3F" w:rsidRDefault="00453D3F">
      <w:pPr>
        <w:pStyle w:val="CommentText"/>
      </w:pPr>
      <w:r>
        <w:rPr>
          <w:rStyle w:val="CommentReference"/>
        </w:rPr>
        <w:annotationRef/>
      </w:r>
      <w:r>
        <w:t>Calibri light 12 heading</w:t>
      </w:r>
    </w:p>
    <w:p w14:paraId="716BC14E" w14:textId="79E51CBE" w:rsidR="00C3770D" w:rsidRDefault="00C3770D">
      <w:pPr>
        <w:pStyle w:val="CommentText"/>
      </w:pPr>
      <w:r>
        <w:t>Keep sections together rather than splitting across the page</w:t>
      </w:r>
    </w:p>
  </w:comment>
  <w:comment w:id="51" w:author="Butts, Cheryl PEBA" w:date="2021-04-16T12:03:00Z" w:initials="BCP">
    <w:p w14:paraId="31726CCF" w14:textId="77777777" w:rsidR="001F7F84" w:rsidRDefault="001F7F84" w:rsidP="001F7F84">
      <w:pPr>
        <w:pStyle w:val="CommentText"/>
      </w:pPr>
      <w:r>
        <w:rPr>
          <w:rStyle w:val="CommentReference"/>
        </w:rPr>
        <w:annotationRef/>
      </w:r>
      <w:r>
        <w:t>#8 Lower case c on choice</w:t>
      </w:r>
    </w:p>
  </w:comment>
  <w:comment w:id="52" w:author="Butts, Cheryl PEBA" w:date="2021-06-09T10:39:00Z" w:initials="BCP">
    <w:p w14:paraId="52386AE9" w14:textId="200058F1" w:rsidR="008160B5" w:rsidRDefault="008160B5">
      <w:pPr>
        <w:pStyle w:val="CommentText"/>
      </w:pPr>
      <w:r>
        <w:rPr>
          <w:rStyle w:val="CommentReference"/>
        </w:rPr>
        <w:annotationRef/>
      </w:r>
      <w:r>
        <w:t>Two spaces as per requirements</w:t>
      </w:r>
    </w:p>
  </w:comment>
  <w:comment w:id="53" w:author="Butts, Cheryl PEBA" w:date="2021-04-16T12:12:00Z" w:initials="BCP">
    <w:p w14:paraId="6B7666A8" w14:textId="68A441D0" w:rsidR="001F7F84" w:rsidRDefault="001F7F84" w:rsidP="001F7F84">
      <w:pPr>
        <w:pStyle w:val="CommentText"/>
      </w:pPr>
      <w:r>
        <w:rPr>
          <w:rStyle w:val="CommentReference"/>
        </w:rPr>
        <w:annotationRef/>
      </w:r>
      <w:r>
        <w:t>#8 New wording</w:t>
      </w:r>
    </w:p>
  </w:comment>
  <w:comment w:id="54" w:author="Butts, Cheryl PEBA" w:date="2021-06-09T11:05:00Z" w:initials="BCP">
    <w:p w14:paraId="5292E234" w14:textId="7C376488" w:rsidR="00453D3F" w:rsidRDefault="00453D3F">
      <w:pPr>
        <w:pStyle w:val="CommentText"/>
      </w:pPr>
      <w:r>
        <w:rPr>
          <w:rStyle w:val="CommentReference"/>
        </w:rPr>
        <w:annotationRef/>
      </w:r>
      <w:r>
        <w:t>Calibri light 12 bold table heading</w:t>
      </w:r>
    </w:p>
  </w:comment>
  <w:comment w:id="56" w:author="Butts, Cheryl PEBA" w:date="2021-06-09T10:20:00Z" w:initials="BCP">
    <w:p w14:paraId="7CD7D25F" w14:textId="0E7C1050" w:rsidR="001F7F84" w:rsidRDefault="001F7F84" w:rsidP="001F7F84">
      <w:pPr>
        <w:pStyle w:val="CommentText"/>
        <w:jc w:val="both"/>
      </w:pPr>
      <w:r>
        <w:rPr>
          <w:rStyle w:val="CommentReference"/>
        </w:rPr>
        <w:annotationRef/>
      </w:r>
      <w:r>
        <w:t>#10 left align jurisdiction column</w:t>
      </w:r>
    </w:p>
  </w:comment>
  <w:comment w:id="57" w:author="Butts, Cheryl PEBA" w:date="2021-06-09T10:21:00Z" w:initials="BCP">
    <w:p w14:paraId="488A8628" w14:textId="24297C8D" w:rsidR="001F7F84" w:rsidRDefault="001F7F84">
      <w:pPr>
        <w:pStyle w:val="CommentText"/>
      </w:pPr>
      <w:r>
        <w:rPr>
          <w:rStyle w:val="CommentReference"/>
        </w:rPr>
        <w:annotationRef/>
      </w:r>
      <w:r>
        <w:t xml:space="preserve">#9 Right align Value </w:t>
      </w:r>
      <w:r w:rsidR="008160B5">
        <w:t xml:space="preserve">and last </w:t>
      </w:r>
      <w:r>
        <w:t>column</w:t>
      </w:r>
      <w:r w:rsidR="008160B5">
        <w:t xml:space="preserve">. Value </w:t>
      </w:r>
      <w:r>
        <w:t>is currency</w:t>
      </w:r>
    </w:p>
  </w:comment>
  <w:comment w:id="55" w:author="Butts, Cheryl PEBA" w:date="2021-06-09T11:06:00Z" w:initials="BCP">
    <w:p w14:paraId="7418A678" w14:textId="5B2F41BA" w:rsidR="00453D3F" w:rsidRDefault="00453D3F">
      <w:pPr>
        <w:pStyle w:val="CommentText"/>
      </w:pPr>
      <w:r>
        <w:rPr>
          <w:rStyle w:val="CommentReference"/>
        </w:rPr>
        <w:annotationRef/>
      </w:r>
      <w:r>
        <w:t>Calibri light 9 within table</w:t>
      </w:r>
    </w:p>
  </w:comment>
  <w:comment w:id="59" w:author="Butts, Cheryl PEBA" w:date="2021-06-09T11:06:00Z" w:initials="BCP">
    <w:p w14:paraId="3EF95ECD" w14:textId="5B193768" w:rsidR="00453D3F" w:rsidRDefault="00453D3F">
      <w:pPr>
        <w:pStyle w:val="CommentText"/>
      </w:pPr>
      <w:r>
        <w:rPr>
          <w:rStyle w:val="CommentReference"/>
        </w:rPr>
        <w:annotationRef/>
      </w:r>
      <w:r>
        <w:t>Calibri light 12 bold sub heading</w:t>
      </w:r>
    </w:p>
  </w:comment>
  <w:comment w:id="60" w:author="Christie, Sharon PEBA" w:date="2021-10-13T10:30:00Z" w:initials="CSP">
    <w:p w14:paraId="59587524" w14:textId="072CF5E2" w:rsidR="00B96167" w:rsidRDefault="00B96167">
      <w:pPr>
        <w:pStyle w:val="CommentText"/>
      </w:pPr>
      <w:r>
        <w:rPr>
          <w:rStyle w:val="CommentReference"/>
        </w:rPr>
        <w:annotationRef/>
      </w:r>
      <w:bookmarkStart w:id="63" w:name="_Hlk85015451"/>
      <w:r w:rsidR="008A3035">
        <w:t>#</w:t>
      </w:r>
      <w:proofErr w:type="gramStart"/>
      <w:r w:rsidR="008A3035">
        <w:t xml:space="preserve">23  </w:t>
      </w:r>
      <w:r>
        <w:t>Changes</w:t>
      </w:r>
      <w:proofErr w:type="gramEnd"/>
      <w:r>
        <w:t xml:space="preserve"> in &lt;P2&gt; section:</w:t>
      </w:r>
      <w:r>
        <w:br/>
        <w:t>added colon</w:t>
      </w:r>
    </w:p>
    <w:p w14:paraId="44EEB95D" w14:textId="5F368235" w:rsidR="007755F9" w:rsidRDefault="00B96167">
      <w:pPr>
        <w:pStyle w:val="CommentText"/>
      </w:pPr>
      <w:r>
        <w:t xml:space="preserve">Added space after </w:t>
      </w:r>
      <w:r w:rsidR="007755F9">
        <w:t>“I choose to stay with PEPP”</w:t>
      </w:r>
      <w:r w:rsidR="007755F9">
        <w:br/>
        <w:t>Removed space after first option</w:t>
      </w:r>
    </w:p>
    <w:bookmarkEnd w:id="63"/>
  </w:comment>
  <w:comment w:id="65" w:author="Butts, Cheryl PEBA" w:date="2021-06-09T11:07:00Z" w:initials="BCP">
    <w:p w14:paraId="1BD50DA1" w14:textId="7E712845" w:rsidR="00453D3F" w:rsidRDefault="00453D3F">
      <w:pPr>
        <w:pStyle w:val="CommentText"/>
      </w:pPr>
      <w:r>
        <w:rPr>
          <w:rStyle w:val="CommentReference"/>
        </w:rPr>
        <w:annotationRef/>
      </w:r>
      <w:r>
        <w:t>Calibri light 12 bold sub heading</w:t>
      </w:r>
    </w:p>
  </w:comment>
  <w:comment w:id="66" w:author="Christie, Sharon PEBA" w:date="2021-10-13T10:33:00Z" w:initials="CSP">
    <w:p w14:paraId="007DD607" w14:textId="1EEA356E" w:rsidR="00A52E26" w:rsidRDefault="00A52E26">
      <w:pPr>
        <w:pStyle w:val="CommentText"/>
      </w:pPr>
      <w:r>
        <w:rPr>
          <w:rStyle w:val="CommentReference"/>
        </w:rPr>
        <w:annotationRef/>
      </w:r>
      <w:bookmarkStart w:id="68" w:name="_Hlk85015511"/>
      <w:r w:rsidR="008A3035">
        <w:t>#</w:t>
      </w:r>
      <w:proofErr w:type="gramStart"/>
      <w:r w:rsidR="008A3035">
        <w:t xml:space="preserve">24  </w:t>
      </w:r>
      <w:r>
        <w:t>Added</w:t>
      </w:r>
      <w:proofErr w:type="gramEnd"/>
      <w:r>
        <w:t xml:space="preserve"> semi-colon; Added “and/or”</w:t>
      </w:r>
      <w:bookmarkEnd w:id="68"/>
    </w:p>
  </w:comment>
  <w:comment w:id="69" w:author="Butts, Cheryl PEBA" w:date="2021-06-09T11:07:00Z" w:initials="BCP">
    <w:p w14:paraId="561F4F2E" w14:textId="37C5A16A" w:rsidR="00453D3F" w:rsidRDefault="00453D3F">
      <w:pPr>
        <w:pStyle w:val="CommentText"/>
      </w:pPr>
      <w:r>
        <w:rPr>
          <w:rStyle w:val="CommentReference"/>
        </w:rPr>
        <w:annotationRef/>
      </w:r>
      <w:r>
        <w:t>Calibri light 12 bold sub heading</w:t>
      </w:r>
    </w:p>
  </w:comment>
  <w:comment w:id="70" w:author="Christie, Sharon PEBA" w:date="2021-10-13T10:34:00Z" w:initials="CSP">
    <w:p w14:paraId="7CB141FA" w14:textId="17AD2B97" w:rsidR="00A52E26" w:rsidRDefault="00A52E26">
      <w:pPr>
        <w:pStyle w:val="CommentText"/>
      </w:pPr>
      <w:r>
        <w:rPr>
          <w:rStyle w:val="CommentReference"/>
        </w:rPr>
        <w:annotationRef/>
      </w:r>
      <w:bookmarkStart w:id="77" w:name="_Hlk85015538"/>
      <w:r w:rsidR="008A3035">
        <w:t>#</w:t>
      </w:r>
      <w:proofErr w:type="gramStart"/>
      <w:r w:rsidR="008A3035">
        <w:t xml:space="preserve">25  </w:t>
      </w:r>
      <w:r>
        <w:t>Added</w:t>
      </w:r>
      <w:proofErr w:type="gramEnd"/>
      <w:r>
        <w:t>: “Choose an option.”</w:t>
      </w:r>
      <w:r>
        <w:br/>
        <w:t>Delete “Please:”</w:t>
      </w:r>
    </w:p>
    <w:p w14:paraId="3A1F0228" w14:textId="2531441F" w:rsidR="00A52E26" w:rsidRDefault="00A52E26">
      <w:pPr>
        <w:pStyle w:val="CommentText"/>
      </w:pPr>
      <w:r>
        <w:t>Change ‘send’ &amp; ‘transfer’ to capital S &amp; T</w:t>
      </w:r>
      <w:bookmarkEnd w:id="77"/>
    </w:p>
  </w:comment>
  <w:comment w:id="78" w:author="Butts, Cheryl PEBA" w:date="2021-05-11T12:13:00Z" w:initials="BCP">
    <w:p w14:paraId="149F7770" w14:textId="77777777" w:rsidR="001F7F84" w:rsidRDefault="001F7F84" w:rsidP="001F7F84">
      <w:pPr>
        <w:pStyle w:val="CommentText"/>
      </w:pPr>
      <w:r>
        <w:rPr>
          <w:rStyle w:val="CommentReference"/>
        </w:rPr>
        <w:annotationRef/>
      </w:r>
      <w:r>
        <w:t>#6 All voluntary options are shown</w:t>
      </w:r>
    </w:p>
    <w:p w14:paraId="3A1C70A5" w14:textId="13842FA2" w:rsidR="00453D3F" w:rsidRDefault="00453D3F" w:rsidP="001F7F84">
      <w:pPr>
        <w:pStyle w:val="CommentText"/>
      </w:pPr>
      <w:r>
        <w:t>Calibri light 12 bold sub heading</w:t>
      </w:r>
    </w:p>
  </w:comment>
  <w:comment w:id="83" w:author="Butts, Cheryl PEBA" w:date="2021-05-11T12:04:00Z" w:initials="BCP">
    <w:p w14:paraId="0906CEEC" w14:textId="4E1E73EA" w:rsidR="001F7F84" w:rsidRDefault="001F7F84" w:rsidP="001F7F84">
      <w:pPr>
        <w:pStyle w:val="CommentText"/>
      </w:pPr>
      <w:r>
        <w:rPr>
          <w:rStyle w:val="CommentReference"/>
        </w:rPr>
        <w:annotationRef/>
      </w:r>
      <w:r>
        <w:t>#12 add checkbox Leave money invested in PEPP</w:t>
      </w:r>
    </w:p>
  </w:comment>
  <w:comment w:id="79" w:author="Christie, Sharon PEBA" w:date="2021-10-13T10:38:00Z" w:initials="CSP">
    <w:p w14:paraId="52FFD802" w14:textId="1F2574D9" w:rsidR="00A52E26" w:rsidRDefault="00A52E26" w:rsidP="00A52E26">
      <w:pPr>
        <w:pStyle w:val="CommentText"/>
      </w:pPr>
      <w:r>
        <w:rPr>
          <w:rStyle w:val="CommentReference"/>
        </w:rPr>
        <w:annotationRef/>
      </w:r>
      <w:bookmarkStart w:id="90" w:name="_Hlk85015599"/>
      <w:r w:rsidR="008A3035">
        <w:t>#</w:t>
      </w:r>
      <w:proofErr w:type="gramStart"/>
      <w:r w:rsidR="008A3035">
        <w:t xml:space="preserve">26  </w:t>
      </w:r>
      <w:r>
        <w:t>Added</w:t>
      </w:r>
      <w:proofErr w:type="gramEnd"/>
      <w:r>
        <w:t>: “Choose an option.”</w:t>
      </w:r>
      <w:r>
        <w:br/>
        <w:t>Delete “Please:”</w:t>
      </w:r>
    </w:p>
    <w:p w14:paraId="3C0E9FEA" w14:textId="5ACF9E3A" w:rsidR="00A52E26" w:rsidRDefault="00A52E26" w:rsidP="00A52E26">
      <w:pPr>
        <w:pStyle w:val="CommentText"/>
      </w:pPr>
      <w:r>
        <w:t>Change lowercase letters to: L/S/T for start of each word</w:t>
      </w:r>
      <w:r>
        <w:br/>
        <w:t>And delete space at end of third option before period</w:t>
      </w:r>
      <w:bookmarkEnd w:id="90"/>
    </w:p>
    <w:p w14:paraId="79A27200" w14:textId="67FC50E0" w:rsidR="00A52E26" w:rsidRDefault="00A52E26">
      <w:pPr>
        <w:pStyle w:val="CommentText"/>
      </w:pPr>
    </w:p>
  </w:comment>
  <w:comment w:id="91" w:author="Butts, Cheryl PEBA" w:date="2021-06-09T11:09:00Z" w:initials="BCP">
    <w:p w14:paraId="5D2F526A" w14:textId="7CACB54A" w:rsidR="004C5A92" w:rsidRDefault="004C5A92">
      <w:pPr>
        <w:pStyle w:val="CommentText"/>
      </w:pPr>
      <w:r>
        <w:rPr>
          <w:rStyle w:val="CommentReference"/>
        </w:rPr>
        <w:annotationRef/>
      </w:r>
      <w:r>
        <w:t>Calibri light 9 for footnotes</w:t>
      </w:r>
    </w:p>
  </w:comment>
  <w:comment w:id="92" w:author="Butts, Cheryl PEBA" w:date="2021-06-09T11:09:00Z" w:initials="BCP">
    <w:p w14:paraId="08B3BFAA" w14:textId="157674ED" w:rsidR="004C5A92" w:rsidRDefault="004C5A92">
      <w:pPr>
        <w:pStyle w:val="CommentText"/>
      </w:pPr>
      <w:r>
        <w:rPr>
          <w:rStyle w:val="CommentReference"/>
        </w:rPr>
        <w:annotationRef/>
      </w:r>
      <w:r>
        <w:t>Calibri light bold 14</w:t>
      </w:r>
    </w:p>
  </w:comment>
  <w:comment w:id="93" w:author="Butts, Cheryl PEBA" w:date="2021-06-09T11:10:00Z" w:initials="BCP">
    <w:p w14:paraId="7C70647D" w14:textId="02640116" w:rsidR="004C5A92" w:rsidRDefault="004C5A92">
      <w:pPr>
        <w:pStyle w:val="CommentText"/>
      </w:pPr>
      <w:r>
        <w:rPr>
          <w:rStyle w:val="CommentReference"/>
        </w:rPr>
        <w:annotationRef/>
      </w:r>
      <w:r>
        <w:t>Calibri light 12 bold sub heading</w:t>
      </w:r>
    </w:p>
  </w:comment>
  <w:comment w:id="94" w:author="Butts, Cheryl PEBA" w:date="2021-04-16T12:29:00Z" w:initials="BCP">
    <w:p w14:paraId="017C4D70" w14:textId="77777777" w:rsidR="008160B5" w:rsidRDefault="008160B5" w:rsidP="008160B5">
      <w:pPr>
        <w:pStyle w:val="CommentText"/>
      </w:pPr>
      <w:r>
        <w:rPr>
          <w:rStyle w:val="CommentReference"/>
        </w:rPr>
        <w:annotationRef/>
      </w:r>
      <w:r>
        <w:t xml:space="preserve">New sentence to address excel sheet item </w:t>
      </w:r>
    </w:p>
  </w:comment>
  <w:comment w:id="95" w:author="Butts, Cheryl PEBA" w:date="2021-06-09T10:27:00Z" w:initials="BCP">
    <w:p w14:paraId="0151C15C" w14:textId="2F084660" w:rsidR="001F7F84" w:rsidRDefault="001F7F84">
      <w:pPr>
        <w:pStyle w:val="CommentText"/>
      </w:pPr>
      <w:r>
        <w:rPr>
          <w:rStyle w:val="CommentReference"/>
        </w:rPr>
        <w:annotationRef/>
      </w:r>
      <w:r>
        <w:t>#13 extra space between PEPP**to act upon</w:t>
      </w:r>
    </w:p>
  </w:comment>
  <w:comment w:id="96" w:author="Butts, Cheryl PEBA" w:date="2021-06-23T10:02:00Z" w:initials="BCP">
    <w:p w14:paraId="68DCD451" w14:textId="235987F0" w:rsidR="0029407B" w:rsidRDefault="0029407B">
      <w:pPr>
        <w:pStyle w:val="CommentText"/>
      </w:pPr>
      <w:r>
        <w:rPr>
          <w:rStyle w:val="CommentReference"/>
        </w:rPr>
        <w:annotationRef/>
      </w:r>
      <w:r>
        <w:t>New EFT sentence for cash payments.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AFDADE" w15:done="0"/>
  <w15:commentEx w15:paraId="3A13F56D" w15:done="0"/>
  <w15:commentEx w15:paraId="0B551C51" w15:done="0"/>
  <w15:commentEx w15:paraId="437F73BC" w15:done="0"/>
  <w15:commentEx w15:paraId="5F6BFC56" w15:done="0"/>
  <w15:commentEx w15:paraId="4CBC634E" w15:done="0"/>
  <w15:commentEx w15:paraId="6700FC3A" w15:done="0"/>
  <w15:commentEx w15:paraId="48B22480" w15:done="0"/>
  <w15:commentEx w15:paraId="7EF4492F" w15:done="0"/>
  <w15:commentEx w15:paraId="75ECA5E6" w15:done="0"/>
  <w15:commentEx w15:paraId="340EBBF6" w15:done="0"/>
  <w15:commentEx w15:paraId="245ACEA3" w15:done="0"/>
  <w15:commentEx w15:paraId="72403A72" w15:done="0"/>
  <w15:commentEx w15:paraId="247803ED" w15:done="0"/>
  <w15:commentEx w15:paraId="796BE181" w15:done="0"/>
  <w15:commentEx w15:paraId="431F5E37" w15:done="0"/>
  <w15:commentEx w15:paraId="60630998" w15:done="0"/>
  <w15:commentEx w15:paraId="7E67464C" w15:done="0"/>
  <w15:commentEx w15:paraId="4C90842F" w15:done="0"/>
  <w15:commentEx w15:paraId="33CEAAE1" w15:done="0"/>
  <w15:commentEx w15:paraId="141DE77C" w15:done="0"/>
  <w15:commentEx w15:paraId="3412DADE" w15:done="0"/>
  <w15:commentEx w15:paraId="48C5ACF8" w15:done="0"/>
  <w15:commentEx w15:paraId="56F462ED" w15:done="0"/>
  <w15:commentEx w15:paraId="517F2C1A" w15:done="0"/>
  <w15:commentEx w15:paraId="4A38B72B" w15:done="0"/>
  <w15:commentEx w15:paraId="785D2FE7" w15:done="0"/>
  <w15:commentEx w15:paraId="774CAC60" w15:done="0"/>
  <w15:commentEx w15:paraId="14A58D46" w15:done="0"/>
  <w15:commentEx w15:paraId="7C142A8A" w15:done="0"/>
  <w15:commentEx w15:paraId="5F042C80" w15:done="0"/>
  <w15:commentEx w15:paraId="716BC14E" w15:done="0"/>
  <w15:commentEx w15:paraId="31726CCF" w15:done="0"/>
  <w15:commentEx w15:paraId="52386AE9" w15:done="0"/>
  <w15:commentEx w15:paraId="6B7666A8" w15:done="0"/>
  <w15:commentEx w15:paraId="5292E234" w15:done="0"/>
  <w15:commentEx w15:paraId="7CD7D25F" w15:done="0"/>
  <w15:commentEx w15:paraId="488A8628" w15:done="0"/>
  <w15:commentEx w15:paraId="7418A678" w15:done="0"/>
  <w15:commentEx w15:paraId="3EF95ECD" w15:done="0"/>
  <w15:commentEx w15:paraId="44EEB95D" w15:done="0"/>
  <w15:commentEx w15:paraId="1BD50DA1" w15:done="0"/>
  <w15:commentEx w15:paraId="007DD607" w15:done="0"/>
  <w15:commentEx w15:paraId="561F4F2E" w15:done="0"/>
  <w15:commentEx w15:paraId="3A1F0228" w15:done="0"/>
  <w15:commentEx w15:paraId="3A1C70A5" w15:done="0"/>
  <w15:commentEx w15:paraId="0906CEEC" w15:done="0"/>
  <w15:commentEx w15:paraId="79A27200" w15:done="0"/>
  <w15:commentEx w15:paraId="5D2F526A" w15:done="0"/>
  <w15:commentEx w15:paraId="08B3BFAA" w15:done="0"/>
  <w15:commentEx w15:paraId="7C70647D" w15:done="0"/>
  <w15:commentEx w15:paraId="017C4D70" w15:done="0"/>
  <w15:commentEx w15:paraId="0151C15C" w15:done="0"/>
  <w15:commentEx w15:paraId="68DCD4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AFDADE" w16cid:durableId="249A80D7"/>
  <w16cid:commentId w16cid:paraId="3A13F56D" w16cid:durableId="246B204E"/>
  <w16cid:commentId w16cid:paraId="0B551C51" w16cid:durableId="246B1179"/>
  <w16cid:commentId w16cid:paraId="437F73BC" w16cid:durableId="246B1A23"/>
  <w16cid:commentId w16cid:paraId="5F6BFC56" w16cid:durableId="2423F91D"/>
  <w16cid:commentId w16cid:paraId="4CBC634E" w16cid:durableId="246B1246"/>
  <w16cid:commentId w16cid:paraId="6700FC3A" w16cid:durableId="210916E2"/>
  <w16cid:commentId w16cid:paraId="48B22480" w16cid:durableId="246B128E"/>
  <w16cid:commentId w16cid:paraId="7EF4492F" w16cid:durableId="246B1802"/>
  <w16cid:commentId w16cid:paraId="75ECA5E6" w16cid:durableId="252E5A05"/>
  <w16cid:commentId w16cid:paraId="340EBBF6" w16cid:durableId="246B2083"/>
  <w16cid:commentId w16cid:paraId="245ACEA3" w16cid:durableId="246B13C4"/>
  <w16cid:commentId w16cid:paraId="72403A72" w16cid:durableId="210916E3"/>
  <w16cid:commentId w16cid:paraId="247803ED" w16cid:durableId="210916E4"/>
  <w16cid:commentId w16cid:paraId="796BE181" w16cid:durableId="251132E9"/>
  <w16cid:commentId w16cid:paraId="431F5E37" w16cid:durableId="246B1D78"/>
  <w16cid:commentId w16cid:paraId="60630998" w16cid:durableId="246B12E9"/>
  <w16cid:commentId w16cid:paraId="7E67464C" w16cid:durableId="246B1314"/>
  <w16cid:commentId w16cid:paraId="4C90842F" w16cid:durableId="246B1339"/>
  <w16cid:commentId w16cid:paraId="33CEAAE1" w16cid:durableId="246B1CB3"/>
  <w16cid:commentId w16cid:paraId="141DE77C" w16cid:durableId="246B1D94"/>
  <w16cid:commentId w16cid:paraId="3412DADE" w16cid:durableId="2498299D"/>
  <w16cid:commentId w16cid:paraId="48C5ACF8" w16cid:durableId="246B1354"/>
  <w16cid:commentId w16cid:paraId="56F462ED" w16cid:durableId="246B1DB7"/>
  <w16cid:commentId w16cid:paraId="517F2C1A" w16cid:durableId="252E622E"/>
  <w16cid:commentId w16cid:paraId="4A38B72B" w16cid:durableId="2444F213"/>
  <w16cid:commentId w16cid:paraId="785D2FE7" w16cid:durableId="246B1E0D"/>
  <w16cid:commentId w16cid:paraId="774CAC60" w16cid:durableId="210916E5"/>
  <w16cid:commentId w16cid:paraId="14A58D46" w16cid:durableId="210916E6"/>
  <w16cid:commentId w16cid:paraId="7C142A8A" w16cid:durableId="2511333C"/>
  <w16cid:commentId w16cid:paraId="5F042C80" w16cid:durableId="246B1E98"/>
  <w16cid:commentId w16cid:paraId="716BC14E" w16cid:durableId="246B1EA7"/>
  <w16cid:commentId w16cid:paraId="31726CCF" w16cid:durableId="2423FB7C"/>
  <w16cid:commentId w16cid:paraId="52386AE9" w16cid:durableId="246B18FB"/>
  <w16cid:commentId w16cid:paraId="6B7666A8" w16cid:durableId="2423FDC8"/>
  <w16cid:commentId w16cid:paraId="5292E234" w16cid:durableId="246B1EF5"/>
  <w16cid:commentId w16cid:paraId="7CD7D25F" w16cid:durableId="246B1483"/>
  <w16cid:commentId w16cid:paraId="488A8628" w16cid:durableId="246B14A4"/>
  <w16cid:commentId w16cid:paraId="7418A678" w16cid:durableId="246B1F25"/>
  <w16cid:commentId w16cid:paraId="3EF95ECD" w16cid:durableId="246B1F3E"/>
  <w16cid:commentId w16cid:paraId="44EEB95D" w16cid:durableId="251133DD"/>
  <w16cid:commentId w16cid:paraId="1BD50DA1" w16cid:durableId="246B1F5E"/>
  <w16cid:commentId w16cid:paraId="007DD607" w16cid:durableId="25113487"/>
  <w16cid:commentId w16cid:paraId="561F4F2E" w16cid:durableId="246B1F7D"/>
  <w16cid:commentId w16cid:paraId="3A1F0228" w16cid:durableId="251134D0"/>
  <w16cid:commentId w16cid:paraId="3A1C70A5" w16cid:durableId="2444F380"/>
  <w16cid:commentId w16cid:paraId="0906CEEC" w16cid:durableId="2444F168"/>
  <w16cid:commentId w16cid:paraId="79A27200" w16cid:durableId="251135B0"/>
  <w16cid:commentId w16cid:paraId="5D2F526A" w16cid:durableId="246B1FD2"/>
  <w16cid:commentId w16cid:paraId="08B3BFAA" w16cid:durableId="246B1FF1"/>
  <w16cid:commentId w16cid:paraId="7C70647D" w16cid:durableId="246B200D"/>
  <w16cid:commentId w16cid:paraId="017C4D70" w16cid:durableId="2424019E"/>
  <w16cid:commentId w16cid:paraId="0151C15C" w16cid:durableId="246B1613"/>
  <w16cid:commentId w16cid:paraId="68DCD451" w16cid:durableId="247D85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05289" w14:textId="77777777" w:rsidR="00236C2D" w:rsidRDefault="00236C2D" w:rsidP="00707316">
      <w:r>
        <w:separator/>
      </w:r>
    </w:p>
  </w:endnote>
  <w:endnote w:type="continuationSeparator" w:id="0">
    <w:p w14:paraId="48354979" w14:textId="77777777" w:rsidR="00236C2D" w:rsidRDefault="00236C2D" w:rsidP="00707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Frutiger LT Std 45 Light">
    <w:altName w:val="Calibri"/>
    <w:panose1 w:val="00000000000000000000"/>
    <w:charset w:val="00"/>
    <w:family w:val="swiss"/>
    <w:notTrueType/>
    <w:pitch w:val="variable"/>
    <w:sig w:usb0="800000AF" w:usb1="4000204A" w:usb2="00000000" w:usb3="00000000" w:csb0="00000001" w:csb1="00000000"/>
  </w:font>
  <w:font w:name="Calibri">
    <w:altName w:val="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yriad Pro">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Calibri Light">
    <w:altName w:val="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43043" w14:textId="20BD0186" w:rsidR="00782A54" w:rsidRDefault="00782A54">
    <w:pPr>
      <w:pStyle w:val="Footer"/>
    </w:pPr>
    <w:r>
      <w:rPr>
        <w:noProof/>
        <w:lang w:val="en-US"/>
      </w:rPr>
      <w:drawing>
        <wp:anchor distT="0" distB="0" distL="114300" distR="114300" simplePos="0" relativeHeight="251659264" behindDoc="1" locked="0" layoutInCell="1" allowOverlap="1" wp14:anchorId="0DF03318" wp14:editId="1E4F7B19">
          <wp:simplePos x="0" y="0"/>
          <wp:positionH relativeFrom="column">
            <wp:posOffset>-103505</wp:posOffset>
          </wp:positionH>
          <wp:positionV relativeFrom="paragraph">
            <wp:posOffset>22225</wp:posOffset>
          </wp:positionV>
          <wp:extent cx="7352991" cy="375920"/>
          <wp:effectExtent l="0" t="0" r="63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52991" cy="375920"/>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67BE5" w14:textId="77777777" w:rsidR="00782A54" w:rsidRDefault="00782A54" w:rsidP="00DB6752">
    <w:pPr>
      <w:pStyle w:val="Footer"/>
      <w:ind w:left="-630" w:right="-270"/>
    </w:pPr>
    <w:r>
      <w:rPr>
        <w:noProof/>
        <w:lang w:val="en-US"/>
      </w:rPr>
      <w:drawing>
        <wp:anchor distT="0" distB="0" distL="114300" distR="114300" simplePos="0" relativeHeight="251666432" behindDoc="1" locked="0" layoutInCell="1" allowOverlap="1" wp14:anchorId="197C8BF0" wp14:editId="5A1147B5">
          <wp:simplePos x="0" y="0"/>
          <wp:positionH relativeFrom="column">
            <wp:posOffset>-676910</wp:posOffset>
          </wp:positionH>
          <wp:positionV relativeFrom="paragraph">
            <wp:posOffset>39370</wp:posOffset>
          </wp:positionV>
          <wp:extent cx="7352991" cy="375920"/>
          <wp:effectExtent l="0" t="0" r="635"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52991" cy="3759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754FA" w14:textId="77777777" w:rsidR="00236C2D" w:rsidRDefault="00236C2D" w:rsidP="00707316">
      <w:r>
        <w:separator/>
      </w:r>
    </w:p>
  </w:footnote>
  <w:footnote w:type="continuationSeparator" w:id="0">
    <w:p w14:paraId="2C330D05" w14:textId="77777777" w:rsidR="00236C2D" w:rsidRDefault="00236C2D" w:rsidP="007073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52E9E" w14:textId="77777777" w:rsidR="00782A54" w:rsidRDefault="00A80399">
    <w:pPr>
      <w:pStyle w:val="Header"/>
    </w:pPr>
    <w:r>
      <w:rPr>
        <w:noProof/>
        <w:lang w:eastAsia="en-CA"/>
      </w:rPr>
      <w:pict w14:anchorId="165726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9846469" o:spid="_x0000_s2059" type="#_x0000_t75" style="position:absolute;margin-left:0;margin-top:0;width:467.95pt;height:72.55pt;z-index:-251654144;mso-position-horizontal:center;mso-position-horizontal-relative:margin;mso-position-vertical:center;mso-position-vertical-relative:margin" o:allowincell="f">
          <v:imagedata r:id="rId1" o:title="PEPP Letterhead-heade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A94E5" w14:textId="77777777" w:rsidR="00782A54" w:rsidRDefault="00782A54" w:rsidP="00FA264E">
    <w:pPr>
      <w:pStyle w:val="Header"/>
    </w:pPr>
    <w:r>
      <w:rPr>
        <w:noProof/>
        <w:lang w:val="en-US"/>
      </w:rPr>
      <w:drawing>
        <wp:anchor distT="0" distB="0" distL="114300" distR="114300" simplePos="0" relativeHeight="251655168" behindDoc="1" locked="0" layoutInCell="1" allowOverlap="1" wp14:anchorId="35FB67A9" wp14:editId="0A3EAA49">
          <wp:simplePos x="0" y="0"/>
          <wp:positionH relativeFrom="margin">
            <wp:posOffset>4078605</wp:posOffset>
          </wp:positionH>
          <wp:positionV relativeFrom="margin">
            <wp:posOffset>-826770</wp:posOffset>
          </wp:positionV>
          <wp:extent cx="2912400" cy="716400"/>
          <wp:effectExtent l="0" t="0" r="254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PP Letterhead-addres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12400" cy="716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3360" behindDoc="1" locked="0" layoutInCell="1" allowOverlap="1" wp14:anchorId="77D4D5B1" wp14:editId="279CCBA6">
          <wp:simplePos x="0" y="0"/>
          <wp:positionH relativeFrom="column">
            <wp:posOffset>1905</wp:posOffset>
          </wp:positionH>
          <wp:positionV relativeFrom="paragraph">
            <wp:posOffset>-2540</wp:posOffset>
          </wp:positionV>
          <wp:extent cx="1321200" cy="712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pp_logo_CMYK.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21200" cy="712800"/>
                  </a:xfrm>
                  <a:prstGeom prst="rect">
                    <a:avLst/>
                  </a:prstGeom>
                </pic:spPr>
              </pic:pic>
            </a:graphicData>
          </a:graphic>
          <wp14:sizeRelH relativeFrom="margin">
            <wp14:pctWidth>0</wp14:pctWidth>
          </wp14:sizeRelH>
          <wp14:sizeRelV relativeFrom="margin">
            <wp14:pctHeight>0</wp14:pctHeight>
          </wp14:sizeRelV>
        </wp:anchor>
      </w:drawing>
    </w:r>
  </w:p>
  <w:p w14:paraId="017EC47A" w14:textId="61F5D6C4" w:rsidR="00782A54" w:rsidRDefault="00782A54" w:rsidP="00FA264E">
    <w:pPr>
      <w:pStyle w:val="Header"/>
      <w:jc w:val="right"/>
    </w:pPr>
  </w:p>
  <w:p w14:paraId="2F3D17DD" w14:textId="55C93A06" w:rsidR="00F56473" w:rsidRDefault="00F56473" w:rsidP="00FA264E">
    <w:pPr>
      <w:pStyle w:val="Header"/>
      <w:jc w:val="right"/>
    </w:pPr>
  </w:p>
  <w:p w14:paraId="23C3CFA0" w14:textId="02492A00" w:rsidR="00F56473" w:rsidRPr="00F56473" w:rsidRDefault="00F56473" w:rsidP="00FA264E">
    <w:pPr>
      <w:pStyle w:val="Header"/>
      <w:jc w:val="right"/>
      <w:rPr>
        <w:sz w:val="20"/>
        <w:szCs w:val="20"/>
      </w:rPr>
    </w:pPr>
    <w:r>
      <w:rPr>
        <w:sz w:val="20"/>
        <w:szCs w:val="20"/>
      </w:rPr>
      <w:tab/>
      <w:t xml:space="preserve">  (</w:t>
    </w:r>
    <w:r w:rsidRPr="00F56473">
      <w:rPr>
        <w:sz w:val="20"/>
        <w:szCs w:val="20"/>
      </w:rPr>
      <w:t>CR</w:t>
    </w:r>
    <w:r>
      <w:rPr>
        <w:sz w:val="20"/>
        <w:szCs w:val="20"/>
      </w:rPr>
      <w:t xml:space="preserve">A Registration No. 0578179)     </w:t>
    </w:r>
  </w:p>
  <w:p w14:paraId="7E8FE74B" w14:textId="2A00DFA1" w:rsidR="00F56473" w:rsidRDefault="00F56473" w:rsidP="00F56473">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15E98" w14:textId="77777777" w:rsidR="00782A54" w:rsidRDefault="00A80399">
    <w:pPr>
      <w:pStyle w:val="Header"/>
    </w:pPr>
    <w:r>
      <w:rPr>
        <w:noProof/>
        <w:lang w:eastAsia="en-CA"/>
      </w:rPr>
      <w:pict w14:anchorId="574CDD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9846468" o:spid="_x0000_s2058" type="#_x0000_t75" style="position:absolute;margin-left:0;margin-top:0;width:467.95pt;height:72.55pt;z-index:-251655168;mso-position-horizontal:center;mso-position-horizontal-relative:margin;mso-position-vertical:center;mso-position-vertical-relative:margin" o:allowincell="f">
          <v:imagedata r:id="rId1" o:title="PEPP Letterhead-header"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966AC" w14:textId="6A5056E4" w:rsidR="00782A54" w:rsidRDefault="00782A54" w:rsidP="00FA264E">
    <w:pPr>
      <w:pStyle w:val="Header"/>
    </w:pPr>
    <w:r>
      <w:rPr>
        <w:noProof/>
        <w:lang w:val="en-US"/>
      </w:rPr>
      <w:drawing>
        <wp:inline distT="0" distB="0" distL="0" distR="0" wp14:anchorId="27226210" wp14:editId="215A78C4">
          <wp:extent cx="1371733" cy="74066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pp_logo_CMY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733" cy="740664"/>
                  </a:xfrm>
                  <a:prstGeom prst="rect">
                    <a:avLst/>
                  </a:prstGeom>
                </pic:spPr>
              </pic:pic>
            </a:graphicData>
          </a:graphic>
        </wp:inline>
      </w:drawing>
    </w:r>
    <w:r>
      <w:rPr>
        <w:noProof/>
        <w:lang w:val="en-US"/>
      </w:rPr>
      <w:drawing>
        <wp:anchor distT="0" distB="0" distL="114300" distR="114300" simplePos="0" relativeHeight="251670528" behindDoc="0" locked="0" layoutInCell="1" allowOverlap="1" wp14:anchorId="02A1DC7C" wp14:editId="16A71B10">
          <wp:simplePos x="0" y="0"/>
          <wp:positionH relativeFrom="margin">
            <wp:posOffset>3540760</wp:posOffset>
          </wp:positionH>
          <wp:positionV relativeFrom="margin">
            <wp:posOffset>-1209040</wp:posOffset>
          </wp:positionV>
          <wp:extent cx="2913380" cy="716280"/>
          <wp:effectExtent l="0" t="0" r="127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PP Letterhead-address.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13380" cy="716280"/>
                  </a:xfrm>
                  <a:prstGeom prst="rect">
                    <a:avLst/>
                  </a:prstGeom>
                  <a:noFill/>
                  <a:ln>
                    <a:noFill/>
                  </a:ln>
                </pic:spPr>
              </pic:pic>
            </a:graphicData>
          </a:graphic>
          <wp14:sizeRelH relativeFrom="margin">
            <wp14:pctWidth>0</wp14:pctWidth>
          </wp14:sizeRelH>
        </wp:anchor>
      </w:drawing>
    </w:r>
  </w:p>
  <w:p w14:paraId="1E24BE36" w14:textId="77777777" w:rsidR="00782A54" w:rsidRDefault="00782A54" w:rsidP="00FA264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9154A"/>
    <w:multiLevelType w:val="hybridMultilevel"/>
    <w:tmpl w:val="DC843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A58A0"/>
    <w:multiLevelType w:val="hybridMultilevel"/>
    <w:tmpl w:val="81FC086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5F7471B"/>
    <w:multiLevelType w:val="hybridMultilevel"/>
    <w:tmpl w:val="EF88EC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4F6312"/>
    <w:multiLevelType w:val="hybridMultilevel"/>
    <w:tmpl w:val="D836377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E4B1EBA"/>
    <w:multiLevelType w:val="hybridMultilevel"/>
    <w:tmpl w:val="AA52C140"/>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7C2823"/>
    <w:multiLevelType w:val="hybridMultilevel"/>
    <w:tmpl w:val="F07AF884"/>
    <w:lvl w:ilvl="0" w:tplc="82FC85F8">
      <w:start w:val="1"/>
      <w:numFmt w:val="lowerLetter"/>
      <w:lvlText w:val="%1)"/>
      <w:lvlJc w:val="left"/>
      <w:pPr>
        <w:ind w:left="1192" w:hanging="391"/>
      </w:pPr>
      <w:rPr>
        <w:rFonts w:ascii="Frutiger LT Std 45 Light" w:eastAsia="Times New Roman" w:hAnsi="Frutiger LT Std 45 Light" w:cs="Frutiger LT Std 45 Light" w:hint="default"/>
        <w:color w:val="231F20"/>
        <w:spacing w:val="-4"/>
        <w:w w:val="100"/>
        <w:sz w:val="22"/>
        <w:szCs w:val="22"/>
      </w:rPr>
    </w:lvl>
    <w:lvl w:ilvl="1" w:tplc="FABA52C4">
      <w:numFmt w:val="bullet"/>
      <w:lvlText w:val="•"/>
      <w:lvlJc w:val="left"/>
      <w:pPr>
        <w:ind w:left="2189" w:hanging="391"/>
      </w:pPr>
      <w:rPr>
        <w:rFonts w:hint="default"/>
      </w:rPr>
    </w:lvl>
    <w:lvl w:ilvl="2" w:tplc="ACD85788">
      <w:numFmt w:val="bullet"/>
      <w:lvlText w:val="•"/>
      <w:lvlJc w:val="left"/>
      <w:pPr>
        <w:ind w:left="3179" w:hanging="391"/>
      </w:pPr>
      <w:rPr>
        <w:rFonts w:hint="default"/>
      </w:rPr>
    </w:lvl>
    <w:lvl w:ilvl="3" w:tplc="803855D6">
      <w:numFmt w:val="bullet"/>
      <w:lvlText w:val="•"/>
      <w:lvlJc w:val="left"/>
      <w:pPr>
        <w:ind w:left="4168" w:hanging="391"/>
      </w:pPr>
      <w:rPr>
        <w:rFonts w:hint="default"/>
      </w:rPr>
    </w:lvl>
    <w:lvl w:ilvl="4" w:tplc="79808C00">
      <w:numFmt w:val="bullet"/>
      <w:lvlText w:val="•"/>
      <w:lvlJc w:val="left"/>
      <w:pPr>
        <w:ind w:left="5158" w:hanging="391"/>
      </w:pPr>
      <w:rPr>
        <w:rFonts w:hint="default"/>
      </w:rPr>
    </w:lvl>
    <w:lvl w:ilvl="5" w:tplc="7618DA48">
      <w:numFmt w:val="bullet"/>
      <w:lvlText w:val="•"/>
      <w:lvlJc w:val="left"/>
      <w:pPr>
        <w:ind w:left="6148" w:hanging="391"/>
      </w:pPr>
      <w:rPr>
        <w:rFonts w:hint="default"/>
      </w:rPr>
    </w:lvl>
    <w:lvl w:ilvl="6" w:tplc="97FC2B8A">
      <w:numFmt w:val="bullet"/>
      <w:lvlText w:val="•"/>
      <w:lvlJc w:val="left"/>
      <w:pPr>
        <w:ind w:left="7137" w:hanging="391"/>
      </w:pPr>
      <w:rPr>
        <w:rFonts w:hint="default"/>
      </w:rPr>
    </w:lvl>
    <w:lvl w:ilvl="7" w:tplc="CDE8DFC8">
      <w:numFmt w:val="bullet"/>
      <w:lvlText w:val="•"/>
      <w:lvlJc w:val="left"/>
      <w:pPr>
        <w:ind w:left="8127" w:hanging="391"/>
      </w:pPr>
      <w:rPr>
        <w:rFonts w:hint="default"/>
      </w:rPr>
    </w:lvl>
    <w:lvl w:ilvl="8" w:tplc="B6F0A5F4">
      <w:numFmt w:val="bullet"/>
      <w:lvlText w:val="•"/>
      <w:lvlJc w:val="left"/>
      <w:pPr>
        <w:ind w:left="9116" w:hanging="391"/>
      </w:pPr>
      <w:rPr>
        <w:rFonts w:hint="default"/>
      </w:rPr>
    </w:lvl>
  </w:abstractNum>
  <w:abstractNum w:abstractNumId="6" w15:restartNumberingAfterBreak="0">
    <w:nsid w:val="51F021A0"/>
    <w:multiLevelType w:val="hybridMultilevel"/>
    <w:tmpl w:val="784ED79C"/>
    <w:lvl w:ilvl="0" w:tplc="1009000F">
      <w:start w:val="1"/>
      <w:numFmt w:val="decimal"/>
      <w:lvlText w:val="%1."/>
      <w:lvlJc w:val="left"/>
      <w:pPr>
        <w:ind w:left="360" w:hanging="360"/>
      </w:pPr>
      <w:rPr>
        <w:rFonts w:cs="Times New Roman"/>
      </w:rPr>
    </w:lvl>
    <w:lvl w:ilvl="1" w:tplc="10090019" w:tentative="1">
      <w:start w:val="1"/>
      <w:numFmt w:val="lowerLetter"/>
      <w:lvlText w:val="%2."/>
      <w:lvlJc w:val="left"/>
      <w:pPr>
        <w:ind w:left="1080" w:hanging="360"/>
      </w:pPr>
      <w:rPr>
        <w:rFonts w:cs="Times New Roman"/>
      </w:rPr>
    </w:lvl>
    <w:lvl w:ilvl="2" w:tplc="1009001B" w:tentative="1">
      <w:start w:val="1"/>
      <w:numFmt w:val="lowerRoman"/>
      <w:lvlText w:val="%3."/>
      <w:lvlJc w:val="right"/>
      <w:pPr>
        <w:ind w:left="1800" w:hanging="180"/>
      </w:pPr>
      <w:rPr>
        <w:rFonts w:cs="Times New Roman"/>
      </w:rPr>
    </w:lvl>
    <w:lvl w:ilvl="3" w:tplc="1009000F" w:tentative="1">
      <w:start w:val="1"/>
      <w:numFmt w:val="decimal"/>
      <w:lvlText w:val="%4."/>
      <w:lvlJc w:val="left"/>
      <w:pPr>
        <w:ind w:left="2520" w:hanging="360"/>
      </w:pPr>
      <w:rPr>
        <w:rFonts w:cs="Times New Roman"/>
      </w:rPr>
    </w:lvl>
    <w:lvl w:ilvl="4" w:tplc="10090019" w:tentative="1">
      <w:start w:val="1"/>
      <w:numFmt w:val="lowerLetter"/>
      <w:lvlText w:val="%5."/>
      <w:lvlJc w:val="left"/>
      <w:pPr>
        <w:ind w:left="3240" w:hanging="360"/>
      </w:pPr>
      <w:rPr>
        <w:rFonts w:cs="Times New Roman"/>
      </w:rPr>
    </w:lvl>
    <w:lvl w:ilvl="5" w:tplc="1009001B" w:tentative="1">
      <w:start w:val="1"/>
      <w:numFmt w:val="lowerRoman"/>
      <w:lvlText w:val="%6."/>
      <w:lvlJc w:val="right"/>
      <w:pPr>
        <w:ind w:left="3960" w:hanging="180"/>
      </w:pPr>
      <w:rPr>
        <w:rFonts w:cs="Times New Roman"/>
      </w:rPr>
    </w:lvl>
    <w:lvl w:ilvl="6" w:tplc="1009000F" w:tentative="1">
      <w:start w:val="1"/>
      <w:numFmt w:val="decimal"/>
      <w:lvlText w:val="%7."/>
      <w:lvlJc w:val="left"/>
      <w:pPr>
        <w:ind w:left="4680" w:hanging="360"/>
      </w:pPr>
      <w:rPr>
        <w:rFonts w:cs="Times New Roman"/>
      </w:rPr>
    </w:lvl>
    <w:lvl w:ilvl="7" w:tplc="10090019" w:tentative="1">
      <w:start w:val="1"/>
      <w:numFmt w:val="lowerLetter"/>
      <w:lvlText w:val="%8."/>
      <w:lvlJc w:val="left"/>
      <w:pPr>
        <w:ind w:left="5400" w:hanging="360"/>
      </w:pPr>
      <w:rPr>
        <w:rFonts w:cs="Times New Roman"/>
      </w:rPr>
    </w:lvl>
    <w:lvl w:ilvl="8" w:tplc="1009001B" w:tentative="1">
      <w:start w:val="1"/>
      <w:numFmt w:val="lowerRoman"/>
      <w:lvlText w:val="%9."/>
      <w:lvlJc w:val="right"/>
      <w:pPr>
        <w:ind w:left="6120" w:hanging="180"/>
      </w:pPr>
      <w:rPr>
        <w:rFonts w:cs="Times New Roman"/>
      </w:rPr>
    </w:lvl>
  </w:abstractNum>
  <w:abstractNum w:abstractNumId="7" w15:restartNumberingAfterBreak="0">
    <w:nsid w:val="5EF47E73"/>
    <w:multiLevelType w:val="hybridMultilevel"/>
    <w:tmpl w:val="906CEB8A"/>
    <w:lvl w:ilvl="0" w:tplc="BF22F434">
      <w:start w:val="1"/>
      <w:numFmt w:val="lowerLetter"/>
      <w:lvlText w:val="%1)"/>
      <w:lvlJc w:val="left"/>
      <w:pPr>
        <w:ind w:left="1193" w:hanging="391"/>
      </w:pPr>
      <w:rPr>
        <w:rFonts w:ascii="Frutiger LT Std 45 Light" w:eastAsia="Times New Roman" w:hAnsi="Frutiger LT Std 45 Light" w:cs="Frutiger LT Std 45 Light" w:hint="default"/>
        <w:color w:val="231F20"/>
        <w:spacing w:val="-17"/>
        <w:w w:val="100"/>
        <w:sz w:val="22"/>
        <w:szCs w:val="22"/>
      </w:rPr>
    </w:lvl>
    <w:lvl w:ilvl="1" w:tplc="FF4A4A52">
      <w:numFmt w:val="bullet"/>
      <w:lvlText w:val="•"/>
      <w:lvlJc w:val="left"/>
      <w:pPr>
        <w:ind w:left="2189" w:hanging="391"/>
      </w:pPr>
      <w:rPr>
        <w:rFonts w:hint="default"/>
      </w:rPr>
    </w:lvl>
    <w:lvl w:ilvl="2" w:tplc="93F0D1EC">
      <w:numFmt w:val="bullet"/>
      <w:lvlText w:val="•"/>
      <w:lvlJc w:val="left"/>
      <w:pPr>
        <w:ind w:left="3179" w:hanging="391"/>
      </w:pPr>
      <w:rPr>
        <w:rFonts w:hint="default"/>
      </w:rPr>
    </w:lvl>
    <w:lvl w:ilvl="3" w:tplc="CD920D8A">
      <w:numFmt w:val="bullet"/>
      <w:lvlText w:val="•"/>
      <w:lvlJc w:val="left"/>
      <w:pPr>
        <w:ind w:left="4168" w:hanging="391"/>
      </w:pPr>
      <w:rPr>
        <w:rFonts w:hint="default"/>
      </w:rPr>
    </w:lvl>
    <w:lvl w:ilvl="4" w:tplc="B5783EC8">
      <w:numFmt w:val="bullet"/>
      <w:lvlText w:val="•"/>
      <w:lvlJc w:val="left"/>
      <w:pPr>
        <w:ind w:left="5158" w:hanging="391"/>
      </w:pPr>
      <w:rPr>
        <w:rFonts w:hint="default"/>
      </w:rPr>
    </w:lvl>
    <w:lvl w:ilvl="5" w:tplc="F704ECAA">
      <w:numFmt w:val="bullet"/>
      <w:lvlText w:val="•"/>
      <w:lvlJc w:val="left"/>
      <w:pPr>
        <w:ind w:left="6148" w:hanging="391"/>
      </w:pPr>
      <w:rPr>
        <w:rFonts w:hint="default"/>
      </w:rPr>
    </w:lvl>
    <w:lvl w:ilvl="6" w:tplc="B7C46EBE">
      <w:numFmt w:val="bullet"/>
      <w:lvlText w:val="•"/>
      <w:lvlJc w:val="left"/>
      <w:pPr>
        <w:ind w:left="7137" w:hanging="391"/>
      </w:pPr>
      <w:rPr>
        <w:rFonts w:hint="default"/>
      </w:rPr>
    </w:lvl>
    <w:lvl w:ilvl="7" w:tplc="029451F8">
      <w:numFmt w:val="bullet"/>
      <w:lvlText w:val="•"/>
      <w:lvlJc w:val="left"/>
      <w:pPr>
        <w:ind w:left="8127" w:hanging="391"/>
      </w:pPr>
      <w:rPr>
        <w:rFonts w:hint="default"/>
      </w:rPr>
    </w:lvl>
    <w:lvl w:ilvl="8" w:tplc="03A651DA">
      <w:numFmt w:val="bullet"/>
      <w:lvlText w:val="•"/>
      <w:lvlJc w:val="left"/>
      <w:pPr>
        <w:ind w:left="9116" w:hanging="391"/>
      </w:pPr>
      <w:rPr>
        <w:rFonts w:hint="default"/>
      </w:rPr>
    </w:lvl>
  </w:abstractNum>
  <w:abstractNum w:abstractNumId="8" w15:restartNumberingAfterBreak="0">
    <w:nsid w:val="6BE627DD"/>
    <w:multiLevelType w:val="hybridMultilevel"/>
    <w:tmpl w:val="00D42CF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6F2B14BF"/>
    <w:multiLevelType w:val="hybridMultilevel"/>
    <w:tmpl w:val="241A81B4"/>
    <w:lvl w:ilvl="0" w:tplc="0A1AF7E2">
      <w:start w:val="1"/>
      <w:numFmt w:val="bullet"/>
      <w:lvlText w:val=""/>
      <w:lvlJc w:val="left"/>
      <w:pPr>
        <w:ind w:left="1495" w:hanging="360"/>
      </w:pPr>
      <w:rPr>
        <w:rFonts w:ascii="Wingdings" w:eastAsia="Times New Roman" w:hAnsi="Wingdings" w:hint="default"/>
      </w:rPr>
    </w:lvl>
    <w:lvl w:ilvl="1" w:tplc="10090003">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20F0B3C"/>
    <w:multiLevelType w:val="hybridMultilevel"/>
    <w:tmpl w:val="45C8563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767C32DF"/>
    <w:multiLevelType w:val="hybridMultilevel"/>
    <w:tmpl w:val="B4BC18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8"/>
  </w:num>
  <w:num w:numId="4">
    <w:abstractNumId w:val="3"/>
  </w:num>
  <w:num w:numId="5">
    <w:abstractNumId w:val="9"/>
  </w:num>
  <w:num w:numId="6">
    <w:abstractNumId w:val="10"/>
  </w:num>
  <w:num w:numId="7">
    <w:abstractNumId w:val="6"/>
  </w:num>
  <w:num w:numId="8">
    <w:abstractNumId w:val="7"/>
  </w:num>
  <w:num w:numId="9">
    <w:abstractNumId w:val="5"/>
  </w:num>
  <w:num w:numId="10">
    <w:abstractNumId w:val="2"/>
  </w:num>
  <w:num w:numId="11">
    <w:abstractNumId w:val="1"/>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tts, Cheryl PEBA">
    <w15:presenceInfo w15:providerId="AD" w15:userId="S-1-5-21-1326456100-1953833010-59529505-2469"/>
  </w15:person>
  <w15:person w15:author="Chris Angel">
    <w15:presenceInfo w15:providerId="Windows Live" w15:userId="408c42d760a30378"/>
  </w15:person>
  <w15:person w15:author="Paus, Janette PEBA">
    <w15:presenceInfo w15:providerId="AD" w15:userId="S-1-5-21-1326456100-1953833010-59529505-8276"/>
  </w15:person>
  <w15:person w15:author="Christie, Sharon PEBA">
    <w15:presenceInfo w15:providerId="AD" w15:userId="S-1-5-21-1326456100-1953833010-59529505-92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64E"/>
    <w:rsid w:val="000115BA"/>
    <w:rsid w:val="00015D2D"/>
    <w:rsid w:val="000236A4"/>
    <w:rsid w:val="00037603"/>
    <w:rsid w:val="00044AFA"/>
    <w:rsid w:val="000466CA"/>
    <w:rsid w:val="0005437F"/>
    <w:rsid w:val="00062D4F"/>
    <w:rsid w:val="00075AF4"/>
    <w:rsid w:val="000D3BE5"/>
    <w:rsid w:val="00125A45"/>
    <w:rsid w:val="0018610E"/>
    <w:rsid w:val="00194EE7"/>
    <w:rsid w:val="001A35F7"/>
    <w:rsid w:val="001F29DD"/>
    <w:rsid w:val="001F41AE"/>
    <w:rsid w:val="001F7F84"/>
    <w:rsid w:val="00236C2D"/>
    <w:rsid w:val="00283989"/>
    <w:rsid w:val="0029407B"/>
    <w:rsid w:val="002C3D8C"/>
    <w:rsid w:val="002C66E5"/>
    <w:rsid w:val="0031703E"/>
    <w:rsid w:val="00322CE8"/>
    <w:rsid w:val="0036733C"/>
    <w:rsid w:val="0038348C"/>
    <w:rsid w:val="00383FA3"/>
    <w:rsid w:val="00396C20"/>
    <w:rsid w:val="003A0164"/>
    <w:rsid w:val="003C150F"/>
    <w:rsid w:val="003D76C0"/>
    <w:rsid w:val="003F02A7"/>
    <w:rsid w:val="003F26BE"/>
    <w:rsid w:val="004002D8"/>
    <w:rsid w:val="00403173"/>
    <w:rsid w:val="00405455"/>
    <w:rsid w:val="004107DF"/>
    <w:rsid w:val="0041767B"/>
    <w:rsid w:val="004409CF"/>
    <w:rsid w:val="00447FA0"/>
    <w:rsid w:val="00453D3F"/>
    <w:rsid w:val="00461431"/>
    <w:rsid w:val="004869CF"/>
    <w:rsid w:val="004C5A92"/>
    <w:rsid w:val="004E7271"/>
    <w:rsid w:val="00503349"/>
    <w:rsid w:val="00505EAB"/>
    <w:rsid w:val="00537996"/>
    <w:rsid w:val="00551BDF"/>
    <w:rsid w:val="00573D85"/>
    <w:rsid w:val="0058490B"/>
    <w:rsid w:val="005911D1"/>
    <w:rsid w:val="005D393B"/>
    <w:rsid w:val="005D4244"/>
    <w:rsid w:val="00602DB2"/>
    <w:rsid w:val="00624098"/>
    <w:rsid w:val="00645B4F"/>
    <w:rsid w:val="00651998"/>
    <w:rsid w:val="00671708"/>
    <w:rsid w:val="006719E7"/>
    <w:rsid w:val="00693CAF"/>
    <w:rsid w:val="006A727B"/>
    <w:rsid w:val="006B41B9"/>
    <w:rsid w:val="006C0057"/>
    <w:rsid w:val="006C2CBC"/>
    <w:rsid w:val="006F1722"/>
    <w:rsid w:val="006F7530"/>
    <w:rsid w:val="00707316"/>
    <w:rsid w:val="007609C4"/>
    <w:rsid w:val="00772698"/>
    <w:rsid w:val="007755F9"/>
    <w:rsid w:val="00777AA3"/>
    <w:rsid w:val="00782A54"/>
    <w:rsid w:val="00790821"/>
    <w:rsid w:val="007940D9"/>
    <w:rsid w:val="007A7271"/>
    <w:rsid w:val="00802578"/>
    <w:rsid w:val="00810789"/>
    <w:rsid w:val="008160B5"/>
    <w:rsid w:val="008464BB"/>
    <w:rsid w:val="0085067F"/>
    <w:rsid w:val="008516D3"/>
    <w:rsid w:val="00853410"/>
    <w:rsid w:val="00864C41"/>
    <w:rsid w:val="00890356"/>
    <w:rsid w:val="008A1F69"/>
    <w:rsid w:val="008A3035"/>
    <w:rsid w:val="008C17FC"/>
    <w:rsid w:val="008C50E3"/>
    <w:rsid w:val="008D1A85"/>
    <w:rsid w:val="008D32A4"/>
    <w:rsid w:val="00934932"/>
    <w:rsid w:val="0093670B"/>
    <w:rsid w:val="00945903"/>
    <w:rsid w:val="00947BE9"/>
    <w:rsid w:val="00960E1D"/>
    <w:rsid w:val="009716EA"/>
    <w:rsid w:val="0098419D"/>
    <w:rsid w:val="00987904"/>
    <w:rsid w:val="009A67F7"/>
    <w:rsid w:val="009D644E"/>
    <w:rsid w:val="009E1304"/>
    <w:rsid w:val="00A23B6B"/>
    <w:rsid w:val="00A275D7"/>
    <w:rsid w:val="00A4302D"/>
    <w:rsid w:val="00A4524C"/>
    <w:rsid w:val="00A52E26"/>
    <w:rsid w:val="00A558D1"/>
    <w:rsid w:val="00A80399"/>
    <w:rsid w:val="00A839F9"/>
    <w:rsid w:val="00AA34A0"/>
    <w:rsid w:val="00AB0007"/>
    <w:rsid w:val="00AC3875"/>
    <w:rsid w:val="00AD483F"/>
    <w:rsid w:val="00AF25B8"/>
    <w:rsid w:val="00B45CCE"/>
    <w:rsid w:val="00B5603F"/>
    <w:rsid w:val="00B96167"/>
    <w:rsid w:val="00BA62A0"/>
    <w:rsid w:val="00BA6F9F"/>
    <w:rsid w:val="00C200DD"/>
    <w:rsid w:val="00C30491"/>
    <w:rsid w:val="00C3770D"/>
    <w:rsid w:val="00C607DF"/>
    <w:rsid w:val="00C6284B"/>
    <w:rsid w:val="00C6325C"/>
    <w:rsid w:val="00C646BC"/>
    <w:rsid w:val="00C6479D"/>
    <w:rsid w:val="00C736B8"/>
    <w:rsid w:val="00CA4C53"/>
    <w:rsid w:val="00CE1E07"/>
    <w:rsid w:val="00CE646B"/>
    <w:rsid w:val="00CF3C8B"/>
    <w:rsid w:val="00D2313F"/>
    <w:rsid w:val="00D32127"/>
    <w:rsid w:val="00D33A0E"/>
    <w:rsid w:val="00D65214"/>
    <w:rsid w:val="00D7353A"/>
    <w:rsid w:val="00DB6752"/>
    <w:rsid w:val="00DD1F8F"/>
    <w:rsid w:val="00DF64AD"/>
    <w:rsid w:val="00E17442"/>
    <w:rsid w:val="00E34054"/>
    <w:rsid w:val="00E601F6"/>
    <w:rsid w:val="00EA4090"/>
    <w:rsid w:val="00EC673D"/>
    <w:rsid w:val="00EE18E5"/>
    <w:rsid w:val="00EE701A"/>
    <w:rsid w:val="00F0786C"/>
    <w:rsid w:val="00F22FB8"/>
    <w:rsid w:val="00F331EC"/>
    <w:rsid w:val="00F411E0"/>
    <w:rsid w:val="00F56473"/>
    <w:rsid w:val="00F9724B"/>
    <w:rsid w:val="00FA264E"/>
    <w:rsid w:val="00FC7ED1"/>
    <w:rsid w:val="00FF0289"/>
    <w:rsid w:val="00FF63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63F8DC91"/>
  <w15:docId w15:val="{B6A83CC2-813D-421B-B8EE-713A53414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264E"/>
    <w:pPr>
      <w:spacing w:after="0" w:line="240" w:lineRule="auto"/>
    </w:pPr>
    <w:rPr>
      <w:rFonts w:ascii="Times" w:eastAsia="Times New Roman" w:hAnsi="Times" w:cs="Times New Roman"/>
      <w:sz w:val="23"/>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316"/>
    <w:pPr>
      <w:tabs>
        <w:tab w:val="center" w:pos="4680"/>
        <w:tab w:val="right" w:pos="9360"/>
      </w:tabs>
    </w:pPr>
    <w:rPr>
      <w:rFonts w:asciiTheme="minorHAnsi" w:eastAsiaTheme="minorHAnsi" w:hAnsiTheme="minorHAnsi" w:cstheme="minorBidi"/>
      <w:sz w:val="22"/>
      <w:szCs w:val="22"/>
      <w:lang w:val="en-CA"/>
    </w:rPr>
  </w:style>
  <w:style w:type="character" w:customStyle="1" w:styleId="HeaderChar">
    <w:name w:val="Header Char"/>
    <w:basedOn w:val="DefaultParagraphFont"/>
    <w:link w:val="Header"/>
    <w:uiPriority w:val="99"/>
    <w:rsid w:val="00707316"/>
  </w:style>
  <w:style w:type="paragraph" w:styleId="Footer">
    <w:name w:val="footer"/>
    <w:basedOn w:val="Normal"/>
    <w:link w:val="FooterChar"/>
    <w:uiPriority w:val="99"/>
    <w:unhideWhenUsed/>
    <w:rsid w:val="00707316"/>
    <w:pPr>
      <w:tabs>
        <w:tab w:val="center" w:pos="4680"/>
        <w:tab w:val="right" w:pos="9360"/>
      </w:tabs>
    </w:pPr>
    <w:rPr>
      <w:rFonts w:asciiTheme="minorHAnsi" w:eastAsiaTheme="minorHAnsi" w:hAnsiTheme="minorHAnsi" w:cstheme="minorBidi"/>
      <w:sz w:val="22"/>
      <w:szCs w:val="22"/>
      <w:lang w:val="en-CA"/>
    </w:rPr>
  </w:style>
  <w:style w:type="character" w:customStyle="1" w:styleId="FooterChar">
    <w:name w:val="Footer Char"/>
    <w:basedOn w:val="DefaultParagraphFont"/>
    <w:link w:val="Footer"/>
    <w:uiPriority w:val="99"/>
    <w:rsid w:val="00707316"/>
  </w:style>
  <w:style w:type="character" w:styleId="CommentReference">
    <w:name w:val="annotation reference"/>
    <w:basedOn w:val="DefaultParagraphFont"/>
    <w:uiPriority w:val="99"/>
    <w:semiHidden/>
    <w:unhideWhenUsed/>
    <w:rsid w:val="00FA264E"/>
    <w:rPr>
      <w:sz w:val="16"/>
      <w:szCs w:val="16"/>
    </w:rPr>
  </w:style>
  <w:style w:type="paragraph" w:styleId="CommentText">
    <w:name w:val="annotation text"/>
    <w:basedOn w:val="Normal"/>
    <w:link w:val="CommentTextChar"/>
    <w:uiPriority w:val="99"/>
    <w:semiHidden/>
    <w:unhideWhenUsed/>
    <w:rsid w:val="00FA264E"/>
    <w:rPr>
      <w:sz w:val="20"/>
    </w:rPr>
  </w:style>
  <w:style w:type="character" w:customStyle="1" w:styleId="CommentTextChar">
    <w:name w:val="Comment Text Char"/>
    <w:basedOn w:val="DefaultParagraphFont"/>
    <w:link w:val="CommentText"/>
    <w:uiPriority w:val="99"/>
    <w:semiHidden/>
    <w:rsid w:val="00FA264E"/>
    <w:rPr>
      <w:rFonts w:ascii="Times" w:eastAsia="Times New Roman" w:hAnsi="Times" w:cs="Times New Roman"/>
      <w:sz w:val="20"/>
      <w:szCs w:val="20"/>
      <w:lang w:val="en-US"/>
    </w:rPr>
  </w:style>
  <w:style w:type="table" w:styleId="TableGrid">
    <w:name w:val="Table Grid"/>
    <w:basedOn w:val="TableNormal"/>
    <w:uiPriority w:val="39"/>
    <w:rsid w:val="00FA2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A264E"/>
    <w:pPr>
      <w:autoSpaceDE w:val="0"/>
      <w:autoSpaceDN w:val="0"/>
      <w:adjustRightInd w:val="0"/>
      <w:spacing w:after="0" w:line="240" w:lineRule="auto"/>
    </w:pPr>
    <w:rPr>
      <w:rFonts w:ascii="Myriad Pro" w:eastAsia="Times New Roman" w:hAnsi="Myriad Pro" w:cs="Myriad Pro"/>
      <w:color w:val="000000"/>
      <w:sz w:val="24"/>
      <w:szCs w:val="24"/>
    </w:rPr>
  </w:style>
  <w:style w:type="paragraph" w:styleId="BalloonText">
    <w:name w:val="Balloon Text"/>
    <w:basedOn w:val="Normal"/>
    <w:link w:val="BalloonTextChar"/>
    <w:uiPriority w:val="99"/>
    <w:semiHidden/>
    <w:unhideWhenUsed/>
    <w:rsid w:val="00FA26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64E"/>
    <w:rPr>
      <w:rFonts w:ascii="Segoe UI" w:eastAsia="Times New Roman"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8516D3"/>
    <w:rPr>
      <w:b/>
      <w:bCs/>
    </w:rPr>
  </w:style>
  <w:style w:type="character" w:customStyle="1" w:styleId="CommentSubjectChar">
    <w:name w:val="Comment Subject Char"/>
    <w:basedOn w:val="CommentTextChar"/>
    <w:link w:val="CommentSubject"/>
    <w:uiPriority w:val="99"/>
    <w:semiHidden/>
    <w:rsid w:val="008516D3"/>
    <w:rPr>
      <w:rFonts w:ascii="Times" w:eastAsia="Times New Roman" w:hAnsi="Times" w:cs="Times New Roman"/>
      <w:b/>
      <w:bCs/>
      <w:sz w:val="20"/>
      <w:szCs w:val="20"/>
      <w:lang w:val="en-US"/>
    </w:rPr>
  </w:style>
  <w:style w:type="paragraph" w:styleId="ListParagraph">
    <w:name w:val="List Paragraph"/>
    <w:basedOn w:val="Normal"/>
    <w:uiPriority w:val="34"/>
    <w:qFormat/>
    <w:rsid w:val="00810789"/>
    <w:pPr>
      <w:ind w:left="720"/>
      <w:contextualSpacing/>
    </w:pPr>
  </w:style>
  <w:style w:type="paragraph" w:customStyle="1" w:styleId="BasicParagraph">
    <w:name w:val="[Basic Paragraph]"/>
    <w:basedOn w:val="Normal"/>
    <w:uiPriority w:val="99"/>
    <w:rsid w:val="00F331EC"/>
    <w:pPr>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styleId="BodyText">
    <w:name w:val="Body Text"/>
    <w:basedOn w:val="Normal"/>
    <w:link w:val="BodyTextChar"/>
    <w:uiPriority w:val="1"/>
    <w:qFormat/>
    <w:rsid w:val="00FF0289"/>
    <w:pPr>
      <w:widowControl w:val="0"/>
      <w:autoSpaceDE w:val="0"/>
      <w:autoSpaceDN w:val="0"/>
      <w:spacing w:before="4"/>
      <w:ind w:left="40"/>
    </w:pPr>
    <w:rPr>
      <w:rFonts w:ascii="Frutiger LT Std 45 Light" w:hAnsi="Frutiger LT Std 45 Light" w:cs="Frutiger LT Std 45 Light"/>
      <w:sz w:val="22"/>
      <w:szCs w:val="22"/>
    </w:rPr>
  </w:style>
  <w:style w:type="character" w:customStyle="1" w:styleId="BodyTextChar">
    <w:name w:val="Body Text Char"/>
    <w:basedOn w:val="DefaultParagraphFont"/>
    <w:link w:val="BodyText"/>
    <w:uiPriority w:val="1"/>
    <w:rsid w:val="00FF0289"/>
    <w:rPr>
      <w:rFonts w:ascii="Frutiger LT Std 45 Light" w:eastAsia="Times New Roman" w:hAnsi="Frutiger LT Std 45 Light" w:cs="Frutiger LT Std 45 Ligh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264059">
      <w:bodyDiv w:val="1"/>
      <w:marLeft w:val="0"/>
      <w:marRight w:val="0"/>
      <w:marTop w:val="0"/>
      <w:marBottom w:val="0"/>
      <w:divBdr>
        <w:top w:val="none" w:sz="0" w:space="0" w:color="auto"/>
        <w:left w:val="none" w:sz="0" w:space="0" w:color="auto"/>
        <w:bottom w:val="none" w:sz="0" w:space="0" w:color="auto"/>
        <w:right w:val="none" w:sz="0" w:space="0" w:color="auto"/>
      </w:divBdr>
    </w:div>
    <w:div w:id="146820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4.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4EFB312B703B14483BBE13F98AE7EEB" ma:contentTypeVersion="0" ma:contentTypeDescription="Create a new document." ma:contentTypeScope="" ma:versionID="b566231fe749c5e63c0742cce0a8a53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80DCB-9D47-48C7-8A50-66F249A3ED6B}">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www.w3.org/XML/1998/namespace"/>
  </ds:schemaRefs>
</ds:datastoreItem>
</file>

<file path=customXml/itemProps2.xml><?xml version="1.0" encoding="utf-8"?>
<ds:datastoreItem xmlns:ds="http://schemas.openxmlformats.org/officeDocument/2006/customXml" ds:itemID="{68DB2AA8-D8D3-4066-AD8E-6AC4270CAA74}">
  <ds:schemaRefs>
    <ds:schemaRef ds:uri="http://schemas.microsoft.com/sharepoint/v3/contenttype/forms"/>
  </ds:schemaRefs>
</ds:datastoreItem>
</file>

<file path=customXml/itemProps3.xml><?xml version="1.0" encoding="utf-8"?>
<ds:datastoreItem xmlns:ds="http://schemas.openxmlformats.org/officeDocument/2006/customXml" ds:itemID="{7377D97C-EBB1-47FC-AA90-19910A2CB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870ABD2-6C04-4330-A7C1-6B13687DC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Public Employees Benefits Agency</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Butts, Cheryl PEBA</dc:creator>
  <cp:lastModifiedBy>Paus, Janette PEBA</cp:lastModifiedBy>
  <cp:revision>5</cp:revision>
  <dcterms:created xsi:type="dcterms:W3CDTF">2021-11-04T18:23:00Z</dcterms:created>
  <dcterms:modified xsi:type="dcterms:W3CDTF">2021-11-04T19:45:00Z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0x01010064EFB312B703B14483BBE13F98AE7EEB</vt:lpwstr>
  </property>
</Properties>
</file>