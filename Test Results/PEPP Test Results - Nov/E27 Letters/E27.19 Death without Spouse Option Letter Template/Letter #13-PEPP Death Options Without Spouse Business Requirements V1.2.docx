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EE64D" w14:textId="4CE2971F" w:rsidR="00CE49B4" w:rsidRPr="00CE49B4" w:rsidRDefault="007E55CF" w:rsidP="00CE49B4">
      <w:pPr>
        <w:rPr>
          <w:vanish/>
          <w:specVanish/>
        </w:rPr>
      </w:pPr>
      <w:r>
        <w:rPr>
          <w:b/>
          <w:noProof/>
        </w:rPr>
        <w:drawing>
          <wp:anchor distT="0" distB="0" distL="114300" distR="114300" simplePos="0" relativeHeight="251659264" behindDoc="0" locked="0" layoutInCell="1" allowOverlap="1" wp14:anchorId="5CE1D68A" wp14:editId="5FD0E731">
            <wp:simplePos x="0" y="0"/>
            <wp:positionH relativeFrom="margin">
              <wp:posOffset>-388620</wp:posOffset>
            </wp:positionH>
            <wp:positionV relativeFrom="paragraph">
              <wp:posOffset>0</wp:posOffset>
            </wp:positionV>
            <wp:extent cx="1737360" cy="7391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7360" cy="739140"/>
                    </a:xfrm>
                    <a:prstGeom prst="rect">
                      <a:avLst/>
                    </a:prstGeom>
                    <a:noFill/>
                  </pic:spPr>
                </pic:pic>
              </a:graphicData>
            </a:graphic>
            <wp14:sizeRelH relativeFrom="page">
              <wp14:pctWidth>0</wp14:pctWidth>
            </wp14:sizeRelH>
            <wp14:sizeRelV relativeFrom="page">
              <wp14:pctHeight>0</wp14:pctHeight>
            </wp14:sizeRelV>
          </wp:anchor>
        </w:drawing>
      </w:r>
    </w:p>
    <w:p w14:paraId="293606B8" w14:textId="77777777" w:rsidR="00CE49B4" w:rsidRDefault="00CE49B4" w:rsidP="002E7F29">
      <w:pPr>
        <w:rPr>
          <w:rFonts w:asciiTheme="minorHAnsi" w:hAnsiTheme="minorHAnsi"/>
        </w:rPr>
      </w:pPr>
      <w:r>
        <w:rPr>
          <w:rFonts w:asciiTheme="minorHAnsi" w:hAnsiTheme="minorHAnsi"/>
        </w:rPr>
        <w:t xml:space="preserve"> </w:t>
      </w:r>
    </w:p>
    <w:p w14:paraId="18AC8628" w14:textId="54A141AD" w:rsidR="00CE49B4" w:rsidRDefault="00CE49B4">
      <w:pPr>
        <w:rPr>
          <w:rFonts w:asciiTheme="minorHAnsi" w:hAnsiTheme="minorHAnsi"/>
        </w:rPr>
      </w:pPr>
    </w:p>
    <w:p w14:paraId="2DA360AF" w14:textId="7590132A" w:rsidR="00CE49B4" w:rsidRDefault="00CE49B4">
      <w:pPr>
        <w:rPr>
          <w:rFonts w:asciiTheme="minorHAnsi" w:hAnsiTheme="minorHAnsi"/>
        </w:rPr>
      </w:pPr>
    </w:p>
    <w:p w14:paraId="6FC0DD3B" w14:textId="05082E74" w:rsidR="00CE49B4" w:rsidRDefault="00CE49B4">
      <w:pPr>
        <w:rPr>
          <w:rFonts w:asciiTheme="minorHAnsi" w:hAnsiTheme="minorHAnsi"/>
        </w:rPr>
      </w:pPr>
    </w:p>
    <w:p w14:paraId="54F42176" w14:textId="296CC587" w:rsidR="00CE49B4" w:rsidRDefault="00CE49B4">
      <w:pPr>
        <w:rPr>
          <w:rFonts w:asciiTheme="minorHAnsi" w:hAnsiTheme="minorHAnsi"/>
        </w:rPr>
      </w:pPr>
    </w:p>
    <w:p w14:paraId="442BEC3F" w14:textId="7E3B92B3" w:rsidR="007E55CF" w:rsidRDefault="007E55CF">
      <w:pPr>
        <w:rPr>
          <w:rFonts w:asciiTheme="minorHAnsi" w:hAnsiTheme="minorHAnsi"/>
        </w:rPr>
      </w:pPr>
    </w:p>
    <w:p w14:paraId="34B47D9D" w14:textId="77777777" w:rsidR="00CE49B4" w:rsidRDefault="00CE49B4">
      <w:pPr>
        <w:rPr>
          <w:rFonts w:asciiTheme="minorHAnsi" w:hAnsiTheme="minorHAnsi"/>
        </w:rPr>
      </w:pPr>
    </w:p>
    <w:p w14:paraId="0B43D065" w14:textId="4F97BE13" w:rsidR="00CE49B4" w:rsidRDefault="00CE49B4">
      <w:pPr>
        <w:rPr>
          <w:rFonts w:asciiTheme="minorHAnsi" w:hAnsiTheme="minorHAnsi"/>
        </w:rPr>
      </w:pPr>
    </w:p>
    <w:p w14:paraId="439E7CCC" w14:textId="49127878" w:rsidR="00CE49B4" w:rsidRDefault="00CE49B4">
      <w:pPr>
        <w:rPr>
          <w:rFonts w:asciiTheme="minorHAnsi" w:hAnsiTheme="minorHAnsi"/>
        </w:rPr>
      </w:pPr>
    </w:p>
    <w:p w14:paraId="32266A3D" w14:textId="6721EEEA" w:rsidR="00CE49B4" w:rsidRDefault="00CE49B4">
      <w:pPr>
        <w:rPr>
          <w:rFonts w:asciiTheme="minorHAnsi" w:hAnsiTheme="minorHAnsi"/>
        </w:rPr>
      </w:pPr>
    </w:p>
    <w:p w14:paraId="06C66E9F" w14:textId="2421B74D" w:rsidR="00CE49B4" w:rsidRDefault="00CE49B4">
      <w:pPr>
        <w:rPr>
          <w:rFonts w:asciiTheme="minorHAnsi" w:hAnsiTheme="minorHAnsi"/>
        </w:rPr>
      </w:pPr>
    </w:p>
    <w:p w14:paraId="058E6FAE" w14:textId="523FF017" w:rsidR="00CE49B4" w:rsidRDefault="00CE49B4">
      <w:pPr>
        <w:rPr>
          <w:rFonts w:asciiTheme="minorHAnsi" w:hAnsiTheme="minorHAnsi"/>
        </w:rPr>
      </w:pPr>
    </w:p>
    <w:p w14:paraId="6F1E9485" w14:textId="6A6A9130" w:rsidR="004910F3" w:rsidRDefault="004910F3" w:rsidP="0019178C">
      <w:pPr>
        <w:jc w:val="right"/>
        <w:rPr>
          <w:rFonts w:asciiTheme="minorHAnsi" w:hAnsiTheme="minorHAnsi" w:cs="Arial"/>
          <w:b/>
          <w:sz w:val="36"/>
          <w:szCs w:val="36"/>
        </w:rPr>
      </w:pPr>
    </w:p>
    <w:p w14:paraId="67108127" w14:textId="642EFCE3" w:rsidR="0019178C" w:rsidRPr="0010652D" w:rsidRDefault="007E55CF" w:rsidP="0019178C">
      <w:pPr>
        <w:jc w:val="right"/>
        <w:rPr>
          <w:rFonts w:asciiTheme="minorHAnsi" w:hAnsiTheme="minorHAnsi" w:cs="Arial"/>
          <w:b/>
          <w:sz w:val="36"/>
          <w:szCs w:val="36"/>
        </w:rPr>
      </w:pPr>
      <w:bookmarkStart w:id="3" w:name="_GoBack"/>
      <w:bookmarkEnd w:id="3"/>
      <w:r>
        <w:rPr>
          <w:rFonts w:asciiTheme="minorHAnsi" w:hAnsiTheme="minorHAnsi" w:cs="Arial"/>
          <w:b/>
          <w:sz w:val="36"/>
          <w:szCs w:val="36"/>
        </w:rPr>
        <w:t xml:space="preserve">PEPP </w:t>
      </w:r>
      <w:r w:rsidR="0019178C" w:rsidRPr="0010652D">
        <w:rPr>
          <w:rFonts w:asciiTheme="minorHAnsi" w:hAnsiTheme="minorHAnsi" w:cs="Arial"/>
          <w:b/>
          <w:sz w:val="36"/>
          <w:szCs w:val="36"/>
        </w:rPr>
        <w:t>Requirements Definition</w:t>
      </w:r>
    </w:p>
    <w:p w14:paraId="445F163D" w14:textId="0EB4A036" w:rsidR="00CE49B4" w:rsidRDefault="00FB21D3" w:rsidP="0019178C">
      <w:pPr>
        <w:jc w:val="right"/>
        <w:rPr>
          <w:rFonts w:asciiTheme="minorHAnsi" w:hAnsiTheme="minorHAnsi" w:cs="Arial"/>
          <w:b/>
          <w:sz w:val="36"/>
          <w:szCs w:val="36"/>
        </w:rPr>
      </w:pPr>
      <w:r>
        <w:rPr>
          <w:rFonts w:asciiTheme="minorHAnsi" w:hAnsiTheme="minorHAnsi" w:cs="Arial"/>
          <w:b/>
          <w:sz w:val="36"/>
          <w:szCs w:val="36"/>
        </w:rPr>
        <w:t>#</w:t>
      </w:r>
      <w:r w:rsidR="00406245">
        <w:rPr>
          <w:rFonts w:asciiTheme="minorHAnsi" w:hAnsiTheme="minorHAnsi" w:cs="Arial"/>
          <w:b/>
          <w:sz w:val="36"/>
          <w:szCs w:val="36"/>
        </w:rPr>
        <w:t>1</w:t>
      </w:r>
      <w:r w:rsidR="00210D38">
        <w:rPr>
          <w:rFonts w:asciiTheme="minorHAnsi" w:hAnsiTheme="minorHAnsi" w:cs="Arial"/>
          <w:b/>
          <w:sz w:val="36"/>
          <w:szCs w:val="36"/>
        </w:rPr>
        <w:t>3</w:t>
      </w:r>
      <w:r>
        <w:rPr>
          <w:rFonts w:asciiTheme="minorHAnsi" w:hAnsiTheme="minorHAnsi" w:cs="Arial"/>
          <w:b/>
          <w:sz w:val="36"/>
          <w:szCs w:val="36"/>
        </w:rPr>
        <w:t xml:space="preserve">- </w:t>
      </w:r>
      <w:r w:rsidR="000B6D04">
        <w:rPr>
          <w:rFonts w:asciiTheme="minorHAnsi" w:hAnsiTheme="minorHAnsi" w:cs="Arial"/>
          <w:b/>
          <w:sz w:val="36"/>
          <w:szCs w:val="36"/>
        </w:rPr>
        <w:t xml:space="preserve">PEPP </w:t>
      </w:r>
      <w:r w:rsidR="00CF63F1">
        <w:rPr>
          <w:rFonts w:asciiTheme="minorHAnsi" w:hAnsiTheme="minorHAnsi" w:cs="Arial"/>
          <w:b/>
          <w:sz w:val="36"/>
          <w:szCs w:val="36"/>
        </w:rPr>
        <w:t xml:space="preserve">Death </w:t>
      </w:r>
      <w:del w:id="4" w:author="Paus, Janette PEBA" w:date="2021-09-10T15:57:00Z">
        <w:r w:rsidR="00CF63F1" w:rsidDel="00C12D1D">
          <w:rPr>
            <w:rFonts w:asciiTheme="minorHAnsi" w:hAnsiTheme="minorHAnsi" w:cs="Arial"/>
            <w:b/>
            <w:sz w:val="36"/>
            <w:szCs w:val="36"/>
          </w:rPr>
          <w:delText>With</w:delText>
        </w:r>
        <w:r w:rsidR="00210D38" w:rsidDel="00C12D1D">
          <w:rPr>
            <w:rFonts w:asciiTheme="minorHAnsi" w:hAnsiTheme="minorHAnsi" w:cs="Arial"/>
            <w:b/>
            <w:sz w:val="36"/>
            <w:szCs w:val="36"/>
          </w:rPr>
          <w:delText>out</w:delText>
        </w:r>
        <w:r w:rsidR="00CF63F1" w:rsidDel="00C12D1D">
          <w:rPr>
            <w:rFonts w:asciiTheme="minorHAnsi" w:hAnsiTheme="minorHAnsi" w:cs="Arial"/>
            <w:b/>
            <w:sz w:val="36"/>
            <w:szCs w:val="36"/>
          </w:rPr>
          <w:delText xml:space="preserve"> </w:delText>
        </w:r>
      </w:del>
      <w:ins w:id="5" w:author="Paus, Janette PEBA" w:date="2021-09-10T15:57:00Z">
        <w:r w:rsidR="00C12D1D">
          <w:rPr>
            <w:rFonts w:asciiTheme="minorHAnsi" w:hAnsiTheme="minorHAnsi" w:cs="Arial"/>
            <w:b/>
            <w:sz w:val="36"/>
            <w:szCs w:val="36"/>
          </w:rPr>
          <w:t xml:space="preserve">without </w:t>
        </w:r>
      </w:ins>
      <w:r w:rsidR="00CF63F1">
        <w:rPr>
          <w:rFonts w:asciiTheme="minorHAnsi" w:hAnsiTheme="minorHAnsi" w:cs="Arial"/>
          <w:b/>
          <w:sz w:val="36"/>
          <w:szCs w:val="36"/>
        </w:rPr>
        <w:t>Spouse</w:t>
      </w:r>
      <w:r>
        <w:rPr>
          <w:rFonts w:asciiTheme="minorHAnsi" w:hAnsiTheme="minorHAnsi" w:cs="Arial"/>
          <w:b/>
          <w:sz w:val="36"/>
          <w:szCs w:val="36"/>
        </w:rPr>
        <w:t xml:space="preserve"> Letter</w:t>
      </w:r>
    </w:p>
    <w:p w14:paraId="2F61935B" w14:textId="381DF368" w:rsidR="00F60425" w:rsidRPr="0019178C" w:rsidRDefault="00B55390" w:rsidP="0019178C">
      <w:pPr>
        <w:jc w:val="right"/>
        <w:rPr>
          <w:rFonts w:asciiTheme="minorHAnsi" w:hAnsiTheme="minorHAnsi"/>
          <w:b/>
          <w:sz w:val="36"/>
          <w:szCs w:val="36"/>
        </w:rPr>
      </w:pPr>
      <w:del w:id="6" w:author="Paus, Janette PEBA" w:date="2021-09-10T15:57:00Z">
        <w:r w:rsidDel="00C12D1D">
          <w:rPr>
            <w:rFonts w:asciiTheme="minorHAnsi" w:hAnsiTheme="minorHAnsi" w:cs="Arial"/>
            <w:b/>
            <w:sz w:val="36"/>
            <w:szCs w:val="36"/>
          </w:rPr>
          <w:delText>February 1</w:delText>
        </w:r>
        <w:r w:rsidR="006757D3" w:rsidDel="00C12D1D">
          <w:rPr>
            <w:rFonts w:asciiTheme="minorHAnsi" w:hAnsiTheme="minorHAnsi" w:cs="Arial"/>
            <w:b/>
            <w:sz w:val="36"/>
            <w:szCs w:val="36"/>
          </w:rPr>
          <w:delText>8</w:delText>
        </w:r>
      </w:del>
      <w:ins w:id="7" w:author="Paus, Janette PEBA" w:date="2022-09-30T07:34:00Z">
        <w:r w:rsidR="00C91E1F">
          <w:rPr>
            <w:rFonts w:asciiTheme="minorHAnsi" w:hAnsiTheme="minorHAnsi" w:cs="Arial"/>
            <w:b/>
            <w:sz w:val="36"/>
            <w:szCs w:val="36"/>
          </w:rPr>
          <w:t>September 30, 2022</w:t>
        </w:r>
      </w:ins>
      <w:del w:id="8" w:author="Paus, Janette PEBA" w:date="2022-01-25T15:41:00Z">
        <w:r w:rsidR="007E55CF" w:rsidDel="00ED7C29">
          <w:rPr>
            <w:rFonts w:asciiTheme="minorHAnsi" w:hAnsiTheme="minorHAnsi" w:cs="Arial"/>
            <w:b/>
            <w:sz w:val="36"/>
            <w:szCs w:val="36"/>
          </w:rPr>
          <w:delText>, 2021</w:delText>
        </w:r>
      </w:del>
      <w:r w:rsidR="00F60425">
        <w:rPr>
          <w:rFonts w:asciiTheme="minorHAnsi" w:hAnsiTheme="minorHAnsi" w:cs="Arial"/>
          <w:b/>
          <w:sz w:val="36"/>
          <w:szCs w:val="36"/>
        </w:rPr>
        <w:t xml:space="preserve"> V</w:t>
      </w:r>
      <w:r w:rsidR="00DB069B">
        <w:rPr>
          <w:rFonts w:asciiTheme="minorHAnsi" w:hAnsiTheme="minorHAnsi" w:cs="Arial"/>
          <w:b/>
          <w:sz w:val="36"/>
          <w:szCs w:val="36"/>
        </w:rPr>
        <w:t>1</w:t>
      </w:r>
      <w:r w:rsidR="00F60425">
        <w:rPr>
          <w:rFonts w:asciiTheme="minorHAnsi" w:hAnsiTheme="minorHAnsi" w:cs="Arial"/>
          <w:b/>
          <w:sz w:val="36"/>
          <w:szCs w:val="36"/>
        </w:rPr>
        <w:t>.</w:t>
      </w:r>
      <w:ins w:id="9" w:author="Paus, Janette PEBA" w:date="2021-11-10T07:14:00Z">
        <w:r w:rsidR="00090ADF">
          <w:rPr>
            <w:rFonts w:asciiTheme="minorHAnsi" w:hAnsiTheme="minorHAnsi" w:cs="Arial"/>
            <w:b/>
            <w:sz w:val="36"/>
            <w:szCs w:val="36"/>
          </w:rPr>
          <w:t>2</w:t>
        </w:r>
      </w:ins>
      <w:del w:id="10" w:author="Paus, Janette PEBA" w:date="2021-11-10T07:14:00Z">
        <w:r w:rsidR="006757D3" w:rsidDel="00090ADF">
          <w:rPr>
            <w:rFonts w:asciiTheme="minorHAnsi" w:hAnsiTheme="minorHAnsi" w:cs="Arial"/>
            <w:b/>
            <w:sz w:val="36"/>
            <w:szCs w:val="36"/>
          </w:rPr>
          <w:delText>1</w:delText>
        </w:r>
      </w:del>
      <w:r w:rsidR="00F60425">
        <w:rPr>
          <w:rFonts w:asciiTheme="minorHAnsi" w:hAnsiTheme="minorHAnsi" w:cs="Arial"/>
          <w:b/>
          <w:sz w:val="36"/>
          <w:szCs w:val="36"/>
        </w:rPr>
        <w:t xml:space="preserve"> </w:t>
      </w:r>
    </w:p>
    <w:p w14:paraId="6E73870C" w14:textId="77777777" w:rsidR="0019178C" w:rsidRPr="0010652D" w:rsidRDefault="0019178C" w:rsidP="0019178C">
      <w:pPr>
        <w:rPr>
          <w:rFonts w:asciiTheme="minorHAnsi" w:hAnsiTheme="minorHAnsi"/>
        </w:rPr>
      </w:pPr>
    </w:p>
    <w:p w14:paraId="6110D83C" w14:textId="77777777" w:rsidR="0019178C" w:rsidRPr="0010652D" w:rsidRDefault="0019178C" w:rsidP="0019178C">
      <w:pPr>
        <w:rPr>
          <w:rFonts w:asciiTheme="minorHAnsi" w:hAnsiTheme="minorHAnsi"/>
        </w:rPr>
      </w:pPr>
    </w:p>
    <w:p w14:paraId="5E445FD2" w14:textId="77777777" w:rsidR="0019178C" w:rsidRPr="007A140E" w:rsidRDefault="0019178C" w:rsidP="0019178C">
      <w:pPr>
        <w:jc w:val="center"/>
        <w:rPr>
          <w:rFonts w:asciiTheme="minorHAnsi" w:hAnsiTheme="minorHAnsi"/>
          <w:sz w:val="52"/>
          <w:szCs w:val="52"/>
        </w:rPr>
      </w:pPr>
    </w:p>
    <w:p w14:paraId="001CD5F5" w14:textId="77777777" w:rsidR="0019178C" w:rsidRPr="0010652D" w:rsidRDefault="0019178C" w:rsidP="0019178C">
      <w:pPr>
        <w:rPr>
          <w:rFonts w:asciiTheme="minorHAnsi" w:hAnsiTheme="minorHAnsi"/>
        </w:rPr>
      </w:pPr>
    </w:p>
    <w:p w14:paraId="6D48C33C" w14:textId="77777777" w:rsidR="0019178C" w:rsidRPr="0010652D" w:rsidRDefault="0019178C" w:rsidP="0019178C">
      <w:pPr>
        <w:rPr>
          <w:rFonts w:asciiTheme="minorHAnsi" w:hAnsiTheme="minorHAnsi"/>
        </w:rPr>
      </w:pPr>
    </w:p>
    <w:p w14:paraId="1B76CD96" w14:textId="77777777" w:rsidR="0019178C" w:rsidRPr="0010652D" w:rsidRDefault="0019178C" w:rsidP="0019178C">
      <w:pPr>
        <w:rPr>
          <w:rFonts w:asciiTheme="minorHAnsi" w:hAnsiTheme="minorHAnsi"/>
        </w:rPr>
      </w:pPr>
    </w:p>
    <w:p w14:paraId="37B9ADDD" w14:textId="77777777" w:rsidR="0019178C" w:rsidRPr="0010652D" w:rsidRDefault="0019178C" w:rsidP="0019178C">
      <w:pPr>
        <w:jc w:val="right"/>
        <w:rPr>
          <w:rFonts w:asciiTheme="minorHAnsi" w:hAnsiTheme="minorHAnsi"/>
          <w:b/>
          <w:sz w:val="28"/>
          <w:szCs w:val="28"/>
        </w:rPr>
      </w:pPr>
      <w:r w:rsidRPr="0010652D">
        <w:rPr>
          <w:rFonts w:asciiTheme="minorHAnsi" w:hAnsiTheme="minorHAnsi"/>
          <w:b/>
          <w:sz w:val="28"/>
          <w:szCs w:val="28"/>
        </w:rPr>
        <w:t>Confidential</w:t>
      </w:r>
    </w:p>
    <w:p w14:paraId="694FBDDE" w14:textId="77777777" w:rsidR="0019178C" w:rsidRPr="0010652D" w:rsidRDefault="0019178C" w:rsidP="0019178C">
      <w:pPr>
        <w:rPr>
          <w:rFonts w:asciiTheme="minorHAnsi" w:hAnsiTheme="minorHAnsi"/>
        </w:rPr>
      </w:pPr>
    </w:p>
    <w:p w14:paraId="3333CB89" w14:textId="77777777" w:rsidR="0019178C" w:rsidRPr="0010652D" w:rsidRDefault="0019178C" w:rsidP="0019178C">
      <w:pPr>
        <w:rPr>
          <w:rFonts w:asciiTheme="minorHAnsi" w:hAnsiTheme="minorHAnsi"/>
        </w:rPr>
      </w:pPr>
    </w:p>
    <w:p w14:paraId="65141119" w14:textId="77777777" w:rsidR="0019178C" w:rsidRPr="0010652D" w:rsidRDefault="0019178C" w:rsidP="0019178C">
      <w:pPr>
        <w:rPr>
          <w:rFonts w:asciiTheme="minorHAnsi" w:hAnsiTheme="minorHAnsi"/>
        </w:rPr>
      </w:pPr>
    </w:p>
    <w:p w14:paraId="4DE0CD1D" w14:textId="099C1368" w:rsidR="0019178C" w:rsidRPr="0010652D" w:rsidDel="001C02A5" w:rsidRDefault="0019178C" w:rsidP="0019178C">
      <w:pPr>
        <w:rPr>
          <w:del w:id="11" w:author="Paus, Janette PEBA" w:date="2021-09-10T16:25:00Z"/>
          <w:rFonts w:asciiTheme="minorHAnsi" w:hAnsiTheme="minorHAnsi"/>
        </w:rPr>
      </w:pPr>
    </w:p>
    <w:p w14:paraId="4429B3FE" w14:textId="118E86DD" w:rsidR="0019178C" w:rsidRPr="0010652D" w:rsidDel="001C02A5" w:rsidRDefault="0019178C" w:rsidP="0019178C">
      <w:pPr>
        <w:rPr>
          <w:del w:id="12" w:author="Paus, Janette PEBA" w:date="2021-09-10T16:25:00Z"/>
          <w:rFonts w:asciiTheme="minorHAnsi" w:hAnsiTheme="minorHAnsi"/>
        </w:rPr>
      </w:pPr>
    </w:p>
    <w:p w14:paraId="0EEAE4AD" w14:textId="0D5FCAED" w:rsidR="0019178C" w:rsidRPr="0010652D" w:rsidDel="001C02A5" w:rsidRDefault="0019178C" w:rsidP="0019178C">
      <w:pPr>
        <w:rPr>
          <w:del w:id="13" w:author="Paus, Janette PEBA" w:date="2021-09-10T16:25:00Z"/>
          <w:rFonts w:asciiTheme="minorHAnsi" w:hAnsiTheme="minorHAnsi"/>
        </w:rPr>
      </w:pPr>
    </w:p>
    <w:p w14:paraId="64538CAC" w14:textId="0389B8FC" w:rsidR="0019178C" w:rsidRPr="0010652D" w:rsidDel="001C02A5" w:rsidRDefault="0019178C" w:rsidP="0019178C">
      <w:pPr>
        <w:rPr>
          <w:del w:id="14" w:author="Paus, Janette PEBA" w:date="2021-09-10T16:25:00Z"/>
          <w:rFonts w:asciiTheme="minorHAnsi" w:hAnsiTheme="minorHAnsi"/>
        </w:rPr>
      </w:pPr>
    </w:p>
    <w:p w14:paraId="74489BCA" w14:textId="11933AA2" w:rsidR="0019178C" w:rsidRPr="0010652D" w:rsidDel="001C02A5" w:rsidRDefault="0019178C" w:rsidP="0019178C">
      <w:pPr>
        <w:rPr>
          <w:del w:id="15" w:author="Paus, Janette PEBA" w:date="2021-09-10T16:25:00Z"/>
          <w:rFonts w:asciiTheme="minorHAnsi" w:hAnsiTheme="minorHAnsi"/>
        </w:rPr>
      </w:pPr>
    </w:p>
    <w:p w14:paraId="208D9782" w14:textId="56655CC3" w:rsidR="0019178C" w:rsidRPr="0010652D" w:rsidDel="001C02A5" w:rsidRDefault="0019178C" w:rsidP="0019178C">
      <w:pPr>
        <w:rPr>
          <w:del w:id="16" w:author="Paus, Janette PEBA" w:date="2021-09-10T16:25:00Z"/>
          <w:rFonts w:asciiTheme="minorHAnsi" w:hAnsiTheme="minorHAnsi"/>
        </w:rPr>
      </w:pPr>
    </w:p>
    <w:p w14:paraId="72FA2B44" w14:textId="4F28B92B" w:rsidR="0019178C" w:rsidRPr="0010652D" w:rsidDel="001C02A5" w:rsidRDefault="0019178C" w:rsidP="0019178C">
      <w:pPr>
        <w:rPr>
          <w:del w:id="17" w:author="Paus, Janette PEBA" w:date="2021-09-10T16:25:00Z"/>
          <w:rFonts w:asciiTheme="minorHAnsi" w:hAnsiTheme="minorHAnsi"/>
        </w:rPr>
      </w:pPr>
    </w:p>
    <w:p w14:paraId="025AD621" w14:textId="685474C5" w:rsidR="0019178C" w:rsidRPr="0010652D" w:rsidDel="001C02A5" w:rsidRDefault="0019178C" w:rsidP="0019178C">
      <w:pPr>
        <w:rPr>
          <w:del w:id="18" w:author="Paus, Janette PEBA" w:date="2021-09-10T16:25:00Z"/>
          <w:rFonts w:asciiTheme="minorHAnsi" w:hAnsiTheme="minorHAnsi"/>
        </w:rPr>
      </w:pPr>
    </w:p>
    <w:p w14:paraId="71D55E5E" w14:textId="0B1094B8" w:rsidR="0019178C" w:rsidRPr="0010652D" w:rsidRDefault="0019178C" w:rsidP="0019178C">
      <w:pPr>
        <w:jc w:val="right"/>
        <w:rPr>
          <w:rFonts w:asciiTheme="minorHAnsi" w:hAnsiTheme="minorHAnsi"/>
          <w:szCs w:val="24"/>
        </w:rPr>
      </w:pPr>
      <w:del w:id="19" w:author="Paus, Janette PEBA" w:date="2021-09-10T16:25:00Z">
        <w:r w:rsidRPr="0010652D" w:rsidDel="001C02A5">
          <w:rPr>
            <w:rFonts w:asciiTheme="minorHAnsi" w:hAnsiTheme="minorHAnsi"/>
            <w:szCs w:val="24"/>
          </w:rPr>
          <w:delText xml:space="preserve"> </w:delText>
        </w:r>
      </w:del>
    </w:p>
    <w:p w14:paraId="219226B3" w14:textId="21C3A16B" w:rsidR="0019178C" w:rsidRDefault="0019178C" w:rsidP="0019178C">
      <w:pPr>
        <w:jc w:val="right"/>
        <w:rPr>
          <w:ins w:id="20" w:author="Paus, Janette PEBA" w:date="2021-09-21T09:33:00Z"/>
          <w:rFonts w:asciiTheme="minorHAnsi" w:hAnsiTheme="minorHAnsi"/>
          <w:szCs w:val="24"/>
        </w:rPr>
      </w:pPr>
    </w:p>
    <w:p w14:paraId="69143C57" w14:textId="485BD7D5" w:rsidR="00264560" w:rsidRDefault="00264560" w:rsidP="0019178C">
      <w:pPr>
        <w:jc w:val="right"/>
        <w:rPr>
          <w:ins w:id="21" w:author="Paus, Janette PEBA" w:date="2021-09-21T09:33:00Z"/>
          <w:rFonts w:asciiTheme="minorHAnsi" w:hAnsiTheme="minorHAnsi"/>
          <w:szCs w:val="24"/>
        </w:rPr>
      </w:pPr>
    </w:p>
    <w:p w14:paraId="0673D462" w14:textId="24A76A73" w:rsidR="00264560" w:rsidRDefault="00264560" w:rsidP="0019178C">
      <w:pPr>
        <w:jc w:val="right"/>
        <w:rPr>
          <w:ins w:id="22" w:author="Paus, Janette PEBA" w:date="2021-09-21T09:33:00Z"/>
          <w:rFonts w:asciiTheme="minorHAnsi" w:hAnsiTheme="minorHAnsi"/>
          <w:szCs w:val="24"/>
        </w:rPr>
      </w:pPr>
    </w:p>
    <w:p w14:paraId="45AB961E" w14:textId="62AADCA8" w:rsidR="00264560" w:rsidRDefault="00264560" w:rsidP="0019178C">
      <w:pPr>
        <w:jc w:val="right"/>
        <w:rPr>
          <w:ins w:id="23" w:author="Paus, Janette PEBA" w:date="2021-09-21T09:33:00Z"/>
          <w:rFonts w:asciiTheme="minorHAnsi" w:hAnsiTheme="minorHAnsi"/>
          <w:szCs w:val="24"/>
        </w:rPr>
      </w:pPr>
    </w:p>
    <w:p w14:paraId="4FDFF81D" w14:textId="5E3E5DA1" w:rsidR="00264560" w:rsidRDefault="00264560" w:rsidP="0019178C">
      <w:pPr>
        <w:jc w:val="right"/>
        <w:rPr>
          <w:ins w:id="24" w:author="Paus, Janette PEBA" w:date="2021-09-21T09:33:00Z"/>
          <w:rFonts w:asciiTheme="minorHAnsi" w:hAnsiTheme="minorHAnsi"/>
          <w:szCs w:val="24"/>
        </w:rPr>
      </w:pPr>
    </w:p>
    <w:p w14:paraId="199AD550" w14:textId="63F62026" w:rsidR="00264560" w:rsidRDefault="00264560" w:rsidP="0019178C">
      <w:pPr>
        <w:jc w:val="right"/>
        <w:rPr>
          <w:ins w:id="25" w:author="Paus, Janette PEBA" w:date="2021-09-21T09:33:00Z"/>
          <w:rFonts w:asciiTheme="minorHAnsi" w:hAnsiTheme="minorHAnsi"/>
          <w:szCs w:val="24"/>
        </w:rPr>
      </w:pPr>
    </w:p>
    <w:p w14:paraId="743C3395" w14:textId="77777777" w:rsidR="00264560" w:rsidRPr="0010652D" w:rsidRDefault="00264560" w:rsidP="0019178C">
      <w:pPr>
        <w:jc w:val="right"/>
        <w:rPr>
          <w:rFonts w:asciiTheme="minorHAnsi" w:hAnsiTheme="minorHAnsi"/>
          <w:szCs w:val="24"/>
        </w:rPr>
      </w:pPr>
    </w:p>
    <w:p w14:paraId="77522F4D" w14:textId="77777777" w:rsidR="0019178C" w:rsidRDefault="0019178C" w:rsidP="0019178C">
      <w:pPr>
        <w:jc w:val="right"/>
        <w:rPr>
          <w:rFonts w:asciiTheme="minorHAnsi" w:hAnsiTheme="minorHAnsi"/>
          <w:szCs w:val="24"/>
        </w:rPr>
      </w:pPr>
    </w:p>
    <w:sdt>
      <w:sdtPr>
        <w:rPr>
          <w:rFonts w:ascii="Calibri" w:eastAsia="Times New Roman" w:hAnsi="Calibri" w:cs="Times New Roman"/>
          <w:b w:val="0"/>
          <w:bCs w:val="0"/>
          <w:color w:val="auto"/>
          <w:sz w:val="24"/>
          <w:szCs w:val="20"/>
          <w:lang w:eastAsia="en-US"/>
        </w:rPr>
        <w:id w:val="-1424717247"/>
        <w:docPartObj>
          <w:docPartGallery w:val="Table of Contents"/>
          <w:docPartUnique/>
        </w:docPartObj>
      </w:sdtPr>
      <w:sdtEndPr>
        <w:rPr>
          <w:noProof/>
        </w:rPr>
      </w:sdtEndPr>
      <w:sdtContent>
        <w:p w14:paraId="6C87E666" w14:textId="1A1B0094" w:rsidR="00C727EC" w:rsidRDefault="00C727EC">
          <w:pPr>
            <w:pStyle w:val="TOCHeading"/>
            <w:pPrChange w:id="26" w:author="Paus, Janette PEBA" w:date="2021-09-10T16:26:00Z">
              <w:pPr>
                <w:pStyle w:val="TOCHeading"/>
                <w:tabs>
                  <w:tab w:val="left" w:pos="4824"/>
                  <w:tab w:val="left" w:pos="7200"/>
                </w:tabs>
              </w:pPr>
            </w:pPrChange>
          </w:pPr>
          <w:r>
            <w:t>TABLE OF CONTENTS</w:t>
          </w:r>
          <w:r w:rsidR="00DD7BAB">
            <w:tab/>
          </w:r>
          <w:r w:rsidR="00406245">
            <w:tab/>
          </w:r>
        </w:p>
        <w:p w14:paraId="03114369" w14:textId="42C4F565" w:rsidR="00F11472" w:rsidRPr="00F11472" w:rsidRDefault="00F11472" w:rsidP="00F11472">
          <w:pPr>
            <w:rPr>
              <w:lang w:eastAsia="ja-JP"/>
            </w:rPr>
          </w:pPr>
        </w:p>
        <w:p w14:paraId="01CF1CA4" w14:textId="6BB7E70D" w:rsidR="007E74AF" w:rsidRDefault="00C727EC">
          <w:pPr>
            <w:pStyle w:val="TOC1"/>
            <w:rPr>
              <w:ins w:id="27" w:author="Paus, Janette PEBA" w:date="2022-09-30T09:25:00Z"/>
              <w:rFonts w:asciiTheme="minorHAnsi" w:eastAsiaTheme="minorEastAsia" w:hAnsiTheme="minorHAnsi" w:cstheme="minorBidi"/>
              <w:noProof/>
              <w:sz w:val="22"/>
              <w:szCs w:val="22"/>
              <w:lang w:val="en-CA" w:eastAsia="en-CA"/>
            </w:rPr>
          </w:pPr>
          <w:r>
            <w:rPr>
              <w:b/>
              <w:bCs/>
              <w:noProof/>
            </w:rPr>
            <w:fldChar w:fldCharType="begin"/>
          </w:r>
          <w:r>
            <w:rPr>
              <w:b/>
              <w:bCs/>
              <w:noProof/>
            </w:rPr>
            <w:instrText xml:space="preserve"> TOC \o "1-3" \h \z \u </w:instrText>
          </w:r>
          <w:r>
            <w:rPr>
              <w:b/>
              <w:bCs/>
              <w:noProof/>
            </w:rPr>
            <w:fldChar w:fldCharType="separate"/>
          </w:r>
          <w:ins w:id="28" w:author="Paus, Janette PEBA" w:date="2022-09-30T09:25:00Z">
            <w:r w:rsidR="007E74AF" w:rsidRPr="00F375A9">
              <w:rPr>
                <w:rStyle w:val="Hyperlink"/>
                <w:noProof/>
              </w:rPr>
              <w:fldChar w:fldCharType="begin"/>
            </w:r>
            <w:r w:rsidR="007E74AF" w:rsidRPr="00F375A9">
              <w:rPr>
                <w:rStyle w:val="Hyperlink"/>
                <w:noProof/>
              </w:rPr>
              <w:instrText xml:space="preserve"> </w:instrText>
            </w:r>
            <w:r w:rsidR="007E74AF">
              <w:rPr>
                <w:noProof/>
              </w:rPr>
              <w:instrText>HYPERLINK \l "_Toc115422352"</w:instrText>
            </w:r>
            <w:r w:rsidR="007E74AF" w:rsidRPr="00F375A9">
              <w:rPr>
                <w:rStyle w:val="Hyperlink"/>
                <w:noProof/>
              </w:rPr>
              <w:instrText xml:space="preserve"> </w:instrText>
            </w:r>
            <w:r w:rsidR="007E74AF" w:rsidRPr="00F375A9">
              <w:rPr>
                <w:rStyle w:val="Hyperlink"/>
                <w:noProof/>
              </w:rPr>
            </w:r>
            <w:r w:rsidR="007E74AF" w:rsidRPr="00F375A9">
              <w:rPr>
                <w:rStyle w:val="Hyperlink"/>
                <w:noProof/>
              </w:rPr>
              <w:fldChar w:fldCharType="separate"/>
            </w:r>
            <w:r w:rsidR="007E74AF" w:rsidRPr="00F375A9">
              <w:rPr>
                <w:rStyle w:val="Hyperlink"/>
                <w:noProof/>
              </w:rPr>
              <w:t>1.</w:t>
            </w:r>
            <w:r w:rsidR="007E74AF">
              <w:rPr>
                <w:rFonts w:asciiTheme="minorHAnsi" w:eastAsiaTheme="minorEastAsia" w:hAnsiTheme="minorHAnsi" w:cstheme="minorBidi"/>
                <w:noProof/>
                <w:sz w:val="22"/>
                <w:szCs w:val="22"/>
                <w:lang w:val="en-CA" w:eastAsia="en-CA"/>
              </w:rPr>
              <w:tab/>
            </w:r>
            <w:r w:rsidR="007E74AF" w:rsidRPr="00F375A9">
              <w:rPr>
                <w:rStyle w:val="Hyperlink"/>
                <w:noProof/>
              </w:rPr>
              <w:t>Business Objectives</w:t>
            </w:r>
            <w:r w:rsidR="007E74AF">
              <w:rPr>
                <w:noProof/>
                <w:webHidden/>
              </w:rPr>
              <w:tab/>
            </w:r>
            <w:r w:rsidR="007E74AF">
              <w:rPr>
                <w:noProof/>
                <w:webHidden/>
              </w:rPr>
              <w:fldChar w:fldCharType="begin"/>
            </w:r>
            <w:r w:rsidR="007E74AF">
              <w:rPr>
                <w:noProof/>
                <w:webHidden/>
              </w:rPr>
              <w:instrText xml:space="preserve"> PAGEREF _Toc115422352 \h </w:instrText>
            </w:r>
            <w:r w:rsidR="007E74AF">
              <w:rPr>
                <w:noProof/>
                <w:webHidden/>
              </w:rPr>
            </w:r>
          </w:ins>
          <w:r w:rsidR="007E74AF">
            <w:rPr>
              <w:noProof/>
              <w:webHidden/>
            </w:rPr>
            <w:fldChar w:fldCharType="separate"/>
          </w:r>
          <w:ins w:id="29" w:author="Paus, Janette PEBA" w:date="2022-09-30T09:25:00Z">
            <w:r w:rsidR="007E74AF">
              <w:rPr>
                <w:noProof/>
                <w:webHidden/>
              </w:rPr>
              <w:t>4</w:t>
            </w:r>
            <w:r w:rsidR="007E74AF">
              <w:rPr>
                <w:noProof/>
                <w:webHidden/>
              </w:rPr>
              <w:fldChar w:fldCharType="end"/>
            </w:r>
            <w:r w:rsidR="007E74AF" w:rsidRPr="00F375A9">
              <w:rPr>
                <w:rStyle w:val="Hyperlink"/>
                <w:noProof/>
              </w:rPr>
              <w:fldChar w:fldCharType="end"/>
            </w:r>
          </w:ins>
        </w:p>
        <w:p w14:paraId="018A6D97" w14:textId="055DCCDC" w:rsidR="007E74AF" w:rsidRDefault="007E74AF">
          <w:pPr>
            <w:pStyle w:val="TOC1"/>
            <w:rPr>
              <w:ins w:id="30" w:author="Paus, Janette PEBA" w:date="2022-09-30T09:25:00Z"/>
              <w:rFonts w:asciiTheme="minorHAnsi" w:eastAsiaTheme="minorEastAsia" w:hAnsiTheme="minorHAnsi" w:cstheme="minorBidi"/>
              <w:noProof/>
              <w:sz w:val="22"/>
              <w:szCs w:val="22"/>
              <w:lang w:val="en-CA" w:eastAsia="en-CA"/>
            </w:rPr>
          </w:pPr>
          <w:ins w:id="31" w:author="Paus, Janette PEBA" w:date="2022-09-30T09:25:00Z">
            <w:r w:rsidRPr="00F375A9">
              <w:rPr>
                <w:rStyle w:val="Hyperlink"/>
                <w:noProof/>
              </w:rPr>
              <w:fldChar w:fldCharType="begin"/>
            </w:r>
            <w:r w:rsidRPr="00F375A9">
              <w:rPr>
                <w:rStyle w:val="Hyperlink"/>
                <w:noProof/>
              </w:rPr>
              <w:instrText xml:space="preserve"> </w:instrText>
            </w:r>
            <w:r>
              <w:rPr>
                <w:noProof/>
              </w:rPr>
              <w:instrText>HYPERLINK \l "_Toc115422353"</w:instrText>
            </w:r>
            <w:r w:rsidRPr="00F375A9">
              <w:rPr>
                <w:rStyle w:val="Hyperlink"/>
                <w:noProof/>
              </w:rPr>
              <w:instrText xml:space="preserve"> </w:instrText>
            </w:r>
            <w:r w:rsidRPr="00F375A9">
              <w:rPr>
                <w:rStyle w:val="Hyperlink"/>
                <w:noProof/>
              </w:rPr>
            </w:r>
            <w:r w:rsidRPr="00F375A9">
              <w:rPr>
                <w:rStyle w:val="Hyperlink"/>
                <w:noProof/>
              </w:rPr>
              <w:fldChar w:fldCharType="separate"/>
            </w:r>
            <w:r w:rsidRPr="00F375A9">
              <w:rPr>
                <w:rStyle w:val="Hyperlink"/>
                <w:noProof/>
              </w:rPr>
              <w:t>2.</w:t>
            </w:r>
            <w:r>
              <w:rPr>
                <w:rFonts w:asciiTheme="minorHAnsi" w:eastAsiaTheme="minorEastAsia" w:hAnsiTheme="minorHAnsi" w:cstheme="minorBidi"/>
                <w:noProof/>
                <w:sz w:val="22"/>
                <w:szCs w:val="22"/>
                <w:lang w:val="en-CA" w:eastAsia="en-CA"/>
              </w:rPr>
              <w:tab/>
            </w:r>
            <w:r w:rsidRPr="00F375A9">
              <w:rPr>
                <w:rStyle w:val="Hyperlink"/>
                <w:noProof/>
              </w:rPr>
              <w:t>Background</w:t>
            </w:r>
            <w:r>
              <w:rPr>
                <w:noProof/>
                <w:webHidden/>
              </w:rPr>
              <w:tab/>
            </w:r>
            <w:r>
              <w:rPr>
                <w:noProof/>
                <w:webHidden/>
              </w:rPr>
              <w:fldChar w:fldCharType="begin"/>
            </w:r>
            <w:r>
              <w:rPr>
                <w:noProof/>
                <w:webHidden/>
              </w:rPr>
              <w:instrText xml:space="preserve"> PAGEREF _Toc115422353 \h </w:instrText>
            </w:r>
            <w:r>
              <w:rPr>
                <w:noProof/>
                <w:webHidden/>
              </w:rPr>
            </w:r>
          </w:ins>
          <w:r>
            <w:rPr>
              <w:noProof/>
              <w:webHidden/>
            </w:rPr>
            <w:fldChar w:fldCharType="separate"/>
          </w:r>
          <w:ins w:id="32" w:author="Paus, Janette PEBA" w:date="2022-09-30T09:25:00Z">
            <w:r>
              <w:rPr>
                <w:noProof/>
                <w:webHidden/>
              </w:rPr>
              <w:t>4</w:t>
            </w:r>
            <w:r>
              <w:rPr>
                <w:noProof/>
                <w:webHidden/>
              </w:rPr>
              <w:fldChar w:fldCharType="end"/>
            </w:r>
            <w:r w:rsidRPr="00F375A9">
              <w:rPr>
                <w:rStyle w:val="Hyperlink"/>
                <w:noProof/>
              </w:rPr>
              <w:fldChar w:fldCharType="end"/>
            </w:r>
          </w:ins>
        </w:p>
        <w:p w14:paraId="369ADB34" w14:textId="622DDADB" w:rsidR="007E74AF" w:rsidRDefault="007E74AF">
          <w:pPr>
            <w:pStyle w:val="TOC1"/>
            <w:rPr>
              <w:ins w:id="33" w:author="Paus, Janette PEBA" w:date="2022-09-30T09:25:00Z"/>
              <w:rFonts w:asciiTheme="minorHAnsi" w:eastAsiaTheme="minorEastAsia" w:hAnsiTheme="minorHAnsi" w:cstheme="minorBidi"/>
              <w:noProof/>
              <w:sz w:val="22"/>
              <w:szCs w:val="22"/>
              <w:lang w:val="en-CA" w:eastAsia="en-CA"/>
            </w:rPr>
          </w:pPr>
          <w:ins w:id="34" w:author="Paus, Janette PEBA" w:date="2022-09-30T09:25:00Z">
            <w:r w:rsidRPr="00F375A9">
              <w:rPr>
                <w:rStyle w:val="Hyperlink"/>
                <w:noProof/>
              </w:rPr>
              <w:fldChar w:fldCharType="begin"/>
            </w:r>
            <w:r w:rsidRPr="00F375A9">
              <w:rPr>
                <w:rStyle w:val="Hyperlink"/>
                <w:noProof/>
              </w:rPr>
              <w:instrText xml:space="preserve"> </w:instrText>
            </w:r>
            <w:r>
              <w:rPr>
                <w:noProof/>
              </w:rPr>
              <w:instrText>HYPERLINK \l "_Toc115422354"</w:instrText>
            </w:r>
            <w:r w:rsidRPr="00F375A9">
              <w:rPr>
                <w:rStyle w:val="Hyperlink"/>
                <w:noProof/>
              </w:rPr>
              <w:instrText xml:space="preserve"> </w:instrText>
            </w:r>
            <w:r w:rsidRPr="00F375A9">
              <w:rPr>
                <w:rStyle w:val="Hyperlink"/>
                <w:noProof/>
              </w:rPr>
            </w:r>
            <w:r w:rsidRPr="00F375A9">
              <w:rPr>
                <w:rStyle w:val="Hyperlink"/>
                <w:noProof/>
              </w:rPr>
              <w:fldChar w:fldCharType="separate"/>
            </w:r>
            <w:r w:rsidRPr="00F375A9">
              <w:rPr>
                <w:rStyle w:val="Hyperlink"/>
                <w:noProof/>
              </w:rPr>
              <w:t>3.</w:t>
            </w:r>
            <w:r>
              <w:rPr>
                <w:rFonts w:asciiTheme="minorHAnsi" w:eastAsiaTheme="minorEastAsia" w:hAnsiTheme="minorHAnsi" w:cstheme="minorBidi"/>
                <w:noProof/>
                <w:sz w:val="22"/>
                <w:szCs w:val="22"/>
                <w:lang w:val="en-CA" w:eastAsia="en-CA"/>
              </w:rPr>
              <w:tab/>
            </w:r>
            <w:r w:rsidRPr="00F375A9">
              <w:rPr>
                <w:rStyle w:val="Hyperlink"/>
                <w:noProof/>
              </w:rPr>
              <w:t>Purpose of the Letter</w:t>
            </w:r>
            <w:r>
              <w:rPr>
                <w:noProof/>
                <w:webHidden/>
              </w:rPr>
              <w:tab/>
            </w:r>
            <w:r>
              <w:rPr>
                <w:noProof/>
                <w:webHidden/>
              </w:rPr>
              <w:fldChar w:fldCharType="begin"/>
            </w:r>
            <w:r>
              <w:rPr>
                <w:noProof/>
                <w:webHidden/>
              </w:rPr>
              <w:instrText xml:space="preserve"> PAGEREF _Toc115422354 \h </w:instrText>
            </w:r>
            <w:r>
              <w:rPr>
                <w:noProof/>
                <w:webHidden/>
              </w:rPr>
            </w:r>
          </w:ins>
          <w:r>
            <w:rPr>
              <w:noProof/>
              <w:webHidden/>
            </w:rPr>
            <w:fldChar w:fldCharType="separate"/>
          </w:r>
          <w:ins w:id="35" w:author="Paus, Janette PEBA" w:date="2022-09-30T09:25:00Z">
            <w:r>
              <w:rPr>
                <w:noProof/>
                <w:webHidden/>
              </w:rPr>
              <w:t>4</w:t>
            </w:r>
            <w:r>
              <w:rPr>
                <w:noProof/>
                <w:webHidden/>
              </w:rPr>
              <w:fldChar w:fldCharType="end"/>
            </w:r>
            <w:r w:rsidRPr="00F375A9">
              <w:rPr>
                <w:rStyle w:val="Hyperlink"/>
                <w:noProof/>
              </w:rPr>
              <w:fldChar w:fldCharType="end"/>
            </w:r>
          </w:ins>
        </w:p>
        <w:p w14:paraId="6DD81DD8" w14:textId="48298066" w:rsidR="007E74AF" w:rsidRDefault="007E74AF">
          <w:pPr>
            <w:pStyle w:val="TOC1"/>
            <w:rPr>
              <w:ins w:id="36" w:author="Paus, Janette PEBA" w:date="2022-09-30T09:25:00Z"/>
              <w:rFonts w:asciiTheme="minorHAnsi" w:eastAsiaTheme="minorEastAsia" w:hAnsiTheme="minorHAnsi" w:cstheme="minorBidi"/>
              <w:noProof/>
              <w:sz w:val="22"/>
              <w:szCs w:val="22"/>
              <w:lang w:val="en-CA" w:eastAsia="en-CA"/>
            </w:rPr>
          </w:pPr>
          <w:ins w:id="37" w:author="Paus, Janette PEBA" w:date="2022-09-30T09:25:00Z">
            <w:r w:rsidRPr="00F375A9">
              <w:rPr>
                <w:rStyle w:val="Hyperlink"/>
                <w:noProof/>
              </w:rPr>
              <w:fldChar w:fldCharType="begin"/>
            </w:r>
            <w:r w:rsidRPr="00F375A9">
              <w:rPr>
                <w:rStyle w:val="Hyperlink"/>
                <w:noProof/>
              </w:rPr>
              <w:instrText xml:space="preserve"> </w:instrText>
            </w:r>
            <w:r>
              <w:rPr>
                <w:noProof/>
              </w:rPr>
              <w:instrText>HYPERLINK \l "_Toc115422355"</w:instrText>
            </w:r>
            <w:r w:rsidRPr="00F375A9">
              <w:rPr>
                <w:rStyle w:val="Hyperlink"/>
                <w:noProof/>
              </w:rPr>
              <w:instrText xml:space="preserve"> </w:instrText>
            </w:r>
            <w:r w:rsidRPr="00F375A9">
              <w:rPr>
                <w:rStyle w:val="Hyperlink"/>
                <w:noProof/>
              </w:rPr>
            </w:r>
            <w:r w:rsidRPr="00F375A9">
              <w:rPr>
                <w:rStyle w:val="Hyperlink"/>
                <w:noProof/>
              </w:rPr>
              <w:fldChar w:fldCharType="separate"/>
            </w:r>
            <w:r w:rsidRPr="00F375A9">
              <w:rPr>
                <w:rStyle w:val="Hyperlink"/>
                <w:noProof/>
              </w:rPr>
              <w:t>4.</w:t>
            </w:r>
            <w:r>
              <w:rPr>
                <w:rFonts w:asciiTheme="minorHAnsi" w:eastAsiaTheme="minorEastAsia" w:hAnsiTheme="minorHAnsi" w:cstheme="minorBidi"/>
                <w:noProof/>
                <w:sz w:val="22"/>
                <w:szCs w:val="22"/>
                <w:lang w:val="en-CA" w:eastAsia="en-CA"/>
              </w:rPr>
              <w:tab/>
            </w:r>
            <w:r w:rsidRPr="00F375A9">
              <w:rPr>
                <w:rStyle w:val="Hyperlink"/>
                <w:noProof/>
              </w:rPr>
              <w:t>Scope</w:t>
            </w:r>
            <w:r>
              <w:rPr>
                <w:noProof/>
                <w:webHidden/>
              </w:rPr>
              <w:tab/>
            </w:r>
            <w:r>
              <w:rPr>
                <w:noProof/>
                <w:webHidden/>
              </w:rPr>
              <w:fldChar w:fldCharType="begin"/>
            </w:r>
            <w:r>
              <w:rPr>
                <w:noProof/>
                <w:webHidden/>
              </w:rPr>
              <w:instrText xml:space="preserve"> PAGEREF _Toc115422355 \h </w:instrText>
            </w:r>
            <w:r>
              <w:rPr>
                <w:noProof/>
                <w:webHidden/>
              </w:rPr>
            </w:r>
          </w:ins>
          <w:r>
            <w:rPr>
              <w:noProof/>
              <w:webHidden/>
            </w:rPr>
            <w:fldChar w:fldCharType="separate"/>
          </w:r>
          <w:ins w:id="38" w:author="Paus, Janette PEBA" w:date="2022-09-30T09:25:00Z">
            <w:r>
              <w:rPr>
                <w:noProof/>
                <w:webHidden/>
              </w:rPr>
              <w:t>4</w:t>
            </w:r>
            <w:r>
              <w:rPr>
                <w:noProof/>
                <w:webHidden/>
              </w:rPr>
              <w:fldChar w:fldCharType="end"/>
            </w:r>
            <w:r w:rsidRPr="00F375A9">
              <w:rPr>
                <w:rStyle w:val="Hyperlink"/>
                <w:noProof/>
              </w:rPr>
              <w:fldChar w:fldCharType="end"/>
            </w:r>
          </w:ins>
        </w:p>
        <w:p w14:paraId="16FDCAE7" w14:textId="39F635D1" w:rsidR="007E74AF" w:rsidRDefault="007E74AF">
          <w:pPr>
            <w:pStyle w:val="TOC1"/>
            <w:rPr>
              <w:ins w:id="39" w:author="Paus, Janette PEBA" w:date="2022-09-30T09:25:00Z"/>
              <w:rFonts w:asciiTheme="minorHAnsi" w:eastAsiaTheme="minorEastAsia" w:hAnsiTheme="minorHAnsi" w:cstheme="minorBidi"/>
              <w:noProof/>
              <w:sz w:val="22"/>
              <w:szCs w:val="22"/>
              <w:lang w:val="en-CA" w:eastAsia="en-CA"/>
            </w:rPr>
          </w:pPr>
          <w:ins w:id="40" w:author="Paus, Janette PEBA" w:date="2022-09-30T09:25:00Z">
            <w:r w:rsidRPr="00F375A9">
              <w:rPr>
                <w:rStyle w:val="Hyperlink"/>
                <w:noProof/>
              </w:rPr>
              <w:fldChar w:fldCharType="begin"/>
            </w:r>
            <w:r w:rsidRPr="00F375A9">
              <w:rPr>
                <w:rStyle w:val="Hyperlink"/>
                <w:noProof/>
              </w:rPr>
              <w:instrText xml:space="preserve"> </w:instrText>
            </w:r>
            <w:r>
              <w:rPr>
                <w:noProof/>
              </w:rPr>
              <w:instrText>HYPERLINK \l "_Toc115422357"</w:instrText>
            </w:r>
            <w:r w:rsidRPr="00F375A9">
              <w:rPr>
                <w:rStyle w:val="Hyperlink"/>
                <w:noProof/>
              </w:rPr>
              <w:instrText xml:space="preserve"> </w:instrText>
            </w:r>
            <w:r w:rsidRPr="00F375A9">
              <w:rPr>
                <w:rStyle w:val="Hyperlink"/>
                <w:noProof/>
              </w:rPr>
            </w:r>
            <w:r w:rsidRPr="00F375A9">
              <w:rPr>
                <w:rStyle w:val="Hyperlink"/>
                <w:noProof/>
              </w:rPr>
              <w:fldChar w:fldCharType="separate"/>
            </w:r>
            <w:r w:rsidRPr="00F375A9">
              <w:rPr>
                <w:rStyle w:val="Hyperlink"/>
                <w:noProof/>
              </w:rPr>
              <w:t>5.</w:t>
            </w:r>
            <w:r>
              <w:rPr>
                <w:rFonts w:asciiTheme="minorHAnsi" w:eastAsiaTheme="minorEastAsia" w:hAnsiTheme="minorHAnsi" w:cstheme="minorBidi"/>
                <w:noProof/>
                <w:sz w:val="22"/>
                <w:szCs w:val="22"/>
                <w:lang w:val="en-CA" w:eastAsia="en-CA"/>
              </w:rPr>
              <w:tab/>
            </w:r>
            <w:r w:rsidRPr="00F375A9">
              <w:rPr>
                <w:rStyle w:val="Hyperlink"/>
                <w:noProof/>
              </w:rPr>
              <w:t>Features</w:t>
            </w:r>
            <w:r>
              <w:rPr>
                <w:noProof/>
                <w:webHidden/>
              </w:rPr>
              <w:tab/>
            </w:r>
            <w:r>
              <w:rPr>
                <w:noProof/>
                <w:webHidden/>
              </w:rPr>
              <w:fldChar w:fldCharType="begin"/>
            </w:r>
            <w:r>
              <w:rPr>
                <w:noProof/>
                <w:webHidden/>
              </w:rPr>
              <w:instrText xml:space="preserve"> PAGEREF _Toc115422357 \h </w:instrText>
            </w:r>
            <w:r>
              <w:rPr>
                <w:noProof/>
                <w:webHidden/>
              </w:rPr>
            </w:r>
          </w:ins>
          <w:r>
            <w:rPr>
              <w:noProof/>
              <w:webHidden/>
            </w:rPr>
            <w:fldChar w:fldCharType="separate"/>
          </w:r>
          <w:ins w:id="41" w:author="Paus, Janette PEBA" w:date="2022-09-30T09:25:00Z">
            <w:r>
              <w:rPr>
                <w:noProof/>
                <w:webHidden/>
              </w:rPr>
              <w:t>5</w:t>
            </w:r>
            <w:r>
              <w:rPr>
                <w:noProof/>
                <w:webHidden/>
              </w:rPr>
              <w:fldChar w:fldCharType="end"/>
            </w:r>
            <w:r w:rsidRPr="00F375A9">
              <w:rPr>
                <w:rStyle w:val="Hyperlink"/>
                <w:noProof/>
              </w:rPr>
              <w:fldChar w:fldCharType="end"/>
            </w:r>
          </w:ins>
        </w:p>
        <w:p w14:paraId="215DB4E5" w14:textId="760199E1" w:rsidR="007E74AF" w:rsidRDefault="007E74AF">
          <w:pPr>
            <w:pStyle w:val="TOC1"/>
            <w:rPr>
              <w:ins w:id="42" w:author="Paus, Janette PEBA" w:date="2022-09-30T09:25:00Z"/>
              <w:rFonts w:asciiTheme="minorHAnsi" w:eastAsiaTheme="minorEastAsia" w:hAnsiTheme="minorHAnsi" w:cstheme="minorBidi"/>
              <w:noProof/>
              <w:sz w:val="22"/>
              <w:szCs w:val="22"/>
              <w:lang w:val="en-CA" w:eastAsia="en-CA"/>
            </w:rPr>
          </w:pPr>
          <w:ins w:id="43" w:author="Paus, Janette PEBA" w:date="2022-09-30T09:25:00Z">
            <w:r w:rsidRPr="00F375A9">
              <w:rPr>
                <w:rStyle w:val="Hyperlink"/>
                <w:noProof/>
              </w:rPr>
              <w:fldChar w:fldCharType="begin"/>
            </w:r>
            <w:r w:rsidRPr="00F375A9">
              <w:rPr>
                <w:rStyle w:val="Hyperlink"/>
                <w:noProof/>
              </w:rPr>
              <w:instrText xml:space="preserve"> </w:instrText>
            </w:r>
            <w:r>
              <w:rPr>
                <w:noProof/>
              </w:rPr>
              <w:instrText>HYPERLINK \l "_Toc115422358"</w:instrText>
            </w:r>
            <w:r w:rsidRPr="00F375A9">
              <w:rPr>
                <w:rStyle w:val="Hyperlink"/>
                <w:noProof/>
              </w:rPr>
              <w:instrText xml:space="preserve"> </w:instrText>
            </w:r>
            <w:r w:rsidRPr="00F375A9">
              <w:rPr>
                <w:rStyle w:val="Hyperlink"/>
                <w:noProof/>
              </w:rPr>
            </w:r>
            <w:r w:rsidRPr="00F375A9">
              <w:rPr>
                <w:rStyle w:val="Hyperlink"/>
                <w:noProof/>
              </w:rPr>
              <w:fldChar w:fldCharType="separate"/>
            </w:r>
            <w:r w:rsidRPr="00F375A9">
              <w:rPr>
                <w:rStyle w:val="Hyperlink"/>
                <w:noProof/>
              </w:rPr>
              <w:t>6.</w:t>
            </w:r>
            <w:r>
              <w:rPr>
                <w:rFonts w:asciiTheme="minorHAnsi" w:eastAsiaTheme="minorEastAsia" w:hAnsiTheme="minorHAnsi" w:cstheme="minorBidi"/>
                <w:noProof/>
                <w:sz w:val="22"/>
                <w:szCs w:val="22"/>
                <w:lang w:val="en-CA" w:eastAsia="en-CA"/>
              </w:rPr>
              <w:tab/>
            </w:r>
            <w:r w:rsidRPr="00F375A9">
              <w:rPr>
                <w:rStyle w:val="Hyperlink"/>
                <w:noProof/>
              </w:rPr>
              <w:t>Functional Requirements</w:t>
            </w:r>
            <w:r>
              <w:rPr>
                <w:noProof/>
                <w:webHidden/>
              </w:rPr>
              <w:tab/>
            </w:r>
            <w:r>
              <w:rPr>
                <w:noProof/>
                <w:webHidden/>
              </w:rPr>
              <w:fldChar w:fldCharType="begin"/>
            </w:r>
            <w:r>
              <w:rPr>
                <w:noProof/>
                <w:webHidden/>
              </w:rPr>
              <w:instrText xml:space="preserve"> PAGEREF _Toc115422358 \h </w:instrText>
            </w:r>
            <w:r>
              <w:rPr>
                <w:noProof/>
                <w:webHidden/>
              </w:rPr>
            </w:r>
          </w:ins>
          <w:r>
            <w:rPr>
              <w:noProof/>
              <w:webHidden/>
            </w:rPr>
            <w:fldChar w:fldCharType="separate"/>
          </w:r>
          <w:ins w:id="44" w:author="Paus, Janette PEBA" w:date="2022-09-30T09:25:00Z">
            <w:r>
              <w:rPr>
                <w:noProof/>
                <w:webHidden/>
              </w:rPr>
              <w:t>5</w:t>
            </w:r>
            <w:r>
              <w:rPr>
                <w:noProof/>
                <w:webHidden/>
              </w:rPr>
              <w:fldChar w:fldCharType="end"/>
            </w:r>
            <w:r w:rsidRPr="00F375A9">
              <w:rPr>
                <w:rStyle w:val="Hyperlink"/>
                <w:noProof/>
              </w:rPr>
              <w:fldChar w:fldCharType="end"/>
            </w:r>
          </w:ins>
        </w:p>
        <w:p w14:paraId="22F178C7" w14:textId="25876899" w:rsidR="007E74AF" w:rsidRDefault="007E74AF">
          <w:pPr>
            <w:pStyle w:val="TOC2"/>
            <w:tabs>
              <w:tab w:val="left" w:pos="720"/>
              <w:tab w:val="right" w:leader="dot" w:pos="8636"/>
            </w:tabs>
            <w:rPr>
              <w:ins w:id="45" w:author="Paus, Janette PEBA" w:date="2022-09-30T09:25:00Z"/>
              <w:rFonts w:asciiTheme="minorHAnsi" w:eastAsiaTheme="minorEastAsia" w:hAnsiTheme="minorHAnsi" w:cstheme="minorBidi"/>
              <w:noProof/>
              <w:sz w:val="22"/>
              <w:szCs w:val="22"/>
              <w:lang w:val="en-CA" w:eastAsia="en-CA"/>
            </w:rPr>
          </w:pPr>
          <w:ins w:id="46" w:author="Paus, Janette PEBA" w:date="2022-09-30T09:25:00Z">
            <w:r w:rsidRPr="00F375A9">
              <w:rPr>
                <w:rStyle w:val="Hyperlink"/>
                <w:noProof/>
              </w:rPr>
              <w:fldChar w:fldCharType="begin"/>
            </w:r>
            <w:r w:rsidRPr="00F375A9">
              <w:rPr>
                <w:rStyle w:val="Hyperlink"/>
                <w:noProof/>
              </w:rPr>
              <w:instrText xml:space="preserve"> </w:instrText>
            </w:r>
            <w:r>
              <w:rPr>
                <w:noProof/>
              </w:rPr>
              <w:instrText>HYPERLINK \l "_Toc115422359"</w:instrText>
            </w:r>
            <w:r w:rsidRPr="00F375A9">
              <w:rPr>
                <w:rStyle w:val="Hyperlink"/>
                <w:noProof/>
              </w:rPr>
              <w:instrText xml:space="preserve"> </w:instrText>
            </w:r>
            <w:r w:rsidRPr="00F375A9">
              <w:rPr>
                <w:rStyle w:val="Hyperlink"/>
                <w:noProof/>
              </w:rPr>
            </w:r>
            <w:r w:rsidRPr="00F375A9">
              <w:rPr>
                <w:rStyle w:val="Hyperlink"/>
                <w:noProof/>
              </w:rPr>
              <w:fldChar w:fldCharType="separate"/>
            </w:r>
            <w:r w:rsidRPr="00F375A9">
              <w:rPr>
                <w:rStyle w:val="Hyperlink"/>
                <w:noProof/>
              </w:rPr>
              <w:t>A.</w:t>
            </w:r>
            <w:r>
              <w:rPr>
                <w:rFonts w:asciiTheme="minorHAnsi" w:eastAsiaTheme="minorEastAsia" w:hAnsiTheme="minorHAnsi" w:cstheme="minorBidi"/>
                <w:noProof/>
                <w:sz w:val="22"/>
                <w:szCs w:val="22"/>
                <w:lang w:val="en-CA" w:eastAsia="en-CA"/>
              </w:rPr>
              <w:tab/>
            </w:r>
            <w:r w:rsidRPr="00F375A9">
              <w:rPr>
                <w:rStyle w:val="Hyperlink"/>
                <w:noProof/>
              </w:rPr>
              <w:t>Communication Standard for Creation and Distribution of Letter</w:t>
            </w:r>
            <w:r>
              <w:rPr>
                <w:noProof/>
                <w:webHidden/>
              </w:rPr>
              <w:tab/>
            </w:r>
            <w:r>
              <w:rPr>
                <w:noProof/>
                <w:webHidden/>
              </w:rPr>
              <w:fldChar w:fldCharType="begin"/>
            </w:r>
            <w:r>
              <w:rPr>
                <w:noProof/>
                <w:webHidden/>
              </w:rPr>
              <w:instrText xml:space="preserve"> PAGEREF _Toc115422359 \h </w:instrText>
            </w:r>
            <w:r>
              <w:rPr>
                <w:noProof/>
                <w:webHidden/>
              </w:rPr>
            </w:r>
          </w:ins>
          <w:r>
            <w:rPr>
              <w:noProof/>
              <w:webHidden/>
            </w:rPr>
            <w:fldChar w:fldCharType="separate"/>
          </w:r>
          <w:ins w:id="47" w:author="Paus, Janette PEBA" w:date="2022-09-30T09:25:00Z">
            <w:r>
              <w:rPr>
                <w:noProof/>
                <w:webHidden/>
              </w:rPr>
              <w:t>5</w:t>
            </w:r>
            <w:r>
              <w:rPr>
                <w:noProof/>
                <w:webHidden/>
              </w:rPr>
              <w:fldChar w:fldCharType="end"/>
            </w:r>
            <w:r w:rsidRPr="00F375A9">
              <w:rPr>
                <w:rStyle w:val="Hyperlink"/>
                <w:noProof/>
              </w:rPr>
              <w:fldChar w:fldCharType="end"/>
            </w:r>
          </w:ins>
        </w:p>
        <w:p w14:paraId="24B33DFD" w14:textId="7BE6EE0F" w:rsidR="007E74AF" w:rsidRDefault="007E74AF">
          <w:pPr>
            <w:pStyle w:val="TOC2"/>
            <w:tabs>
              <w:tab w:val="left" w:pos="720"/>
              <w:tab w:val="right" w:leader="dot" w:pos="8636"/>
            </w:tabs>
            <w:rPr>
              <w:ins w:id="48" w:author="Paus, Janette PEBA" w:date="2022-09-30T09:25:00Z"/>
              <w:rFonts w:asciiTheme="minorHAnsi" w:eastAsiaTheme="minorEastAsia" w:hAnsiTheme="minorHAnsi" w:cstheme="minorBidi"/>
              <w:noProof/>
              <w:sz w:val="22"/>
              <w:szCs w:val="22"/>
              <w:lang w:val="en-CA" w:eastAsia="en-CA"/>
            </w:rPr>
          </w:pPr>
          <w:ins w:id="49" w:author="Paus, Janette PEBA" w:date="2022-09-30T09:25:00Z">
            <w:r w:rsidRPr="00F375A9">
              <w:rPr>
                <w:rStyle w:val="Hyperlink"/>
                <w:noProof/>
              </w:rPr>
              <w:fldChar w:fldCharType="begin"/>
            </w:r>
            <w:r w:rsidRPr="00F375A9">
              <w:rPr>
                <w:rStyle w:val="Hyperlink"/>
                <w:noProof/>
              </w:rPr>
              <w:instrText xml:space="preserve"> </w:instrText>
            </w:r>
            <w:r>
              <w:rPr>
                <w:noProof/>
              </w:rPr>
              <w:instrText>HYPERLINK \l "_Toc115422360"</w:instrText>
            </w:r>
            <w:r w:rsidRPr="00F375A9">
              <w:rPr>
                <w:rStyle w:val="Hyperlink"/>
                <w:noProof/>
              </w:rPr>
              <w:instrText xml:space="preserve"> </w:instrText>
            </w:r>
            <w:r w:rsidRPr="00F375A9">
              <w:rPr>
                <w:rStyle w:val="Hyperlink"/>
                <w:noProof/>
              </w:rPr>
            </w:r>
            <w:r w:rsidRPr="00F375A9">
              <w:rPr>
                <w:rStyle w:val="Hyperlink"/>
                <w:noProof/>
              </w:rPr>
              <w:fldChar w:fldCharType="separate"/>
            </w:r>
            <w:r w:rsidRPr="00F375A9">
              <w:rPr>
                <w:rStyle w:val="Hyperlink"/>
                <w:noProof/>
              </w:rPr>
              <w:t>B.</w:t>
            </w:r>
            <w:r>
              <w:rPr>
                <w:rFonts w:asciiTheme="minorHAnsi" w:eastAsiaTheme="minorEastAsia" w:hAnsiTheme="minorHAnsi" w:cstheme="minorBidi"/>
                <w:noProof/>
                <w:sz w:val="22"/>
                <w:szCs w:val="22"/>
                <w:lang w:val="en-CA" w:eastAsia="en-CA"/>
              </w:rPr>
              <w:tab/>
            </w:r>
            <w:r w:rsidRPr="00F375A9">
              <w:rPr>
                <w:rStyle w:val="Hyperlink"/>
                <w:noProof/>
              </w:rPr>
              <w:t>Business Functionality to Accommodate</w:t>
            </w:r>
            <w:r>
              <w:rPr>
                <w:noProof/>
                <w:webHidden/>
              </w:rPr>
              <w:tab/>
            </w:r>
            <w:r>
              <w:rPr>
                <w:noProof/>
                <w:webHidden/>
              </w:rPr>
              <w:fldChar w:fldCharType="begin"/>
            </w:r>
            <w:r>
              <w:rPr>
                <w:noProof/>
                <w:webHidden/>
              </w:rPr>
              <w:instrText xml:space="preserve"> PAGEREF _Toc115422360 \h </w:instrText>
            </w:r>
            <w:r>
              <w:rPr>
                <w:noProof/>
                <w:webHidden/>
              </w:rPr>
            </w:r>
          </w:ins>
          <w:r>
            <w:rPr>
              <w:noProof/>
              <w:webHidden/>
            </w:rPr>
            <w:fldChar w:fldCharType="separate"/>
          </w:r>
          <w:ins w:id="50" w:author="Paus, Janette PEBA" w:date="2022-09-30T09:25:00Z">
            <w:r>
              <w:rPr>
                <w:noProof/>
                <w:webHidden/>
              </w:rPr>
              <w:t>7</w:t>
            </w:r>
            <w:r>
              <w:rPr>
                <w:noProof/>
                <w:webHidden/>
              </w:rPr>
              <w:fldChar w:fldCharType="end"/>
            </w:r>
            <w:r w:rsidRPr="00F375A9">
              <w:rPr>
                <w:rStyle w:val="Hyperlink"/>
                <w:noProof/>
              </w:rPr>
              <w:fldChar w:fldCharType="end"/>
            </w:r>
          </w:ins>
        </w:p>
        <w:p w14:paraId="0B5DE8A2" w14:textId="165814C6" w:rsidR="007E74AF" w:rsidRDefault="007E74AF">
          <w:pPr>
            <w:pStyle w:val="TOC2"/>
            <w:tabs>
              <w:tab w:val="left" w:pos="720"/>
              <w:tab w:val="right" w:leader="dot" w:pos="8636"/>
            </w:tabs>
            <w:rPr>
              <w:ins w:id="51" w:author="Paus, Janette PEBA" w:date="2022-09-30T09:25:00Z"/>
              <w:rFonts w:asciiTheme="minorHAnsi" w:eastAsiaTheme="minorEastAsia" w:hAnsiTheme="minorHAnsi" w:cstheme="minorBidi"/>
              <w:noProof/>
              <w:sz w:val="22"/>
              <w:szCs w:val="22"/>
              <w:lang w:val="en-CA" w:eastAsia="en-CA"/>
            </w:rPr>
          </w:pPr>
          <w:ins w:id="52" w:author="Paus, Janette PEBA" w:date="2022-09-30T09:25:00Z">
            <w:r w:rsidRPr="00F375A9">
              <w:rPr>
                <w:rStyle w:val="Hyperlink"/>
                <w:noProof/>
              </w:rPr>
              <w:fldChar w:fldCharType="begin"/>
            </w:r>
            <w:r w:rsidRPr="00F375A9">
              <w:rPr>
                <w:rStyle w:val="Hyperlink"/>
                <w:noProof/>
              </w:rPr>
              <w:instrText xml:space="preserve"> </w:instrText>
            </w:r>
            <w:r>
              <w:rPr>
                <w:noProof/>
              </w:rPr>
              <w:instrText>HYPERLINK \l "_Toc115422361"</w:instrText>
            </w:r>
            <w:r w:rsidRPr="00F375A9">
              <w:rPr>
                <w:rStyle w:val="Hyperlink"/>
                <w:noProof/>
              </w:rPr>
              <w:instrText xml:space="preserve"> </w:instrText>
            </w:r>
            <w:r w:rsidRPr="00F375A9">
              <w:rPr>
                <w:rStyle w:val="Hyperlink"/>
                <w:noProof/>
              </w:rPr>
            </w:r>
            <w:r w:rsidRPr="00F375A9">
              <w:rPr>
                <w:rStyle w:val="Hyperlink"/>
                <w:noProof/>
              </w:rPr>
              <w:fldChar w:fldCharType="separate"/>
            </w:r>
            <w:r w:rsidRPr="00F375A9">
              <w:rPr>
                <w:rStyle w:val="Hyperlink"/>
                <w:noProof/>
              </w:rPr>
              <w:t>C.</w:t>
            </w:r>
            <w:r>
              <w:rPr>
                <w:rFonts w:asciiTheme="minorHAnsi" w:eastAsiaTheme="minorEastAsia" w:hAnsiTheme="minorHAnsi" w:cstheme="minorBidi"/>
                <w:noProof/>
                <w:sz w:val="22"/>
                <w:szCs w:val="22"/>
                <w:lang w:val="en-CA" w:eastAsia="en-CA"/>
              </w:rPr>
              <w:tab/>
            </w:r>
            <w:r w:rsidRPr="00F375A9">
              <w:rPr>
                <w:rStyle w:val="Hyperlink"/>
                <w:noProof/>
              </w:rPr>
              <w:t>Canada Post Mailing and Postal Code Requirements</w:t>
            </w:r>
            <w:r>
              <w:rPr>
                <w:noProof/>
                <w:webHidden/>
              </w:rPr>
              <w:tab/>
            </w:r>
            <w:r>
              <w:rPr>
                <w:noProof/>
                <w:webHidden/>
              </w:rPr>
              <w:fldChar w:fldCharType="begin"/>
            </w:r>
            <w:r>
              <w:rPr>
                <w:noProof/>
                <w:webHidden/>
              </w:rPr>
              <w:instrText xml:space="preserve"> PAGEREF _Toc115422361 \h </w:instrText>
            </w:r>
            <w:r>
              <w:rPr>
                <w:noProof/>
                <w:webHidden/>
              </w:rPr>
            </w:r>
          </w:ins>
          <w:r>
            <w:rPr>
              <w:noProof/>
              <w:webHidden/>
            </w:rPr>
            <w:fldChar w:fldCharType="separate"/>
          </w:r>
          <w:ins w:id="53" w:author="Paus, Janette PEBA" w:date="2022-09-30T09:25:00Z">
            <w:r>
              <w:rPr>
                <w:noProof/>
                <w:webHidden/>
              </w:rPr>
              <w:t>7</w:t>
            </w:r>
            <w:r>
              <w:rPr>
                <w:noProof/>
                <w:webHidden/>
              </w:rPr>
              <w:fldChar w:fldCharType="end"/>
            </w:r>
            <w:r w:rsidRPr="00F375A9">
              <w:rPr>
                <w:rStyle w:val="Hyperlink"/>
                <w:noProof/>
              </w:rPr>
              <w:fldChar w:fldCharType="end"/>
            </w:r>
          </w:ins>
        </w:p>
        <w:p w14:paraId="2CB23A89" w14:textId="3538CB2E" w:rsidR="007E74AF" w:rsidRDefault="007E74AF">
          <w:pPr>
            <w:pStyle w:val="TOC1"/>
            <w:rPr>
              <w:ins w:id="54" w:author="Paus, Janette PEBA" w:date="2022-09-30T09:25:00Z"/>
              <w:rFonts w:asciiTheme="minorHAnsi" w:eastAsiaTheme="minorEastAsia" w:hAnsiTheme="minorHAnsi" w:cstheme="minorBidi"/>
              <w:noProof/>
              <w:sz w:val="22"/>
              <w:szCs w:val="22"/>
              <w:lang w:val="en-CA" w:eastAsia="en-CA"/>
            </w:rPr>
          </w:pPr>
          <w:ins w:id="55" w:author="Paus, Janette PEBA" w:date="2022-09-30T09:25:00Z">
            <w:r w:rsidRPr="00F375A9">
              <w:rPr>
                <w:rStyle w:val="Hyperlink"/>
                <w:noProof/>
              </w:rPr>
              <w:fldChar w:fldCharType="begin"/>
            </w:r>
            <w:r w:rsidRPr="00F375A9">
              <w:rPr>
                <w:rStyle w:val="Hyperlink"/>
                <w:noProof/>
              </w:rPr>
              <w:instrText xml:space="preserve"> </w:instrText>
            </w:r>
            <w:r>
              <w:rPr>
                <w:noProof/>
              </w:rPr>
              <w:instrText>HYPERLINK \l "_Toc115422363"</w:instrText>
            </w:r>
            <w:r w:rsidRPr="00F375A9">
              <w:rPr>
                <w:rStyle w:val="Hyperlink"/>
                <w:noProof/>
              </w:rPr>
              <w:instrText xml:space="preserve"> </w:instrText>
            </w:r>
            <w:r w:rsidRPr="00F375A9">
              <w:rPr>
                <w:rStyle w:val="Hyperlink"/>
                <w:noProof/>
              </w:rPr>
            </w:r>
            <w:r w:rsidRPr="00F375A9">
              <w:rPr>
                <w:rStyle w:val="Hyperlink"/>
                <w:noProof/>
              </w:rPr>
              <w:fldChar w:fldCharType="separate"/>
            </w:r>
            <w:r w:rsidRPr="00F375A9">
              <w:rPr>
                <w:rStyle w:val="Hyperlink"/>
                <w:noProof/>
              </w:rPr>
              <w:t>7.</w:t>
            </w:r>
            <w:r>
              <w:rPr>
                <w:rFonts w:asciiTheme="minorHAnsi" w:eastAsiaTheme="minorEastAsia" w:hAnsiTheme="minorHAnsi" w:cstheme="minorBidi"/>
                <w:noProof/>
                <w:sz w:val="22"/>
                <w:szCs w:val="22"/>
                <w:lang w:val="en-CA" w:eastAsia="en-CA"/>
              </w:rPr>
              <w:tab/>
            </w:r>
            <w:r w:rsidRPr="00F375A9">
              <w:rPr>
                <w:rStyle w:val="Hyperlink"/>
                <w:noProof/>
              </w:rPr>
              <w:t>Technical Requirements</w:t>
            </w:r>
            <w:r>
              <w:rPr>
                <w:noProof/>
                <w:webHidden/>
              </w:rPr>
              <w:tab/>
            </w:r>
            <w:r>
              <w:rPr>
                <w:noProof/>
                <w:webHidden/>
              </w:rPr>
              <w:fldChar w:fldCharType="begin"/>
            </w:r>
            <w:r>
              <w:rPr>
                <w:noProof/>
                <w:webHidden/>
              </w:rPr>
              <w:instrText xml:space="preserve"> PAGEREF _Toc115422363 \h </w:instrText>
            </w:r>
            <w:r>
              <w:rPr>
                <w:noProof/>
                <w:webHidden/>
              </w:rPr>
            </w:r>
          </w:ins>
          <w:r>
            <w:rPr>
              <w:noProof/>
              <w:webHidden/>
            </w:rPr>
            <w:fldChar w:fldCharType="separate"/>
          </w:r>
          <w:ins w:id="56" w:author="Paus, Janette PEBA" w:date="2022-09-30T09:25:00Z">
            <w:r>
              <w:rPr>
                <w:noProof/>
                <w:webHidden/>
              </w:rPr>
              <w:t>8</w:t>
            </w:r>
            <w:r>
              <w:rPr>
                <w:noProof/>
                <w:webHidden/>
              </w:rPr>
              <w:fldChar w:fldCharType="end"/>
            </w:r>
            <w:r w:rsidRPr="00F375A9">
              <w:rPr>
                <w:rStyle w:val="Hyperlink"/>
                <w:noProof/>
              </w:rPr>
              <w:fldChar w:fldCharType="end"/>
            </w:r>
          </w:ins>
        </w:p>
        <w:p w14:paraId="4C7C6FA3" w14:textId="233D0830" w:rsidR="007E74AF" w:rsidRDefault="007E74AF">
          <w:pPr>
            <w:pStyle w:val="TOC2"/>
            <w:tabs>
              <w:tab w:val="left" w:pos="720"/>
              <w:tab w:val="right" w:leader="dot" w:pos="8636"/>
            </w:tabs>
            <w:rPr>
              <w:ins w:id="57" w:author="Paus, Janette PEBA" w:date="2022-09-30T09:25:00Z"/>
              <w:rFonts w:asciiTheme="minorHAnsi" w:eastAsiaTheme="minorEastAsia" w:hAnsiTheme="minorHAnsi" w:cstheme="minorBidi"/>
              <w:noProof/>
              <w:sz w:val="22"/>
              <w:szCs w:val="22"/>
              <w:lang w:val="en-CA" w:eastAsia="en-CA"/>
            </w:rPr>
          </w:pPr>
          <w:ins w:id="58" w:author="Paus, Janette PEBA" w:date="2022-09-30T09:25:00Z">
            <w:r w:rsidRPr="00F375A9">
              <w:rPr>
                <w:rStyle w:val="Hyperlink"/>
                <w:noProof/>
              </w:rPr>
              <w:fldChar w:fldCharType="begin"/>
            </w:r>
            <w:r w:rsidRPr="00F375A9">
              <w:rPr>
                <w:rStyle w:val="Hyperlink"/>
                <w:noProof/>
              </w:rPr>
              <w:instrText xml:space="preserve"> </w:instrText>
            </w:r>
            <w:r>
              <w:rPr>
                <w:noProof/>
              </w:rPr>
              <w:instrText>HYPERLINK \l "_Toc115422364"</w:instrText>
            </w:r>
            <w:r w:rsidRPr="00F375A9">
              <w:rPr>
                <w:rStyle w:val="Hyperlink"/>
                <w:noProof/>
              </w:rPr>
              <w:instrText xml:space="preserve"> </w:instrText>
            </w:r>
            <w:r w:rsidRPr="00F375A9">
              <w:rPr>
                <w:rStyle w:val="Hyperlink"/>
                <w:noProof/>
              </w:rPr>
            </w:r>
            <w:r w:rsidRPr="00F375A9">
              <w:rPr>
                <w:rStyle w:val="Hyperlink"/>
                <w:noProof/>
              </w:rPr>
              <w:fldChar w:fldCharType="separate"/>
            </w:r>
            <w:r w:rsidRPr="00F375A9">
              <w:rPr>
                <w:rStyle w:val="Hyperlink"/>
                <w:noProof/>
              </w:rPr>
              <w:t>A.</w:t>
            </w:r>
            <w:r>
              <w:rPr>
                <w:rFonts w:asciiTheme="minorHAnsi" w:eastAsiaTheme="minorEastAsia" w:hAnsiTheme="minorHAnsi" w:cstheme="minorBidi"/>
                <w:noProof/>
                <w:sz w:val="22"/>
                <w:szCs w:val="22"/>
                <w:lang w:val="en-CA" w:eastAsia="en-CA"/>
              </w:rPr>
              <w:tab/>
            </w:r>
            <w:r w:rsidRPr="00F375A9">
              <w:rPr>
                <w:rStyle w:val="Hyperlink"/>
                <w:noProof/>
              </w:rPr>
              <w:t>Batch Requirements for the Letter</w:t>
            </w:r>
            <w:r>
              <w:rPr>
                <w:noProof/>
                <w:webHidden/>
              </w:rPr>
              <w:tab/>
            </w:r>
            <w:r>
              <w:rPr>
                <w:noProof/>
                <w:webHidden/>
              </w:rPr>
              <w:fldChar w:fldCharType="begin"/>
            </w:r>
            <w:r>
              <w:rPr>
                <w:noProof/>
                <w:webHidden/>
              </w:rPr>
              <w:instrText xml:space="preserve"> PAGEREF _Toc115422364 \h </w:instrText>
            </w:r>
            <w:r>
              <w:rPr>
                <w:noProof/>
                <w:webHidden/>
              </w:rPr>
            </w:r>
          </w:ins>
          <w:r>
            <w:rPr>
              <w:noProof/>
              <w:webHidden/>
            </w:rPr>
            <w:fldChar w:fldCharType="separate"/>
          </w:r>
          <w:ins w:id="59" w:author="Paus, Janette PEBA" w:date="2022-09-30T09:25:00Z">
            <w:r>
              <w:rPr>
                <w:noProof/>
                <w:webHidden/>
              </w:rPr>
              <w:t>8</w:t>
            </w:r>
            <w:r>
              <w:rPr>
                <w:noProof/>
                <w:webHidden/>
              </w:rPr>
              <w:fldChar w:fldCharType="end"/>
            </w:r>
            <w:r w:rsidRPr="00F375A9">
              <w:rPr>
                <w:rStyle w:val="Hyperlink"/>
                <w:noProof/>
              </w:rPr>
              <w:fldChar w:fldCharType="end"/>
            </w:r>
          </w:ins>
        </w:p>
        <w:p w14:paraId="5CD3A032" w14:textId="582A171E" w:rsidR="007E74AF" w:rsidRDefault="007E74AF">
          <w:pPr>
            <w:pStyle w:val="TOC2"/>
            <w:tabs>
              <w:tab w:val="left" w:pos="720"/>
              <w:tab w:val="right" w:leader="dot" w:pos="8636"/>
            </w:tabs>
            <w:rPr>
              <w:ins w:id="60" w:author="Paus, Janette PEBA" w:date="2022-09-30T09:25:00Z"/>
              <w:rFonts w:asciiTheme="minorHAnsi" w:eastAsiaTheme="minorEastAsia" w:hAnsiTheme="minorHAnsi" w:cstheme="minorBidi"/>
              <w:noProof/>
              <w:sz w:val="22"/>
              <w:szCs w:val="22"/>
              <w:lang w:val="en-CA" w:eastAsia="en-CA"/>
            </w:rPr>
          </w:pPr>
          <w:ins w:id="61" w:author="Paus, Janette PEBA" w:date="2022-09-30T09:25:00Z">
            <w:r w:rsidRPr="00F375A9">
              <w:rPr>
                <w:rStyle w:val="Hyperlink"/>
                <w:noProof/>
              </w:rPr>
              <w:fldChar w:fldCharType="begin"/>
            </w:r>
            <w:r w:rsidRPr="00F375A9">
              <w:rPr>
                <w:rStyle w:val="Hyperlink"/>
                <w:noProof/>
              </w:rPr>
              <w:instrText xml:space="preserve"> </w:instrText>
            </w:r>
            <w:r>
              <w:rPr>
                <w:noProof/>
              </w:rPr>
              <w:instrText>HYPERLINK \l "_Toc115422366"</w:instrText>
            </w:r>
            <w:r w:rsidRPr="00F375A9">
              <w:rPr>
                <w:rStyle w:val="Hyperlink"/>
                <w:noProof/>
              </w:rPr>
              <w:instrText xml:space="preserve"> </w:instrText>
            </w:r>
            <w:r w:rsidRPr="00F375A9">
              <w:rPr>
                <w:rStyle w:val="Hyperlink"/>
                <w:noProof/>
              </w:rPr>
            </w:r>
            <w:r w:rsidRPr="00F375A9">
              <w:rPr>
                <w:rStyle w:val="Hyperlink"/>
                <w:noProof/>
              </w:rPr>
              <w:fldChar w:fldCharType="separate"/>
            </w:r>
            <w:r w:rsidRPr="00F375A9">
              <w:rPr>
                <w:rStyle w:val="Hyperlink"/>
                <w:noProof/>
              </w:rPr>
              <w:t>B.</w:t>
            </w:r>
            <w:r>
              <w:rPr>
                <w:rFonts w:asciiTheme="minorHAnsi" w:eastAsiaTheme="minorEastAsia" w:hAnsiTheme="minorHAnsi" w:cstheme="minorBidi"/>
                <w:noProof/>
                <w:sz w:val="22"/>
                <w:szCs w:val="22"/>
                <w:lang w:val="en-CA" w:eastAsia="en-CA"/>
              </w:rPr>
              <w:tab/>
            </w:r>
            <w:r w:rsidRPr="00F375A9">
              <w:rPr>
                <w:rStyle w:val="Hyperlink"/>
                <w:noProof/>
              </w:rPr>
              <w:t>Printer Setup and Print Configurations</w:t>
            </w:r>
            <w:r>
              <w:rPr>
                <w:noProof/>
                <w:webHidden/>
              </w:rPr>
              <w:tab/>
            </w:r>
            <w:r>
              <w:rPr>
                <w:noProof/>
                <w:webHidden/>
              </w:rPr>
              <w:fldChar w:fldCharType="begin"/>
            </w:r>
            <w:r>
              <w:rPr>
                <w:noProof/>
                <w:webHidden/>
              </w:rPr>
              <w:instrText xml:space="preserve"> PAGEREF _Toc115422366 \h </w:instrText>
            </w:r>
            <w:r>
              <w:rPr>
                <w:noProof/>
                <w:webHidden/>
              </w:rPr>
            </w:r>
          </w:ins>
          <w:r>
            <w:rPr>
              <w:noProof/>
              <w:webHidden/>
            </w:rPr>
            <w:fldChar w:fldCharType="separate"/>
          </w:r>
          <w:ins w:id="62" w:author="Paus, Janette PEBA" w:date="2022-09-30T09:25:00Z">
            <w:r>
              <w:rPr>
                <w:noProof/>
                <w:webHidden/>
              </w:rPr>
              <w:t>8</w:t>
            </w:r>
            <w:r>
              <w:rPr>
                <w:noProof/>
                <w:webHidden/>
              </w:rPr>
              <w:fldChar w:fldCharType="end"/>
            </w:r>
            <w:r w:rsidRPr="00F375A9">
              <w:rPr>
                <w:rStyle w:val="Hyperlink"/>
                <w:noProof/>
              </w:rPr>
              <w:fldChar w:fldCharType="end"/>
            </w:r>
          </w:ins>
        </w:p>
        <w:p w14:paraId="3DB59227" w14:textId="1682EAC3" w:rsidR="007E74AF" w:rsidRDefault="007E74AF">
          <w:pPr>
            <w:pStyle w:val="TOC2"/>
            <w:tabs>
              <w:tab w:val="left" w:pos="720"/>
              <w:tab w:val="right" w:leader="dot" w:pos="8636"/>
            </w:tabs>
            <w:rPr>
              <w:ins w:id="63" w:author="Paus, Janette PEBA" w:date="2022-09-30T09:25:00Z"/>
              <w:rFonts w:asciiTheme="minorHAnsi" w:eastAsiaTheme="minorEastAsia" w:hAnsiTheme="minorHAnsi" w:cstheme="minorBidi"/>
              <w:noProof/>
              <w:sz w:val="22"/>
              <w:szCs w:val="22"/>
              <w:lang w:val="en-CA" w:eastAsia="en-CA"/>
            </w:rPr>
          </w:pPr>
          <w:ins w:id="64" w:author="Paus, Janette PEBA" w:date="2022-09-30T09:25:00Z">
            <w:r w:rsidRPr="00F375A9">
              <w:rPr>
                <w:rStyle w:val="Hyperlink"/>
                <w:noProof/>
              </w:rPr>
              <w:fldChar w:fldCharType="begin"/>
            </w:r>
            <w:r w:rsidRPr="00F375A9">
              <w:rPr>
                <w:rStyle w:val="Hyperlink"/>
                <w:noProof/>
              </w:rPr>
              <w:instrText xml:space="preserve"> </w:instrText>
            </w:r>
            <w:r>
              <w:rPr>
                <w:noProof/>
              </w:rPr>
              <w:instrText>HYPERLINK \l "_Toc115422368"</w:instrText>
            </w:r>
            <w:r w:rsidRPr="00F375A9">
              <w:rPr>
                <w:rStyle w:val="Hyperlink"/>
                <w:noProof/>
              </w:rPr>
              <w:instrText xml:space="preserve"> </w:instrText>
            </w:r>
            <w:r w:rsidRPr="00F375A9">
              <w:rPr>
                <w:rStyle w:val="Hyperlink"/>
                <w:noProof/>
              </w:rPr>
            </w:r>
            <w:r w:rsidRPr="00F375A9">
              <w:rPr>
                <w:rStyle w:val="Hyperlink"/>
                <w:noProof/>
              </w:rPr>
              <w:fldChar w:fldCharType="separate"/>
            </w:r>
            <w:r w:rsidRPr="00F375A9">
              <w:rPr>
                <w:rStyle w:val="Hyperlink"/>
                <w:noProof/>
              </w:rPr>
              <w:t>D.</w:t>
            </w:r>
            <w:r>
              <w:rPr>
                <w:rFonts w:asciiTheme="minorHAnsi" w:eastAsiaTheme="minorEastAsia" w:hAnsiTheme="minorHAnsi" w:cstheme="minorBidi"/>
                <w:noProof/>
                <w:sz w:val="22"/>
                <w:szCs w:val="22"/>
                <w:lang w:val="en-CA" w:eastAsia="en-CA"/>
              </w:rPr>
              <w:tab/>
            </w:r>
            <w:r w:rsidRPr="00F375A9">
              <w:rPr>
                <w:rStyle w:val="Hyperlink"/>
                <w:noProof/>
              </w:rPr>
              <w:t>BI Publisher Naming and Filing</w:t>
            </w:r>
            <w:r>
              <w:rPr>
                <w:noProof/>
                <w:webHidden/>
              </w:rPr>
              <w:tab/>
            </w:r>
            <w:r>
              <w:rPr>
                <w:noProof/>
                <w:webHidden/>
              </w:rPr>
              <w:fldChar w:fldCharType="begin"/>
            </w:r>
            <w:r>
              <w:rPr>
                <w:noProof/>
                <w:webHidden/>
              </w:rPr>
              <w:instrText xml:space="preserve"> PAGEREF _Toc115422368 \h </w:instrText>
            </w:r>
            <w:r>
              <w:rPr>
                <w:noProof/>
                <w:webHidden/>
              </w:rPr>
            </w:r>
          </w:ins>
          <w:r>
            <w:rPr>
              <w:noProof/>
              <w:webHidden/>
            </w:rPr>
            <w:fldChar w:fldCharType="separate"/>
          </w:r>
          <w:ins w:id="65" w:author="Paus, Janette PEBA" w:date="2022-09-30T09:25:00Z">
            <w:r>
              <w:rPr>
                <w:noProof/>
                <w:webHidden/>
              </w:rPr>
              <w:t>9</w:t>
            </w:r>
            <w:r>
              <w:rPr>
                <w:noProof/>
                <w:webHidden/>
              </w:rPr>
              <w:fldChar w:fldCharType="end"/>
            </w:r>
            <w:r w:rsidRPr="00F375A9">
              <w:rPr>
                <w:rStyle w:val="Hyperlink"/>
                <w:noProof/>
              </w:rPr>
              <w:fldChar w:fldCharType="end"/>
            </w:r>
          </w:ins>
        </w:p>
        <w:p w14:paraId="79B4C2E6" w14:textId="60DE0961" w:rsidR="007E74AF" w:rsidRDefault="007E74AF">
          <w:pPr>
            <w:pStyle w:val="TOC1"/>
            <w:rPr>
              <w:ins w:id="66" w:author="Paus, Janette PEBA" w:date="2022-09-30T09:25:00Z"/>
              <w:rFonts w:asciiTheme="minorHAnsi" w:eastAsiaTheme="minorEastAsia" w:hAnsiTheme="minorHAnsi" w:cstheme="minorBidi"/>
              <w:noProof/>
              <w:sz w:val="22"/>
              <w:szCs w:val="22"/>
              <w:lang w:val="en-CA" w:eastAsia="en-CA"/>
            </w:rPr>
          </w:pPr>
          <w:ins w:id="67" w:author="Paus, Janette PEBA" w:date="2022-09-30T09:25:00Z">
            <w:r w:rsidRPr="00F375A9">
              <w:rPr>
                <w:rStyle w:val="Hyperlink"/>
                <w:noProof/>
              </w:rPr>
              <w:fldChar w:fldCharType="begin"/>
            </w:r>
            <w:r w:rsidRPr="00F375A9">
              <w:rPr>
                <w:rStyle w:val="Hyperlink"/>
                <w:noProof/>
              </w:rPr>
              <w:instrText xml:space="preserve"> </w:instrText>
            </w:r>
            <w:r>
              <w:rPr>
                <w:noProof/>
              </w:rPr>
              <w:instrText>HYPERLINK \l "_Toc115422369"</w:instrText>
            </w:r>
            <w:r w:rsidRPr="00F375A9">
              <w:rPr>
                <w:rStyle w:val="Hyperlink"/>
                <w:noProof/>
              </w:rPr>
              <w:instrText xml:space="preserve"> </w:instrText>
            </w:r>
            <w:r w:rsidRPr="00F375A9">
              <w:rPr>
                <w:rStyle w:val="Hyperlink"/>
                <w:noProof/>
              </w:rPr>
            </w:r>
            <w:r w:rsidRPr="00F375A9">
              <w:rPr>
                <w:rStyle w:val="Hyperlink"/>
                <w:noProof/>
              </w:rPr>
              <w:fldChar w:fldCharType="separate"/>
            </w:r>
            <w:r w:rsidRPr="00F375A9">
              <w:rPr>
                <w:rStyle w:val="Hyperlink"/>
                <w:noProof/>
              </w:rPr>
              <w:t>8.</w:t>
            </w:r>
            <w:r>
              <w:rPr>
                <w:rFonts w:asciiTheme="minorHAnsi" w:eastAsiaTheme="minorEastAsia" w:hAnsiTheme="minorHAnsi" w:cstheme="minorBidi"/>
                <w:noProof/>
                <w:sz w:val="22"/>
                <w:szCs w:val="22"/>
                <w:lang w:val="en-CA" w:eastAsia="en-CA"/>
              </w:rPr>
              <w:tab/>
            </w:r>
            <w:r w:rsidRPr="00F375A9">
              <w:rPr>
                <w:rStyle w:val="Hyperlink"/>
                <w:noProof/>
              </w:rPr>
              <w:t>Summary of Issues Requiring Correction</w:t>
            </w:r>
            <w:r>
              <w:rPr>
                <w:noProof/>
                <w:webHidden/>
              </w:rPr>
              <w:tab/>
            </w:r>
            <w:r>
              <w:rPr>
                <w:noProof/>
                <w:webHidden/>
              </w:rPr>
              <w:fldChar w:fldCharType="begin"/>
            </w:r>
            <w:r>
              <w:rPr>
                <w:noProof/>
                <w:webHidden/>
              </w:rPr>
              <w:instrText xml:space="preserve"> PAGEREF _Toc115422369 \h </w:instrText>
            </w:r>
            <w:r>
              <w:rPr>
                <w:noProof/>
                <w:webHidden/>
              </w:rPr>
            </w:r>
          </w:ins>
          <w:r>
            <w:rPr>
              <w:noProof/>
              <w:webHidden/>
            </w:rPr>
            <w:fldChar w:fldCharType="separate"/>
          </w:r>
          <w:ins w:id="68" w:author="Paus, Janette PEBA" w:date="2022-09-30T09:25:00Z">
            <w:r>
              <w:rPr>
                <w:noProof/>
                <w:webHidden/>
              </w:rPr>
              <w:t>9</w:t>
            </w:r>
            <w:r>
              <w:rPr>
                <w:noProof/>
                <w:webHidden/>
              </w:rPr>
              <w:fldChar w:fldCharType="end"/>
            </w:r>
            <w:r w:rsidRPr="00F375A9">
              <w:rPr>
                <w:rStyle w:val="Hyperlink"/>
                <w:noProof/>
              </w:rPr>
              <w:fldChar w:fldCharType="end"/>
            </w:r>
          </w:ins>
        </w:p>
        <w:p w14:paraId="26A5DE81" w14:textId="15209443" w:rsidR="007E74AF" w:rsidRDefault="007E74AF">
          <w:pPr>
            <w:pStyle w:val="TOC1"/>
            <w:rPr>
              <w:ins w:id="69" w:author="Paus, Janette PEBA" w:date="2022-09-30T09:25:00Z"/>
              <w:rFonts w:asciiTheme="minorHAnsi" w:eastAsiaTheme="minorEastAsia" w:hAnsiTheme="minorHAnsi" w:cstheme="minorBidi"/>
              <w:noProof/>
              <w:sz w:val="22"/>
              <w:szCs w:val="22"/>
              <w:lang w:val="en-CA" w:eastAsia="en-CA"/>
            </w:rPr>
          </w:pPr>
          <w:ins w:id="70" w:author="Paus, Janette PEBA" w:date="2022-09-30T09:25:00Z">
            <w:r w:rsidRPr="00F375A9">
              <w:rPr>
                <w:rStyle w:val="Hyperlink"/>
                <w:noProof/>
              </w:rPr>
              <w:fldChar w:fldCharType="begin"/>
            </w:r>
            <w:r w:rsidRPr="00F375A9">
              <w:rPr>
                <w:rStyle w:val="Hyperlink"/>
                <w:noProof/>
              </w:rPr>
              <w:instrText xml:space="preserve"> </w:instrText>
            </w:r>
            <w:r>
              <w:rPr>
                <w:noProof/>
              </w:rPr>
              <w:instrText>HYPERLINK \l "_Toc115422371"</w:instrText>
            </w:r>
            <w:r w:rsidRPr="00F375A9">
              <w:rPr>
                <w:rStyle w:val="Hyperlink"/>
                <w:noProof/>
              </w:rPr>
              <w:instrText xml:space="preserve"> </w:instrText>
            </w:r>
            <w:r w:rsidRPr="00F375A9">
              <w:rPr>
                <w:rStyle w:val="Hyperlink"/>
                <w:noProof/>
              </w:rPr>
            </w:r>
            <w:r w:rsidRPr="00F375A9">
              <w:rPr>
                <w:rStyle w:val="Hyperlink"/>
                <w:noProof/>
              </w:rPr>
              <w:fldChar w:fldCharType="separate"/>
            </w:r>
            <w:r w:rsidRPr="00F375A9">
              <w:rPr>
                <w:rStyle w:val="Hyperlink"/>
                <w:noProof/>
              </w:rPr>
              <w:t>9.</w:t>
            </w:r>
            <w:r>
              <w:rPr>
                <w:rFonts w:asciiTheme="minorHAnsi" w:eastAsiaTheme="minorEastAsia" w:hAnsiTheme="minorHAnsi" w:cstheme="minorBidi"/>
                <w:noProof/>
                <w:sz w:val="22"/>
                <w:szCs w:val="22"/>
                <w:lang w:val="en-CA" w:eastAsia="en-CA"/>
              </w:rPr>
              <w:tab/>
            </w:r>
            <w:r w:rsidRPr="00F375A9">
              <w:rPr>
                <w:rStyle w:val="Hyperlink"/>
                <w:noProof/>
              </w:rPr>
              <w:t>Assumptions/Constraints</w:t>
            </w:r>
            <w:r>
              <w:rPr>
                <w:noProof/>
                <w:webHidden/>
              </w:rPr>
              <w:tab/>
            </w:r>
            <w:r>
              <w:rPr>
                <w:noProof/>
                <w:webHidden/>
              </w:rPr>
              <w:fldChar w:fldCharType="begin"/>
            </w:r>
            <w:r>
              <w:rPr>
                <w:noProof/>
                <w:webHidden/>
              </w:rPr>
              <w:instrText xml:space="preserve"> PAGEREF _Toc115422371 \h </w:instrText>
            </w:r>
            <w:r>
              <w:rPr>
                <w:noProof/>
                <w:webHidden/>
              </w:rPr>
            </w:r>
          </w:ins>
          <w:r>
            <w:rPr>
              <w:noProof/>
              <w:webHidden/>
            </w:rPr>
            <w:fldChar w:fldCharType="separate"/>
          </w:r>
          <w:ins w:id="71" w:author="Paus, Janette PEBA" w:date="2022-09-30T09:25:00Z">
            <w:r>
              <w:rPr>
                <w:noProof/>
                <w:webHidden/>
              </w:rPr>
              <w:t>11</w:t>
            </w:r>
            <w:r>
              <w:rPr>
                <w:noProof/>
                <w:webHidden/>
              </w:rPr>
              <w:fldChar w:fldCharType="end"/>
            </w:r>
            <w:r w:rsidRPr="00F375A9">
              <w:rPr>
                <w:rStyle w:val="Hyperlink"/>
                <w:noProof/>
              </w:rPr>
              <w:fldChar w:fldCharType="end"/>
            </w:r>
          </w:ins>
        </w:p>
        <w:p w14:paraId="4455B289" w14:textId="34808EEF" w:rsidR="007E74AF" w:rsidRDefault="007E74AF">
          <w:pPr>
            <w:pStyle w:val="TOC1"/>
            <w:rPr>
              <w:ins w:id="72" w:author="Paus, Janette PEBA" w:date="2022-09-30T09:25:00Z"/>
              <w:rFonts w:asciiTheme="minorHAnsi" w:eastAsiaTheme="minorEastAsia" w:hAnsiTheme="minorHAnsi" w:cstheme="minorBidi"/>
              <w:noProof/>
              <w:sz w:val="22"/>
              <w:szCs w:val="22"/>
              <w:lang w:val="en-CA" w:eastAsia="en-CA"/>
            </w:rPr>
          </w:pPr>
          <w:ins w:id="73" w:author="Paus, Janette PEBA" w:date="2022-09-30T09:25:00Z">
            <w:r w:rsidRPr="00F375A9">
              <w:rPr>
                <w:rStyle w:val="Hyperlink"/>
                <w:noProof/>
              </w:rPr>
              <w:fldChar w:fldCharType="begin"/>
            </w:r>
            <w:r w:rsidRPr="00F375A9">
              <w:rPr>
                <w:rStyle w:val="Hyperlink"/>
                <w:noProof/>
              </w:rPr>
              <w:instrText xml:space="preserve"> </w:instrText>
            </w:r>
            <w:r>
              <w:rPr>
                <w:noProof/>
              </w:rPr>
              <w:instrText>HYPERLINK \l "_Toc115422372"</w:instrText>
            </w:r>
            <w:r w:rsidRPr="00F375A9">
              <w:rPr>
                <w:rStyle w:val="Hyperlink"/>
                <w:noProof/>
              </w:rPr>
              <w:instrText xml:space="preserve"> </w:instrText>
            </w:r>
            <w:r w:rsidRPr="00F375A9">
              <w:rPr>
                <w:rStyle w:val="Hyperlink"/>
                <w:noProof/>
              </w:rPr>
            </w:r>
            <w:r w:rsidRPr="00F375A9">
              <w:rPr>
                <w:rStyle w:val="Hyperlink"/>
                <w:noProof/>
              </w:rPr>
              <w:fldChar w:fldCharType="separate"/>
            </w:r>
            <w:r w:rsidRPr="00F375A9">
              <w:rPr>
                <w:rStyle w:val="Hyperlink"/>
                <w:noProof/>
              </w:rPr>
              <w:t>10.</w:t>
            </w:r>
            <w:r>
              <w:rPr>
                <w:rFonts w:asciiTheme="minorHAnsi" w:eastAsiaTheme="minorEastAsia" w:hAnsiTheme="minorHAnsi" w:cstheme="minorBidi"/>
                <w:noProof/>
                <w:sz w:val="22"/>
                <w:szCs w:val="22"/>
                <w:lang w:val="en-CA" w:eastAsia="en-CA"/>
              </w:rPr>
              <w:tab/>
            </w:r>
            <w:r w:rsidRPr="00F375A9">
              <w:rPr>
                <w:rStyle w:val="Hyperlink"/>
                <w:noProof/>
              </w:rPr>
              <w:t>Reporting and Quality Assurance</w:t>
            </w:r>
            <w:r>
              <w:rPr>
                <w:noProof/>
                <w:webHidden/>
              </w:rPr>
              <w:tab/>
            </w:r>
            <w:r>
              <w:rPr>
                <w:noProof/>
                <w:webHidden/>
              </w:rPr>
              <w:fldChar w:fldCharType="begin"/>
            </w:r>
            <w:r>
              <w:rPr>
                <w:noProof/>
                <w:webHidden/>
              </w:rPr>
              <w:instrText xml:space="preserve"> PAGEREF _Toc115422372 \h </w:instrText>
            </w:r>
            <w:r>
              <w:rPr>
                <w:noProof/>
                <w:webHidden/>
              </w:rPr>
            </w:r>
          </w:ins>
          <w:r>
            <w:rPr>
              <w:noProof/>
              <w:webHidden/>
            </w:rPr>
            <w:fldChar w:fldCharType="separate"/>
          </w:r>
          <w:ins w:id="74" w:author="Paus, Janette PEBA" w:date="2022-09-30T09:25:00Z">
            <w:r>
              <w:rPr>
                <w:noProof/>
                <w:webHidden/>
              </w:rPr>
              <w:t>11</w:t>
            </w:r>
            <w:r>
              <w:rPr>
                <w:noProof/>
                <w:webHidden/>
              </w:rPr>
              <w:fldChar w:fldCharType="end"/>
            </w:r>
            <w:r w:rsidRPr="00F375A9">
              <w:rPr>
                <w:rStyle w:val="Hyperlink"/>
                <w:noProof/>
              </w:rPr>
              <w:fldChar w:fldCharType="end"/>
            </w:r>
          </w:ins>
        </w:p>
        <w:p w14:paraId="26AF0A09" w14:textId="6CB21E05" w:rsidR="007E74AF" w:rsidRDefault="007E74AF">
          <w:pPr>
            <w:pStyle w:val="TOC1"/>
            <w:rPr>
              <w:ins w:id="75" w:author="Paus, Janette PEBA" w:date="2022-09-30T09:25:00Z"/>
              <w:rFonts w:asciiTheme="minorHAnsi" w:eastAsiaTheme="minorEastAsia" w:hAnsiTheme="minorHAnsi" w:cstheme="minorBidi"/>
              <w:noProof/>
              <w:sz w:val="22"/>
              <w:szCs w:val="22"/>
              <w:lang w:val="en-CA" w:eastAsia="en-CA"/>
            </w:rPr>
          </w:pPr>
          <w:ins w:id="76" w:author="Paus, Janette PEBA" w:date="2022-09-30T09:25:00Z">
            <w:r w:rsidRPr="00F375A9">
              <w:rPr>
                <w:rStyle w:val="Hyperlink"/>
                <w:noProof/>
              </w:rPr>
              <w:fldChar w:fldCharType="begin"/>
            </w:r>
            <w:r w:rsidRPr="00F375A9">
              <w:rPr>
                <w:rStyle w:val="Hyperlink"/>
                <w:noProof/>
              </w:rPr>
              <w:instrText xml:space="preserve"> </w:instrText>
            </w:r>
            <w:r>
              <w:rPr>
                <w:noProof/>
              </w:rPr>
              <w:instrText>HYPERLINK \l "_Toc115422374"</w:instrText>
            </w:r>
            <w:r w:rsidRPr="00F375A9">
              <w:rPr>
                <w:rStyle w:val="Hyperlink"/>
                <w:noProof/>
              </w:rPr>
              <w:instrText xml:space="preserve"> </w:instrText>
            </w:r>
            <w:r w:rsidRPr="00F375A9">
              <w:rPr>
                <w:rStyle w:val="Hyperlink"/>
                <w:noProof/>
              </w:rPr>
            </w:r>
            <w:r w:rsidRPr="00F375A9">
              <w:rPr>
                <w:rStyle w:val="Hyperlink"/>
                <w:noProof/>
              </w:rPr>
              <w:fldChar w:fldCharType="separate"/>
            </w:r>
            <w:r w:rsidRPr="00F375A9">
              <w:rPr>
                <w:rStyle w:val="Hyperlink"/>
                <w:noProof/>
              </w:rPr>
              <w:t>11.</w:t>
            </w:r>
            <w:r>
              <w:rPr>
                <w:rFonts w:asciiTheme="minorHAnsi" w:eastAsiaTheme="minorEastAsia" w:hAnsiTheme="minorHAnsi" w:cstheme="minorBidi"/>
                <w:noProof/>
                <w:sz w:val="22"/>
                <w:szCs w:val="22"/>
                <w:lang w:val="en-CA" w:eastAsia="en-CA"/>
              </w:rPr>
              <w:tab/>
            </w:r>
            <w:r w:rsidRPr="00F375A9">
              <w:rPr>
                <w:rStyle w:val="Hyperlink"/>
                <w:noProof/>
              </w:rPr>
              <w:t>Other Considerations</w:t>
            </w:r>
            <w:r>
              <w:rPr>
                <w:noProof/>
                <w:webHidden/>
              </w:rPr>
              <w:tab/>
            </w:r>
            <w:r>
              <w:rPr>
                <w:noProof/>
                <w:webHidden/>
              </w:rPr>
              <w:fldChar w:fldCharType="begin"/>
            </w:r>
            <w:r>
              <w:rPr>
                <w:noProof/>
                <w:webHidden/>
              </w:rPr>
              <w:instrText xml:space="preserve"> PAGEREF _Toc115422374 \h </w:instrText>
            </w:r>
            <w:r>
              <w:rPr>
                <w:noProof/>
                <w:webHidden/>
              </w:rPr>
            </w:r>
          </w:ins>
          <w:r>
            <w:rPr>
              <w:noProof/>
              <w:webHidden/>
            </w:rPr>
            <w:fldChar w:fldCharType="separate"/>
          </w:r>
          <w:ins w:id="77" w:author="Paus, Janette PEBA" w:date="2022-09-30T09:25:00Z">
            <w:r>
              <w:rPr>
                <w:noProof/>
                <w:webHidden/>
              </w:rPr>
              <w:t>12</w:t>
            </w:r>
            <w:r>
              <w:rPr>
                <w:noProof/>
                <w:webHidden/>
              </w:rPr>
              <w:fldChar w:fldCharType="end"/>
            </w:r>
            <w:r w:rsidRPr="00F375A9">
              <w:rPr>
                <w:rStyle w:val="Hyperlink"/>
                <w:noProof/>
              </w:rPr>
              <w:fldChar w:fldCharType="end"/>
            </w:r>
          </w:ins>
        </w:p>
        <w:p w14:paraId="2420D410" w14:textId="05B62305" w:rsidR="007E74AF" w:rsidRDefault="007E74AF">
          <w:pPr>
            <w:pStyle w:val="TOC1"/>
            <w:rPr>
              <w:ins w:id="78" w:author="Paus, Janette PEBA" w:date="2022-09-30T09:25:00Z"/>
              <w:rFonts w:asciiTheme="minorHAnsi" w:eastAsiaTheme="minorEastAsia" w:hAnsiTheme="minorHAnsi" w:cstheme="minorBidi"/>
              <w:noProof/>
              <w:sz w:val="22"/>
              <w:szCs w:val="22"/>
              <w:lang w:val="en-CA" w:eastAsia="en-CA"/>
            </w:rPr>
          </w:pPr>
          <w:ins w:id="79" w:author="Paus, Janette PEBA" w:date="2022-09-30T09:25:00Z">
            <w:r w:rsidRPr="00F375A9">
              <w:rPr>
                <w:rStyle w:val="Hyperlink"/>
                <w:noProof/>
              </w:rPr>
              <w:fldChar w:fldCharType="begin"/>
            </w:r>
            <w:r w:rsidRPr="00F375A9">
              <w:rPr>
                <w:rStyle w:val="Hyperlink"/>
                <w:noProof/>
              </w:rPr>
              <w:instrText xml:space="preserve"> </w:instrText>
            </w:r>
            <w:r>
              <w:rPr>
                <w:noProof/>
              </w:rPr>
              <w:instrText>HYPERLINK \l "_Toc115422377"</w:instrText>
            </w:r>
            <w:r w:rsidRPr="00F375A9">
              <w:rPr>
                <w:rStyle w:val="Hyperlink"/>
                <w:noProof/>
              </w:rPr>
              <w:instrText xml:space="preserve"> </w:instrText>
            </w:r>
            <w:r w:rsidRPr="00F375A9">
              <w:rPr>
                <w:rStyle w:val="Hyperlink"/>
                <w:noProof/>
              </w:rPr>
            </w:r>
            <w:r w:rsidRPr="00F375A9">
              <w:rPr>
                <w:rStyle w:val="Hyperlink"/>
                <w:noProof/>
              </w:rPr>
              <w:fldChar w:fldCharType="separate"/>
            </w:r>
            <w:r w:rsidRPr="00F375A9">
              <w:rPr>
                <w:rStyle w:val="Hyperlink"/>
                <w:noProof/>
              </w:rPr>
              <w:t>12.</w:t>
            </w:r>
            <w:r>
              <w:rPr>
                <w:rFonts w:asciiTheme="minorHAnsi" w:eastAsiaTheme="minorEastAsia" w:hAnsiTheme="minorHAnsi" w:cstheme="minorBidi"/>
                <w:noProof/>
                <w:sz w:val="22"/>
                <w:szCs w:val="22"/>
                <w:lang w:val="en-CA" w:eastAsia="en-CA"/>
              </w:rPr>
              <w:tab/>
            </w:r>
            <w:r w:rsidRPr="00F375A9">
              <w:rPr>
                <w:rStyle w:val="Hyperlink"/>
                <w:noProof/>
              </w:rPr>
              <w:t>Appendices</w:t>
            </w:r>
            <w:r>
              <w:rPr>
                <w:noProof/>
                <w:webHidden/>
              </w:rPr>
              <w:tab/>
            </w:r>
            <w:r>
              <w:rPr>
                <w:noProof/>
                <w:webHidden/>
              </w:rPr>
              <w:fldChar w:fldCharType="begin"/>
            </w:r>
            <w:r>
              <w:rPr>
                <w:noProof/>
                <w:webHidden/>
              </w:rPr>
              <w:instrText xml:space="preserve"> PAGEREF _Toc115422377 \h </w:instrText>
            </w:r>
            <w:r>
              <w:rPr>
                <w:noProof/>
                <w:webHidden/>
              </w:rPr>
            </w:r>
          </w:ins>
          <w:r>
            <w:rPr>
              <w:noProof/>
              <w:webHidden/>
            </w:rPr>
            <w:fldChar w:fldCharType="separate"/>
          </w:r>
          <w:ins w:id="80" w:author="Paus, Janette PEBA" w:date="2022-09-30T09:25:00Z">
            <w:r>
              <w:rPr>
                <w:noProof/>
                <w:webHidden/>
              </w:rPr>
              <w:t>12</w:t>
            </w:r>
            <w:r>
              <w:rPr>
                <w:noProof/>
                <w:webHidden/>
              </w:rPr>
              <w:fldChar w:fldCharType="end"/>
            </w:r>
            <w:r w:rsidRPr="00F375A9">
              <w:rPr>
                <w:rStyle w:val="Hyperlink"/>
                <w:noProof/>
              </w:rPr>
              <w:fldChar w:fldCharType="end"/>
            </w:r>
          </w:ins>
        </w:p>
        <w:p w14:paraId="311D08C1" w14:textId="56C5EAD7" w:rsidR="00B31CA3" w:rsidDel="00E25CAF" w:rsidRDefault="00B31CA3">
          <w:pPr>
            <w:pStyle w:val="TOC1"/>
            <w:rPr>
              <w:del w:id="81" w:author="Paus, Janette PEBA" w:date="2021-09-10T16:19:00Z"/>
              <w:rFonts w:asciiTheme="minorHAnsi" w:eastAsiaTheme="minorEastAsia" w:hAnsiTheme="minorHAnsi" w:cstheme="minorBidi"/>
              <w:noProof/>
              <w:sz w:val="22"/>
              <w:szCs w:val="22"/>
              <w:lang w:val="en-CA" w:eastAsia="en-CA"/>
            </w:rPr>
          </w:pPr>
          <w:del w:id="82" w:author="Paus, Janette PEBA" w:date="2021-09-10T16:19:00Z">
            <w:r w:rsidRPr="00E25CAF" w:rsidDel="00E25CAF">
              <w:rPr>
                <w:noProof/>
                <w:rPrChange w:id="83" w:author="Paus, Janette PEBA" w:date="2021-09-10T16:19:00Z">
                  <w:rPr>
                    <w:rStyle w:val="Hyperlink"/>
                    <w:noProof/>
                  </w:rPr>
                </w:rPrChange>
              </w:rPr>
              <w:delText>1.</w:delText>
            </w:r>
            <w:r w:rsidDel="00E25CAF">
              <w:rPr>
                <w:rFonts w:asciiTheme="minorHAnsi" w:eastAsiaTheme="minorEastAsia" w:hAnsiTheme="minorHAnsi" w:cstheme="minorBidi"/>
                <w:noProof/>
                <w:sz w:val="22"/>
                <w:szCs w:val="22"/>
                <w:lang w:val="en-CA" w:eastAsia="en-CA"/>
              </w:rPr>
              <w:tab/>
            </w:r>
            <w:r w:rsidRPr="00E25CAF" w:rsidDel="00E25CAF">
              <w:rPr>
                <w:noProof/>
                <w:rPrChange w:id="84" w:author="Paus, Janette PEBA" w:date="2021-09-10T16:19:00Z">
                  <w:rPr>
                    <w:rStyle w:val="Hyperlink"/>
                    <w:noProof/>
                  </w:rPr>
                </w:rPrChange>
              </w:rPr>
              <w:delText>Business Objectives</w:delText>
            </w:r>
            <w:r w:rsidDel="00E25CAF">
              <w:rPr>
                <w:noProof/>
                <w:webHidden/>
              </w:rPr>
              <w:tab/>
              <w:delText>3</w:delText>
            </w:r>
          </w:del>
        </w:p>
        <w:p w14:paraId="41E59AFF" w14:textId="24A8637D" w:rsidR="00B31CA3" w:rsidDel="00E25CAF" w:rsidRDefault="00B31CA3">
          <w:pPr>
            <w:pStyle w:val="TOC1"/>
            <w:rPr>
              <w:del w:id="85" w:author="Paus, Janette PEBA" w:date="2021-09-10T16:19:00Z"/>
              <w:rFonts w:asciiTheme="minorHAnsi" w:eastAsiaTheme="minorEastAsia" w:hAnsiTheme="minorHAnsi" w:cstheme="minorBidi"/>
              <w:noProof/>
              <w:sz w:val="22"/>
              <w:szCs w:val="22"/>
              <w:lang w:val="en-CA" w:eastAsia="en-CA"/>
            </w:rPr>
          </w:pPr>
          <w:del w:id="86" w:author="Paus, Janette PEBA" w:date="2021-09-10T16:19:00Z">
            <w:r w:rsidRPr="00E25CAF" w:rsidDel="00E25CAF">
              <w:rPr>
                <w:noProof/>
                <w:rPrChange w:id="87" w:author="Paus, Janette PEBA" w:date="2021-09-10T16:19:00Z">
                  <w:rPr>
                    <w:rStyle w:val="Hyperlink"/>
                    <w:noProof/>
                  </w:rPr>
                </w:rPrChange>
              </w:rPr>
              <w:delText>2.</w:delText>
            </w:r>
            <w:r w:rsidDel="00E25CAF">
              <w:rPr>
                <w:rFonts w:asciiTheme="minorHAnsi" w:eastAsiaTheme="minorEastAsia" w:hAnsiTheme="minorHAnsi" w:cstheme="minorBidi"/>
                <w:noProof/>
                <w:sz w:val="22"/>
                <w:szCs w:val="22"/>
                <w:lang w:val="en-CA" w:eastAsia="en-CA"/>
              </w:rPr>
              <w:tab/>
            </w:r>
            <w:r w:rsidRPr="00E25CAF" w:rsidDel="00E25CAF">
              <w:rPr>
                <w:noProof/>
                <w:rPrChange w:id="88" w:author="Paus, Janette PEBA" w:date="2021-09-10T16:19:00Z">
                  <w:rPr>
                    <w:rStyle w:val="Hyperlink"/>
                    <w:noProof/>
                  </w:rPr>
                </w:rPrChange>
              </w:rPr>
              <w:delText>Background</w:delText>
            </w:r>
            <w:r w:rsidDel="00E25CAF">
              <w:rPr>
                <w:noProof/>
                <w:webHidden/>
              </w:rPr>
              <w:tab/>
              <w:delText>3</w:delText>
            </w:r>
          </w:del>
        </w:p>
        <w:p w14:paraId="2077FC09" w14:textId="21782A9E" w:rsidR="00B31CA3" w:rsidDel="00E25CAF" w:rsidRDefault="00B31CA3">
          <w:pPr>
            <w:pStyle w:val="TOC1"/>
            <w:rPr>
              <w:del w:id="89" w:author="Paus, Janette PEBA" w:date="2021-09-10T16:19:00Z"/>
              <w:rFonts w:asciiTheme="minorHAnsi" w:eastAsiaTheme="minorEastAsia" w:hAnsiTheme="minorHAnsi" w:cstheme="minorBidi"/>
              <w:noProof/>
              <w:sz w:val="22"/>
              <w:szCs w:val="22"/>
              <w:lang w:val="en-CA" w:eastAsia="en-CA"/>
            </w:rPr>
          </w:pPr>
          <w:del w:id="90" w:author="Paus, Janette PEBA" w:date="2021-09-10T16:19:00Z">
            <w:r w:rsidRPr="00E25CAF" w:rsidDel="00E25CAF">
              <w:rPr>
                <w:noProof/>
                <w:rPrChange w:id="91" w:author="Paus, Janette PEBA" w:date="2021-09-10T16:19:00Z">
                  <w:rPr>
                    <w:rStyle w:val="Hyperlink"/>
                    <w:noProof/>
                  </w:rPr>
                </w:rPrChange>
              </w:rPr>
              <w:delText>3.</w:delText>
            </w:r>
            <w:r w:rsidDel="00E25CAF">
              <w:rPr>
                <w:rFonts w:asciiTheme="minorHAnsi" w:eastAsiaTheme="minorEastAsia" w:hAnsiTheme="minorHAnsi" w:cstheme="minorBidi"/>
                <w:noProof/>
                <w:sz w:val="22"/>
                <w:szCs w:val="22"/>
                <w:lang w:val="en-CA" w:eastAsia="en-CA"/>
              </w:rPr>
              <w:tab/>
            </w:r>
            <w:r w:rsidRPr="00E25CAF" w:rsidDel="00E25CAF">
              <w:rPr>
                <w:noProof/>
                <w:rPrChange w:id="92" w:author="Paus, Janette PEBA" w:date="2021-09-10T16:19:00Z">
                  <w:rPr>
                    <w:rStyle w:val="Hyperlink"/>
                    <w:noProof/>
                  </w:rPr>
                </w:rPrChange>
              </w:rPr>
              <w:delText>Purpose of the Letter</w:delText>
            </w:r>
            <w:r w:rsidDel="00E25CAF">
              <w:rPr>
                <w:noProof/>
                <w:webHidden/>
              </w:rPr>
              <w:tab/>
              <w:delText>3</w:delText>
            </w:r>
          </w:del>
        </w:p>
        <w:p w14:paraId="360C9F1D" w14:textId="03EB2B1D" w:rsidR="00B31CA3" w:rsidDel="00E25CAF" w:rsidRDefault="00B31CA3">
          <w:pPr>
            <w:pStyle w:val="TOC1"/>
            <w:rPr>
              <w:del w:id="93" w:author="Paus, Janette PEBA" w:date="2021-09-10T16:19:00Z"/>
              <w:rFonts w:asciiTheme="minorHAnsi" w:eastAsiaTheme="minorEastAsia" w:hAnsiTheme="minorHAnsi" w:cstheme="minorBidi"/>
              <w:noProof/>
              <w:sz w:val="22"/>
              <w:szCs w:val="22"/>
              <w:lang w:val="en-CA" w:eastAsia="en-CA"/>
            </w:rPr>
          </w:pPr>
          <w:del w:id="94" w:author="Paus, Janette PEBA" w:date="2021-09-10T16:19:00Z">
            <w:r w:rsidRPr="00E25CAF" w:rsidDel="00E25CAF">
              <w:rPr>
                <w:noProof/>
                <w:rPrChange w:id="95" w:author="Paus, Janette PEBA" w:date="2021-09-10T16:19:00Z">
                  <w:rPr>
                    <w:rStyle w:val="Hyperlink"/>
                    <w:noProof/>
                  </w:rPr>
                </w:rPrChange>
              </w:rPr>
              <w:delText>4.</w:delText>
            </w:r>
            <w:r w:rsidDel="00E25CAF">
              <w:rPr>
                <w:rFonts w:asciiTheme="minorHAnsi" w:eastAsiaTheme="minorEastAsia" w:hAnsiTheme="minorHAnsi" w:cstheme="minorBidi"/>
                <w:noProof/>
                <w:sz w:val="22"/>
                <w:szCs w:val="22"/>
                <w:lang w:val="en-CA" w:eastAsia="en-CA"/>
              </w:rPr>
              <w:tab/>
            </w:r>
            <w:r w:rsidRPr="00E25CAF" w:rsidDel="00E25CAF">
              <w:rPr>
                <w:noProof/>
                <w:rPrChange w:id="96" w:author="Paus, Janette PEBA" w:date="2021-09-10T16:19:00Z">
                  <w:rPr>
                    <w:rStyle w:val="Hyperlink"/>
                    <w:noProof/>
                  </w:rPr>
                </w:rPrChange>
              </w:rPr>
              <w:delText>Scope</w:delText>
            </w:r>
            <w:r w:rsidDel="00E25CAF">
              <w:rPr>
                <w:noProof/>
                <w:webHidden/>
              </w:rPr>
              <w:tab/>
              <w:delText>3</w:delText>
            </w:r>
          </w:del>
        </w:p>
        <w:p w14:paraId="1D40FE11" w14:textId="516C29C8" w:rsidR="00B31CA3" w:rsidDel="00E25CAF" w:rsidRDefault="00B31CA3">
          <w:pPr>
            <w:pStyle w:val="TOC1"/>
            <w:rPr>
              <w:del w:id="97" w:author="Paus, Janette PEBA" w:date="2021-09-10T16:19:00Z"/>
              <w:rFonts w:asciiTheme="minorHAnsi" w:eastAsiaTheme="minorEastAsia" w:hAnsiTheme="minorHAnsi" w:cstheme="minorBidi"/>
              <w:noProof/>
              <w:sz w:val="22"/>
              <w:szCs w:val="22"/>
              <w:lang w:val="en-CA" w:eastAsia="en-CA"/>
            </w:rPr>
          </w:pPr>
          <w:del w:id="98" w:author="Paus, Janette PEBA" w:date="2021-09-10T16:19:00Z">
            <w:r w:rsidRPr="00E25CAF" w:rsidDel="00E25CAF">
              <w:rPr>
                <w:noProof/>
                <w:rPrChange w:id="99" w:author="Paus, Janette PEBA" w:date="2021-09-10T16:19:00Z">
                  <w:rPr>
                    <w:rStyle w:val="Hyperlink"/>
                    <w:noProof/>
                  </w:rPr>
                </w:rPrChange>
              </w:rPr>
              <w:delText>5.</w:delText>
            </w:r>
            <w:r w:rsidDel="00E25CAF">
              <w:rPr>
                <w:rFonts w:asciiTheme="minorHAnsi" w:eastAsiaTheme="minorEastAsia" w:hAnsiTheme="minorHAnsi" w:cstheme="minorBidi"/>
                <w:noProof/>
                <w:sz w:val="22"/>
                <w:szCs w:val="22"/>
                <w:lang w:val="en-CA" w:eastAsia="en-CA"/>
              </w:rPr>
              <w:tab/>
            </w:r>
            <w:r w:rsidRPr="00E25CAF" w:rsidDel="00E25CAF">
              <w:rPr>
                <w:noProof/>
                <w:rPrChange w:id="100" w:author="Paus, Janette PEBA" w:date="2021-09-10T16:19:00Z">
                  <w:rPr>
                    <w:rStyle w:val="Hyperlink"/>
                    <w:noProof/>
                  </w:rPr>
                </w:rPrChange>
              </w:rPr>
              <w:delText>Features</w:delText>
            </w:r>
            <w:r w:rsidDel="00E25CAF">
              <w:rPr>
                <w:noProof/>
                <w:webHidden/>
              </w:rPr>
              <w:tab/>
              <w:delText>4</w:delText>
            </w:r>
          </w:del>
        </w:p>
        <w:p w14:paraId="615FA68B" w14:textId="4F994FE8" w:rsidR="00B31CA3" w:rsidDel="00E25CAF" w:rsidRDefault="00B31CA3">
          <w:pPr>
            <w:pStyle w:val="TOC1"/>
            <w:rPr>
              <w:del w:id="101" w:author="Paus, Janette PEBA" w:date="2021-09-10T16:19:00Z"/>
              <w:rFonts w:asciiTheme="minorHAnsi" w:eastAsiaTheme="minorEastAsia" w:hAnsiTheme="minorHAnsi" w:cstheme="minorBidi"/>
              <w:noProof/>
              <w:sz w:val="22"/>
              <w:szCs w:val="22"/>
              <w:lang w:val="en-CA" w:eastAsia="en-CA"/>
            </w:rPr>
          </w:pPr>
          <w:del w:id="102" w:author="Paus, Janette PEBA" w:date="2021-09-10T16:19:00Z">
            <w:r w:rsidRPr="00E25CAF" w:rsidDel="00E25CAF">
              <w:rPr>
                <w:noProof/>
                <w:rPrChange w:id="103" w:author="Paus, Janette PEBA" w:date="2021-09-10T16:19:00Z">
                  <w:rPr>
                    <w:rStyle w:val="Hyperlink"/>
                    <w:noProof/>
                  </w:rPr>
                </w:rPrChange>
              </w:rPr>
              <w:delText>6.</w:delText>
            </w:r>
            <w:r w:rsidDel="00E25CAF">
              <w:rPr>
                <w:rFonts w:asciiTheme="minorHAnsi" w:eastAsiaTheme="minorEastAsia" w:hAnsiTheme="minorHAnsi" w:cstheme="minorBidi"/>
                <w:noProof/>
                <w:sz w:val="22"/>
                <w:szCs w:val="22"/>
                <w:lang w:val="en-CA" w:eastAsia="en-CA"/>
              </w:rPr>
              <w:tab/>
            </w:r>
            <w:r w:rsidRPr="00E25CAF" w:rsidDel="00E25CAF">
              <w:rPr>
                <w:noProof/>
                <w:rPrChange w:id="104" w:author="Paus, Janette PEBA" w:date="2021-09-10T16:19:00Z">
                  <w:rPr>
                    <w:rStyle w:val="Hyperlink"/>
                    <w:noProof/>
                  </w:rPr>
                </w:rPrChange>
              </w:rPr>
              <w:delText>Functional Requirements</w:delText>
            </w:r>
            <w:r w:rsidDel="00E25CAF">
              <w:rPr>
                <w:noProof/>
                <w:webHidden/>
              </w:rPr>
              <w:tab/>
              <w:delText>4</w:delText>
            </w:r>
          </w:del>
        </w:p>
        <w:p w14:paraId="2D851091" w14:textId="778DB7CE" w:rsidR="00B31CA3" w:rsidDel="00E25CAF" w:rsidRDefault="00B31CA3">
          <w:pPr>
            <w:pStyle w:val="TOC2"/>
            <w:tabs>
              <w:tab w:val="left" w:pos="720"/>
              <w:tab w:val="right" w:leader="dot" w:pos="8630"/>
            </w:tabs>
            <w:rPr>
              <w:del w:id="105" w:author="Paus, Janette PEBA" w:date="2021-09-10T16:19:00Z"/>
              <w:rFonts w:asciiTheme="minorHAnsi" w:eastAsiaTheme="minorEastAsia" w:hAnsiTheme="minorHAnsi" w:cstheme="minorBidi"/>
              <w:noProof/>
              <w:sz w:val="22"/>
              <w:szCs w:val="22"/>
              <w:lang w:val="en-CA" w:eastAsia="en-CA"/>
            </w:rPr>
          </w:pPr>
          <w:del w:id="106" w:author="Paus, Janette PEBA" w:date="2021-09-10T16:19:00Z">
            <w:r w:rsidRPr="00E25CAF" w:rsidDel="00E25CAF">
              <w:rPr>
                <w:noProof/>
                <w:rPrChange w:id="107" w:author="Paus, Janette PEBA" w:date="2021-09-10T16:19:00Z">
                  <w:rPr>
                    <w:rStyle w:val="Hyperlink"/>
                    <w:noProof/>
                  </w:rPr>
                </w:rPrChange>
              </w:rPr>
              <w:delText>A.</w:delText>
            </w:r>
            <w:r w:rsidDel="00E25CAF">
              <w:rPr>
                <w:rFonts w:asciiTheme="minorHAnsi" w:eastAsiaTheme="minorEastAsia" w:hAnsiTheme="minorHAnsi" w:cstheme="minorBidi"/>
                <w:noProof/>
                <w:sz w:val="22"/>
                <w:szCs w:val="22"/>
                <w:lang w:val="en-CA" w:eastAsia="en-CA"/>
              </w:rPr>
              <w:tab/>
            </w:r>
            <w:r w:rsidRPr="00E25CAF" w:rsidDel="00E25CAF">
              <w:rPr>
                <w:noProof/>
                <w:rPrChange w:id="108" w:author="Paus, Janette PEBA" w:date="2021-09-10T16:19:00Z">
                  <w:rPr>
                    <w:rStyle w:val="Hyperlink"/>
                    <w:noProof/>
                  </w:rPr>
                </w:rPrChange>
              </w:rPr>
              <w:delText>Communication Standard for Creation and Distribution of Letter</w:delText>
            </w:r>
            <w:r w:rsidDel="00E25CAF">
              <w:rPr>
                <w:noProof/>
                <w:webHidden/>
              </w:rPr>
              <w:tab/>
              <w:delText>4</w:delText>
            </w:r>
          </w:del>
        </w:p>
        <w:p w14:paraId="64D95DFE" w14:textId="12BD6210" w:rsidR="00B31CA3" w:rsidDel="00E25CAF" w:rsidRDefault="00B31CA3">
          <w:pPr>
            <w:pStyle w:val="TOC2"/>
            <w:tabs>
              <w:tab w:val="left" w:pos="720"/>
              <w:tab w:val="right" w:leader="dot" w:pos="8630"/>
            </w:tabs>
            <w:rPr>
              <w:del w:id="109" w:author="Paus, Janette PEBA" w:date="2021-09-10T16:19:00Z"/>
              <w:rFonts w:asciiTheme="minorHAnsi" w:eastAsiaTheme="minorEastAsia" w:hAnsiTheme="minorHAnsi" w:cstheme="minorBidi"/>
              <w:noProof/>
              <w:sz w:val="22"/>
              <w:szCs w:val="22"/>
              <w:lang w:val="en-CA" w:eastAsia="en-CA"/>
            </w:rPr>
          </w:pPr>
          <w:del w:id="110" w:author="Paus, Janette PEBA" w:date="2021-09-10T16:19:00Z">
            <w:r w:rsidRPr="00E25CAF" w:rsidDel="00E25CAF">
              <w:rPr>
                <w:noProof/>
                <w:rPrChange w:id="111" w:author="Paus, Janette PEBA" w:date="2021-09-10T16:19:00Z">
                  <w:rPr>
                    <w:rStyle w:val="Hyperlink"/>
                    <w:noProof/>
                  </w:rPr>
                </w:rPrChange>
              </w:rPr>
              <w:delText>B.</w:delText>
            </w:r>
            <w:r w:rsidDel="00E25CAF">
              <w:rPr>
                <w:rFonts w:asciiTheme="minorHAnsi" w:eastAsiaTheme="minorEastAsia" w:hAnsiTheme="minorHAnsi" w:cstheme="minorBidi"/>
                <w:noProof/>
                <w:sz w:val="22"/>
                <w:szCs w:val="22"/>
                <w:lang w:val="en-CA" w:eastAsia="en-CA"/>
              </w:rPr>
              <w:tab/>
            </w:r>
            <w:r w:rsidRPr="00E25CAF" w:rsidDel="00E25CAF">
              <w:rPr>
                <w:noProof/>
                <w:rPrChange w:id="112" w:author="Paus, Janette PEBA" w:date="2021-09-10T16:19:00Z">
                  <w:rPr>
                    <w:rStyle w:val="Hyperlink"/>
                    <w:noProof/>
                  </w:rPr>
                </w:rPrChange>
              </w:rPr>
              <w:delText>Business Functionality to Accommodate</w:delText>
            </w:r>
            <w:r w:rsidDel="00E25CAF">
              <w:rPr>
                <w:noProof/>
                <w:webHidden/>
              </w:rPr>
              <w:tab/>
              <w:delText>5</w:delText>
            </w:r>
          </w:del>
        </w:p>
        <w:p w14:paraId="01F7D8E1" w14:textId="030C1DDD" w:rsidR="00B31CA3" w:rsidDel="00E25CAF" w:rsidRDefault="00B31CA3">
          <w:pPr>
            <w:pStyle w:val="TOC2"/>
            <w:tabs>
              <w:tab w:val="left" w:pos="720"/>
              <w:tab w:val="right" w:leader="dot" w:pos="8630"/>
            </w:tabs>
            <w:rPr>
              <w:del w:id="113" w:author="Paus, Janette PEBA" w:date="2021-09-10T16:19:00Z"/>
              <w:rFonts w:asciiTheme="minorHAnsi" w:eastAsiaTheme="minorEastAsia" w:hAnsiTheme="minorHAnsi" w:cstheme="minorBidi"/>
              <w:noProof/>
              <w:sz w:val="22"/>
              <w:szCs w:val="22"/>
              <w:lang w:val="en-CA" w:eastAsia="en-CA"/>
            </w:rPr>
          </w:pPr>
          <w:del w:id="114" w:author="Paus, Janette PEBA" w:date="2021-09-10T16:19:00Z">
            <w:r w:rsidRPr="00E25CAF" w:rsidDel="00E25CAF">
              <w:rPr>
                <w:noProof/>
                <w:rPrChange w:id="115" w:author="Paus, Janette PEBA" w:date="2021-09-10T16:19:00Z">
                  <w:rPr>
                    <w:rStyle w:val="Hyperlink"/>
                    <w:noProof/>
                  </w:rPr>
                </w:rPrChange>
              </w:rPr>
              <w:delText>C.</w:delText>
            </w:r>
            <w:r w:rsidDel="00E25CAF">
              <w:rPr>
                <w:rFonts w:asciiTheme="minorHAnsi" w:eastAsiaTheme="minorEastAsia" w:hAnsiTheme="minorHAnsi" w:cstheme="minorBidi"/>
                <w:noProof/>
                <w:sz w:val="22"/>
                <w:szCs w:val="22"/>
                <w:lang w:val="en-CA" w:eastAsia="en-CA"/>
              </w:rPr>
              <w:tab/>
            </w:r>
            <w:r w:rsidRPr="00E25CAF" w:rsidDel="00E25CAF">
              <w:rPr>
                <w:noProof/>
                <w:rPrChange w:id="116" w:author="Paus, Janette PEBA" w:date="2021-09-10T16:19:00Z">
                  <w:rPr>
                    <w:rStyle w:val="Hyperlink"/>
                    <w:noProof/>
                  </w:rPr>
                </w:rPrChange>
              </w:rPr>
              <w:delText>Canada Post Mailing and Postal Code Requirements</w:delText>
            </w:r>
            <w:r w:rsidDel="00E25CAF">
              <w:rPr>
                <w:noProof/>
                <w:webHidden/>
              </w:rPr>
              <w:tab/>
              <w:delText>6</w:delText>
            </w:r>
          </w:del>
        </w:p>
        <w:p w14:paraId="1C47F007" w14:textId="30821110" w:rsidR="00B31CA3" w:rsidDel="00E25CAF" w:rsidRDefault="00B31CA3">
          <w:pPr>
            <w:pStyle w:val="TOC1"/>
            <w:rPr>
              <w:del w:id="117" w:author="Paus, Janette PEBA" w:date="2021-09-10T16:19:00Z"/>
              <w:rFonts w:asciiTheme="minorHAnsi" w:eastAsiaTheme="minorEastAsia" w:hAnsiTheme="minorHAnsi" w:cstheme="minorBidi"/>
              <w:noProof/>
              <w:sz w:val="22"/>
              <w:szCs w:val="22"/>
              <w:lang w:val="en-CA" w:eastAsia="en-CA"/>
            </w:rPr>
          </w:pPr>
          <w:del w:id="118" w:author="Paus, Janette PEBA" w:date="2021-09-10T16:19:00Z">
            <w:r w:rsidRPr="00E25CAF" w:rsidDel="00E25CAF">
              <w:rPr>
                <w:noProof/>
                <w:rPrChange w:id="119" w:author="Paus, Janette PEBA" w:date="2021-09-10T16:19:00Z">
                  <w:rPr>
                    <w:rStyle w:val="Hyperlink"/>
                    <w:noProof/>
                  </w:rPr>
                </w:rPrChange>
              </w:rPr>
              <w:delText>7.</w:delText>
            </w:r>
            <w:r w:rsidDel="00E25CAF">
              <w:rPr>
                <w:rFonts w:asciiTheme="minorHAnsi" w:eastAsiaTheme="minorEastAsia" w:hAnsiTheme="minorHAnsi" w:cstheme="minorBidi"/>
                <w:noProof/>
                <w:sz w:val="22"/>
                <w:szCs w:val="22"/>
                <w:lang w:val="en-CA" w:eastAsia="en-CA"/>
              </w:rPr>
              <w:tab/>
            </w:r>
            <w:r w:rsidRPr="00E25CAF" w:rsidDel="00E25CAF">
              <w:rPr>
                <w:noProof/>
                <w:rPrChange w:id="120" w:author="Paus, Janette PEBA" w:date="2021-09-10T16:19:00Z">
                  <w:rPr>
                    <w:rStyle w:val="Hyperlink"/>
                    <w:noProof/>
                  </w:rPr>
                </w:rPrChange>
              </w:rPr>
              <w:delText>Technical Requirements</w:delText>
            </w:r>
            <w:r w:rsidDel="00E25CAF">
              <w:rPr>
                <w:noProof/>
                <w:webHidden/>
              </w:rPr>
              <w:tab/>
              <w:delText>6</w:delText>
            </w:r>
          </w:del>
        </w:p>
        <w:p w14:paraId="0ED0108B" w14:textId="4377E403" w:rsidR="00B31CA3" w:rsidDel="00E25CAF" w:rsidRDefault="00B31CA3">
          <w:pPr>
            <w:pStyle w:val="TOC2"/>
            <w:tabs>
              <w:tab w:val="left" w:pos="720"/>
              <w:tab w:val="right" w:leader="dot" w:pos="8630"/>
            </w:tabs>
            <w:rPr>
              <w:del w:id="121" w:author="Paus, Janette PEBA" w:date="2021-09-10T16:19:00Z"/>
              <w:rFonts w:asciiTheme="minorHAnsi" w:eastAsiaTheme="minorEastAsia" w:hAnsiTheme="minorHAnsi" w:cstheme="minorBidi"/>
              <w:noProof/>
              <w:sz w:val="22"/>
              <w:szCs w:val="22"/>
              <w:lang w:val="en-CA" w:eastAsia="en-CA"/>
            </w:rPr>
          </w:pPr>
          <w:del w:id="122" w:author="Paus, Janette PEBA" w:date="2021-09-10T16:19:00Z">
            <w:r w:rsidRPr="00E25CAF" w:rsidDel="00E25CAF">
              <w:rPr>
                <w:noProof/>
                <w:rPrChange w:id="123" w:author="Paus, Janette PEBA" w:date="2021-09-10T16:19:00Z">
                  <w:rPr>
                    <w:rStyle w:val="Hyperlink"/>
                    <w:noProof/>
                  </w:rPr>
                </w:rPrChange>
              </w:rPr>
              <w:delText>A.</w:delText>
            </w:r>
            <w:r w:rsidDel="00E25CAF">
              <w:rPr>
                <w:rFonts w:asciiTheme="minorHAnsi" w:eastAsiaTheme="minorEastAsia" w:hAnsiTheme="minorHAnsi" w:cstheme="minorBidi"/>
                <w:noProof/>
                <w:sz w:val="22"/>
                <w:szCs w:val="22"/>
                <w:lang w:val="en-CA" w:eastAsia="en-CA"/>
              </w:rPr>
              <w:tab/>
            </w:r>
            <w:r w:rsidRPr="00E25CAF" w:rsidDel="00E25CAF">
              <w:rPr>
                <w:noProof/>
                <w:rPrChange w:id="124" w:author="Paus, Janette PEBA" w:date="2021-09-10T16:19:00Z">
                  <w:rPr>
                    <w:rStyle w:val="Hyperlink"/>
                    <w:noProof/>
                  </w:rPr>
                </w:rPrChange>
              </w:rPr>
              <w:delText>PEBA Design Layout- Will be attached to this requirements document as Appendix “A”</w:delText>
            </w:r>
            <w:r w:rsidDel="00E25CAF">
              <w:rPr>
                <w:noProof/>
                <w:webHidden/>
              </w:rPr>
              <w:tab/>
              <w:delText>6</w:delText>
            </w:r>
          </w:del>
        </w:p>
        <w:p w14:paraId="5F17605D" w14:textId="26DD9DC9" w:rsidR="00B31CA3" w:rsidDel="00E25CAF" w:rsidRDefault="00B31CA3">
          <w:pPr>
            <w:pStyle w:val="TOC2"/>
            <w:tabs>
              <w:tab w:val="left" w:pos="720"/>
              <w:tab w:val="right" w:leader="dot" w:pos="8630"/>
            </w:tabs>
            <w:rPr>
              <w:del w:id="125" w:author="Paus, Janette PEBA" w:date="2021-09-10T16:19:00Z"/>
              <w:rFonts w:asciiTheme="minorHAnsi" w:eastAsiaTheme="minorEastAsia" w:hAnsiTheme="minorHAnsi" w:cstheme="minorBidi"/>
              <w:noProof/>
              <w:sz w:val="22"/>
              <w:szCs w:val="22"/>
              <w:lang w:val="en-CA" w:eastAsia="en-CA"/>
            </w:rPr>
          </w:pPr>
          <w:del w:id="126" w:author="Paus, Janette PEBA" w:date="2021-09-10T16:19:00Z">
            <w:r w:rsidRPr="00E25CAF" w:rsidDel="00E25CAF">
              <w:rPr>
                <w:noProof/>
                <w:rPrChange w:id="127" w:author="Paus, Janette PEBA" w:date="2021-09-10T16:19:00Z">
                  <w:rPr>
                    <w:rStyle w:val="Hyperlink"/>
                    <w:noProof/>
                  </w:rPr>
                </w:rPrChange>
              </w:rPr>
              <w:delText>B.</w:delText>
            </w:r>
            <w:r w:rsidDel="00E25CAF">
              <w:rPr>
                <w:rFonts w:asciiTheme="minorHAnsi" w:eastAsiaTheme="minorEastAsia" w:hAnsiTheme="minorHAnsi" w:cstheme="minorBidi"/>
                <w:noProof/>
                <w:sz w:val="22"/>
                <w:szCs w:val="22"/>
                <w:lang w:val="en-CA" w:eastAsia="en-CA"/>
              </w:rPr>
              <w:tab/>
            </w:r>
            <w:r w:rsidRPr="00E25CAF" w:rsidDel="00E25CAF">
              <w:rPr>
                <w:noProof/>
                <w:rPrChange w:id="128" w:author="Paus, Janette PEBA" w:date="2021-09-10T16:19:00Z">
                  <w:rPr>
                    <w:rStyle w:val="Hyperlink"/>
                    <w:noProof/>
                  </w:rPr>
                </w:rPrChange>
              </w:rPr>
              <w:delText>Batch Requirements for the Letter-</w:delText>
            </w:r>
            <w:r w:rsidDel="00E25CAF">
              <w:rPr>
                <w:noProof/>
                <w:webHidden/>
              </w:rPr>
              <w:tab/>
              <w:delText>6</w:delText>
            </w:r>
          </w:del>
        </w:p>
        <w:p w14:paraId="1ED8AEA6" w14:textId="24CAB5FD" w:rsidR="00B31CA3" w:rsidDel="00E25CAF" w:rsidRDefault="00B31CA3">
          <w:pPr>
            <w:pStyle w:val="TOC2"/>
            <w:tabs>
              <w:tab w:val="left" w:pos="720"/>
              <w:tab w:val="right" w:leader="dot" w:pos="8630"/>
            </w:tabs>
            <w:rPr>
              <w:del w:id="129" w:author="Paus, Janette PEBA" w:date="2021-09-10T16:19:00Z"/>
              <w:rFonts w:asciiTheme="minorHAnsi" w:eastAsiaTheme="minorEastAsia" w:hAnsiTheme="minorHAnsi" w:cstheme="minorBidi"/>
              <w:noProof/>
              <w:sz w:val="22"/>
              <w:szCs w:val="22"/>
              <w:lang w:val="en-CA" w:eastAsia="en-CA"/>
            </w:rPr>
          </w:pPr>
          <w:del w:id="130" w:author="Paus, Janette PEBA" w:date="2021-09-10T16:19:00Z">
            <w:r w:rsidRPr="00E25CAF" w:rsidDel="00E25CAF">
              <w:rPr>
                <w:noProof/>
                <w:rPrChange w:id="131" w:author="Paus, Janette PEBA" w:date="2021-09-10T16:19:00Z">
                  <w:rPr>
                    <w:rStyle w:val="Hyperlink"/>
                    <w:noProof/>
                  </w:rPr>
                </w:rPrChange>
              </w:rPr>
              <w:delText>C.</w:delText>
            </w:r>
            <w:r w:rsidDel="00E25CAF">
              <w:rPr>
                <w:rFonts w:asciiTheme="minorHAnsi" w:eastAsiaTheme="minorEastAsia" w:hAnsiTheme="minorHAnsi" w:cstheme="minorBidi"/>
                <w:noProof/>
                <w:sz w:val="22"/>
                <w:szCs w:val="22"/>
                <w:lang w:val="en-CA" w:eastAsia="en-CA"/>
              </w:rPr>
              <w:tab/>
            </w:r>
            <w:r w:rsidRPr="00E25CAF" w:rsidDel="00E25CAF">
              <w:rPr>
                <w:noProof/>
                <w:rPrChange w:id="132" w:author="Paus, Janette PEBA" w:date="2021-09-10T16:19:00Z">
                  <w:rPr>
                    <w:rStyle w:val="Hyperlink"/>
                    <w:noProof/>
                  </w:rPr>
                </w:rPrChange>
              </w:rPr>
              <w:delText>Printer Setup and Print Configurations</w:delText>
            </w:r>
            <w:r w:rsidDel="00E25CAF">
              <w:rPr>
                <w:noProof/>
                <w:webHidden/>
              </w:rPr>
              <w:tab/>
              <w:delText>6</w:delText>
            </w:r>
          </w:del>
        </w:p>
        <w:p w14:paraId="79B0C821" w14:textId="7F86B6C0" w:rsidR="00B31CA3" w:rsidDel="00E25CAF" w:rsidRDefault="00B31CA3">
          <w:pPr>
            <w:pStyle w:val="TOC2"/>
            <w:tabs>
              <w:tab w:val="left" w:pos="720"/>
              <w:tab w:val="right" w:leader="dot" w:pos="8630"/>
            </w:tabs>
            <w:rPr>
              <w:del w:id="133" w:author="Paus, Janette PEBA" w:date="2021-09-10T16:19:00Z"/>
              <w:rFonts w:asciiTheme="minorHAnsi" w:eastAsiaTheme="minorEastAsia" w:hAnsiTheme="minorHAnsi" w:cstheme="minorBidi"/>
              <w:noProof/>
              <w:sz w:val="22"/>
              <w:szCs w:val="22"/>
              <w:lang w:val="en-CA" w:eastAsia="en-CA"/>
            </w:rPr>
          </w:pPr>
          <w:del w:id="134" w:author="Paus, Janette PEBA" w:date="2021-09-10T16:19:00Z">
            <w:r w:rsidRPr="00E25CAF" w:rsidDel="00E25CAF">
              <w:rPr>
                <w:noProof/>
                <w:rPrChange w:id="135" w:author="Paus, Janette PEBA" w:date="2021-09-10T16:19:00Z">
                  <w:rPr>
                    <w:rStyle w:val="Hyperlink"/>
                    <w:noProof/>
                  </w:rPr>
                </w:rPrChange>
              </w:rPr>
              <w:delText>D.</w:delText>
            </w:r>
            <w:r w:rsidDel="00E25CAF">
              <w:rPr>
                <w:rFonts w:asciiTheme="minorHAnsi" w:eastAsiaTheme="minorEastAsia" w:hAnsiTheme="minorHAnsi" w:cstheme="minorBidi"/>
                <w:noProof/>
                <w:sz w:val="22"/>
                <w:szCs w:val="22"/>
                <w:lang w:val="en-CA" w:eastAsia="en-CA"/>
              </w:rPr>
              <w:tab/>
            </w:r>
            <w:r w:rsidRPr="00E25CAF" w:rsidDel="00E25CAF">
              <w:rPr>
                <w:noProof/>
                <w:rPrChange w:id="136" w:author="Paus, Janette PEBA" w:date="2021-09-10T16:19:00Z">
                  <w:rPr>
                    <w:rStyle w:val="Hyperlink"/>
                    <w:noProof/>
                  </w:rPr>
                </w:rPrChange>
              </w:rPr>
              <w:delText>BI Publisher Naming and Filing</w:delText>
            </w:r>
            <w:r w:rsidDel="00E25CAF">
              <w:rPr>
                <w:noProof/>
                <w:webHidden/>
              </w:rPr>
              <w:tab/>
              <w:delText>7</w:delText>
            </w:r>
          </w:del>
        </w:p>
        <w:p w14:paraId="0DFA922D" w14:textId="4BA55684" w:rsidR="00B31CA3" w:rsidDel="00E25CAF" w:rsidRDefault="00B31CA3">
          <w:pPr>
            <w:pStyle w:val="TOC1"/>
            <w:rPr>
              <w:del w:id="137" w:author="Paus, Janette PEBA" w:date="2021-09-10T16:19:00Z"/>
              <w:rFonts w:asciiTheme="minorHAnsi" w:eastAsiaTheme="minorEastAsia" w:hAnsiTheme="minorHAnsi" w:cstheme="minorBidi"/>
              <w:noProof/>
              <w:sz w:val="22"/>
              <w:szCs w:val="22"/>
              <w:lang w:val="en-CA" w:eastAsia="en-CA"/>
            </w:rPr>
          </w:pPr>
          <w:del w:id="138" w:author="Paus, Janette PEBA" w:date="2021-09-10T16:19:00Z">
            <w:r w:rsidRPr="00E25CAF" w:rsidDel="00E25CAF">
              <w:rPr>
                <w:noProof/>
                <w:rPrChange w:id="139" w:author="Paus, Janette PEBA" w:date="2021-09-10T16:19:00Z">
                  <w:rPr>
                    <w:rStyle w:val="Hyperlink"/>
                    <w:noProof/>
                  </w:rPr>
                </w:rPrChange>
              </w:rPr>
              <w:delText>8.</w:delText>
            </w:r>
            <w:r w:rsidDel="00E25CAF">
              <w:rPr>
                <w:rFonts w:asciiTheme="minorHAnsi" w:eastAsiaTheme="minorEastAsia" w:hAnsiTheme="minorHAnsi" w:cstheme="minorBidi"/>
                <w:noProof/>
                <w:sz w:val="22"/>
                <w:szCs w:val="22"/>
                <w:lang w:val="en-CA" w:eastAsia="en-CA"/>
              </w:rPr>
              <w:tab/>
            </w:r>
            <w:r w:rsidRPr="00E25CAF" w:rsidDel="00E25CAF">
              <w:rPr>
                <w:noProof/>
                <w:rPrChange w:id="140" w:author="Paus, Janette PEBA" w:date="2021-09-10T16:19:00Z">
                  <w:rPr>
                    <w:rStyle w:val="Hyperlink"/>
                    <w:noProof/>
                  </w:rPr>
                </w:rPrChange>
              </w:rPr>
              <w:delText>Summary of Issues Requiring Correction</w:delText>
            </w:r>
            <w:r w:rsidDel="00E25CAF">
              <w:rPr>
                <w:noProof/>
                <w:webHidden/>
              </w:rPr>
              <w:tab/>
              <w:delText>7</w:delText>
            </w:r>
          </w:del>
        </w:p>
        <w:p w14:paraId="60C6894F" w14:textId="3DAE70FC" w:rsidR="00B31CA3" w:rsidDel="00E25CAF" w:rsidRDefault="00B31CA3">
          <w:pPr>
            <w:pStyle w:val="TOC1"/>
            <w:rPr>
              <w:del w:id="141" w:author="Paus, Janette PEBA" w:date="2021-09-10T16:19:00Z"/>
              <w:rFonts w:asciiTheme="minorHAnsi" w:eastAsiaTheme="minorEastAsia" w:hAnsiTheme="minorHAnsi" w:cstheme="minorBidi"/>
              <w:noProof/>
              <w:sz w:val="22"/>
              <w:szCs w:val="22"/>
              <w:lang w:val="en-CA" w:eastAsia="en-CA"/>
            </w:rPr>
          </w:pPr>
          <w:del w:id="142" w:author="Paus, Janette PEBA" w:date="2021-09-10T16:19:00Z">
            <w:r w:rsidRPr="00E25CAF" w:rsidDel="00E25CAF">
              <w:rPr>
                <w:noProof/>
                <w:rPrChange w:id="143" w:author="Paus, Janette PEBA" w:date="2021-09-10T16:19:00Z">
                  <w:rPr>
                    <w:rStyle w:val="Hyperlink"/>
                    <w:noProof/>
                  </w:rPr>
                </w:rPrChange>
              </w:rPr>
              <w:delText>9.</w:delText>
            </w:r>
            <w:r w:rsidDel="00E25CAF">
              <w:rPr>
                <w:rFonts w:asciiTheme="minorHAnsi" w:eastAsiaTheme="minorEastAsia" w:hAnsiTheme="minorHAnsi" w:cstheme="minorBidi"/>
                <w:noProof/>
                <w:sz w:val="22"/>
                <w:szCs w:val="22"/>
                <w:lang w:val="en-CA" w:eastAsia="en-CA"/>
              </w:rPr>
              <w:tab/>
            </w:r>
            <w:r w:rsidRPr="00E25CAF" w:rsidDel="00E25CAF">
              <w:rPr>
                <w:noProof/>
                <w:rPrChange w:id="144" w:author="Paus, Janette PEBA" w:date="2021-09-10T16:19:00Z">
                  <w:rPr>
                    <w:rStyle w:val="Hyperlink"/>
                    <w:noProof/>
                  </w:rPr>
                </w:rPrChange>
              </w:rPr>
              <w:delText>Assumptions/Constraints</w:delText>
            </w:r>
            <w:r w:rsidDel="00E25CAF">
              <w:rPr>
                <w:noProof/>
                <w:webHidden/>
              </w:rPr>
              <w:tab/>
              <w:delText>9</w:delText>
            </w:r>
          </w:del>
        </w:p>
        <w:p w14:paraId="3B8E880C" w14:textId="71B47942" w:rsidR="00B31CA3" w:rsidDel="00E25CAF" w:rsidRDefault="00B31CA3">
          <w:pPr>
            <w:pStyle w:val="TOC1"/>
            <w:rPr>
              <w:del w:id="145" w:author="Paus, Janette PEBA" w:date="2021-09-10T16:19:00Z"/>
              <w:rFonts w:asciiTheme="minorHAnsi" w:eastAsiaTheme="minorEastAsia" w:hAnsiTheme="minorHAnsi" w:cstheme="minorBidi"/>
              <w:noProof/>
              <w:sz w:val="22"/>
              <w:szCs w:val="22"/>
              <w:lang w:val="en-CA" w:eastAsia="en-CA"/>
            </w:rPr>
          </w:pPr>
          <w:del w:id="146" w:author="Paus, Janette PEBA" w:date="2021-09-10T16:19:00Z">
            <w:r w:rsidRPr="00E25CAF" w:rsidDel="00E25CAF">
              <w:rPr>
                <w:noProof/>
                <w:rPrChange w:id="147" w:author="Paus, Janette PEBA" w:date="2021-09-10T16:19:00Z">
                  <w:rPr>
                    <w:rStyle w:val="Hyperlink"/>
                    <w:noProof/>
                  </w:rPr>
                </w:rPrChange>
              </w:rPr>
              <w:delText>10.</w:delText>
            </w:r>
            <w:r w:rsidDel="00E25CAF">
              <w:rPr>
                <w:rFonts w:asciiTheme="minorHAnsi" w:eastAsiaTheme="minorEastAsia" w:hAnsiTheme="minorHAnsi" w:cstheme="minorBidi"/>
                <w:noProof/>
                <w:sz w:val="22"/>
                <w:szCs w:val="22"/>
                <w:lang w:val="en-CA" w:eastAsia="en-CA"/>
              </w:rPr>
              <w:tab/>
            </w:r>
            <w:r w:rsidRPr="00E25CAF" w:rsidDel="00E25CAF">
              <w:rPr>
                <w:noProof/>
                <w:rPrChange w:id="148" w:author="Paus, Janette PEBA" w:date="2021-09-10T16:19:00Z">
                  <w:rPr>
                    <w:rStyle w:val="Hyperlink"/>
                    <w:noProof/>
                  </w:rPr>
                </w:rPrChange>
              </w:rPr>
              <w:delText>Reporting and Quality Assurance</w:delText>
            </w:r>
            <w:r w:rsidDel="00E25CAF">
              <w:rPr>
                <w:noProof/>
                <w:webHidden/>
              </w:rPr>
              <w:tab/>
              <w:delText>9</w:delText>
            </w:r>
          </w:del>
        </w:p>
        <w:p w14:paraId="660600DC" w14:textId="6E4E7855" w:rsidR="00B31CA3" w:rsidDel="00E25CAF" w:rsidRDefault="00B31CA3">
          <w:pPr>
            <w:pStyle w:val="TOC1"/>
            <w:rPr>
              <w:del w:id="149" w:author="Paus, Janette PEBA" w:date="2021-09-10T16:19:00Z"/>
              <w:rFonts w:asciiTheme="minorHAnsi" w:eastAsiaTheme="minorEastAsia" w:hAnsiTheme="minorHAnsi" w:cstheme="minorBidi"/>
              <w:noProof/>
              <w:sz w:val="22"/>
              <w:szCs w:val="22"/>
              <w:lang w:val="en-CA" w:eastAsia="en-CA"/>
            </w:rPr>
          </w:pPr>
          <w:del w:id="150" w:author="Paus, Janette PEBA" w:date="2021-09-10T16:19:00Z">
            <w:r w:rsidRPr="00E25CAF" w:rsidDel="00E25CAF">
              <w:rPr>
                <w:noProof/>
                <w:rPrChange w:id="151" w:author="Paus, Janette PEBA" w:date="2021-09-10T16:19:00Z">
                  <w:rPr>
                    <w:rStyle w:val="Hyperlink"/>
                    <w:noProof/>
                  </w:rPr>
                </w:rPrChange>
              </w:rPr>
              <w:delText>11.</w:delText>
            </w:r>
            <w:r w:rsidDel="00E25CAF">
              <w:rPr>
                <w:rFonts w:asciiTheme="minorHAnsi" w:eastAsiaTheme="minorEastAsia" w:hAnsiTheme="minorHAnsi" w:cstheme="minorBidi"/>
                <w:noProof/>
                <w:sz w:val="22"/>
                <w:szCs w:val="22"/>
                <w:lang w:val="en-CA" w:eastAsia="en-CA"/>
              </w:rPr>
              <w:tab/>
            </w:r>
            <w:r w:rsidRPr="00E25CAF" w:rsidDel="00E25CAF">
              <w:rPr>
                <w:noProof/>
                <w:rPrChange w:id="152" w:author="Paus, Janette PEBA" w:date="2021-09-10T16:19:00Z">
                  <w:rPr>
                    <w:rStyle w:val="Hyperlink"/>
                    <w:noProof/>
                  </w:rPr>
                </w:rPrChange>
              </w:rPr>
              <w:delText>Other Considerations</w:delText>
            </w:r>
            <w:r w:rsidDel="00E25CAF">
              <w:rPr>
                <w:noProof/>
                <w:webHidden/>
              </w:rPr>
              <w:tab/>
              <w:delText>9</w:delText>
            </w:r>
          </w:del>
        </w:p>
        <w:p w14:paraId="0F5BE339" w14:textId="18EF573E" w:rsidR="00B31CA3" w:rsidDel="00E25CAF" w:rsidRDefault="00B31CA3">
          <w:pPr>
            <w:pStyle w:val="TOC1"/>
            <w:rPr>
              <w:del w:id="153" w:author="Paus, Janette PEBA" w:date="2021-09-10T16:19:00Z"/>
              <w:rFonts w:asciiTheme="minorHAnsi" w:eastAsiaTheme="minorEastAsia" w:hAnsiTheme="minorHAnsi" w:cstheme="minorBidi"/>
              <w:noProof/>
              <w:sz w:val="22"/>
              <w:szCs w:val="22"/>
              <w:lang w:val="en-CA" w:eastAsia="en-CA"/>
            </w:rPr>
          </w:pPr>
          <w:del w:id="154" w:author="Paus, Janette PEBA" w:date="2021-09-10T16:19:00Z">
            <w:r w:rsidRPr="00E25CAF" w:rsidDel="00E25CAF">
              <w:rPr>
                <w:noProof/>
                <w:rPrChange w:id="155" w:author="Paus, Janette PEBA" w:date="2021-09-10T16:19:00Z">
                  <w:rPr>
                    <w:rStyle w:val="Hyperlink"/>
                    <w:noProof/>
                  </w:rPr>
                </w:rPrChange>
              </w:rPr>
              <w:delText>12.</w:delText>
            </w:r>
            <w:r w:rsidDel="00E25CAF">
              <w:rPr>
                <w:rFonts w:asciiTheme="minorHAnsi" w:eastAsiaTheme="minorEastAsia" w:hAnsiTheme="minorHAnsi" w:cstheme="minorBidi"/>
                <w:noProof/>
                <w:sz w:val="22"/>
                <w:szCs w:val="22"/>
                <w:lang w:val="en-CA" w:eastAsia="en-CA"/>
              </w:rPr>
              <w:tab/>
            </w:r>
            <w:r w:rsidRPr="00E25CAF" w:rsidDel="00E25CAF">
              <w:rPr>
                <w:noProof/>
                <w:rPrChange w:id="156" w:author="Paus, Janette PEBA" w:date="2021-09-10T16:19:00Z">
                  <w:rPr>
                    <w:rStyle w:val="Hyperlink"/>
                    <w:noProof/>
                  </w:rPr>
                </w:rPrChange>
              </w:rPr>
              <w:delText>Appendices</w:delText>
            </w:r>
            <w:r w:rsidDel="00E25CAF">
              <w:rPr>
                <w:noProof/>
                <w:webHidden/>
              </w:rPr>
              <w:tab/>
              <w:delText>10</w:delText>
            </w:r>
          </w:del>
        </w:p>
        <w:p w14:paraId="349EC713" w14:textId="44101EE6" w:rsidR="00C727EC" w:rsidRDefault="00C727EC">
          <w:r>
            <w:rPr>
              <w:b/>
              <w:bCs/>
              <w:noProof/>
            </w:rPr>
            <w:fldChar w:fldCharType="end"/>
          </w:r>
        </w:p>
      </w:sdtContent>
    </w:sdt>
    <w:p w14:paraId="2C86F879" w14:textId="5B96A016" w:rsidR="00C727EC" w:rsidRDefault="00C727EC">
      <w:pPr>
        <w:rPr>
          <w:ins w:id="157" w:author="Paus, Janette PEBA" w:date="2021-09-10T15:57:00Z"/>
          <w:rFonts w:asciiTheme="minorHAnsi" w:hAnsiTheme="minorHAnsi"/>
        </w:rPr>
      </w:pPr>
      <w:r>
        <w:rPr>
          <w:rFonts w:asciiTheme="minorHAnsi" w:hAnsiTheme="minorHAnsi"/>
        </w:rPr>
        <w:br w:type="page"/>
      </w:r>
    </w:p>
    <w:p w14:paraId="3C884468" w14:textId="3A5AAAFA" w:rsidR="00C12D1D" w:rsidRDefault="00C12D1D">
      <w:pPr>
        <w:rPr>
          <w:ins w:id="158" w:author="Paus, Janette PEBA" w:date="2021-09-10T15:57:00Z"/>
          <w:rFonts w:asciiTheme="minorHAnsi" w:hAnsiTheme="minorHAnsi"/>
        </w:rPr>
      </w:pPr>
      <w:ins w:id="159" w:author="Paus, Janette PEBA" w:date="2021-09-10T15:57:00Z">
        <w:r>
          <w:rPr>
            <w:rFonts w:asciiTheme="minorHAnsi" w:hAnsiTheme="minorHAnsi"/>
          </w:rPr>
          <w:lastRenderedPageBreak/>
          <w:t>Version Control:</w:t>
        </w:r>
      </w:ins>
    </w:p>
    <w:p w14:paraId="435E0B51" w14:textId="09E4FBBE" w:rsidR="00C12D1D" w:rsidRDefault="00C12D1D">
      <w:pPr>
        <w:rPr>
          <w:ins w:id="160" w:author="Paus, Janette PEBA" w:date="2021-09-10T15:57:00Z"/>
          <w:rFonts w:asciiTheme="minorHAnsi" w:hAnsiTheme="minorHAnsi"/>
        </w:rPr>
      </w:pPr>
    </w:p>
    <w:tbl>
      <w:tblPr>
        <w:tblStyle w:val="TableGrid"/>
        <w:tblW w:w="0" w:type="auto"/>
        <w:tblLook w:val="04A0" w:firstRow="1" w:lastRow="0" w:firstColumn="1" w:lastColumn="0" w:noHBand="0" w:noVBand="1"/>
      </w:tblPr>
      <w:tblGrid>
        <w:gridCol w:w="2876"/>
        <w:gridCol w:w="2877"/>
        <w:gridCol w:w="2877"/>
      </w:tblGrid>
      <w:tr w:rsidR="00C12D1D" w14:paraId="1F948018" w14:textId="77777777" w:rsidTr="00C12D1D">
        <w:trPr>
          <w:ins w:id="161" w:author="Paus, Janette PEBA" w:date="2021-09-10T15:57:00Z"/>
        </w:trPr>
        <w:tc>
          <w:tcPr>
            <w:tcW w:w="2876" w:type="dxa"/>
          </w:tcPr>
          <w:p w14:paraId="4C2420AC" w14:textId="25D90E84" w:rsidR="00C12D1D" w:rsidRDefault="00C12D1D">
            <w:pPr>
              <w:rPr>
                <w:ins w:id="162" w:author="Paus, Janette PEBA" w:date="2021-09-10T15:57:00Z"/>
                <w:rFonts w:asciiTheme="minorHAnsi" w:hAnsiTheme="minorHAnsi"/>
              </w:rPr>
            </w:pPr>
            <w:ins w:id="163" w:author="Paus, Janette PEBA" w:date="2021-09-10T15:57:00Z">
              <w:r>
                <w:rPr>
                  <w:rFonts w:asciiTheme="minorHAnsi" w:hAnsiTheme="minorHAnsi"/>
                </w:rPr>
                <w:t>Date</w:t>
              </w:r>
            </w:ins>
          </w:p>
        </w:tc>
        <w:tc>
          <w:tcPr>
            <w:tcW w:w="2877" w:type="dxa"/>
          </w:tcPr>
          <w:p w14:paraId="21064259" w14:textId="56CFD051" w:rsidR="00C12D1D" w:rsidRDefault="00C12D1D">
            <w:pPr>
              <w:rPr>
                <w:ins w:id="164" w:author="Paus, Janette PEBA" w:date="2021-09-10T15:57:00Z"/>
                <w:rFonts w:asciiTheme="minorHAnsi" w:hAnsiTheme="minorHAnsi"/>
              </w:rPr>
            </w:pPr>
            <w:ins w:id="165" w:author="Paus, Janette PEBA" w:date="2021-09-10T15:57:00Z">
              <w:r>
                <w:rPr>
                  <w:rFonts w:asciiTheme="minorHAnsi" w:hAnsiTheme="minorHAnsi"/>
                </w:rPr>
                <w:t>Author</w:t>
              </w:r>
            </w:ins>
          </w:p>
        </w:tc>
        <w:tc>
          <w:tcPr>
            <w:tcW w:w="2877" w:type="dxa"/>
          </w:tcPr>
          <w:p w14:paraId="082C1E56" w14:textId="3B76770A" w:rsidR="00C12D1D" w:rsidRDefault="00C12D1D">
            <w:pPr>
              <w:rPr>
                <w:ins w:id="166" w:author="Paus, Janette PEBA" w:date="2021-09-10T15:57:00Z"/>
                <w:rFonts w:asciiTheme="minorHAnsi" w:hAnsiTheme="minorHAnsi"/>
              </w:rPr>
            </w:pPr>
            <w:ins w:id="167" w:author="Paus, Janette PEBA" w:date="2021-09-10T15:57:00Z">
              <w:r>
                <w:rPr>
                  <w:rFonts w:asciiTheme="minorHAnsi" w:hAnsiTheme="minorHAnsi"/>
                </w:rPr>
                <w:t>Change</w:t>
              </w:r>
            </w:ins>
          </w:p>
        </w:tc>
      </w:tr>
      <w:tr w:rsidR="00C12D1D" w14:paraId="04020486" w14:textId="77777777" w:rsidTr="00C12D1D">
        <w:trPr>
          <w:ins w:id="168" w:author="Paus, Janette PEBA" w:date="2021-09-10T15:57:00Z"/>
        </w:trPr>
        <w:tc>
          <w:tcPr>
            <w:tcW w:w="2876" w:type="dxa"/>
          </w:tcPr>
          <w:p w14:paraId="1F02CAB3" w14:textId="03D7ED5B" w:rsidR="00C12D1D" w:rsidRDefault="00C12D1D">
            <w:pPr>
              <w:rPr>
                <w:ins w:id="169" w:author="Paus, Janette PEBA" w:date="2021-09-10T15:57:00Z"/>
                <w:rFonts w:asciiTheme="minorHAnsi" w:hAnsiTheme="minorHAnsi"/>
              </w:rPr>
            </w:pPr>
            <w:ins w:id="170" w:author="Paus, Janette PEBA" w:date="2021-09-10T15:58:00Z">
              <w:r>
                <w:rPr>
                  <w:rFonts w:asciiTheme="minorHAnsi" w:hAnsiTheme="minorHAnsi"/>
                </w:rPr>
                <w:t>February 18, 2021</w:t>
              </w:r>
            </w:ins>
          </w:p>
        </w:tc>
        <w:tc>
          <w:tcPr>
            <w:tcW w:w="2877" w:type="dxa"/>
          </w:tcPr>
          <w:p w14:paraId="4926EE6C" w14:textId="609ADF3C" w:rsidR="00C12D1D" w:rsidRDefault="00C12D1D">
            <w:pPr>
              <w:rPr>
                <w:ins w:id="171" w:author="Paus, Janette PEBA" w:date="2021-09-10T15:57:00Z"/>
                <w:rFonts w:asciiTheme="minorHAnsi" w:hAnsiTheme="minorHAnsi"/>
              </w:rPr>
            </w:pPr>
            <w:ins w:id="172" w:author="Paus, Janette PEBA" w:date="2021-09-10T15:58:00Z">
              <w:r>
                <w:rPr>
                  <w:rFonts w:asciiTheme="minorHAnsi" w:hAnsiTheme="minorHAnsi"/>
                </w:rPr>
                <w:t>Sheryl Britton</w:t>
              </w:r>
            </w:ins>
          </w:p>
        </w:tc>
        <w:tc>
          <w:tcPr>
            <w:tcW w:w="2877" w:type="dxa"/>
          </w:tcPr>
          <w:p w14:paraId="75958451" w14:textId="7B68F04E" w:rsidR="00C12D1D" w:rsidRDefault="00C12D1D">
            <w:pPr>
              <w:rPr>
                <w:ins w:id="173" w:author="Paus, Janette PEBA" w:date="2021-09-10T15:57:00Z"/>
                <w:rFonts w:asciiTheme="minorHAnsi" w:hAnsiTheme="minorHAnsi"/>
              </w:rPr>
            </w:pPr>
            <w:ins w:id="174" w:author="Paus, Janette PEBA" w:date="2021-09-10T15:58:00Z">
              <w:r>
                <w:rPr>
                  <w:rFonts w:asciiTheme="minorHAnsi" w:hAnsiTheme="minorHAnsi"/>
                </w:rPr>
                <w:t>Initial copy</w:t>
              </w:r>
            </w:ins>
          </w:p>
        </w:tc>
      </w:tr>
      <w:tr w:rsidR="00C12D1D" w14:paraId="7FF4D91E" w14:textId="77777777" w:rsidTr="00C12D1D">
        <w:trPr>
          <w:ins w:id="175" w:author="Paus, Janette PEBA" w:date="2021-09-10T15:57:00Z"/>
        </w:trPr>
        <w:tc>
          <w:tcPr>
            <w:tcW w:w="2876" w:type="dxa"/>
          </w:tcPr>
          <w:p w14:paraId="5C744E23" w14:textId="3911690A" w:rsidR="00C12D1D" w:rsidRDefault="00C12D1D">
            <w:pPr>
              <w:rPr>
                <w:ins w:id="176" w:author="Paus, Janette PEBA" w:date="2021-09-10T15:57:00Z"/>
                <w:rFonts w:asciiTheme="minorHAnsi" w:hAnsiTheme="minorHAnsi"/>
              </w:rPr>
            </w:pPr>
            <w:ins w:id="177" w:author="Paus, Janette PEBA" w:date="2021-09-10T15:58:00Z">
              <w:r>
                <w:rPr>
                  <w:rFonts w:asciiTheme="minorHAnsi" w:hAnsiTheme="minorHAnsi"/>
                </w:rPr>
                <w:t>September 10, 2021</w:t>
              </w:r>
            </w:ins>
          </w:p>
        </w:tc>
        <w:tc>
          <w:tcPr>
            <w:tcW w:w="2877" w:type="dxa"/>
          </w:tcPr>
          <w:p w14:paraId="74E67D29" w14:textId="752DBF31" w:rsidR="00C12D1D" w:rsidRDefault="00C12D1D">
            <w:pPr>
              <w:rPr>
                <w:ins w:id="178" w:author="Paus, Janette PEBA" w:date="2021-09-10T15:57:00Z"/>
                <w:rFonts w:asciiTheme="minorHAnsi" w:hAnsiTheme="minorHAnsi"/>
              </w:rPr>
            </w:pPr>
            <w:ins w:id="179" w:author="Paus, Janette PEBA" w:date="2021-09-10T15:58:00Z">
              <w:r>
                <w:rPr>
                  <w:rFonts w:asciiTheme="minorHAnsi" w:hAnsiTheme="minorHAnsi"/>
                </w:rPr>
                <w:t>Janette Paus</w:t>
              </w:r>
            </w:ins>
          </w:p>
        </w:tc>
        <w:tc>
          <w:tcPr>
            <w:tcW w:w="2877" w:type="dxa"/>
          </w:tcPr>
          <w:p w14:paraId="495C960A" w14:textId="3F644ECB" w:rsidR="00C12D1D" w:rsidRDefault="00C12D1D">
            <w:pPr>
              <w:rPr>
                <w:ins w:id="180" w:author="Paus, Janette PEBA" w:date="2021-09-10T15:57:00Z"/>
                <w:rFonts w:asciiTheme="minorHAnsi" w:hAnsiTheme="minorHAnsi"/>
              </w:rPr>
            </w:pPr>
            <w:ins w:id="181" w:author="Paus, Janette PEBA" w:date="2021-09-10T15:58:00Z">
              <w:r>
                <w:rPr>
                  <w:rFonts w:asciiTheme="minorHAnsi" w:hAnsiTheme="minorHAnsi"/>
                </w:rPr>
                <w:t>Edit to standardize formatting and wording</w:t>
              </w:r>
            </w:ins>
          </w:p>
        </w:tc>
      </w:tr>
      <w:tr w:rsidR="00C12D1D" w14:paraId="2F5F4979" w14:textId="77777777" w:rsidTr="00C12D1D">
        <w:trPr>
          <w:ins w:id="182" w:author="Paus, Janette PEBA" w:date="2021-09-10T15:57:00Z"/>
        </w:trPr>
        <w:tc>
          <w:tcPr>
            <w:tcW w:w="2876" w:type="dxa"/>
          </w:tcPr>
          <w:p w14:paraId="6F3A4BC8" w14:textId="15625C0E" w:rsidR="00C12D1D" w:rsidRDefault="007E74AF">
            <w:pPr>
              <w:rPr>
                <w:ins w:id="183" w:author="Paus, Janette PEBA" w:date="2021-09-10T15:57:00Z"/>
                <w:rFonts w:asciiTheme="minorHAnsi" w:hAnsiTheme="minorHAnsi"/>
              </w:rPr>
            </w:pPr>
            <w:ins w:id="184" w:author="Paus, Janette PEBA" w:date="2022-09-30T09:25:00Z">
              <w:r>
                <w:rPr>
                  <w:rFonts w:asciiTheme="minorHAnsi" w:hAnsiTheme="minorHAnsi"/>
                </w:rPr>
                <w:t>September 30, 2022</w:t>
              </w:r>
            </w:ins>
          </w:p>
        </w:tc>
        <w:tc>
          <w:tcPr>
            <w:tcW w:w="2877" w:type="dxa"/>
          </w:tcPr>
          <w:p w14:paraId="2A7A2979" w14:textId="36B81CFF" w:rsidR="00C12D1D" w:rsidRDefault="00090ADF">
            <w:pPr>
              <w:rPr>
                <w:ins w:id="185" w:author="Paus, Janette PEBA" w:date="2021-09-10T15:57:00Z"/>
                <w:rFonts w:asciiTheme="minorHAnsi" w:hAnsiTheme="minorHAnsi"/>
              </w:rPr>
            </w:pPr>
            <w:ins w:id="186" w:author="Paus, Janette PEBA" w:date="2021-11-10T07:15:00Z">
              <w:r>
                <w:rPr>
                  <w:rFonts w:asciiTheme="minorHAnsi" w:hAnsiTheme="minorHAnsi"/>
                </w:rPr>
                <w:t>Janette Paus</w:t>
              </w:r>
            </w:ins>
          </w:p>
        </w:tc>
        <w:tc>
          <w:tcPr>
            <w:tcW w:w="2877" w:type="dxa"/>
          </w:tcPr>
          <w:p w14:paraId="2B95DD80" w14:textId="7FACFFB7" w:rsidR="00C12D1D" w:rsidRDefault="00090ADF">
            <w:pPr>
              <w:rPr>
                <w:ins w:id="187" w:author="Paus, Janette PEBA" w:date="2021-09-10T15:57:00Z"/>
                <w:rFonts w:asciiTheme="minorHAnsi" w:hAnsiTheme="minorHAnsi"/>
              </w:rPr>
            </w:pPr>
            <w:ins w:id="188" w:author="Paus, Janette PEBA" w:date="2021-11-10T07:16:00Z">
              <w:r>
                <w:rPr>
                  <w:rFonts w:asciiTheme="minorHAnsi" w:hAnsiTheme="minorHAnsi"/>
                </w:rPr>
                <w:t>Amended Section 6A-page margins; Section 7A-removed PEBA Design Layout and Section 12, #1 appendix for design layout; Section 8b added description for the * for Unit Balance and Values</w:t>
              </w:r>
            </w:ins>
            <w:ins w:id="189" w:author="Paus, Janette PEBA" w:date="2021-11-10T07:22:00Z">
              <w:r>
                <w:rPr>
                  <w:rFonts w:asciiTheme="minorHAnsi" w:hAnsiTheme="minorHAnsi"/>
                </w:rPr>
                <w:t xml:space="preserve">; </w:t>
              </w:r>
            </w:ins>
            <w:ins w:id="190" w:author="Paus, Janette PEBA" w:date="2021-11-10T07:24:00Z">
              <w:r>
                <w:rPr>
                  <w:rFonts w:asciiTheme="minorHAnsi" w:hAnsiTheme="minorHAnsi"/>
                </w:rPr>
                <w:t>added #12</w:t>
              </w:r>
              <w:r w:rsidR="00840837">
                <w:rPr>
                  <w:rFonts w:asciiTheme="minorHAnsi" w:hAnsiTheme="minorHAnsi"/>
                </w:rPr>
                <w:t>-remove grid lines from below the signature and time stamp areas.</w:t>
              </w:r>
            </w:ins>
          </w:p>
        </w:tc>
      </w:tr>
      <w:tr w:rsidR="00C12D1D" w14:paraId="6CA21DA9" w14:textId="77777777" w:rsidTr="00C12D1D">
        <w:trPr>
          <w:ins w:id="191" w:author="Paus, Janette PEBA" w:date="2021-09-10T15:57:00Z"/>
        </w:trPr>
        <w:tc>
          <w:tcPr>
            <w:tcW w:w="2876" w:type="dxa"/>
          </w:tcPr>
          <w:p w14:paraId="6686B585" w14:textId="77777777" w:rsidR="00C12D1D" w:rsidRDefault="00C12D1D">
            <w:pPr>
              <w:rPr>
                <w:ins w:id="192" w:author="Paus, Janette PEBA" w:date="2021-09-10T15:57:00Z"/>
                <w:rFonts w:asciiTheme="minorHAnsi" w:hAnsiTheme="minorHAnsi"/>
              </w:rPr>
            </w:pPr>
          </w:p>
        </w:tc>
        <w:tc>
          <w:tcPr>
            <w:tcW w:w="2877" w:type="dxa"/>
          </w:tcPr>
          <w:p w14:paraId="58EE9957" w14:textId="77777777" w:rsidR="00C12D1D" w:rsidRDefault="00C12D1D">
            <w:pPr>
              <w:rPr>
                <w:ins w:id="193" w:author="Paus, Janette PEBA" w:date="2021-09-10T15:57:00Z"/>
                <w:rFonts w:asciiTheme="minorHAnsi" w:hAnsiTheme="minorHAnsi"/>
              </w:rPr>
            </w:pPr>
          </w:p>
        </w:tc>
        <w:tc>
          <w:tcPr>
            <w:tcW w:w="2877" w:type="dxa"/>
          </w:tcPr>
          <w:p w14:paraId="547D7945" w14:textId="77777777" w:rsidR="00C12D1D" w:rsidRDefault="00C12D1D">
            <w:pPr>
              <w:rPr>
                <w:ins w:id="194" w:author="Paus, Janette PEBA" w:date="2021-09-10T15:57:00Z"/>
                <w:rFonts w:asciiTheme="minorHAnsi" w:hAnsiTheme="minorHAnsi"/>
              </w:rPr>
            </w:pPr>
          </w:p>
        </w:tc>
      </w:tr>
    </w:tbl>
    <w:p w14:paraId="309A6F48" w14:textId="062F9405" w:rsidR="00C12D1D" w:rsidRDefault="00C12D1D">
      <w:pPr>
        <w:rPr>
          <w:ins w:id="195" w:author="Paus, Janette PEBA" w:date="2021-09-10T15:58:00Z"/>
          <w:rFonts w:asciiTheme="minorHAnsi" w:hAnsiTheme="minorHAnsi"/>
        </w:rPr>
      </w:pPr>
    </w:p>
    <w:p w14:paraId="6A4E4839" w14:textId="5835ACB0" w:rsidR="00C12D1D" w:rsidRDefault="00C12D1D">
      <w:pPr>
        <w:rPr>
          <w:ins w:id="196" w:author="Paus, Janette PEBA" w:date="2021-09-10T15:58:00Z"/>
          <w:rFonts w:asciiTheme="minorHAnsi" w:hAnsiTheme="minorHAnsi"/>
        </w:rPr>
      </w:pPr>
    </w:p>
    <w:p w14:paraId="1E2ED10E" w14:textId="42A14A4B" w:rsidR="00C12D1D" w:rsidRDefault="00C12D1D">
      <w:pPr>
        <w:rPr>
          <w:ins w:id="197" w:author="Paus, Janette PEBA" w:date="2021-09-10T15:58:00Z"/>
          <w:rFonts w:asciiTheme="minorHAnsi" w:hAnsiTheme="minorHAnsi"/>
        </w:rPr>
      </w:pPr>
    </w:p>
    <w:p w14:paraId="40AC017A" w14:textId="3AA75FBE" w:rsidR="00C12D1D" w:rsidRDefault="00C12D1D">
      <w:pPr>
        <w:rPr>
          <w:ins w:id="198" w:author="Paus, Janette PEBA" w:date="2021-09-10T15:59:00Z"/>
          <w:rFonts w:asciiTheme="minorHAnsi" w:hAnsiTheme="minorHAnsi"/>
        </w:rPr>
      </w:pPr>
    </w:p>
    <w:p w14:paraId="4210BCFD" w14:textId="21C50D9A" w:rsidR="00C12D1D" w:rsidRDefault="00C12D1D">
      <w:pPr>
        <w:rPr>
          <w:ins w:id="199" w:author="Paus, Janette PEBA" w:date="2021-09-10T15:59:00Z"/>
          <w:rFonts w:asciiTheme="minorHAnsi" w:hAnsiTheme="minorHAnsi"/>
        </w:rPr>
      </w:pPr>
    </w:p>
    <w:p w14:paraId="1FA7849F" w14:textId="11B52766" w:rsidR="00C12D1D" w:rsidRDefault="00C12D1D">
      <w:pPr>
        <w:rPr>
          <w:ins w:id="200" w:author="Paus, Janette PEBA" w:date="2021-09-10T15:59:00Z"/>
          <w:rFonts w:asciiTheme="minorHAnsi" w:hAnsiTheme="minorHAnsi"/>
        </w:rPr>
      </w:pPr>
    </w:p>
    <w:p w14:paraId="6DB51E76" w14:textId="67A23897" w:rsidR="00C12D1D" w:rsidRDefault="00C12D1D">
      <w:pPr>
        <w:rPr>
          <w:ins w:id="201" w:author="Paus, Janette PEBA" w:date="2021-09-10T15:59:00Z"/>
          <w:rFonts w:asciiTheme="minorHAnsi" w:hAnsiTheme="minorHAnsi"/>
        </w:rPr>
      </w:pPr>
    </w:p>
    <w:p w14:paraId="5561EAF8" w14:textId="1AFCEAC7" w:rsidR="00C12D1D" w:rsidRDefault="00C12D1D">
      <w:pPr>
        <w:rPr>
          <w:ins w:id="202" w:author="Paus, Janette PEBA" w:date="2021-09-10T15:59:00Z"/>
          <w:rFonts w:asciiTheme="minorHAnsi" w:hAnsiTheme="minorHAnsi"/>
        </w:rPr>
      </w:pPr>
    </w:p>
    <w:p w14:paraId="73C78392" w14:textId="65D7FED5" w:rsidR="00C12D1D" w:rsidRDefault="00C12D1D">
      <w:pPr>
        <w:rPr>
          <w:ins w:id="203" w:author="Paus, Janette PEBA" w:date="2021-09-10T15:59:00Z"/>
          <w:rFonts w:asciiTheme="minorHAnsi" w:hAnsiTheme="minorHAnsi"/>
        </w:rPr>
      </w:pPr>
    </w:p>
    <w:p w14:paraId="2A5820A6" w14:textId="0112CDB0" w:rsidR="00C12D1D" w:rsidRDefault="00C12D1D">
      <w:pPr>
        <w:rPr>
          <w:ins w:id="204" w:author="Paus, Janette PEBA" w:date="2021-09-10T15:59:00Z"/>
          <w:rFonts w:asciiTheme="minorHAnsi" w:hAnsiTheme="minorHAnsi"/>
        </w:rPr>
      </w:pPr>
    </w:p>
    <w:p w14:paraId="49699AF3" w14:textId="6FDA5D38" w:rsidR="00C12D1D" w:rsidRDefault="00C12D1D">
      <w:pPr>
        <w:rPr>
          <w:ins w:id="205" w:author="Paus, Janette PEBA" w:date="2021-09-10T15:59:00Z"/>
          <w:rFonts w:asciiTheme="minorHAnsi" w:hAnsiTheme="minorHAnsi"/>
        </w:rPr>
      </w:pPr>
    </w:p>
    <w:p w14:paraId="27371618" w14:textId="247943A7" w:rsidR="00C12D1D" w:rsidRDefault="00C12D1D">
      <w:pPr>
        <w:rPr>
          <w:ins w:id="206" w:author="Paus, Janette PEBA" w:date="2021-09-10T15:59:00Z"/>
          <w:rFonts w:asciiTheme="minorHAnsi" w:hAnsiTheme="minorHAnsi"/>
        </w:rPr>
      </w:pPr>
    </w:p>
    <w:p w14:paraId="5B251FE7" w14:textId="7A843144" w:rsidR="00C12D1D" w:rsidRDefault="00C12D1D">
      <w:pPr>
        <w:rPr>
          <w:ins w:id="207" w:author="Paus, Janette PEBA" w:date="2021-09-10T15:59:00Z"/>
          <w:rFonts w:asciiTheme="minorHAnsi" w:hAnsiTheme="minorHAnsi"/>
        </w:rPr>
      </w:pPr>
    </w:p>
    <w:p w14:paraId="3C62EC99" w14:textId="06D5124C" w:rsidR="00C12D1D" w:rsidRDefault="00C12D1D">
      <w:pPr>
        <w:rPr>
          <w:ins w:id="208" w:author="Paus, Janette PEBA" w:date="2021-09-10T15:59:00Z"/>
          <w:rFonts w:asciiTheme="minorHAnsi" w:hAnsiTheme="minorHAnsi"/>
        </w:rPr>
      </w:pPr>
    </w:p>
    <w:p w14:paraId="372B9ADE" w14:textId="3B449033" w:rsidR="00C12D1D" w:rsidRDefault="00C12D1D">
      <w:pPr>
        <w:rPr>
          <w:ins w:id="209" w:author="Paus, Janette PEBA" w:date="2021-09-10T15:59:00Z"/>
          <w:rFonts w:asciiTheme="minorHAnsi" w:hAnsiTheme="minorHAnsi"/>
        </w:rPr>
      </w:pPr>
    </w:p>
    <w:p w14:paraId="505CD808" w14:textId="12251D99" w:rsidR="00C12D1D" w:rsidRDefault="00C12D1D">
      <w:pPr>
        <w:rPr>
          <w:ins w:id="210" w:author="Paus, Janette PEBA" w:date="2021-09-10T15:59:00Z"/>
          <w:rFonts w:asciiTheme="minorHAnsi" w:hAnsiTheme="minorHAnsi"/>
        </w:rPr>
      </w:pPr>
    </w:p>
    <w:p w14:paraId="34ED220B" w14:textId="25224033" w:rsidR="00C12D1D" w:rsidRDefault="00C12D1D">
      <w:pPr>
        <w:rPr>
          <w:ins w:id="211" w:author="Paus, Janette PEBA" w:date="2021-09-10T15:59:00Z"/>
          <w:rFonts w:asciiTheme="minorHAnsi" w:hAnsiTheme="minorHAnsi"/>
        </w:rPr>
      </w:pPr>
    </w:p>
    <w:p w14:paraId="2E05A976" w14:textId="7051FADD" w:rsidR="00C12D1D" w:rsidRDefault="00C12D1D">
      <w:pPr>
        <w:rPr>
          <w:ins w:id="212" w:author="Paus, Janette PEBA" w:date="2021-09-10T15:59:00Z"/>
          <w:rFonts w:asciiTheme="minorHAnsi" w:hAnsiTheme="minorHAnsi"/>
        </w:rPr>
      </w:pPr>
    </w:p>
    <w:p w14:paraId="1411D37E" w14:textId="55125792" w:rsidR="00C12D1D" w:rsidRDefault="00C12D1D">
      <w:pPr>
        <w:rPr>
          <w:ins w:id="213" w:author="Paus, Janette PEBA" w:date="2021-09-10T15:59:00Z"/>
          <w:rFonts w:asciiTheme="minorHAnsi" w:hAnsiTheme="minorHAnsi"/>
        </w:rPr>
      </w:pPr>
    </w:p>
    <w:p w14:paraId="7B8A579C" w14:textId="5511511D" w:rsidR="00C12D1D" w:rsidDel="001C02A5" w:rsidRDefault="00C12D1D">
      <w:pPr>
        <w:pStyle w:val="Heading1"/>
        <w:rPr>
          <w:del w:id="214" w:author="Paus, Janette PEBA" w:date="2021-09-10T16:26:00Z"/>
        </w:rPr>
        <w:pPrChange w:id="215" w:author="Paus, Janette PEBA" w:date="2021-09-10T16:26:00Z">
          <w:pPr/>
        </w:pPrChange>
      </w:pPr>
      <w:bookmarkStart w:id="216" w:name="_Toc83109238"/>
      <w:bookmarkStart w:id="217" w:name="_Toc87422160"/>
      <w:bookmarkStart w:id="218" w:name="_Toc87422814"/>
      <w:bookmarkStart w:id="219" w:name="_Toc94017722"/>
      <w:bookmarkStart w:id="220" w:name="_Toc112161295"/>
      <w:bookmarkStart w:id="221" w:name="_Toc112161380"/>
      <w:bookmarkStart w:id="222" w:name="_Toc112229499"/>
      <w:bookmarkStart w:id="223" w:name="_Toc112229610"/>
      <w:bookmarkStart w:id="224" w:name="_Toc112229686"/>
      <w:bookmarkStart w:id="225" w:name="_Toc115422351"/>
      <w:bookmarkEnd w:id="216"/>
      <w:bookmarkEnd w:id="217"/>
      <w:bookmarkEnd w:id="218"/>
      <w:bookmarkEnd w:id="219"/>
      <w:bookmarkEnd w:id="220"/>
      <w:bookmarkEnd w:id="221"/>
      <w:bookmarkEnd w:id="222"/>
      <w:bookmarkEnd w:id="223"/>
      <w:bookmarkEnd w:id="224"/>
      <w:bookmarkEnd w:id="225"/>
    </w:p>
    <w:p w14:paraId="18D161D7" w14:textId="2F77CF55" w:rsidR="00FD279E" w:rsidRDefault="00FD279E" w:rsidP="001C02A5">
      <w:pPr>
        <w:pStyle w:val="Heading1"/>
      </w:pPr>
      <w:bookmarkStart w:id="226" w:name="_Toc115422352"/>
      <w:r>
        <w:t>Business Objectives</w:t>
      </w:r>
      <w:bookmarkEnd w:id="226"/>
    </w:p>
    <w:p w14:paraId="13D65A28" w14:textId="7F538003" w:rsidR="003F5870" w:rsidRDefault="00544756" w:rsidP="00544756">
      <w:r>
        <w:t>The</w:t>
      </w:r>
      <w:r w:rsidR="003F5870">
        <w:t>re are two</w:t>
      </w:r>
      <w:r>
        <w:t xml:space="preserve"> objective</w:t>
      </w:r>
      <w:r w:rsidR="003F5870">
        <w:t>s:</w:t>
      </w:r>
    </w:p>
    <w:p w14:paraId="0BF6A026" w14:textId="6B0072E8" w:rsidR="003F5870" w:rsidRDefault="007E55CF" w:rsidP="00E2480C">
      <w:pPr>
        <w:pStyle w:val="ListParagraph"/>
        <w:numPr>
          <w:ilvl w:val="0"/>
          <w:numId w:val="20"/>
        </w:numPr>
      </w:pPr>
      <w:r>
        <w:t>To provide a complete document which can be submitted to JEA to make necessary corrections to production letters.</w:t>
      </w:r>
    </w:p>
    <w:p w14:paraId="0477C085" w14:textId="09D6280F" w:rsidR="00544756" w:rsidRDefault="007E55CF" w:rsidP="00E2480C">
      <w:pPr>
        <w:pStyle w:val="ListParagraph"/>
        <w:numPr>
          <w:ilvl w:val="0"/>
          <w:numId w:val="20"/>
        </w:numPr>
        <w:rPr>
          <w:ins w:id="227" w:author="Paus, Janette PEBA" w:date="2021-11-23T13:39:00Z"/>
        </w:rPr>
      </w:pPr>
      <w:r>
        <w:t>For future use when amending this letter in the future.</w:t>
      </w:r>
    </w:p>
    <w:p w14:paraId="77CB78F9" w14:textId="77777777" w:rsidR="00542EE7" w:rsidRPr="004F04F0" w:rsidRDefault="00542EE7">
      <w:pPr>
        <w:pPrChange w:id="228" w:author="Paus, Janette PEBA" w:date="2021-11-23T13:39:00Z">
          <w:pPr>
            <w:pStyle w:val="ListParagraph"/>
            <w:numPr>
              <w:numId w:val="20"/>
            </w:numPr>
            <w:ind w:hanging="360"/>
          </w:pPr>
        </w:pPrChange>
      </w:pPr>
    </w:p>
    <w:p w14:paraId="22406DE0" w14:textId="777E95B0" w:rsidR="003F5870" w:rsidRDefault="00FD279E" w:rsidP="001C02A5">
      <w:pPr>
        <w:pStyle w:val="Heading1"/>
      </w:pPr>
      <w:bookmarkStart w:id="229" w:name="_Toc115422353"/>
      <w:r>
        <w:t>Background</w:t>
      </w:r>
      <w:bookmarkEnd w:id="229"/>
    </w:p>
    <w:p w14:paraId="349245CA" w14:textId="6385ED54" w:rsidR="0032433F" w:rsidRDefault="007E55CF" w:rsidP="007E225C">
      <w:r>
        <w:t xml:space="preserve">During the PEPP Renewal project this letter was created and implemented at Go Live.  There were a number of outstanding corrections at Go Live and some additional issues have been identified since. </w:t>
      </w:r>
      <w:del w:id="230" w:author="Paus, Janette PEBA" w:date="2022-08-24T10:25:00Z">
        <w:r w:rsidDel="00DA6CA7">
          <w:delText xml:space="preserve"> </w:delText>
        </w:r>
      </w:del>
      <w:r>
        <w:t>The purpose of this document is to describe the components of the letter and to identify all the issues requiring correction so JEA can fully correct and deliver the letter.</w:t>
      </w:r>
    </w:p>
    <w:p w14:paraId="5E1F78B2" w14:textId="78662971" w:rsidR="007E55CF" w:rsidRDefault="007E55CF" w:rsidP="007E225C"/>
    <w:p w14:paraId="0250B9A8" w14:textId="6B98155F" w:rsidR="007E55CF" w:rsidRDefault="007E55CF" w:rsidP="007E225C">
      <w:pPr>
        <w:rPr>
          <w:ins w:id="231" w:author="Paus, Janette PEBA" w:date="2021-11-23T13:39:00Z"/>
        </w:rPr>
      </w:pPr>
      <w:r>
        <w:t>This document, along with the Communication Design Layout, will be incorporated into a JIRA ticket with JEA and prioritized according to business importance.</w:t>
      </w:r>
    </w:p>
    <w:p w14:paraId="4478D5D9" w14:textId="77777777" w:rsidR="00542EE7" w:rsidRDefault="00542EE7" w:rsidP="007E225C"/>
    <w:p w14:paraId="78F04EEB" w14:textId="34DB5D68" w:rsidR="007E55CF" w:rsidRDefault="007E55CF" w:rsidP="001C02A5">
      <w:pPr>
        <w:pStyle w:val="Heading1"/>
      </w:pPr>
      <w:bookmarkStart w:id="232" w:name="_Toc115422354"/>
      <w:r>
        <w:t>Purpose of the Letter</w:t>
      </w:r>
      <w:bookmarkEnd w:id="232"/>
    </w:p>
    <w:p w14:paraId="5E9B3F36" w14:textId="6DD576AA" w:rsidR="00A30CC1" w:rsidRDefault="00D07E9F" w:rsidP="00A30CC1">
      <w:pPr>
        <w:rPr>
          <w:ins w:id="233" w:author="Paus, Janette PEBA" w:date="2021-11-23T13:39:00Z"/>
        </w:rPr>
      </w:pPr>
      <w:r>
        <w:t>To provide up-to-date information of the member’s PEPP account and advise member</w:t>
      </w:r>
      <w:r w:rsidR="006F4F78">
        <w:t xml:space="preserve">’s beneficiary </w:t>
      </w:r>
      <w:r>
        <w:t>of the choices available for the money currently invested</w:t>
      </w:r>
      <w:r w:rsidR="002215AE">
        <w:t xml:space="preserve"> upon the member’s death</w:t>
      </w:r>
      <w:r w:rsidR="00D65C79">
        <w:t>.</w:t>
      </w:r>
    </w:p>
    <w:p w14:paraId="31363CC3" w14:textId="77777777" w:rsidR="00542EE7" w:rsidRPr="00A30CC1" w:rsidRDefault="00542EE7" w:rsidP="00A30CC1"/>
    <w:p w14:paraId="6899B527" w14:textId="2855A6E4" w:rsidR="00FD279E" w:rsidRDefault="00FD279E" w:rsidP="001C02A5">
      <w:pPr>
        <w:pStyle w:val="Heading1"/>
      </w:pPr>
      <w:bookmarkStart w:id="234" w:name="_Toc115422355"/>
      <w:r>
        <w:t>Scope</w:t>
      </w:r>
      <w:bookmarkEnd w:id="234"/>
    </w:p>
    <w:p w14:paraId="56216A90" w14:textId="41A25BD7" w:rsidR="00ED7945" w:rsidRDefault="00ED7945" w:rsidP="00ED7945">
      <w:r>
        <w:t xml:space="preserve">In scope for </w:t>
      </w:r>
      <w:r w:rsidR="007E55CF">
        <w:t xml:space="preserve">delivery of </w:t>
      </w:r>
      <w:r>
        <w:t>this ticket is:</w:t>
      </w:r>
    </w:p>
    <w:p w14:paraId="5B01F146" w14:textId="4E5F7AF5" w:rsidR="00ED7945" w:rsidRDefault="007E55CF" w:rsidP="00E2480C">
      <w:pPr>
        <w:pStyle w:val="ListParagraph"/>
        <w:numPr>
          <w:ilvl w:val="0"/>
          <w:numId w:val="13"/>
        </w:numPr>
      </w:pPr>
      <w:r>
        <w:t>Correcting issues which have been identified since Go Live.</w:t>
      </w:r>
    </w:p>
    <w:p w14:paraId="5E141181" w14:textId="6523652D" w:rsidR="007E55CF" w:rsidRDefault="007E55CF" w:rsidP="00E2480C">
      <w:pPr>
        <w:pStyle w:val="ListParagraph"/>
        <w:numPr>
          <w:ilvl w:val="0"/>
          <w:numId w:val="13"/>
        </w:numPr>
      </w:pPr>
      <w:r>
        <w:t>Any outstanding tickets raised before Go Live.</w:t>
      </w:r>
    </w:p>
    <w:p w14:paraId="42CC5DB1" w14:textId="700F9FC4" w:rsidR="006757D3" w:rsidRDefault="006757D3" w:rsidP="006757D3">
      <w:pPr>
        <w:pStyle w:val="ListParagraph"/>
        <w:numPr>
          <w:ilvl w:val="0"/>
          <w:numId w:val="13"/>
        </w:numPr>
      </w:pPr>
      <w:r>
        <w:t>Update of PEPP Logo and Footers – showing new addresses</w:t>
      </w:r>
      <w:ins w:id="235" w:author="Paus, Janette PEBA" w:date="2022-09-30T07:36:00Z">
        <w:r w:rsidR="00C91E1F">
          <w:t>.</w:t>
        </w:r>
      </w:ins>
    </w:p>
    <w:p w14:paraId="19ED61C4" w14:textId="243505C1" w:rsidR="006757D3" w:rsidDel="00C12D1D" w:rsidRDefault="006757D3" w:rsidP="006757D3">
      <w:pPr>
        <w:pStyle w:val="ListParagraph"/>
        <w:rPr>
          <w:del w:id="236" w:author="Paus, Janette PEBA" w:date="2021-09-10T15:59:00Z"/>
        </w:rPr>
      </w:pPr>
    </w:p>
    <w:p w14:paraId="03F3EB12" w14:textId="77777777" w:rsidR="00ED7945" w:rsidRDefault="00ED7945" w:rsidP="00ED7945"/>
    <w:p w14:paraId="4D8F780B" w14:textId="7EA3E131" w:rsidR="00ED7945" w:rsidRDefault="00ED7945" w:rsidP="00ED7945">
      <w:r>
        <w:t>Out of Scope for this ticket is:</w:t>
      </w:r>
    </w:p>
    <w:p w14:paraId="7B5C66BF" w14:textId="22710AE1" w:rsidR="00ED7945" w:rsidRDefault="007E55CF" w:rsidP="00E2480C">
      <w:pPr>
        <w:pStyle w:val="ListParagraph"/>
        <w:numPr>
          <w:ilvl w:val="0"/>
          <w:numId w:val="18"/>
        </w:numPr>
      </w:pPr>
      <w:r>
        <w:t>Any changes required to support jurisdictional requirements</w:t>
      </w:r>
      <w:ins w:id="237" w:author="Paus, Janette PEBA" w:date="2022-09-30T07:36:00Z">
        <w:r w:rsidR="00C91E1F">
          <w:t>.</w:t>
        </w:r>
      </w:ins>
    </w:p>
    <w:p w14:paraId="21626F49" w14:textId="6C686797" w:rsidR="00857030" w:rsidRPr="00ED7945" w:rsidDel="00ED7C29" w:rsidRDefault="00857030" w:rsidP="00857030">
      <w:pPr>
        <w:pStyle w:val="ListParagraph"/>
        <w:rPr>
          <w:del w:id="238" w:author="Paus, Janette PEBA" w:date="2022-01-25T15:34:00Z"/>
        </w:rPr>
      </w:pPr>
      <w:bookmarkStart w:id="239" w:name="_Toc94017727"/>
      <w:bookmarkStart w:id="240" w:name="_Toc112161300"/>
      <w:bookmarkStart w:id="241" w:name="_Toc112161385"/>
      <w:bookmarkStart w:id="242" w:name="_Toc112229504"/>
      <w:bookmarkStart w:id="243" w:name="_Toc112229615"/>
      <w:bookmarkStart w:id="244" w:name="_Toc112229691"/>
      <w:bookmarkStart w:id="245" w:name="_Toc115422356"/>
      <w:bookmarkEnd w:id="239"/>
      <w:bookmarkEnd w:id="240"/>
      <w:bookmarkEnd w:id="241"/>
      <w:bookmarkEnd w:id="242"/>
      <w:bookmarkEnd w:id="243"/>
      <w:bookmarkEnd w:id="244"/>
      <w:bookmarkEnd w:id="245"/>
    </w:p>
    <w:p w14:paraId="6BC78C2E" w14:textId="5577C7C1" w:rsidR="00FD279E" w:rsidRDefault="00FD279E" w:rsidP="001C02A5">
      <w:pPr>
        <w:pStyle w:val="Heading1"/>
      </w:pPr>
      <w:bookmarkStart w:id="246" w:name="_Toc115422357"/>
      <w:r>
        <w:t>Features</w:t>
      </w:r>
      <w:bookmarkEnd w:id="246"/>
    </w:p>
    <w:p w14:paraId="2498405C" w14:textId="23EE8D8D" w:rsidR="00CE3CDD" w:rsidRDefault="009629AB" w:rsidP="00CE3CDD">
      <w:pPr>
        <w:rPr>
          <w:ins w:id="247" w:author="Paus, Janette PEBA" w:date="2021-11-23T13:39:00Z"/>
        </w:rPr>
      </w:pPr>
      <w:r>
        <w:t>The letter is comprised of static sections of information and non stati</w:t>
      </w:r>
      <w:r w:rsidR="000A4D3A">
        <w:t>c</w:t>
      </w:r>
      <w:r>
        <w:t xml:space="preserve"> sections of information (known as smart sections). </w:t>
      </w:r>
      <w:del w:id="248" w:author="Paus, Janette PEBA" w:date="2022-08-24T10:25:00Z">
        <w:r w:rsidDel="00DA6CA7">
          <w:delText xml:space="preserve"> </w:delText>
        </w:r>
      </w:del>
      <w:r w:rsidR="00BD5F14">
        <w:t>The PEBA design layout of the letter lays out the sections which are to be static and which must be smart.</w:t>
      </w:r>
    </w:p>
    <w:p w14:paraId="4EC4B596" w14:textId="77777777" w:rsidR="00542EE7" w:rsidRPr="00CE3CDD" w:rsidRDefault="00542EE7" w:rsidP="00CE3CDD"/>
    <w:p w14:paraId="1B0CCF42" w14:textId="40DB24DA" w:rsidR="00BB0153" w:rsidRDefault="00FD279E" w:rsidP="001C02A5">
      <w:pPr>
        <w:pStyle w:val="Heading1"/>
      </w:pPr>
      <w:bookmarkStart w:id="249" w:name="_Toc115422358"/>
      <w:r>
        <w:t>Functional Requirements</w:t>
      </w:r>
      <w:bookmarkEnd w:id="249"/>
    </w:p>
    <w:p w14:paraId="3FB7D7C0" w14:textId="05037C58" w:rsidR="007E55CF" w:rsidRDefault="007E55CF">
      <w:r>
        <w:t>The functional requirements will consist of the following:</w:t>
      </w:r>
    </w:p>
    <w:p w14:paraId="24A4E358" w14:textId="2F21CAD0" w:rsidR="009B03DF" w:rsidRDefault="009B03DF">
      <w:pPr>
        <w:pStyle w:val="Heading2"/>
        <w:pPrChange w:id="250" w:author="Paus, Janette PEBA" w:date="2022-08-24T10:32:00Z">
          <w:pPr>
            <w:pStyle w:val="Heading2"/>
            <w:numPr>
              <w:numId w:val="27"/>
            </w:numPr>
            <w:ind w:left="720" w:hanging="360"/>
          </w:pPr>
        </w:pPrChange>
      </w:pPr>
      <w:bookmarkStart w:id="251" w:name="_Toc115422359"/>
      <w:r>
        <w:t>Communication Standard for Creation and Distribution of Letter</w:t>
      </w:r>
      <w:bookmarkEnd w:id="251"/>
    </w:p>
    <w:p w14:paraId="39308BAA" w14:textId="77777777" w:rsidR="00C12D1D" w:rsidRDefault="00C12D1D" w:rsidP="00C12D1D">
      <w:pPr>
        <w:rPr>
          <w:ins w:id="252" w:author="Paus, Janette PEBA" w:date="2021-09-10T16:00:00Z"/>
        </w:rPr>
      </w:pPr>
      <w:ins w:id="253" w:author="Paus, Janette PEBA" w:date="2021-09-10T16:00:00Z">
        <w:r>
          <w:t xml:space="preserve">The following standards have been established by PEBA Education and Engagement Branch and must be followed in the design and build of the letter: </w:t>
        </w:r>
      </w:ins>
    </w:p>
    <w:p w14:paraId="166AD36D" w14:textId="77777777" w:rsidR="00C12D1D" w:rsidRDefault="00C12D1D" w:rsidP="00C12D1D">
      <w:pPr>
        <w:rPr>
          <w:ins w:id="254" w:author="Paus, Janette PEBA" w:date="2021-09-10T16:00:00Z"/>
        </w:rPr>
      </w:pPr>
    </w:p>
    <w:p w14:paraId="1B3DA7D5" w14:textId="5A4B5AE4" w:rsidR="00C12D1D" w:rsidRDefault="00C12D1D" w:rsidP="00C12D1D">
      <w:pPr>
        <w:pStyle w:val="BulletLvl1"/>
        <w:numPr>
          <w:ilvl w:val="0"/>
          <w:numId w:val="1"/>
        </w:numPr>
        <w:tabs>
          <w:tab w:val="clear" w:pos="360"/>
        </w:tabs>
        <w:ind w:left="720"/>
        <w:rPr>
          <w:ins w:id="255" w:author="Paus, Janette PEBA" w:date="2021-09-10T16:00:00Z"/>
        </w:rPr>
      </w:pPr>
      <w:ins w:id="256" w:author="Paus, Janette PEBA" w:date="2021-09-10T16:00:00Z">
        <w:r>
          <w:t xml:space="preserve">PEPP letterhead (header and footer) will be incorporated into the letter layout in pantones 295, 375, 7562. These same colours may be used within the body of the materials as well. </w:t>
        </w:r>
      </w:ins>
    </w:p>
    <w:p w14:paraId="275C68CD" w14:textId="77777777" w:rsidR="00C12D1D" w:rsidRDefault="00C12D1D" w:rsidP="00C12D1D">
      <w:pPr>
        <w:pStyle w:val="BulletLvl1"/>
        <w:numPr>
          <w:ilvl w:val="0"/>
          <w:numId w:val="1"/>
        </w:numPr>
        <w:tabs>
          <w:tab w:val="clear" w:pos="360"/>
        </w:tabs>
        <w:ind w:left="720"/>
        <w:rPr>
          <w:ins w:id="257" w:author="Paus, Janette PEBA" w:date="2021-09-10T16:00:00Z"/>
        </w:rPr>
      </w:pPr>
      <w:ins w:id="258" w:author="Paus, Janette PEBA" w:date="2021-09-10T16:00:00Z">
        <w:r>
          <w:t>Public Employees Pension Plan on the right in the header is Calibri bold 12 pantone 295.</w:t>
        </w:r>
      </w:ins>
    </w:p>
    <w:p w14:paraId="1F2D52D2" w14:textId="77777777" w:rsidR="00C12D1D" w:rsidRDefault="00C12D1D" w:rsidP="00C12D1D">
      <w:pPr>
        <w:pStyle w:val="BulletLvl1"/>
        <w:numPr>
          <w:ilvl w:val="0"/>
          <w:numId w:val="1"/>
        </w:numPr>
        <w:tabs>
          <w:tab w:val="clear" w:pos="360"/>
        </w:tabs>
        <w:ind w:left="720"/>
        <w:rPr>
          <w:ins w:id="259" w:author="Paus, Janette PEBA" w:date="2021-09-10T16:00:00Z"/>
        </w:rPr>
      </w:pPr>
      <w:ins w:id="260" w:author="Paus, Janette PEBA" w:date="2021-09-10T16:00:00Z">
        <w:r>
          <w:t xml:space="preserve">Address is Calibri light 11- address is retrieved from the PEPP Stakeholder address stored in PENFAX. </w:t>
        </w:r>
      </w:ins>
    </w:p>
    <w:p w14:paraId="28CF0DAB" w14:textId="77777777" w:rsidR="00C12D1D" w:rsidRDefault="00C12D1D" w:rsidP="00C12D1D">
      <w:pPr>
        <w:pStyle w:val="BulletLvl1"/>
        <w:numPr>
          <w:ilvl w:val="0"/>
          <w:numId w:val="1"/>
        </w:numPr>
        <w:tabs>
          <w:tab w:val="clear" w:pos="360"/>
        </w:tabs>
        <w:ind w:left="720"/>
        <w:rPr>
          <w:ins w:id="261" w:author="Paus, Janette PEBA" w:date="2021-09-10T16:00:00Z"/>
        </w:rPr>
      </w:pPr>
      <w:ins w:id="262" w:author="Paus, Janette PEBA" w:date="2021-09-10T16:00:00Z">
        <w:r>
          <w:t>Registration number when it is shown should be Calibri light 9 and black.</w:t>
        </w:r>
      </w:ins>
    </w:p>
    <w:p w14:paraId="2A4C289F" w14:textId="77777777" w:rsidR="00C12D1D" w:rsidRDefault="00C12D1D" w:rsidP="00C12D1D">
      <w:pPr>
        <w:pStyle w:val="BulletLvl1"/>
        <w:numPr>
          <w:ilvl w:val="0"/>
          <w:numId w:val="1"/>
        </w:numPr>
        <w:tabs>
          <w:tab w:val="clear" w:pos="360"/>
        </w:tabs>
        <w:ind w:left="720"/>
        <w:rPr>
          <w:ins w:id="263" w:author="Paus, Janette PEBA" w:date="2021-09-10T16:00:00Z"/>
        </w:rPr>
      </w:pPr>
      <w:ins w:id="264" w:author="Paus, Janette PEBA" w:date="2021-09-10T16:00:00Z">
        <w:r>
          <w:t>Two spaces between province and postal code in all addresses.</w:t>
        </w:r>
      </w:ins>
    </w:p>
    <w:p w14:paraId="46BF2AE3" w14:textId="77777777" w:rsidR="00C12D1D" w:rsidRDefault="00C12D1D" w:rsidP="00C12D1D">
      <w:pPr>
        <w:pStyle w:val="BulletLvl1"/>
        <w:numPr>
          <w:ilvl w:val="0"/>
          <w:numId w:val="1"/>
        </w:numPr>
        <w:tabs>
          <w:tab w:val="clear" w:pos="360"/>
        </w:tabs>
        <w:ind w:left="720"/>
        <w:rPr>
          <w:ins w:id="265" w:author="Paus, Janette PEBA" w:date="2021-09-10T16:00:00Z"/>
        </w:rPr>
      </w:pPr>
      <w:ins w:id="266" w:author="Paus, Janette PEBA" w:date="2021-09-10T16:00:00Z">
        <w:r>
          <w:t>Names in the address block are to be upper case.</w:t>
        </w:r>
      </w:ins>
    </w:p>
    <w:p w14:paraId="2EDD191D" w14:textId="77777777" w:rsidR="00C12D1D" w:rsidRDefault="00C12D1D" w:rsidP="00C12D1D">
      <w:pPr>
        <w:pStyle w:val="BulletLvl1"/>
        <w:numPr>
          <w:ilvl w:val="0"/>
          <w:numId w:val="1"/>
        </w:numPr>
        <w:tabs>
          <w:tab w:val="clear" w:pos="360"/>
        </w:tabs>
        <w:ind w:left="720"/>
        <w:rPr>
          <w:ins w:id="267" w:author="Paus, Janette PEBA" w:date="2021-09-10T16:00:00Z"/>
        </w:rPr>
      </w:pPr>
      <w:ins w:id="268" w:author="Paus, Janette PEBA" w:date="2021-09-10T16:00:00Z">
        <w:r>
          <w:t>Addresses in the address block are to be upper case.</w:t>
        </w:r>
      </w:ins>
    </w:p>
    <w:p w14:paraId="73192E6C" w14:textId="77777777" w:rsidR="00C12D1D" w:rsidRDefault="00C12D1D" w:rsidP="00C12D1D">
      <w:pPr>
        <w:pStyle w:val="BulletLvl1"/>
        <w:numPr>
          <w:ilvl w:val="0"/>
          <w:numId w:val="1"/>
        </w:numPr>
        <w:tabs>
          <w:tab w:val="clear" w:pos="360"/>
        </w:tabs>
        <w:ind w:left="720"/>
        <w:rPr>
          <w:ins w:id="269" w:author="Paus, Janette PEBA" w:date="2021-09-10T16:00:00Z"/>
        </w:rPr>
      </w:pPr>
      <w:ins w:id="270" w:author="Paus, Janette PEBA" w:date="2021-09-10T16:00:00Z">
        <w:r>
          <w:t xml:space="preserve">If an address is within Canada, do not display country.  </w:t>
        </w:r>
      </w:ins>
    </w:p>
    <w:p w14:paraId="2816CA9D" w14:textId="4ADF194C" w:rsidR="00C12D1D" w:rsidRDefault="00C12D1D" w:rsidP="00C12D1D">
      <w:pPr>
        <w:pStyle w:val="BulletLvl1"/>
        <w:numPr>
          <w:ilvl w:val="0"/>
          <w:numId w:val="1"/>
        </w:numPr>
        <w:tabs>
          <w:tab w:val="clear" w:pos="360"/>
        </w:tabs>
        <w:ind w:left="720"/>
        <w:rPr>
          <w:ins w:id="271" w:author="Paus, Janette PEBA" w:date="2021-09-10T16:00:00Z"/>
        </w:rPr>
      </w:pPr>
      <w:ins w:id="272" w:author="Paus, Janette PEBA" w:date="2021-09-10T16:00:00Z">
        <w:r>
          <w:t>General text is all Font Calibri light 11 Font size 11 for text, smaller within tables – text within tables can be 9 or 10 (Note- no smaller than 9 no larger than 11 depending upon what will fit on the page properly)</w:t>
        </w:r>
      </w:ins>
      <w:ins w:id="273" w:author="Paus, Janette PEBA" w:date="2022-01-25T15:34:00Z">
        <w:r w:rsidR="00ED7C29">
          <w:t>.</w:t>
        </w:r>
      </w:ins>
      <w:ins w:id="274" w:author="Paus, Janette PEBA" w:date="2021-09-10T16:00:00Z">
        <w:r>
          <w:t xml:space="preserve"> Tables are full margin width of page, top row is Pantone 295 size 12, headings are bold and white within top row, headings over alpha columns are left aligned, headings over numeric </w:t>
        </w:r>
        <w:r>
          <w:lastRenderedPageBreak/>
          <w:t>columns are right aligned (unless otherwise displayed in layout template), rows alternate between blue (Pantone 295 @ 35%) and no colour. Dates within tables are currently not abbreviated. Data under the headings are also aligned as per the headings. Footnotes are in font size 9.</w:t>
        </w:r>
      </w:ins>
    </w:p>
    <w:p w14:paraId="0D67B9BD" w14:textId="77777777" w:rsidR="00C12D1D" w:rsidRDefault="00C12D1D" w:rsidP="00C12D1D">
      <w:pPr>
        <w:pStyle w:val="BulletLvl1"/>
        <w:numPr>
          <w:ilvl w:val="0"/>
          <w:numId w:val="1"/>
        </w:numPr>
        <w:tabs>
          <w:tab w:val="clear" w:pos="360"/>
        </w:tabs>
        <w:ind w:left="720"/>
        <w:rPr>
          <w:ins w:id="275" w:author="Paus, Janette PEBA" w:date="2021-09-10T16:00:00Z"/>
        </w:rPr>
      </w:pPr>
      <w:ins w:id="276" w:author="Paus, Janette PEBA" w:date="2021-09-10T16:00:00Z">
        <w:r>
          <w:t>PEBA acknowledges that letters are generated by PENFAX as size 11 and therefore size 12 font may not be available. Calibri light 12 bold for sub section headings (term options, death, retire opts).</w:t>
        </w:r>
      </w:ins>
    </w:p>
    <w:p w14:paraId="5F4D2CD3" w14:textId="77777777" w:rsidR="00C12D1D" w:rsidRDefault="00C12D1D" w:rsidP="00C12D1D">
      <w:pPr>
        <w:pStyle w:val="BulletLvl1"/>
        <w:numPr>
          <w:ilvl w:val="0"/>
          <w:numId w:val="1"/>
        </w:numPr>
        <w:tabs>
          <w:tab w:val="clear" w:pos="360"/>
        </w:tabs>
        <w:ind w:left="720"/>
        <w:rPr>
          <w:ins w:id="277" w:author="Paus, Janette PEBA" w:date="2021-09-10T16:00:00Z"/>
        </w:rPr>
      </w:pPr>
      <w:ins w:id="278" w:author="Paus, Janette PEBA" w:date="2021-09-10T16:00:00Z">
        <w:r>
          <w:t>Calibri light 18 bold for form headings.</w:t>
        </w:r>
      </w:ins>
    </w:p>
    <w:p w14:paraId="2EBD7817" w14:textId="77777777" w:rsidR="00C12D1D" w:rsidRDefault="00C12D1D" w:rsidP="00C12D1D">
      <w:pPr>
        <w:pStyle w:val="BulletLvl1"/>
        <w:numPr>
          <w:ilvl w:val="0"/>
          <w:numId w:val="1"/>
        </w:numPr>
        <w:tabs>
          <w:tab w:val="clear" w:pos="360"/>
        </w:tabs>
        <w:ind w:left="720"/>
        <w:rPr>
          <w:ins w:id="279" w:author="Paus, Janette PEBA" w:date="2021-09-10T16:00:00Z"/>
        </w:rPr>
      </w:pPr>
      <w:ins w:id="280" w:author="Paus, Janette PEBA" w:date="2021-09-10T16:00:00Z">
        <w:r>
          <w:t>PEPP Logo is 2.2cm high x 4cm wide.</w:t>
        </w:r>
      </w:ins>
    </w:p>
    <w:p w14:paraId="35B4D13D" w14:textId="77777777" w:rsidR="00C12D1D" w:rsidRDefault="00C12D1D" w:rsidP="00C12D1D">
      <w:pPr>
        <w:pStyle w:val="BulletLvl1"/>
        <w:numPr>
          <w:ilvl w:val="0"/>
          <w:numId w:val="1"/>
        </w:numPr>
        <w:tabs>
          <w:tab w:val="clear" w:pos="360"/>
        </w:tabs>
        <w:ind w:left="720"/>
        <w:rPr>
          <w:ins w:id="281" w:author="Paus, Janette PEBA" w:date="2021-09-10T16:00:00Z"/>
        </w:rPr>
      </w:pPr>
      <w:ins w:id="282" w:author="Paus, Janette PEBA" w:date="2021-09-10T16:00:00Z">
        <w:r>
          <w:t>One space after a period.</w:t>
        </w:r>
      </w:ins>
    </w:p>
    <w:p w14:paraId="74CBE48D" w14:textId="77777777" w:rsidR="00C12D1D" w:rsidRDefault="00C12D1D" w:rsidP="00C12D1D">
      <w:pPr>
        <w:pStyle w:val="BulletLvl1"/>
        <w:numPr>
          <w:ilvl w:val="0"/>
          <w:numId w:val="1"/>
        </w:numPr>
        <w:tabs>
          <w:tab w:val="clear" w:pos="360"/>
        </w:tabs>
        <w:ind w:left="720"/>
        <w:rPr>
          <w:ins w:id="283" w:author="Paus, Janette PEBA" w:date="2021-09-10T16:00:00Z"/>
        </w:rPr>
      </w:pPr>
      <w:ins w:id="284" w:author="Paus, Janette PEBA" w:date="2021-09-10T16:00:00Z">
        <w:r>
          <w:t>Local telephone numbers all show prefix 306-</w:t>
        </w:r>
      </w:ins>
    </w:p>
    <w:p w14:paraId="4D0BFBCB" w14:textId="3393C0B0" w:rsidR="00C12D1D" w:rsidRDefault="00C12D1D" w:rsidP="00C12D1D">
      <w:pPr>
        <w:pStyle w:val="BulletLvl1"/>
        <w:numPr>
          <w:ilvl w:val="0"/>
          <w:numId w:val="1"/>
        </w:numPr>
        <w:tabs>
          <w:tab w:val="clear" w:pos="360"/>
        </w:tabs>
        <w:ind w:left="720"/>
        <w:rPr>
          <w:ins w:id="285" w:author="Paus, Janette PEBA" w:date="2021-09-10T16:00:00Z"/>
        </w:rPr>
      </w:pPr>
      <w:ins w:id="286" w:author="Paus, Janette PEBA" w:date="2021-09-10T16:00:00Z">
        <w:r>
          <w:t xml:space="preserve">Body of the letter is </w:t>
        </w:r>
      </w:ins>
      <w:ins w:id="287" w:author="Paus, Janette PEBA" w:date="2022-01-25T15:34:00Z">
        <w:r w:rsidR="00ED7C29">
          <w:t>f</w:t>
        </w:r>
      </w:ins>
      <w:ins w:id="288" w:author="Paus, Janette PEBA" w:date="2021-09-10T16:00:00Z">
        <w:r>
          <w:t>lush left and ragged right – no justification.</w:t>
        </w:r>
      </w:ins>
    </w:p>
    <w:p w14:paraId="5FC77D46" w14:textId="77777777" w:rsidR="00C12D1D" w:rsidRDefault="00C12D1D" w:rsidP="00C12D1D">
      <w:pPr>
        <w:pStyle w:val="BulletLvl1"/>
        <w:numPr>
          <w:ilvl w:val="0"/>
          <w:numId w:val="1"/>
        </w:numPr>
        <w:tabs>
          <w:tab w:val="clear" w:pos="360"/>
        </w:tabs>
        <w:ind w:left="720"/>
        <w:rPr>
          <w:ins w:id="289" w:author="Paus, Janette PEBA" w:date="2021-09-10T16:00:00Z"/>
        </w:rPr>
      </w:pPr>
      <w:ins w:id="290" w:author="Paus, Janette PEBA" w:date="2021-09-10T16:00:00Z">
        <w:r>
          <w:t>There will be no overlay page for addresses.</w:t>
        </w:r>
      </w:ins>
    </w:p>
    <w:p w14:paraId="031DE12B" w14:textId="77777777" w:rsidR="00C12D1D" w:rsidRDefault="00C12D1D" w:rsidP="00C12D1D">
      <w:pPr>
        <w:pStyle w:val="BulletLvl1"/>
        <w:numPr>
          <w:ilvl w:val="0"/>
          <w:numId w:val="1"/>
        </w:numPr>
        <w:tabs>
          <w:tab w:val="clear" w:pos="360"/>
        </w:tabs>
        <w:ind w:left="720"/>
        <w:rPr>
          <w:ins w:id="291" w:author="Paus, Janette PEBA" w:date="2021-09-10T16:00:00Z"/>
        </w:rPr>
      </w:pPr>
      <w:ins w:id="292" w:author="Paus, Janette PEBA" w:date="2021-09-10T16:00:00Z">
        <w:r>
          <w:t>One blank line between paragraphs, two blank lines between sections (headings) and between tables – unless this forces an awkward page then adjust accordingly.</w:t>
        </w:r>
      </w:ins>
    </w:p>
    <w:p w14:paraId="2C53CFF7" w14:textId="77777777" w:rsidR="00C12D1D" w:rsidRDefault="00C12D1D" w:rsidP="00C12D1D">
      <w:pPr>
        <w:pStyle w:val="BulletLvl1"/>
        <w:numPr>
          <w:ilvl w:val="0"/>
          <w:numId w:val="1"/>
        </w:numPr>
        <w:tabs>
          <w:tab w:val="clear" w:pos="360"/>
        </w:tabs>
        <w:ind w:left="720"/>
        <w:rPr>
          <w:ins w:id="293" w:author="Paus, Janette PEBA" w:date="2021-09-10T16:00:00Z"/>
        </w:rPr>
      </w:pPr>
      <w:ins w:id="294" w:author="Paus, Janette PEBA" w:date="2021-09-10T16:00:00Z">
        <w:r>
          <w:t>If a paragraph will split at the bottom of a page, force to the next page. Keep sections together as well.</w:t>
        </w:r>
      </w:ins>
    </w:p>
    <w:p w14:paraId="265E0A0E" w14:textId="4653FD13" w:rsidR="00C12D1D" w:rsidRDefault="00C12D1D" w:rsidP="00C12D1D">
      <w:pPr>
        <w:pStyle w:val="BulletLvl1"/>
        <w:numPr>
          <w:ilvl w:val="0"/>
          <w:numId w:val="1"/>
        </w:numPr>
        <w:tabs>
          <w:tab w:val="clear" w:pos="360"/>
        </w:tabs>
        <w:ind w:left="720"/>
        <w:rPr>
          <w:ins w:id="295" w:author="Paus, Janette PEBA" w:date="2021-09-10T16:00:00Z"/>
        </w:rPr>
      </w:pPr>
      <w:ins w:id="296" w:author="Paus, Janette PEBA" w:date="2021-09-10T16:00:00Z">
        <w:r>
          <w:t>Letter to be designed as Smart Letter PDF and NOT RTF</w:t>
        </w:r>
      </w:ins>
      <w:ins w:id="297" w:author="Paus, Janette PEBA" w:date="2022-01-25T15:34:00Z">
        <w:r w:rsidR="00ED7C29">
          <w:t>.</w:t>
        </w:r>
      </w:ins>
    </w:p>
    <w:p w14:paraId="00B484F8" w14:textId="11B9327E" w:rsidR="00C12D1D" w:rsidRDefault="00C12D1D" w:rsidP="00C12D1D">
      <w:pPr>
        <w:pStyle w:val="BulletLvl1"/>
        <w:numPr>
          <w:ilvl w:val="0"/>
          <w:numId w:val="1"/>
        </w:numPr>
        <w:tabs>
          <w:tab w:val="clear" w:pos="360"/>
        </w:tabs>
        <w:ind w:left="720"/>
        <w:rPr>
          <w:ins w:id="298" w:author="Paus, Janette PEBA" w:date="2021-09-10T16:00:00Z"/>
        </w:rPr>
      </w:pPr>
      <w:bookmarkStart w:id="299" w:name="_Hlk76720126"/>
      <w:ins w:id="300" w:author="Paus, Janette PEBA" w:date="2021-09-10T16:00:00Z">
        <w:r>
          <w:t>Letter form name to be shown in the bottom left hand – above the Logo Footers- on each form page. A new version of the layout is attached for reference purposes.</w:t>
        </w:r>
      </w:ins>
    </w:p>
    <w:bookmarkEnd w:id="299"/>
    <w:p w14:paraId="285DD551" w14:textId="08D2BE34" w:rsidR="00C12D1D" w:rsidRPr="0014115D" w:rsidRDefault="00C12D1D" w:rsidP="00C12D1D">
      <w:pPr>
        <w:pStyle w:val="BulletLvl1"/>
        <w:numPr>
          <w:ilvl w:val="0"/>
          <w:numId w:val="1"/>
        </w:numPr>
        <w:tabs>
          <w:tab w:val="clear" w:pos="360"/>
        </w:tabs>
        <w:ind w:left="720"/>
        <w:rPr>
          <w:ins w:id="301" w:author="Paus, Janette PEBA" w:date="2021-09-10T16:00:00Z"/>
        </w:rPr>
      </w:pPr>
      <w:ins w:id="302" w:author="Paus, Janette PEBA" w:date="2021-09-10T16:00:00Z">
        <w:r>
          <w:t>Must be a Z-fold for all Standard #10 letters.</w:t>
        </w:r>
        <w:r w:rsidRPr="00D92599">
          <w:t xml:space="preserve"> </w:t>
        </w:r>
        <w:r>
          <w:t xml:space="preserve">Address must appear comfortably in a #10 window envelope and follow Canada Post standards. </w:t>
        </w:r>
        <w:r w:rsidRPr="0014115D">
          <w:t>Addresses can consist of 1, 2 ,3 and 4 address lines and letters must be formatted properly for each address type in order to ensure it fits in a standard #10 envelope. Letters must be #10 envelope window tested before being sent to PEBA.</w:t>
        </w:r>
      </w:ins>
    </w:p>
    <w:p w14:paraId="32CD593F" w14:textId="77777777" w:rsidR="00C12D1D" w:rsidRPr="0014115D" w:rsidRDefault="00C12D1D" w:rsidP="00C12D1D">
      <w:pPr>
        <w:pStyle w:val="BulletLvl1"/>
        <w:numPr>
          <w:ilvl w:val="0"/>
          <w:numId w:val="1"/>
        </w:numPr>
        <w:tabs>
          <w:tab w:val="clear" w:pos="360"/>
        </w:tabs>
        <w:ind w:left="720"/>
        <w:rPr>
          <w:ins w:id="303" w:author="Paus, Janette PEBA" w:date="2021-09-10T16:00:00Z"/>
        </w:rPr>
      </w:pPr>
      <w:ins w:id="304" w:author="Paus, Janette PEBA" w:date="2021-09-10T16:00:00Z">
        <w:r>
          <w:rPr>
            <w:bCs/>
          </w:rPr>
          <w:t>The page margins will be configured as follows:</w:t>
        </w:r>
      </w:ins>
    </w:p>
    <w:p w14:paraId="0AE59C8B" w14:textId="5AC20C2D" w:rsidR="00C12D1D" w:rsidRPr="0014115D" w:rsidRDefault="00C12D1D" w:rsidP="00C12D1D">
      <w:pPr>
        <w:pStyle w:val="BulletLvl2"/>
        <w:numPr>
          <w:ilvl w:val="0"/>
          <w:numId w:val="3"/>
        </w:numPr>
        <w:tabs>
          <w:tab w:val="clear" w:pos="360"/>
        </w:tabs>
        <w:ind w:left="1080"/>
        <w:rPr>
          <w:ins w:id="305" w:author="Paus, Janette PEBA" w:date="2021-09-10T16:00:00Z"/>
        </w:rPr>
      </w:pPr>
      <w:ins w:id="306" w:author="Paus, Janette PEBA" w:date="2021-09-10T16:00:00Z">
        <w:r>
          <w:t>1.5 cm left margin for the logo</w:t>
        </w:r>
      </w:ins>
    </w:p>
    <w:p w14:paraId="25B349BE" w14:textId="771A6B45" w:rsidR="00C12D1D" w:rsidRDefault="00C12D1D" w:rsidP="00C12D1D">
      <w:pPr>
        <w:pStyle w:val="BulletLvl2"/>
        <w:numPr>
          <w:ilvl w:val="0"/>
          <w:numId w:val="3"/>
        </w:numPr>
        <w:tabs>
          <w:tab w:val="clear" w:pos="360"/>
        </w:tabs>
        <w:ind w:left="1080"/>
        <w:rPr>
          <w:ins w:id="307" w:author="Paus, Janette PEBA" w:date="2021-09-10T16:00:00Z"/>
        </w:rPr>
      </w:pPr>
      <w:ins w:id="308" w:author="Paus, Janette PEBA" w:date="2021-09-10T16:00:00Z">
        <w:r>
          <w:t xml:space="preserve">1.9 cm left margin for </w:t>
        </w:r>
      </w:ins>
      <w:ins w:id="309" w:author="Paus, Janette PEBA" w:date="2021-11-10T07:21:00Z">
        <w:r w:rsidR="00090ADF">
          <w:t xml:space="preserve">date, address and </w:t>
        </w:r>
      </w:ins>
      <w:ins w:id="310" w:author="Paus, Janette PEBA" w:date="2021-09-10T16:00:00Z">
        <w:r>
          <w:t>body of letter</w:t>
        </w:r>
      </w:ins>
    </w:p>
    <w:p w14:paraId="6A20B38F" w14:textId="77777777" w:rsidR="00C12D1D" w:rsidRDefault="00C12D1D" w:rsidP="00C12D1D">
      <w:pPr>
        <w:pStyle w:val="BulletLvl2"/>
        <w:numPr>
          <w:ilvl w:val="0"/>
          <w:numId w:val="3"/>
        </w:numPr>
        <w:tabs>
          <w:tab w:val="clear" w:pos="360"/>
        </w:tabs>
        <w:ind w:left="1080"/>
        <w:rPr>
          <w:ins w:id="311" w:author="Paus, Janette PEBA" w:date="2021-09-10T16:00:00Z"/>
        </w:rPr>
      </w:pPr>
      <w:ins w:id="312" w:author="Paus, Janette PEBA" w:date="2021-09-10T16:00:00Z">
        <w:r>
          <w:t>2.25 cm top margin to top of “PEPP” letters</w:t>
        </w:r>
      </w:ins>
    </w:p>
    <w:p w14:paraId="0395599F" w14:textId="77777777" w:rsidR="00C12D1D" w:rsidRDefault="00C12D1D" w:rsidP="00C12D1D">
      <w:pPr>
        <w:pStyle w:val="BulletLvl2"/>
        <w:numPr>
          <w:ilvl w:val="0"/>
          <w:numId w:val="3"/>
        </w:numPr>
        <w:tabs>
          <w:tab w:val="clear" w:pos="360"/>
        </w:tabs>
        <w:ind w:left="1080"/>
        <w:rPr>
          <w:ins w:id="313" w:author="Paus, Janette PEBA" w:date="2021-09-10T16:00:00Z"/>
        </w:rPr>
      </w:pPr>
      <w:ins w:id="314" w:author="Paus, Janette PEBA" w:date="2021-09-10T16:00:00Z">
        <w:r>
          <w:t>4.1 cm top margin to top of date field</w:t>
        </w:r>
      </w:ins>
    </w:p>
    <w:p w14:paraId="139BCA55" w14:textId="77777777" w:rsidR="00C12D1D" w:rsidRDefault="00C12D1D" w:rsidP="00C12D1D">
      <w:pPr>
        <w:pStyle w:val="BulletLvl2"/>
        <w:numPr>
          <w:ilvl w:val="0"/>
          <w:numId w:val="3"/>
        </w:numPr>
        <w:tabs>
          <w:tab w:val="clear" w:pos="360"/>
        </w:tabs>
        <w:ind w:left="1080"/>
        <w:rPr>
          <w:ins w:id="315" w:author="Paus, Janette PEBA" w:date="2021-09-10T16:00:00Z"/>
        </w:rPr>
      </w:pPr>
      <w:ins w:id="316" w:author="Paus, Janette PEBA" w:date="2021-09-10T16:00:00Z">
        <w:r>
          <w:t>5 cm top margin to top of first address line</w:t>
        </w:r>
      </w:ins>
    </w:p>
    <w:p w14:paraId="5AADE0BD" w14:textId="77777777" w:rsidR="00C12D1D" w:rsidRDefault="00C12D1D" w:rsidP="00C12D1D">
      <w:pPr>
        <w:pStyle w:val="BulletLvl2"/>
        <w:numPr>
          <w:ilvl w:val="0"/>
          <w:numId w:val="3"/>
        </w:numPr>
        <w:tabs>
          <w:tab w:val="clear" w:pos="360"/>
        </w:tabs>
        <w:ind w:left="1080"/>
        <w:rPr>
          <w:ins w:id="317" w:author="Paus, Janette PEBA" w:date="2021-09-10T16:00:00Z"/>
        </w:rPr>
      </w:pPr>
      <w:ins w:id="318" w:author="Paus, Janette PEBA" w:date="2021-09-10T16:00:00Z">
        <w:r>
          <w:lastRenderedPageBreak/>
          <w:t>1.6 cm top margin to Public Employee Pension Plan address logo</w:t>
        </w:r>
      </w:ins>
    </w:p>
    <w:p w14:paraId="5B93A5E6" w14:textId="77777777" w:rsidR="00C12D1D" w:rsidRDefault="00C12D1D" w:rsidP="00C12D1D">
      <w:pPr>
        <w:pStyle w:val="BulletLvl2"/>
        <w:numPr>
          <w:ilvl w:val="0"/>
          <w:numId w:val="3"/>
        </w:numPr>
        <w:tabs>
          <w:tab w:val="clear" w:pos="360"/>
        </w:tabs>
        <w:ind w:left="1080"/>
        <w:rPr>
          <w:ins w:id="319" w:author="Paus, Janette PEBA" w:date="2021-09-10T16:00:00Z"/>
        </w:rPr>
      </w:pPr>
      <w:ins w:id="320" w:author="Paus, Janette PEBA" w:date="2021-09-10T16:00:00Z">
        <w:r>
          <w:t>1.3 cm right margin</w:t>
        </w:r>
      </w:ins>
    </w:p>
    <w:p w14:paraId="4A505054" w14:textId="77777777" w:rsidR="00C12D1D" w:rsidRPr="009A7F77" w:rsidRDefault="00C12D1D" w:rsidP="00C12D1D">
      <w:pPr>
        <w:rPr>
          <w:ins w:id="321" w:author="Paus, Janette PEBA" w:date="2021-09-10T16:00:00Z"/>
        </w:rPr>
      </w:pPr>
    </w:p>
    <w:p w14:paraId="06269650" w14:textId="77777777" w:rsidR="00C12D1D" w:rsidRDefault="00C12D1D" w:rsidP="00C12D1D">
      <w:pPr>
        <w:rPr>
          <w:ins w:id="322" w:author="Paus, Janette PEBA" w:date="2021-09-10T16:00:00Z"/>
        </w:rPr>
      </w:pPr>
      <w:ins w:id="323" w:author="Paus, Janette PEBA" w:date="2021-09-10T16:00:00Z">
        <w:r w:rsidRPr="0014115D">
          <w:rPr>
            <w:b/>
            <w:bCs/>
          </w:rPr>
          <w:t>IMPORTANT NOTE:</w:t>
        </w:r>
        <w:r>
          <w:t xml:space="preserve"> JEA has no control over variances in these measurements introduced by how BI renders a PDF, how a PDF may print from Adobe or a web browser, or by printer settings. </w:t>
        </w:r>
      </w:ins>
    </w:p>
    <w:p w14:paraId="11612ED7" w14:textId="77777777" w:rsidR="00C12D1D" w:rsidRDefault="00C12D1D" w:rsidP="00C12D1D">
      <w:pPr>
        <w:rPr>
          <w:ins w:id="324" w:author="Paus, Janette PEBA" w:date="2021-09-10T16:00:00Z"/>
        </w:rPr>
      </w:pPr>
    </w:p>
    <w:p w14:paraId="4E9B8B63" w14:textId="17D78DBC" w:rsidR="00804CA6" w:rsidDel="00542EE7" w:rsidRDefault="00C12D1D">
      <w:pPr>
        <w:rPr>
          <w:del w:id="325" w:author="Paus, Janette PEBA" w:date="2021-09-10T16:00:00Z"/>
        </w:rPr>
      </w:pPr>
      <w:ins w:id="326" w:author="Paus, Janette PEBA" w:date="2021-09-10T16:00:00Z">
        <w:r w:rsidRPr="00C12D1D">
          <w:rPr>
            <w:b/>
          </w:rPr>
          <w:t>PEBA Reply</w:t>
        </w:r>
        <w:r>
          <w:t>- We agree with this statement in principle. However, any final testing and sign off will be performed on PEBA printers and if adjustments are required, then we would need JEA to adjust to ensure copies coming off the PEBA printers are fitting in the envelopes properly.</w:t>
        </w:r>
      </w:ins>
      <w:del w:id="327" w:author="Paus, Janette PEBA" w:date="2021-09-10T16:00:00Z">
        <w:r w:rsidR="00804CA6" w:rsidDel="00C12D1D">
          <w:delText xml:space="preserve">The following standards have been established by PEBA </w:delText>
        </w:r>
        <w:r w:rsidR="00D65C79" w:rsidDel="00C12D1D">
          <w:delText xml:space="preserve">Education and Engagement </w:delText>
        </w:r>
        <w:r w:rsidR="00804CA6" w:rsidDel="00C12D1D">
          <w:delText xml:space="preserve"> Branch and must be followed in the design and build of the letter: </w:delText>
        </w:r>
      </w:del>
    </w:p>
    <w:p w14:paraId="09359B47" w14:textId="407D979E" w:rsidR="00375791" w:rsidDel="00C12D1D" w:rsidRDefault="00375791">
      <w:pPr>
        <w:rPr>
          <w:del w:id="328" w:author="Paus, Janette PEBA" w:date="2021-09-10T16:00:00Z"/>
        </w:rPr>
        <w:pPrChange w:id="329" w:author="Paus, Janette PEBA" w:date="2021-09-10T16:00:00Z">
          <w:pPr>
            <w:pStyle w:val="ListParagraph"/>
            <w:numPr>
              <w:numId w:val="28"/>
            </w:numPr>
            <w:ind w:hanging="360"/>
          </w:pPr>
        </w:pPrChange>
      </w:pPr>
      <w:del w:id="330" w:author="Paus, Janette PEBA" w:date="2021-09-10T16:00:00Z">
        <w:r w:rsidDel="00C12D1D">
          <w:delText xml:space="preserve">PEPP letterhead (header and footer) will be incorporated into the letter layout in pantones 295, 375, 7562. </w:delText>
        </w:r>
      </w:del>
    </w:p>
    <w:p w14:paraId="26D3C15D" w14:textId="674D91E6" w:rsidR="006757D3" w:rsidDel="00C12D1D" w:rsidRDefault="006757D3">
      <w:pPr>
        <w:rPr>
          <w:del w:id="331" w:author="Paus, Janette PEBA" w:date="2021-09-10T16:00:00Z"/>
        </w:rPr>
        <w:pPrChange w:id="332" w:author="Paus, Janette PEBA" w:date="2021-09-10T16:00:00Z">
          <w:pPr>
            <w:pStyle w:val="ListParagraph"/>
            <w:numPr>
              <w:numId w:val="28"/>
            </w:numPr>
            <w:ind w:hanging="360"/>
          </w:pPr>
        </w:pPrChange>
      </w:pPr>
      <w:del w:id="333" w:author="Paus, Janette PEBA" w:date="2021-09-10T16:00:00Z">
        <w:r w:rsidDel="00C12D1D">
          <w:delText>PEPP Logo</w:delText>
        </w:r>
      </w:del>
    </w:p>
    <w:p w14:paraId="1C87F521" w14:textId="1456CB8D" w:rsidR="006757D3" w:rsidDel="00C12D1D" w:rsidRDefault="006757D3">
      <w:pPr>
        <w:rPr>
          <w:del w:id="334" w:author="Paus, Janette PEBA" w:date="2021-09-10T16:00:00Z"/>
        </w:rPr>
        <w:pPrChange w:id="335" w:author="Paus, Janette PEBA" w:date="2021-09-10T16:00:00Z">
          <w:pPr>
            <w:pStyle w:val="ListParagraph"/>
            <w:numPr>
              <w:numId w:val="28"/>
            </w:numPr>
            <w:ind w:hanging="360"/>
          </w:pPr>
        </w:pPrChange>
      </w:pPr>
      <w:del w:id="336" w:author="Paus, Janette PEBA" w:date="2021-09-10T16:00:00Z">
        <w:r w:rsidDel="00C12D1D">
          <w:delText>PEPP Footer</w:delText>
        </w:r>
      </w:del>
    </w:p>
    <w:p w14:paraId="59DF7103" w14:textId="7D8384F9" w:rsidR="00387432" w:rsidDel="00C12D1D" w:rsidRDefault="00387432">
      <w:pPr>
        <w:rPr>
          <w:del w:id="337" w:author="Paus, Janette PEBA" w:date="2021-09-10T16:00:00Z"/>
        </w:rPr>
        <w:pPrChange w:id="338" w:author="Paus, Janette PEBA" w:date="2021-09-10T16:00:00Z">
          <w:pPr>
            <w:pStyle w:val="ListParagraph"/>
            <w:numPr>
              <w:numId w:val="28"/>
            </w:numPr>
            <w:ind w:hanging="360"/>
          </w:pPr>
        </w:pPrChange>
      </w:pPr>
      <w:del w:id="339" w:author="Paus, Janette PEBA" w:date="2021-09-10T16:00:00Z">
        <w:r w:rsidDel="00C12D1D">
          <w:delText>PEPP Logo is 7/8” high x 1.5” wide</w:delText>
        </w:r>
      </w:del>
    </w:p>
    <w:p w14:paraId="6BFF707B" w14:textId="7F8387E4" w:rsidR="00387432" w:rsidDel="00C12D1D" w:rsidRDefault="00387432">
      <w:pPr>
        <w:rPr>
          <w:del w:id="340" w:author="Paus, Janette PEBA" w:date="2021-09-10T16:00:00Z"/>
        </w:rPr>
        <w:pPrChange w:id="341" w:author="Paus, Janette PEBA" w:date="2021-09-10T16:00:00Z">
          <w:pPr>
            <w:pStyle w:val="ListParagraph"/>
            <w:numPr>
              <w:numId w:val="28"/>
            </w:numPr>
            <w:ind w:hanging="360"/>
          </w:pPr>
        </w:pPrChange>
      </w:pPr>
      <w:del w:id="342" w:author="Paus, Janette PEBA" w:date="2021-09-10T16:00:00Z">
        <w:r w:rsidDel="00C12D1D">
          <w:delText>Public Employes Pension Plan on the right in the header is Calibri bold 12 pantone 295</w:delText>
        </w:r>
      </w:del>
    </w:p>
    <w:p w14:paraId="418B0A35" w14:textId="6B383D08" w:rsidR="00387432" w:rsidDel="00C12D1D" w:rsidRDefault="00387432">
      <w:pPr>
        <w:rPr>
          <w:del w:id="343" w:author="Paus, Janette PEBA" w:date="2021-09-10T16:00:00Z"/>
        </w:rPr>
        <w:pPrChange w:id="344" w:author="Paus, Janette PEBA" w:date="2021-09-10T16:00:00Z">
          <w:pPr>
            <w:pStyle w:val="ListParagraph"/>
            <w:numPr>
              <w:numId w:val="28"/>
            </w:numPr>
            <w:ind w:hanging="360"/>
          </w:pPr>
        </w:pPrChange>
      </w:pPr>
      <w:del w:id="345" w:author="Paus, Janette PEBA" w:date="2021-09-10T16:00:00Z">
        <w:r w:rsidDel="00C12D1D">
          <w:delText>Address is Calibri light 11- address is 110 -1801 Hamilton Street pantone 375</w:delText>
        </w:r>
      </w:del>
    </w:p>
    <w:p w14:paraId="0E135FE9" w14:textId="427AEA3A" w:rsidR="00387432" w:rsidDel="00C12D1D" w:rsidRDefault="00387432">
      <w:pPr>
        <w:rPr>
          <w:del w:id="346" w:author="Paus, Janette PEBA" w:date="2021-09-10T16:00:00Z"/>
        </w:rPr>
        <w:pPrChange w:id="347" w:author="Paus, Janette PEBA" w:date="2021-09-10T16:00:00Z">
          <w:pPr>
            <w:pStyle w:val="ListParagraph"/>
            <w:numPr>
              <w:numId w:val="28"/>
            </w:numPr>
            <w:ind w:hanging="360"/>
          </w:pPr>
        </w:pPrChange>
      </w:pPr>
      <w:del w:id="348" w:author="Paus, Janette PEBA" w:date="2021-09-10T16:00:00Z">
        <w:r w:rsidDel="00C12D1D">
          <w:delText>Registration number when it is shown should be Calibri light 9 and black</w:delText>
        </w:r>
      </w:del>
    </w:p>
    <w:p w14:paraId="5EE387D9" w14:textId="2BCA1A00" w:rsidR="00387432" w:rsidDel="00C12D1D" w:rsidRDefault="00387432">
      <w:pPr>
        <w:rPr>
          <w:del w:id="349" w:author="Paus, Janette PEBA" w:date="2021-09-10T16:00:00Z"/>
        </w:rPr>
        <w:pPrChange w:id="350" w:author="Paus, Janette PEBA" w:date="2021-09-10T16:00:00Z">
          <w:pPr>
            <w:pStyle w:val="ListParagraph"/>
            <w:numPr>
              <w:numId w:val="28"/>
            </w:numPr>
            <w:ind w:hanging="360"/>
          </w:pPr>
        </w:pPrChange>
      </w:pPr>
      <w:del w:id="351" w:author="Paus, Janette PEBA" w:date="2021-09-10T16:00:00Z">
        <w:r w:rsidDel="00C12D1D">
          <w:delText>Two spaces between province and postal code.</w:delText>
        </w:r>
      </w:del>
    </w:p>
    <w:p w14:paraId="6892AD3C" w14:textId="4F694CD5" w:rsidR="00375791" w:rsidDel="00C12D1D" w:rsidRDefault="00375791">
      <w:pPr>
        <w:rPr>
          <w:del w:id="352" w:author="Paus, Janette PEBA" w:date="2021-09-10T16:00:00Z"/>
        </w:rPr>
        <w:pPrChange w:id="353" w:author="Paus, Janette PEBA" w:date="2021-09-10T16:00:00Z">
          <w:pPr>
            <w:pStyle w:val="ListParagraph"/>
            <w:numPr>
              <w:numId w:val="28"/>
            </w:numPr>
            <w:ind w:hanging="360"/>
          </w:pPr>
        </w:pPrChange>
      </w:pPr>
      <w:del w:id="354" w:author="Paus, Janette PEBA" w:date="2021-09-10T16:00:00Z">
        <w:r w:rsidDel="00C12D1D">
          <w:delText xml:space="preserve">Font Calibri light </w:delText>
        </w:r>
      </w:del>
    </w:p>
    <w:p w14:paraId="5E0CCAB6" w14:textId="68982490" w:rsidR="00375791" w:rsidDel="00C12D1D" w:rsidRDefault="00375791">
      <w:pPr>
        <w:rPr>
          <w:del w:id="355" w:author="Paus, Janette PEBA" w:date="2021-09-10T16:00:00Z"/>
        </w:rPr>
        <w:pPrChange w:id="356" w:author="Paus, Janette PEBA" w:date="2021-09-10T16:00:00Z">
          <w:pPr>
            <w:pStyle w:val="ListParagraph"/>
            <w:numPr>
              <w:numId w:val="28"/>
            </w:numPr>
            <w:ind w:hanging="360"/>
          </w:pPr>
        </w:pPrChange>
      </w:pPr>
      <w:del w:id="357" w:author="Paus, Janette PEBA" w:date="2021-09-10T16:00:00Z">
        <w:r w:rsidDel="00C12D1D">
          <w:delText>Font size 12 for text, smaller within tables - 10</w:delText>
        </w:r>
        <w:r w:rsidR="006757D3" w:rsidDel="00C12D1D">
          <w:delText>(Note- no smaller than 11 no larger than 12 depending upon what will fit on the page properly)</w:delText>
        </w:r>
      </w:del>
    </w:p>
    <w:p w14:paraId="2BC981E2" w14:textId="661E0838" w:rsidR="00375791" w:rsidDel="00C12D1D" w:rsidRDefault="00375791">
      <w:pPr>
        <w:rPr>
          <w:del w:id="358" w:author="Paus, Janette PEBA" w:date="2021-09-10T16:00:00Z"/>
        </w:rPr>
        <w:pPrChange w:id="359" w:author="Paus, Janette PEBA" w:date="2021-09-10T16:00:00Z">
          <w:pPr>
            <w:pStyle w:val="ListParagraph"/>
            <w:numPr>
              <w:numId w:val="28"/>
            </w:numPr>
            <w:ind w:hanging="360"/>
          </w:pPr>
        </w:pPrChange>
      </w:pPr>
      <w:del w:id="360" w:author="Paus, Janette PEBA" w:date="2021-09-10T16:00:00Z">
        <w:r w:rsidDel="00C12D1D">
          <w:delText>One space after a period</w:delText>
        </w:r>
      </w:del>
    </w:p>
    <w:p w14:paraId="751B5AA3" w14:textId="6D2AABD6" w:rsidR="006757D3" w:rsidDel="00C12D1D" w:rsidRDefault="006757D3">
      <w:pPr>
        <w:rPr>
          <w:del w:id="361" w:author="Paus, Janette PEBA" w:date="2021-09-10T16:00:00Z"/>
        </w:rPr>
        <w:pPrChange w:id="362" w:author="Paus, Janette PEBA" w:date="2021-09-10T16:00:00Z">
          <w:pPr>
            <w:pStyle w:val="ListParagraph"/>
            <w:numPr>
              <w:numId w:val="28"/>
            </w:numPr>
            <w:ind w:hanging="360"/>
          </w:pPr>
        </w:pPrChange>
      </w:pPr>
      <w:del w:id="363" w:author="Paus, Janette PEBA" w:date="2021-09-10T16:00:00Z">
        <w:r w:rsidDel="00C12D1D">
          <w:delText>Single line spacing</w:delText>
        </w:r>
      </w:del>
    </w:p>
    <w:p w14:paraId="31F73E3C" w14:textId="72E492FA" w:rsidR="006757D3" w:rsidDel="00C12D1D" w:rsidRDefault="006757D3">
      <w:pPr>
        <w:rPr>
          <w:del w:id="364" w:author="Paus, Janette PEBA" w:date="2021-09-10T16:00:00Z"/>
        </w:rPr>
        <w:pPrChange w:id="365" w:author="Paus, Janette PEBA" w:date="2021-09-10T16:00:00Z">
          <w:pPr>
            <w:pStyle w:val="ListParagraph"/>
            <w:numPr>
              <w:numId w:val="28"/>
            </w:numPr>
            <w:ind w:hanging="360"/>
          </w:pPr>
        </w:pPrChange>
      </w:pPr>
      <w:del w:id="366" w:author="Paus, Janette PEBA" w:date="2021-09-10T16:00:00Z">
        <w:r w:rsidDel="00C12D1D">
          <w:delText>One blank line between paragraphs</w:delText>
        </w:r>
      </w:del>
    </w:p>
    <w:p w14:paraId="6C8885CD" w14:textId="632B177D" w:rsidR="00375791" w:rsidDel="00C12D1D" w:rsidRDefault="00375791">
      <w:pPr>
        <w:rPr>
          <w:del w:id="367" w:author="Paus, Janette PEBA" w:date="2021-09-10T16:00:00Z"/>
        </w:rPr>
        <w:pPrChange w:id="368" w:author="Paus, Janette PEBA" w:date="2021-09-10T16:00:00Z">
          <w:pPr>
            <w:pStyle w:val="ListParagraph"/>
            <w:numPr>
              <w:numId w:val="28"/>
            </w:numPr>
            <w:ind w:hanging="360"/>
          </w:pPr>
        </w:pPrChange>
      </w:pPr>
      <w:del w:id="369" w:author="Paus, Janette PEBA" w:date="2021-09-10T16:00:00Z">
        <w:r w:rsidDel="00C12D1D">
          <w:delText>Margins:</w:delText>
        </w:r>
      </w:del>
    </w:p>
    <w:p w14:paraId="4C820D59" w14:textId="00F29A13" w:rsidR="00375791" w:rsidDel="00C12D1D" w:rsidRDefault="00375791">
      <w:pPr>
        <w:rPr>
          <w:del w:id="370" w:author="Paus, Janette PEBA" w:date="2021-09-10T16:00:00Z"/>
        </w:rPr>
        <w:pPrChange w:id="371" w:author="Paus, Janette PEBA" w:date="2021-09-10T16:00:00Z">
          <w:pPr>
            <w:pStyle w:val="ListParagraph"/>
            <w:numPr>
              <w:numId w:val="28"/>
            </w:numPr>
            <w:ind w:hanging="360"/>
          </w:pPr>
        </w:pPrChange>
      </w:pPr>
      <w:del w:id="372" w:author="Paus, Janette PEBA" w:date="2021-09-10T16:00:00Z">
        <w:r w:rsidDel="00C12D1D">
          <w:delText>Top of the logo is 1 cm from top of page and 2 cm from the left</w:delText>
        </w:r>
      </w:del>
    </w:p>
    <w:p w14:paraId="3446DD2F" w14:textId="7D742F64" w:rsidR="00375791" w:rsidDel="00C12D1D" w:rsidRDefault="00375791">
      <w:pPr>
        <w:rPr>
          <w:del w:id="373" w:author="Paus, Janette PEBA" w:date="2021-09-10T16:00:00Z"/>
        </w:rPr>
        <w:pPrChange w:id="374" w:author="Paus, Janette PEBA" w:date="2021-09-10T16:00:00Z">
          <w:pPr>
            <w:pStyle w:val="ListParagraph"/>
            <w:numPr>
              <w:numId w:val="28"/>
            </w:numPr>
            <w:ind w:hanging="360"/>
          </w:pPr>
        </w:pPrChange>
      </w:pPr>
      <w:del w:id="375" w:author="Paus, Janette PEBA" w:date="2021-09-10T16:00:00Z">
        <w:r w:rsidDel="00C12D1D">
          <w:delText>Body of the letter</w:delText>
        </w:r>
      </w:del>
    </w:p>
    <w:p w14:paraId="1DA0235A" w14:textId="757710F1" w:rsidR="00375791" w:rsidDel="00C12D1D" w:rsidRDefault="00375791">
      <w:pPr>
        <w:rPr>
          <w:del w:id="376" w:author="Paus, Janette PEBA" w:date="2021-09-10T16:00:00Z"/>
        </w:rPr>
        <w:pPrChange w:id="377" w:author="Paus, Janette PEBA" w:date="2021-09-10T16:00:00Z">
          <w:pPr>
            <w:pStyle w:val="ListParagraph"/>
            <w:numPr>
              <w:numId w:val="28"/>
            </w:numPr>
            <w:ind w:hanging="360"/>
          </w:pPr>
        </w:pPrChange>
      </w:pPr>
      <w:del w:id="378" w:author="Paus, Janette PEBA" w:date="2021-09-10T16:00:00Z">
        <w:r w:rsidDel="00C12D1D">
          <w:delText>Left:</w:delText>
        </w:r>
        <w:r w:rsidDel="00C12D1D">
          <w:tab/>
          <w:delText>2.54 cm</w:delText>
        </w:r>
        <w:r w:rsidDel="00C12D1D">
          <w:tab/>
        </w:r>
        <w:r w:rsidDel="00C12D1D">
          <w:tab/>
          <w:delText>Right:</w:delText>
        </w:r>
        <w:r w:rsidDel="00C12D1D">
          <w:tab/>
        </w:r>
        <w:r w:rsidDel="00C12D1D">
          <w:tab/>
          <w:delText>1.27 cm</w:delText>
        </w:r>
      </w:del>
    </w:p>
    <w:p w14:paraId="2378EDEB" w14:textId="550B7458" w:rsidR="00375791" w:rsidDel="00C12D1D" w:rsidRDefault="00375791">
      <w:pPr>
        <w:rPr>
          <w:del w:id="379" w:author="Paus, Janette PEBA" w:date="2021-09-10T16:00:00Z"/>
        </w:rPr>
        <w:pPrChange w:id="380" w:author="Paus, Janette PEBA" w:date="2021-09-10T16:00:00Z">
          <w:pPr>
            <w:pStyle w:val="ListParagraph"/>
            <w:numPr>
              <w:numId w:val="28"/>
            </w:numPr>
            <w:ind w:hanging="360"/>
          </w:pPr>
        </w:pPrChange>
      </w:pPr>
      <w:del w:id="381" w:author="Paus, Janette PEBA" w:date="2021-09-10T16:00:00Z">
        <w:r w:rsidDel="00C12D1D">
          <w:delText>Top:</w:delText>
        </w:r>
        <w:r w:rsidDel="00C12D1D">
          <w:tab/>
          <w:delText>5.5 cm from top of the page</w:delText>
        </w:r>
        <w:r w:rsidDel="00C12D1D">
          <w:tab/>
        </w:r>
        <w:r w:rsidDel="00C12D1D">
          <w:tab/>
          <w:delText>Bottom:</w:delText>
        </w:r>
        <w:r w:rsidDel="00C12D1D">
          <w:tab/>
          <w:delText>2.54 cm</w:delText>
        </w:r>
      </w:del>
    </w:p>
    <w:p w14:paraId="714C0904" w14:textId="1B6A83E7" w:rsidR="00375791" w:rsidDel="00C12D1D" w:rsidRDefault="00375791">
      <w:pPr>
        <w:rPr>
          <w:del w:id="382" w:author="Paus, Janette PEBA" w:date="2021-09-10T16:00:00Z"/>
        </w:rPr>
        <w:pPrChange w:id="383" w:author="Paus, Janette PEBA" w:date="2021-09-10T16:00:00Z">
          <w:pPr>
            <w:pStyle w:val="ListParagraph"/>
            <w:numPr>
              <w:numId w:val="28"/>
            </w:numPr>
            <w:ind w:hanging="360"/>
          </w:pPr>
        </w:pPrChange>
      </w:pPr>
      <w:del w:id="384" w:author="Paus, Janette PEBA" w:date="2021-09-10T16:00:00Z">
        <w:r w:rsidDel="00C12D1D">
          <w:delText>Local telephone numbers all show prefix 306-</w:delText>
        </w:r>
      </w:del>
    </w:p>
    <w:p w14:paraId="0D02C495" w14:textId="0E510728" w:rsidR="00375791" w:rsidDel="00C12D1D" w:rsidRDefault="00375791">
      <w:pPr>
        <w:rPr>
          <w:del w:id="385" w:author="Paus, Janette PEBA" w:date="2021-09-10T16:00:00Z"/>
        </w:rPr>
        <w:pPrChange w:id="386" w:author="Paus, Janette PEBA" w:date="2021-09-10T16:00:00Z">
          <w:pPr>
            <w:pStyle w:val="ListParagraph"/>
            <w:numPr>
              <w:numId w:val="28"/>
            </w:numPr>
            <w:ind w:hanging="360"/>
          </w:pPr>
        </w:pPrChange>
      </w:pPr>
      <w:del w:id="387" w:author="Paus, Janette PEBA" w:date="2021-09-10T16:00:00Z">
        <w:r w:rsidDel="00C12D1D">
          <w:delText xml:space="preserve">Double-sided printing (when necessary)- Note- it has been determined that letters cannot be designed to print double sided.  This must be accommodated  at the printer.  </w:delText>
        </w:r>
      </w:del>
    </w:p>
    <w:p w14:paraId="3E3C51C9" w14:textId="002CE5FB" w:rsidR="00375791" w:rsidDel="00C12D1D" w:rsidRDefault="00375791">
      <w:pPr>
        <w:rPr>
          <w:del w:id="388" w:author="Paus, Janette PEBA" w:date="2021-09-10T16:00:00Z"/>
        </w:rPr>
        <w:pPrChange w:id="389" w:author="Paus, Janette PEBA" w:date="2021-09-10T16:00:00Z">
          <w:pPr>
            <w:pStyle w:val="ListParagraph"/>
            <w:numPr>
              <w:numId w:val="28"/>
            </w:numPr>
            <w:ind w:hanging="360"/>
          </w:pPr>
        </w:pPrChange>
      </w:pPr>
      <w:del w:id="390" w:author="Paus, Janette PEBA" w:date="2021-09-10T16:00:00Z">
        <w:r w:rsidDel="00C12D1D">
          <w:delText>Flush left and ragged right – no justification</w:delText>
        </w:r>
      </w:del>
    </w:p>
    <w:p w14:paraId="2B1A54B4" w14:textId="16816EE0" w:rsidR="00375791" w:rsidDel="00C12D1D" w:rsidRDefault="00375791">
      <w:pPr>
        <w:rPr>
          <w:del w:id="391" w:author="Paus, Janette PEBA" w:date="2021-09-10T16:00:00Z"/>
        </w:rPr>
        <w:pPrChange w:id="392" w:author="Paus, Janette PEBA" w:date="2021-09-10T16:00:00Z">
          <w:pPr>
            <w:pStyle w:val="ListParagraph"/>
            <w:numPr>
              <w:numId w:val="28"/>
            </w:numPr>
            <w:ind w:hanging="360"/>
          </w:pPr>
        </w:pPrChange>
      </w:pPr>
      <w:del w:id="393" w:author="Paus, Janette PEBA" w:date="2021-09-10T16:00:00Z">
        <w:r w:rsidDel="00C12D1D">
          <w:delText>There will be no overlay page for addresses</w:delText>
        </w:r>
      </w:del>
    </w:p>
    <w:p w14:paraId="2C303836" w14:textId="40D44A39" w:rsidR="00375791" w:rsidDel="00C12D1D" w:rsidRDefault="00375791">
      <w:pPr>
        <w:rPr>
          <w:del w:id="394" w:author="Paus, Janette PEBA" w:date="2021-09-10T16:00:00Z"/>
        </w:rPr>
        <w:pPrChange w:id="395" w:author="Paus, Janette PEBA" w:date="2021-09-10T16:00:00Z">
          <w:pPr>
            <w:pStyle w:val="ListParagraph"/>
            <w:numPr>
              <w:numId w:val="28"/>
            </w:numPr>
            <w:ind w:hanging="360"/>
          </w:pPr>
        </w:pPrChange>
      </w:pPr>
      <w:del w:id="396" w:author="Paus, Janette PEBA" w:date="2021-09-10T16:00:00Z">
        <w:r w:rsidDel="00C12D1D">
          <w:delText>If a paragraph will split at the bottom of a page, force to the next page</w:delText>
        </w:r>
      </w:del>
    </w:p>
    <w:p w14:paraId="49169E9F" w14:textId="754EA331" w:rsidR="00E55881" w:rsidDel="00C12D1D" w:rsidRDefault="00E55881">
      <w:pPr>
        <w:rPr>
          <w:del w:id="397" w:author="Paus, Janette PEBA" w:date="2021-09-10T16:00:00Z"/>
        </w:rPr>
        <w:pPrChange w:id="398" w:author="Paus, Janette PEBA" w:date="2021-09-10T16:00:00Z">
          <w:pPr>
            <w:pStyle w:val="ListParagraph"/>
            <w:numPr>
              <w:numId w:val="28"/>
            </w:numPr>
            <w:ind w:hanging="360"/>
          </w:pPr>
        </w:pPrChange>
      </w:pPr>
      <w:del w:id="399" w:author="Paus, Janette PEBA" w:date="2021-09-10T16:00:00Z">
        <w:r w:rsidDel="00C12D1D">
          <w:delText>Names to be Upper Case</w:delText>
        </w:r>
      </w:del>
    </w:p>
    <w:p w14:paraId="03D00990" w14:textId="3DA6FEE6" w:rsidR="00E55881" w:rsidDel="00C12D1D" w:rsidRDefault="00E55881">
      <w:pPr>
        <w:rPr>
          <w:del w:id="400" w:author="Paus, Janette PEBA" w:date="2021-09-10T16:00:00Z"/>
        </w:rPr>
        <w:pPrChange w:id="401" w:author="Paus, Janette PEBA" w:date="2021-09-10T16:00:00Z">
          <w:pPr>
            <w:pStyle w:val="ListParagraph"/>
            <w:numPr>
              <w:numId w:val="28"/>
            </w:numPr>
            <w:ind w:hanging="360"/>
          </w:pPr>
        </w:pPrChange>
      </w:pPr>
      <w:del w:id="402" w:author="Paus, Janette PEBA" w:date="2021-09-10T16:00:00Z">
        <w:r w:rsidDel="00C12D1D">
          <w:delText xml:space="preserve">Addresses are to be Upper Case </w:delText>
        </w:r>
      </w:del>
    </w:p>
    <w:p w14:paraId="35340EC3" w14:textId="35CD65AA" w:rsidR="00E55881" w:rsidDel="00C12D1D" w:rsidRDefault="00E55881">
      <w:pPr>
        <w:rPr>
          <w:del w:id="403" w:author="Paus, Janette PEBA" w:date="2021-09-10T16:00:00Z"/>
        </w:rPr>
        <w:pPrChange w:id="404" w:author="Paus, Janette PEBA" w:date="2021-09-10T16:00:00Z">
          <w:pPr>
            <w:pStyle w:val="ListParagraph"/>
            <w:numPr>
              <w:numId w:val="28"/>
            </w:numPr>
            <w:ind w:hanging="360"/>
          </w:pPr>
        </w:pPrChange>
      </w:pPr>
      <w:del w:id="405" w:author="Paus, Janette PEBA" w:date="2021-09-10T16:00:00Z">
        <w:r w:rsidDel="00C12D1D">
          <w:delText>Two spaces before the Postal Code</w:delText>
        </w:r>
      </w:del>
    </w:p>
    <w:p w14:paraId="1E555A77" w14:textId="64D297C7" w:rsidR="00375791" w:rsidDel="00C12D1D" w:rsidRDefault="00375791">
      <w:pPr>
        <w:rPr>
          <w:del w:id="406" w:author="Paus, Janette PEBA" w:date="2021-09-10T16:00:00Z"/>
        </w:rPr>
        <w:pPrChange w:id="407" w:author="Paus, Janette PEBA" w:date="2021-09-10T16:00:00Z">
          <w:pPr>
            <w:pStyle w:val="ListParagraph"/>
            <w:numPr>
              <w:numId w:val="28"/>
            </w:numPr>
            <w:ind w:hanging="360"/>
          </w:pPr>
        </w:pPrChange>
      </w:pPr>
      <w:del w:id="408" w:author="Paus, Janette PEBA" w:date="2021-09-10T16:00:00Z">
        <w:r w:rsidDel="00C12D1D">
          <w:delText>We would like to be able to suppress a letter batch should the need arise.</w:delText>
        </w:r>
      </w:del>
    </w:p>
    <w:p w14:paraId="4B7C53CF" w14:textId="710F2D17" w:rsidR="00375791" w:rsidRPr="0083437C" w:rsidDel="00C12D1D" w:rsidRDefault="00375791">
      <w:pPr>
        <w:rPr>
          <w:del w:id="409" w:author="Paus, Janette PEBA" w:date="2021-09-10T16:00:00Z"/>
        </w:rPr>
        <w:pPrChange w:id="410" w:author="Paus, Janette PEBA" w:date="2021-09-10T16:00:00Z">
          <w:pPr>
            <w:pStyle w:val="ListParagraph"/>
            <w:numPr>
              <w:numId w:val="28"/>
            </w:numPr>
            <w:ind w:hanging="360"/>
          </w:pPr>
        </w:pPrChange>
      </w:pPr>
      <w:del w:id="411" w:author="Paus, Janette PEBA" w:date="2021-09-10T16:00:00Z">
        <w:r w:rsidRPr="0083437C" w:rsidDel="00C12D1D">
          <w:delText>We would like a variable area where a personalized comment could be entered by the operator. The solution to this</w:delText>
        </w:r>
        <w:r w:rsidR="00FE03EB" w:rsidRPr="0083437C" w:rsidDel="00C12D1D">
          <w:delText>,</w:delText>
        </w:r>
        <w:r w:rsidRPr="0083437C" w:rsidDel="00C12D1D">
          <w:delText xml:space="preserve"> based on MEPP system</w:delText>
        </w:r>
        <w:r w:rsidR="00FE03EB" w:rsidRPr="0083437C" w:rsidDel="00C12D1D">
          <w:delText>,</w:delText>
        </w:r>
        <w:r w:rsidRPr="0083437C" w:rsidDel="00C12D1D">
          <w:delText xml:space="preserve"> is the letter is printed as Rich Text Format and then a manual PDF and save to member file process is followed.</w:delText>
        </w:r>
      </w:del>
    </w:p>
    <w:p w14:paraId="418A9164" w14:textId="7C6F6024" w:rsidR="00BD126E" w:rsidRPr="00375791" w:rsidRDefault="00BD126E">
      <w:pPr>
        <w:rPr>
          <w:b/>
        </w:rPr>
        <w:pPrChange w:id="412" w:author="Paus, Janette PEBA" w:date="2021-09-10T16:00:00Z">
          <w:pPr>
            <w:pStyle w:val="ListParagraph"/>
            <w:numPr>
              <w:numId w:val="28"/>
            </w:numPr>
            <w:ind w:hanging="360"/>
          </w:pPr>
        </w:pPrChange>
      </w:pPr>
      <w:del w:id="413" w:author="Paus, Janette PEBA" w:date="2021-09-10T16:00:00Z">
        <w:r w:rsidDel="00C12D1D">
          <w:delText>Must be a Z-fold for all Standard #10 letters.</w:delText>
        </w:r>
        <w:r w:rsidRPr="00D92599" w:rsidDel="00C12D1D">
          <w:delText xml:space="preserve"> </w:delText>
        </w:r>
        <w:r w:rsidDel="00C12D1D">
          <w:delText xml:space="preserve">Address must appear comfortably in a #10 window envelope and follow Canada Post standards.  </w:delText>
        </w:r>
        <w:r w:rsidRPr="00375791" w:rsidDel="00C12D1D">
          <w:rPr>
            <w:b/>
          </w:rPr>
          <w:delText>Addresses can consist of 1, 2 ,3 and 4 address lines and letters must be formatted properly for each address type in order to ensure it fits in a standard #10 envelope.</w:delText>
        </w:r>
      </w:del>
    </w:p>
    <w:p w14:paraId="73C47800" w14:textId="77777777" w:rsidR="006B4C6B" w:rsidRPr="006B4C6B" w:rsidRDefault="006B4C6B">
      <w:pPr>
        <w:pStyle w:val="Heading2"/>
        <w:rPr>
          <w:ins w:id="414" w:author="Paus, Janette PEBA" w:date="2022-08-24T10:32:00Z"/>
        </w:rPr>
        <w:pPrChange w:id="415" w:author="Paus, Janette PEBA" w:date="2022-08-24T10:32:00Z">
          <w:pPr>
            <w:numPr>
              <w:numId w:val="27"/>
            </w:numPr>
            <w:spacing w:before="480" w:after="240"/>
            <w:ind w:left="720" w:hanging="360"/>
            <w:outlineLvl w:val="1"/>
          </w:pPr>
        </w:pPrChange>
      </w:pPr>
      <w:bookmarkStart w:id="416" w:name="_Toc94015705"/>
      <w:bookmarkStart w:id="417" w:name="_Toc115422360"/>
      <w:ins w:id="418" w:author="Paus, Janette PEBA" w:date="2022-08-24T10:32:00Z">
        <w:r w:rsidRPr="006B4C6B">
          <w:t>Business Functionality to Accommodate</w:t>
        </w:r>
        <w:bookmarkEnd w:id="416"/>
        <w:bookmarkEnd w:id="417"/>
      </w:ins>
    </w:p>
    <w:p w14:paraId="533C7C1B" w14:textId="77777777" w:rsidR="006B4C6B" w:rsidRPr="006B4C6B" w:rsidRDefault="006B4C6B" w:rsidP="006B4C6B">
      <w:pPr>
        <w:rPr>
          <w:ins w:id="419" w:author="Paus, Janette PEBA" w:date="2022-08-24T10:32:00Z"/>
        </w:rPr>
      </w:pPr>
      <w:ins w:id="420" w:author="Paus, Janette PEBA" w:date="2022-08-24T10:32:00Z">
        <w:r w:rsidRPr="006B4C6B">
          <w:t>Each letter must have a naming convention associated with it. The letter number, name and version has been determined by PEBA. The elements are all uppercase and defined below:</w:t>
        </w:r>
      </w:ins>
    </w:p>
    <w:p w14:paraId="5271FC23" w14:textId="77777777" w:rsidR="006B4C6B" w:rsidRPr="006B4C6B" w:rsidRDefault="006B4C6B" w:rsidP="006B4C6B">
      <w:pPr>
        <w:numPr>
          <w:ilvl w:val="0"/>
          <w:numId w:val="1"/>
        </w:numPr>
        <w:tabs>
          <w:tab w:val="clear" w:pos="360"/>
          <w:tab w:val="left" w:pos="720"/>
        </w:tabs>
        <w:spacing w:before="60" w:after="60"/>
        <w:ind w:left="720"/>
        <w:rPr>
          <w:ins w:id="421" w:author="Paus, Janette PEBA" w:date="2022-08-24T10:32:00Z"/>
        </w:rPr>
      </w:pPr>
      <w:ins w:id="422" w:author="Paus, Janette PEBA" w:date="2022-08-24T10:32:00Z">
        <w:r w:rsidRPr="006B4C6B">
          <w:t>PLAN LETTER - PEPP=P, MEPP=M</w:t>
        </w:r>
      </w:ins>
    </w:p>
    <w:p w14:paraId="79E2ACDE" w14:textId="77777777" w:rsidR="006B4C6B" w:rsidRPr="006B4C6B" w:rsidRDefault="006B4C6B" w:rsidP="006B4C6B">
      <w:pPr>
        <w:numPr>
          <w:ilvl w:val="0"/>
          <w:numId w:val="1"/>
        </w:numPr>
        <w:tabs>
          <w:tab w:val="clear" w:pos="360"/>
          <w:tab w:val="left" w:pos="720"/>
        </w:tabs>
        <w:spacing w:before="60" w:after="60"/>
        <w:ind w:left="720"/>
        <w:rPr>
          <w:ins w:id="423" w:author="Paus, Janette PEBA" w:date="2022-08-24T10:32:00Z"/>
        </w:rPr>
      </w:pPr>
      <w:ins w:id="424" w:author="Paus, Janette PEBA" w:date="2022-08-24T10:32:00Z">
        <w:r w:rsidRPr="006B4C6B">
          <w:t>LETTER NUMBER – a numeral assigned by PEBA</w:t>
        </w:r>
      </w:ins>
    </w:p>
    <w:p w14:paraId="080EBEE8" w14:textId="77777777" w:rsidR="006B4C6B" w:rsidRPr="006B4C6B" w:rsidRDefault="006B4C6B" w:rsidP="006B4C6B">
      <w:pPr>
        <w:numPr>
          <w:ilvl w:val="0"/>
          <w:numId w:val="1"/>
        </w:numPr>
        <w:tabs>
          <w:tab w:val="clear" w:pos="360"/>
          <w:tab w:val="left" w:pos="720"/>
        </w:tabs>
        <w:spacing w:before="60" w:after="60"/>
        <w:ind w:left="720"/>
        <w:rPr>
          <w:ins w:id="425" w:author="Paus, Janette PEBA" w:date="2022-08-24T10:32:00Z"/>
        </w:rPr>
      </w:pPr>
      <w:ins w:id="426" w:author="Paus, Janette PEBA" w:date="2022-08-24T10:32:00Z">
        <w:r w:rsidRPr="006B4C6B">
          <w:t>LETTER NAME – a description assigned by PEBA</w:t>
        </w:r>
      </w:ins>
    </w:p>
    <w:p w14:paraId="38BE804E" w14:textId="77777777" w:rsidR="006B4C6B" w:rsidRPr="006B4C6B" w:rsidRDefault="006B4C6B" w:rsidP="006B4C6B">
      <w:pPr>
        <w:numPr>
          <w:ilvl w:val="0"/>
          <w:numId w:val="1"/>
        </w:numPr>
        <w:tabs>
          <w:tab w:val="clear" w:pos="360"/>
          <w:tab w:val="left" w:pos="720"/>
        </w:tabs>
        <w:spacing w:before="60" w:after="60"/>
        <w:ind w:left="720"/>
        <w:rPr>
          <w:ins w:id="427" w:author="Paus, Janette PEBA" w:date="2022-08-24T10:32:00Z"/>
        </w:rPr>
      </w:pPr>
      <w:ins w:id="428" w:author="Paus, Janette PEBA" w:date="2022-08-24T10:32:00Z">
        <w:r w:rsidRPr="006B4C6B">
          <w:t>VERSION NUMBER – the approved template version expressed as an integer and decimal (e.g., 1.1)</w:t>
        </w:r>
      </w:ins>
    </w:p>
    <w:p w14:paraId="7F4D08BF" w14:textId="77777777" w:rsidR="006B4C6B" w:rsidRPr="006B4C6B" w:rsidRDefault="006B4C6B" w:rsidP="006B4C6B">
      <w:pPr>
        <w:numPr>
          <w:ilvl w:val="0"/>
          <w:numId w:val="1"/>
        </w:numPr>
        <w:tabs>
          <w:tab w:val="clear" w:pos="360"/>
          <w:tab w:val="left" w:pos="720"/>
        </w:tabs>
        <w:spacing w:before="60" w:after="60"/>
        <w:ind w:left="720"/>
        <w:rPr>
          <w:ins w:id="429" w:author="Paus, Janette PEBA" w:date="2022-08-24T10:32:00Z"/>
        </w:rPr>
      </w:pPr>
      <w:ins w:id="430" w:author="Paus, Janette PEBA" w:date="2022-08-24T10:32:00Z">
        <w:r w:rsidRPr="006B4C6B">
          <w:t>YY – the year represented as two-digits (e.g., 2021 = 21)</w:t>
        </w:r>
      </w:ins>
    </w:p>
    <w:p w14:paraId="4955947A" w14:textId="77777777" w:rsidR="006B4C6B" w:rsidRPr="006B4C6B" w:rsidRDefault="006B4C6B" w:rsidP="006B4C6B">
      <w:pPr>
        <w:rPr>
          <w:ins w:id="431" w:author="Paus, Janette PEBA" w:date="2022-08-24T10:32:00Z"/>
        </w:rPr>
      </w:pPr>
    </w:p>
    <w:p w14:paraId="732DE75B" w14:textId="77777777" w:rsidR="006B4C6B" w:rsidRPr="006B4C6B" w:rsidRDefault="006B4C6B" w:rsidP="006B4C6B">
      <w:pPr>
        <w:rPr>
          <w:ins w:id="432" w:author="Paus, Janette PEBA" w:date="2022-08-24T10:32:00Z"/>
        </w:rPr>
      </w:pPr>
      <w:ins w:id="433" w:author="Paus, Janette PEBA" w:date="2022-08-24T10:32:00Z">
        <w:r w:rsidRPr="006B4C6B">
          <w:t>The naming convention to appear on the letter is:</w:t>
        </w:r>
      </w:ins>
    </w:p>
    <w:p w14:paraId="486AC9F2" w14:textId="276D5B77" w:rsidR="00AF34E2" w:rsidDel="00E25CAF" w:rsidRDefault="00871269">
      <w:pPr>
        <w:pStyle w:val="Heading2"/>
        <w:rPr>
          <w:del w:id="434" w:author="Paus, Janette PEBA" w:date="2021-09-10T16:19:00Z"/>
        </w:rPr>
        <w:pPrChange w:id="435" w:author="Paus, Janette PEBA" w:date="2021-11-10T07:45:00Z">
          <w:pPr>
            <w:pStyle w:val="Heading2"/>
            <w:numPr>
              <w:numId w:val="27"/>
            </w:numPr>
            <w:ind w:left="720" w:hanging="360"/>
          </w:pPr>
        </w:pPrChange>
      </w:pPr>
      <w:del w:id="436" w:author="Paus, Janette PEBA" w:date="2022-08-24T10:32:00Z">
        <w:r w:rsidDel="006B4C6B">
          <w:delText>Business Functionality to Accommodate</w:delText>
        </w:r>
      </w:del>
    </w:p>
    <w:p w14:paraId="0F9BC2F0" w14:textId="029A47E3" w:rsidR="00BE1009" w:rsidRDefault="00871269" w:rsidP="00C12D1D">
      <w:del w:id="437" w:author="Paus, Janette PEBA" w:date="2021-09-10T16:19:00Z">
        <w:r w:rsidDel="00E25CAF">
          <w:delText xml:space="preserve">Each </w:delText>
        </w:r>
      </w:del>
      <w:bookmarkStart w:id="438" w:name="_Toc87422823"/>
      <w:bookmarkStart w:id="439" w:name="_Toc94017732"/>
      <w:bookmarkStart w:id="440" w:name="_Toc112161390"/>
      <w:bookmarkStart w:id="441" w:name="_Hlk82178326"/>
      <w:bookmarkEnd w:id="438"/>
      <w:bookmarkEnd w:id="439"/>
      <w:bookmarkEnd w:id="440"/>
      <w:commentRangeStart w:id="442"/>
      <w:ins w:id="443" w:author="Paus, Janette PEBA" w:date="2021-09-10T16:00:00Z">
        <w:r w:rsidR="00C12D1D" w:rsidRPr="00C12D1D">
          <w:t>P</w:t>
        </w:r>
      </w:ins>
      <w:ins w:id="444" w:author="Paus, Janette PEBA" w:date="2021-09-10T16:01:00Z">
        <w:r w:rsidR="00C12D1D">
          <w:t>13DEATHNOSP</w:t>
        </w:r>
      </w:ins>
      <w:ins w:id="445" w:author="Paus, Janette PEBA" w:date="2021-09-10T16:00:00Z">
        <w:r w:rsidR="00C12D1D" w:rsidRPr="00C12D1D">
          <w:t>V1.0-21</w:t>
        </w:r>
        <w:commentRangeEnd w:id="442"/>
        <w:r w:rsidR="00C12D1D" w:rsidRPr="00C12D1D">
          <w:rPr>
            <w:sz w:val="16"/>
            <w:szCs w:val="16"/>
          </w:rPr>
          <w:commentReference w:id="442"/>
        </w:r>
      </w:ins>
      <w:bookmarkEnd w:id="441"/>
      <w:del w:id="446" w:author="Paus, Janette PEBA" w:date="2021-09-10T16:00:00Z">
        <w:r w:rsidDel="00C12D1D">
          <w:delText>letter must be associated with a number</w:delText>
        </w:r>
        <w:r w:rsidR="00BD5F14" w:rsidDel="00C12D1D">
          <w:delText xml:space="preserve">, </w:delText>
        </w:r>
        <w:r w:rsidR="00BE1009" w:rsidDel="00C12D1D">
          <w:delText>an internal PEBA name</w:delText>
        </w:r>
        <w:r w:rsidR="00BD5F14" w:rsidDel="00C12D1D">
          <w:delText xml:space="preserve"> and a version number</w:delText>
        </w:r>
        <w:r w:rsidR="002D77EE" w:rsidDel="00C12D1D">
          <w:delText xml:space="preserve"> </w:delText>
        </w:r>
        <w:r w:rsidR="002D77EE" w:rsidRPr="0083437C" w:rsidDel="00C12D1D">
          <w:delText>(letter template)</w:delText>
        </w:r>
        <w:r w:rsidR="00BD5F14" w:rsidRPr="0083437C" w:rsidDel="00C12D1D">
          <w:delText>.</w:delText>
        </w:r>
        <w:r w:rsidDel="00C12D1D">
          <w:delText xml:space="preserve">  In this instance, the #17 has been applied to the letter for easy reference</w:delText>
        </w:r>
        <w:r w:rsidR="00BE1009" w:rsidDel="00C12D1D">
          <w:delText xml:space="preserve"> and the name is PEPP Termination Option Letter</w:delText>
        </w:r>
        <w:r w:rsidR="00BD5F14" w:rsidDel="00C12D1D">
          <w:delText>, V0</w:delText>
        </w:r>
        <w:r w:rsidR="00BE1009" w:rsidDel="00C12D1D">
          <w:delText>.</w:delText>
        </w:r>
        <w:r w:rsidDel="00C12D1D">
          <w:delText xml:space="preserve">  </w:delText>
        </w:r>
        <w:r w:rsidR="00BE1009" w:rsidDel="00C12D1D">
          <w:delText>The letter number</w:delText>
        </w:r>
        <w:r w:rsidR="00BD5F14" w:rsidDel="00C12D1D">
          <w:delText>,</w:delText>
        </w:r>
        <w:r w:rsidR="00BE1009" w:rsidDel="00C12D1D">
          <w:delText xml:space="preserve"> name </w:delText>
        </w:r>
        <w:r w:rsidR="00BD5F14" w:rsidDel="00C12D1D">
          <w:delText xml:space="preserve">and version </w:delText>
        </w:r>
        <w:r w:rsidR="00BE1009" w:rsidDel="00C12D1D">
          <w:delText xml:space="preserve">will be provided by PEBA and any corresponding development and distribution to PEBA from JEA must include </w:delText>
        </w:r>
        <w:r w:rsidR="00BD5F14" w:rsidDel="00C12D1D">
          <w:delText>all three identifiers</w:delText>
        </w:r>
        <w:r w:rsidR="00BE1009" w:rsidDel="00C12D1D">
          <w:delText>.</w:delText>
        </w:r>
        <w:r w:rsidR="00BD5F14" w:rsidDel="00C12D1D">
          <w:delText xml:space="preserve">  Version 0 will be considered the original document and any updates will be versioned as 1, 2, etc.</w:delText>
        </w:r>
      </w:del>
    </w:p>
    <w:p w14:paraId="00AA3FA2" w14:textId="77777777" w:rsidR="00BE1009" w:rsidRDefault="00BE1009" w:rsidP="00871269"/>
    <w:p w14:paraId="2D977539" w14:textId="4E3375D2" w:rsidR="00871269" w:rsidRDefault="00871269" w:rsidP="00871269">
      <w:r>
        <w:t xml:space="preserve">This letter will be used </w:t>
      </w:r>
      <w:r w:rsidR="00BE1009">
        <w:t xml:space="preserve">in </w:t>
      </w:r>
      <w:r>
        <w:t>the following situations</w:t>
      </w:r>
      <w:r w:rsidR="007C113D">
        <w:t xml:space="preserve"> and must take into account the following:</w:t>
      </w:r>
    </w:p>
    <w:p w14:paraId="123A686A" w14:textId="65C46387" w:rsidR="00871269" w:rsidDel="00264560" w:rsidRDefault="00871269" w:rsidP="00871269">
      <w:pPr>
        <w:rPr>
          <w:del w:id="447" w:author="Paus, Janette PEBA" w:date="2021-09-21T09:34:00Z"/>
        </w:rPr>
      </w:pPr>
    </w:p>
    <w:p w14:paraId="3A2B14A6" w14:textId="02AAEC36" w:rsidR="00871269" w:rsidRDefault="00871269">
      <w:pPr>
        <w:pPrChange w:id="448" w:author="Paus, Janette PEBA" w:date="2021-09-21T09:34:00Z">
          <w:pPr>
            <w:pStyle w:val="ListParagraph"/>
            <w:numPr>
              <w:numId w:val="29"/>
            </w:numPr>
            <w:ind w:hanging="360"/>
          </w:pPr>
        </w:pPrChange>
      </w:pPr>
      <w:del w:id="449" w:author="Paus, Janette PEBA" w:date="2021-09-21T09:34:00Z">
        <w:r w:rsidDel="00264560">
          <w:delText xml:space="preserve">When a PEPP member has </w:delText>
        </w:r>
      </w:del>
      <w:del w:id="450" w:author="Paus, Janette PEBA" w:date="2021-09-10T16:03:00Z">
        <w:r w:rsidR="00545605" w:rsidDel="00680DE2">
          <w:delText>terminated employment</w:delText>
        </w:r>
        <w:r w:rsidDel="00680DE2">
          <w:delText xml:space="preserve"> an</w:delText>
        </w:r>
        <w:r w:rsidR="00BE1009" w:rsidDel="00680DE2">
          <w:delText xml:space="preserve">d will either </w:delText>
        </w:r>
        <w:r w:rsidR="00545605" w:rsidDel="00680DE2">
          <w:delText>transfer to a PEPP retirement fund; transfer to another retirement fund; transfer to a financial institution; or take a full payment of his account</w:delText>
        </w:r>
      </w:del>
      <w:ins w:id="451" w:author="Paus, Janette PEBA" w:date="2021-09-21T09:34:00Z">
        <w:r w:rsidR="00264560">
          <w:t>This</w:t>
        </w:r>
      </w:ins>
      <w:ins w:id="452" w:author="Paus, Janette PEBA" w:date="2021-09-10T16:03:00Z">
        <w:r w:rsidR="00680DE2">
          <w:t xml:space="preserve"> letter is to advise the member’s beneficiary(s) of the choices available for the member</w:t>
        </w:r>
      </w:ins>
      <w:ins w:id="453" w:author="Paus, Janette PEBA" w:date="2021-09-10T16:04:00Z">
        <w:r w:rsidR="00680DE2">
          <w:t>’s funds currently invested</w:t>
        </w:r>
      </w:ins>
      <w:ins w:id="454" w:author="Paus, Janette PEBA" w:date="2021-09-21T09:34:00Z">
        <w:r w:rsidR="00264560">
          <w:t xml:space="preserve"> upon the member’s death</w:t>
        </w:r>
      </w:ins>
      <w:r w:rsidR="00BE1009">
        <w:t>.</w:t>
      </w:r>
    </w:p>
    <w:p w14:paraId="5AA50ECC" w14:textId="59DE1AF2" w:rsidR="00375791" w:rsidRDefault="00804CA6">
      <w:pPr>
        <w:pStyle w:val="Heading2"/>
        <w:pPrChange w:id="455" w:author="Paus, Janette PEBA" w:date="2022-08-24T10:32:00Z">
          <w:pPr>
            <w:pStyle w:val="Heading2"/>
            <w:numPr>
              <w:numId w:val="27"/>
            </w:numPr>
            <w:ind w:left="720" w:hanging="360"/>
          </w:pPr>
        </w:pPrChange>
      </w:pPr>
      <w:bookmarkStart w:id="456" w:name="_Toc115422361"/>
      <w:r>
        <w:t>Canada Post Mailing and Postal Code Requirements</w:t>
      </w:r>
      <w:bookmarkEnd w:id="456"/>
    </w:p>
    <w:p w14:paraId="3F0AF48C" w14:textId="4B7E0C79" w:rsidR="007C113D" w:rsidRDefault="007C113D" w:rsidP="007C113D">
      <w:pPr>
        <w:rPr>
          <w:ins w:id="457" w:author="Paus, Janette PEBA" w:date="2021-11-23T13:40:00Z"/>
        </w:rPr>
      </w:pPr>
      <w:r>
        <w:t>The letter must meet all relevant Canada Post Mailing and Postal Code Requirements.</w:t>
      </w:r>
    </w:p>
    <w:p w14:paraId="3DB16E33" w14:textId="4EE07624" w:rsidR="00542EE7" w:rsidRPr="007C113D" w:rsidDel="006B4C6B" w:rsidRDefault="00542EE7" w:rsidP="007C113D">
      <w:pPr>
        <w:rPr>
          <w:del w:id="458" w:author="Paus, Janette PEBA" w:date="2022-08-24T10:33:00Z"/>
        </w:rPr>
      </w:pPr>
      <w:bookmarkStart w:id="459" w:name="_Toc112229621"/>
      <w:bookmarkStart w:id="460" w:name="_Toc112229697"/>
      <w:bookmarkStart w:id="461" w:name="_Toc115422362"/>
      <w:bookmarkEnd w:id="459"/>
      <w:bookmarkEnd w:id="460"/>
      <w:bookmarkEnd w:id="461"/>
    </w:p>
    <w:p w14:paraId="6F371A77" w14:textId="2BA95838" w:rsidR="00FD279E" w:rsidRDefault="00FD279E" w:rsidP="001C02A5">
      <w:pPr>
        <w:pStyle w:val="Heading1"/>
      </w:pPr>
      <w:bookmarkStart w:id="462" w:name="_Toc115422363"/>
      <w:r>
        <w:t>Technical Requirements</w:t>
      </w:r>
      <w:bookmarkEnd w:id="462"/>
    </w:p>
    <w:p w14:paraId="7FD1E7E7" w14:textId="343A0AA2" w:rsidR="00D05B3F" w:rsidDel="0028126B" w:rsidRDefault="00D05B3F" w:rsidP="00D05B3F">
      <w:pPr>
        <w:rPr>
          <w:del w:id="463" w:author="Paus, Janette PEBA" w:date="2021-11-10T07:37:00Z"/>
        </w:rPr>
      </w:pPr>
      <w:r>
        <w:t xml:space="preserve">The </w:t>
      </w:r>
      <w:r w:rsidR="009629AB">
        <w:t>technical requirement will consist of the following:</w:t>
      </w:r>
    </w:p>
    <w:p w14:paraId="747D3EA8" w14:textId="149221D7" w:rsidR="00680DE2" w:rsidRPr="00680DE2" w:rsidRDefault="000A4D3A">
      <w:pPr>
        <w:pPrChange w:id="464" w:author="Paus, Janette PEBA" w:date="2021-09-10T16:04:00Z">
          <w:pPr>
            <w:pStyle w:val="Heading2"/>
          </w:pPr>
        </w:pPrChange>
      </w:pPr>
      <w:del w:id="465" w:author="Paus, Janette PEBA" w:date="2021-11-10T07:37:00Z">
        <w:r w:rsidDel="0028126B">
          <w:delText xml:space="preserve">PEBA </w:delText>
        </w:r>
        <w:r w:rsidR="00871269" w:rsidDel="0028126B">
          <w:delText>Design Layou</w:delText>
        </w:r>
      </w:del>
      <w:del w:id="466" w:author="Paus, Janette PEBA" w:date="2021-09-10T16:04:00Z">
        <w:r w:rsidR="00871269" w:rsidDel="00680DE2">
          <w:delText xml:space="preserve">t- </w:delText>
        </w:r>
        <w:r w:rsidR="00804CA6" w:rsidDel="00680DE2">
          <w:delText xml:space="preserve">Will be attached to this requirements document as </w:delText>
        </w:r>
        <w:r w:rsidR="00871269" w:rsidDel="00680DE2">
          <w:delText>Appendix “</w:delText>
        </w:r>
        <w:r w:rsidR="00026DF1" w:rsidDel="00680DE2">
          <w:delText>A</w:delText>
        </w:r>
        <w:r w:rsidR="00871269" w:rsidDel="00680DE2">
          <w:delText>”</w:delText>
        </w:r>
      </w:del>
    </w:p>
    <w:p w14:paraId="1D10CCE9" w14:textId="6BBB2889" w:rsidR="009629AB" w:rsidRDefault="009629AB">
      <w:pPr>
        <w:pStyle w:val="Heading2"/>
        <w:numPr>
          <w:ilvl w:val="0"/>
          <w:numId w:val="49"/>
        </w:numPr>
        <w:pPrChange w:id="467" w:author="Paus, Janette PEBA" w:date="2022-08-24T10:32:00Z">
          <w:pPr>
            <w:pStyle w:val="Heading2"/>
          </w:pPr>
        </w:pPrChange>
      </w:pPr>
      <w:bookmarkStart w:id="468" w:name="_Toc115422364"/>
      <w:r>
        <w:t>Batch Requirements for the Letter</w:t>
      </w:r>
      <w:bookmarkEnd w:id="468"/>
      <w:del w:id="469" w:author="Paus, Janette PEBA" w:date="2021-09-10T16:04:00Z">
        <w:r w:rsidR="00871269" w:rsidDel="00680DE2">
          <w:delText>-</w:delText>
        </w:r>
      </w:del>
      <w:r w:rsidR="00871269">
        <w:t xml:space="preserve"> </w:t>
      </w:r>
    </w:p>
    <w:p w14:paraId="26A15AA8" w14:textId="002022ED" w:rsidR="000A4D3A" w:rsidRDefault="000A4D3A" w:rsidP="000A4D3A">
      <w:r>
        <w:t>The following requirements must be included:</w:t>
      </w:r>
    </w:p>
    <w:p w14:paraId="578351BF" w14:textId="77777777" w:rsidR="00680DE2" w:rsidRDefault="00680DE2" w:rsidP="00680DE2">
      <w:pPr>
        <w:pStyle w:val="NumberedListLvl1"/>
        <w:numPr>
          <w:ilvl w:val="0"/>
          <w:numId w:val="33"/>
        </w:numPr>
        <w:rPr>
          <w:ins w:id="470" w:author="Paus, Janette PEBA" w:date="2021-09-10T16:05:00Z"/>
        </w:rPr>
      </w:pPr>
      <w:bookmarkStart w:id="471" w:name="_Hlk82178669"/>
      <w:ins w:id="472" w:author="Paus, Janette PEBA" w:date="2021-09-10T16:05:00Z">
        <w:r>
          <w:t>The letter must be printed in its own unique batch as a mass batch.</w:t>
        </w:r>
      </w:ins>
    </w:p>
    <w:p w14:paraId="63E40325" w14:textId="77777777" w:rsidR="00680DE2" w:rsidRDefault="00680DE2" w:rsidP="00680DE2">
      <w:pPr>
        <w:pStyle w:val="NumberedListLvl1"/>
        <w:numPr>
          <w:ilvl w:val="0"/>
          <w:numId w:val="33"/>
        </w:numPr>
        <w:rPr>
          <w:ins w:id="473" w:author="Paus, Janette PEBA" w:date="2021-09-10T16:05:00Z"/>
        </w:rPr>
      </w:pPr>
      <w:ins w:id="474" w:author="Paus, Janette PEBA" w:date="2021-09-10T16:05:00Z">
        <w:r>
          <w:t>The batch will include any and all letters created out of the nightly batch.</w:t>
        </w:r>
      </w:ins>
    </w:p>
    <w:p w14:paraId="3D599ED3" w14:textId="77777777" w:rsidR="00680DE2" w:rsidRDefault="00680DE2" w:rsidP="00680DE2">
      <w:pPr>
        <w:pStyle w:val="NumberedListLvl1"/>
        <w:numPr>
          <w:ilvl w:val="0"/>
          <w:numId w:val="33"/>
        </w:numPr>
        <w:rPr>
          <w:ins w:id="475" w:author="Paus, Janette PEBA" w:date="2021-09-10T16:05:00Z"/>
        </w:rPr>
      </w:pPr>
      <w:ins w:id="476" w:author="Paus, Janette PEBA" w:date="2021-09-10T16:05:00Z">
        <w:r>
          <w:t>Individual PDF’s must be created and attached to the member’s outgoing communication tab in PENFAX for future reference.</w:t>
        </w:r>
      </w:ins>
    </w:p>
    <w:p w14:paraId="322ECC36" w14:textId="77777777" w:rsidR="00680DE2" w:rsidRDefault="00680DE2" w:rsidP="00680DE2">
      <w:pPr>
        <w:pStyle w:val="NumberedListLvl1"/>
        <w:numPr>
          <w:ilvl w:val="0"/>
          <w:numId w:val="33"/>
        </w:numPr>
        <w:rPr>
          <w:ins w:id="477" w:author="Paus, Janette PEBA" w:date="2021-09-10T16:05:00Z"/>
        </w:rPr>
      </w:pPr>
      <w:ins w:id="478" w:author="Paus, Janette PEBA" w:date="2021-09-10T16:05:00Z">
        <w:r>
          <w:t>The PDF must be available to the member through PENWEB.</w:t>
        </w:r>
      </w:ins>
    </w:p>
    <w:p w14:paraId="485CF900" w14:textId="43652BA8" w:rsidR="00680DE2" w:rsidRDefault="00680DE2" w:rsidP="00680DE2">
      <w:pPr>
        <w:pStyle w:val="ListParagraph"/>
        <w:numPr>
          <w:ilvl w:val="0"/>
          <w:numId w:val="33"/>
        </w:numPr>
        <w:rPr>
          <w:ins w:id="479" w:author="Paus, Janette PEBA" w:date="2021-09-10T16:05:00Z"/>
        </w:rPr>
      </w:pPr>
      <w:ins w:id="480" w:author="Paus, Janette PEBA" w:date="2021-09-10T16:05:00Z">
        <w:r>
          <w:t>Batch name must incorporate a shortened version naming convention that BI publisher and the letter form is following. The batch name should include the following (in upper case):</w:t>
        </w:r>
        <w:bookmarkEnd w:id="471"/>
      </w:ins>
    </w:p>
    <w:p w14:paraId="56DBFCDD" w14:textId="23A1EBF5" w:rsidR="00680DE2" w:rsidRDefault="00680DE2" w:rsidP="00680DE2">
      <w:pPr>
        <w:pStyle w:val="ListParagraph"/>
        <w:numPr>
          <w:ilvl w:val="0"/>
          <w:numId w:val="40"/>
        </w:numPr>
        <w:rPr>
          <w:ins w:id="481" w:author="Paus, Janette PEBA" w:date="2021-09-10T16:05:00Z"/>
        </w:rPr>
      </w:pPr>
      <w:ins w:id="482" w:author="Paus, Janette PEBA" w:date="2021-09-10T16:05:00Z">
        <w:r>
          <w:t>PLAN LETTER – PEPP=P, MEPP=M</w:t>
        </w:r>
      </w:ins>
    </w:p>
    <w:p w14:paraId="15E5D82B" w14:textId="7D795E0D" w:rsidR="00680DE2" w:rsidRDefault="00680DE2" w:rsidP="00680DE2">
      <w:pPr>
        <w:pStyle w:val="ListParagraph"/>
        <w:numPr>
          <w:ilvl w:val="0"/>
          <w:numId w:val="40"/>
        </w:numPr>
        <w:rPr>
          <w:ins w:id="483" w:author="Paus, Janette PEBA" w:date="2021-09-10T16:06:00Z"/>
        </w:rPr>
      </w:pPr>
      <w:ins w:id="484" w:author="Paus, Janette PEBA" w:date="2021-09-10T16:05:00Z">
        <w:r>
          <w:t xml:space="preserve">LETTER NUMBER </w:t>
        </w:r>
      </w:ins>
      <w:ins w:id="485" w:author="Paus, Janette PEBA" w:date="2021-09-10T16:06:00Z">
        <w:r>
          <w:t>– a numeral assigned by PEBA</w:t>
        </w:r>
      </w:ins>
    </w:p>
    <w:p w14:paraId="341A091E" w14:textId="79723EB4" w:rsidR="00680DE2" w:rsidRDefault="00680DE2" w:rsidP="00680DE2">
      <w:pPr>
        <w:pStyle w:val="ListParagraph"/>
        <w:numPr>
          <w:ilvl w:val="0"/>
          <w:numId w:val="40"/>
        </w:numPr>
        <w:rPr>
          <w:ins w:id="486" w:author="Paus, Janette PEBA" w:date="2022-09-30T09:27:00Z"/>
        </w:rPr>
      </w:pPr>
      <w:ins w:id="487" w:author="Paus, Janette PEBA" w:date="2021-09-10T16:06:00Z">
        <w:r>
          <w:t>LETTER NAME – a description assigned by PEBA</w:t>
        </w:r>
      </w:ins>
    </w:p>
    <w:p w14:paraId="2EDC7362" w14:textId="77777777" w:rsidR="007E74AF" w:rsidRDefault="007E74AF" w:rsidP="007E74AF">
      <w:pPr>
        <w:pStyle w:val="ListParagraph"/>
        <w:ind w:left="1080"/>
        <w:rPr>
          <w:ins w:id="488" w:author="Paus, Janette PEBA" w:date="2021-09-10T16:06:00Z"/>
        </w:rPr>
        <w:pPrChange w:id="489" w:author="Paus, Janette PEBA" w:date="2022-09-30T09:27:00Z">
          <w:pPr>
            <w:pStyle w:val="ListParagraph"/>
            <w:numPr>
              <w:numId w:val="40"/>
            </w:numPr>
            <w:ind w:left="1080" w:hanging="360"/>
          </w:pPr>
        </w:pPrChange>
      </w:pPr>
    </w:p>
    <w:p w14:paraId="586C0E5E" w14:textId="3D72EDBD" w:rsidR="00680DE2" w:rsidRDefault="00680DE2">
      <w:pPr>
        <w:ind w:left="720"/>
        <w:rPr>
          <w:ins w:id="490" w:author="Paus, Janette PEBA" w:date="2021-09-10T16:05:00Z"/>
        </w:rPr>
        <w:pPrChange w:id="491" w:author="Paus, Janette PEBA" w:date="2021-09-10T16:06:00Z">
          <w:pPr>
            <w:pStyle w:val="ListParagraph"/>
            <w:numPr>
              <w:numId w:val="33"/>
            </w:numPr>
            <w:ind w:hanging="360"/>
          </w:pPr>
        </w:pPrChange>
      </w:pPr>
      <w:ins w:id="492" w:author="Paus, Janette PEBA" w:date="2021-09-10T16:06:00Z">
        <w:r>
          <w:t>For this letter: P13DEATHNOSP</w:t>
        </w:r>
      </w:ins>
    </w:p>
    <w:p w14:paraId="6BE895C4" w14:textId="7E1A1521" w:rsidR="000A4D3A" w:rsidDel="00680DE2" w:rsidRDefault="000A4D3A" w:rsidP="000A4D3A">
      <w:pPr>
        <w:pStyle w:val="ListParagraph"/>
        <w:numPr>
          <w:ilvl w:val="0"/>
          <w:numId w:val="33"/>
        </w:numPr>
        <w:rPr>
          <w:del w:id="493" w:author="Paus, Janette PEBA" w:date="2021-09-10T16:05:00Z"/>
        </w:rPr>
      </w:pPr>
      <w:del w:id="494" w:author="Paus, Janette PEBA" w:date="2021-09-10T16:05:00Z">
        <w:r w:rsidDel="00680DE2">
          <w:delText>The letter must be printed in its own unique batch as a mass batch.</w:delText>
        </w:r>
      </w:del>
    </w:p>
    <w:p w14:paraId="725324E7" w14:textId="0B57FB57" w:rsidR="000A4D3A" w:rsidDel="00680DE2" w:rsidRDefault="000A4D3A" w:rsidP="000A4D3A">
      <w:pPr>
        <w:pStyle w:val="ListParagraph"/>
        <w:numPr>
          <w:ilvl w:val="0"/>
          <w:numId w:val="33"/>
        </w:numPr>
        <w:rPr>
          <w:del w:id="495" w:author="Paus, Janette PEBA" w:date="2021-09-10T16:05:00Z"/>
        </w:rPr>
      </w:pPr>
      <w:del w:id="496" w:author="Paus, Janette PEBA" w:date="2021-09-10T16:05:00Z">
        <w:r w:rsidDel="00680DE2">
          <w:delText>The batch will include any and all letters created out of the nightly batch.</w:delText>
        </w:r>
      </w:del>
    </w:p>
    <w:p w14:paraId="00B8CEAC" w14:textId="6A082EB3" w:rsidR="000A4D3A" w:rsidDel="00680DE2" w:rsidRDefault="000A4D3A" w:rsidP="000A4D3A">
      <w:pPr>
        <w:pStyle w:val="ListParagraph"/>
        <w:numPr>
          <w:ilvl w:val="0"/>
          <w:numId w:val="33"/>
        </w:numPr>
        <w:rPr>
          <w:del w:id="497" w:author="Paus, Janette PEBA" w:date="2021-09-10T16:05:00Z"/>
        </w:rPr>
      </w:pPr>
      <w:del w:id="498" w:author="Paus, Janette PEBA" w:date="2021-09-10T16:05:00Z">
        <w:r w:rsidDel="00680DE2">
          <w:delText>Individual PDF’s must be created and attached to the member’s outgoing communication tab in PENFAX for future reference.</w:delText>
        </w:r>
      </w:del>
    </w:p>
    <w:p w14:paraId="247B9822" w14:textId="4B209445" w:rsidR="000A4D3A" w:rsidDel="00680DE2" w:rsidRDefault="000A4D3A" w:rsidP="000A4D3A">
      <w:pPr>
        <w:pStyle w:val="ListParagraph"/>
        <w:numPr>
          <w:ilvl w:val="0"/>
          <w:numId w:val="33"/>
        </w:numPr>
        <w:rPr>
          <w:del w:id="499" w:author="Paus, Janette PEBA" w:date="2021-09-10T16:05:00Z"/>
        </w:rPr>
      </w:pPr>
      <w:del w:id="500" w:author="Paus, Janette PEBA" w:date="2021-09-10T16:05:00Z">
        <w:r w:rsidDel="00680DE2">
          <w:delText>The PDF must be available to the member through PENWEB.</w:delText>
        </w:r>
      </w:del>
    </w:p>
    <w:p w14:paraId="246D813B" w14:textId="3BE4E71F" w:rsidR="000A4D3A" w:rsidDel="00680DE2" w:rsidRDefault="000A4D3A" w:rsidP="000A4D3A">
      <w:pPr>
        <w:pStyle w:val="ListParagraph"/>
        <w:numPr>
          <w:ilvl w:val="0"/>
          <w:numId w:val="33"/>
        </w:numPr>
        <w:rPr>
          <w:del w:id="501" w:author="Paus, Janette PEBA" w:date="2021-09-10T16:07:00Z"/>
        </w:rPr>
      </w:pPr>
      <w:del w:id="502" w:author="Paus, Janette PEBA" w:date="2021-09-10T16:05:00Z">
        <w:r w:rsidDel="00680DE2">
          <w:delText>The batch name must correspond to the BI Publisher name.  The two must be the same and must include the letter number, name and version number provided by PEBA.</w:delText>
        </w:r>
      </w:del>
      <w:del w:id="503" w:author="Paus, Janette PEBA" w:date="2021-09-10T16:06:00Z">
        <w:r w:rsidDel="00680DE2">
          <w:delText xml:space="preserve">  </w:delText>
        </w:r>
      </w:del>
    </w:p>
    <w:p w14:paraId="0AE379CA" w14:textId="029BC6EB" w:rsidR="007C113D" w:rsidRDefault="007C113D" w:rsidP="00680DE2">
      <w:pPr>
        <w:pStyle w:val="ListParagraph"/>
        <w:numPr>
          <w:ilvl w:val="0"/>
          <w:numId w:val="33"/>
        </w:numPr>
      </w:pPr>
      <w:r>
        <w:t xml:space="preserve">The letter must be generated and dated based on the business day the transaction was processed which resulted in the letter being generated through the nightly batch - if the batch runs after midnight, </w:t>
      </w:r>
      <w:r w:rsidR="006B7CFD">
        <w:t>the date and any associated calculations displayed on the letter</w:t>
      </w:r>
      <w:r>
        <w:t xml:space="preserve"> must reflect the </w:t>
      </w:r>
      <w:r w:rsidR="006B7CFD">
        <w:t xml:space="preserve">correct </w:t>
      </w:r>
      <w:r>
        <w:t>business day</w:t>
      </w:r>
      <w:r w:rsidR="006B7CFD">
        <w:t xml:space="preserve">. </w:t>
      </w:r>
    </w:p>
    <w:p w14:paraId="4F5592A0" w14:textId="4773A1C6" w:rsidR="001852FA" w:rsidRDefault="001852FA" w:rsidP="000A4D3A">
      <w:pPr>
        <w:pStyle w:val="ListParagraph"/>
        <w:numPr>
          <w:ilvl w:val="0"/>
          <w:numId w:val="33"/>
        </w:numPr>
      </w:pPr>
      <w:r>
        <w:t xml:space="preserve">If a manual batch is ran, the manual batch must create the letter for the business day the batch is ran, and the associated letter picked up and included in the </w:t>
      </w:r>
      <w:del w:id="504" w:author="Paus, Janette PEBA" w:date="2022-08-23T15:03:00Z">
        <w:r w:rsidDel="00B52019">
          <w:delText xml:space="preserve">nightly </w:delText>
        </w:r>
      </w:del>
      <w:r>
        <w:t>mass batch file for the letter.</w:t>
      </w:r>
    </w:p>
    <w:p w14:paraId="2A490077" w14:textId="46819CBA" w:rsidR="00096543" w:rsidRDefault="00096543" w:rsidP="000A4D3A">
      <w:pPr>
        <w:pStyle w:val="ListParagraph"/>
        <w:numPr>
          <w:ilvl w:val="0"/>
          <w:numId w:val="33"/>
        </w:numPr>
        <w:rPr>
          <w:ins w:id="505" w:author="Paus, Janette PEBA" w:date="2022-01-25T15:35:00Z"/>
        </w:rPr>
      </w:pPr>
      <w:r>
        <w:t>If a letter is deleted, do not include in the nightly letter batch.</w:t>
      </w:r>
    </w:p>
    <w:p w14:paraId="115D9D3A" w14:textId="07C1112B" w:rsidR="00ED7C29" w:rsidRPr="000A4D3A" w:rsidDel="006B4C6B" w:rsidRDefault="00ED7C29">
      <w:pPr>
        <w:rPr>
          <w:del w:id="506" w:author="Paus, Janette PEBA" w:date="2022-08-24T10:33:00Z"/>
        </w:rPr>
        <w:pPrChange w:id="507" w:author="Paus, Janette PEBA" w:date="2022-01-25T15:35:00Z">
          <w:pPr>
            <w:pStyle w:val="ListParagraph"/>
            <w:numPr>
              <w:numId w:val="33"/>
            </w:numPr>
            <w:ind w:hanging="360"/>
          </w:pPr>
        </w:pPrChange>
      </w:pPr>
      <w:bookmarkStart w:id="508" w:name="_Toc112229700"/>
      <w:bookmarkStart w:id="509" w:name="_Toc115422365"/>
      <w:bookmarkEnd w:id="508"/>
      <w:bookmarkEnd w:id="509"/>
    </w:p>
    <w:p w14:paraId="30CF3F2B" w14:textId="10C24D7C" w:rsidR="009629AB" w:rsidRDefault="009629AB">
      <w:pPr>
        <w:pStyle w:val="Heading2"/>
        <w:numPr>
          <w:ilvl w:val="0"/>
          <w:numId w:val="48"/>
        </w:numPr>
        <w:pPrChange w:id="510" w:author="Paus, Janette PEBA" w:date="2022-08-24T10:32:00Z">
          <w:pPr>
            <w:pStyle w:val="Heading2"/>
            <w:ind w:left="0"/>
          </w:pPr>
        </w:pPrChange>
      </w:pPr>
      <w:bookmarkStart w:id="511" w:name="_Toc115422366"/>
      <w:r>
        <w:t>Printer Setup and Print Configurations</w:t>
      </w:r>
      <w:bookmarkEnd w:id="511"/>
    </w:p>
    <w:p w14:paraId="337F2245" w14:textId="4D845A48" w:rsidR="008525CE" w:rsidRPr="001C02A5" w:rsidDel="00E25CAF" w:rsidRDefault="008525CE" w:rsidP="00E25CAF">
      <w:pPr>
        <w:pStyle w:val="Heading2"/>
        <w:numPr>
          <w:ilvl w:val="0"/>
          <w:numId w:val="0"/>
        </w:numPr>
        <w:ind w:left="360"/>
        <w:rPr>
          <w:del w:id="512" w:author="Paus, Janette PEBA" w:date="2021-09-10T16:19:00Z"/>
          <w:b w:val="0"/>
        </w:rPr>
      </w:pPr>
      <w:r w:rsidRPr="001C02A5">
        <w:rPr>
          <w:rFonts w:cs="Calibri"/>
          <w:szCs w:val="24"/>
        </w:rPr>
        <w:t xml:space="preserve">The batch of letters will be printed either simplex or duplex at the printer. </w:t>
      </w:r>
      <w:del w:id="513" w:author="Paus, Janette PEBA" w:date="2022-08-23T15:04:00Z">
        <w:r w:rsidRPr="001C02A5" w:rsidDel="00B52019">
          <w:rPr>
            <w:rFonts w:cs="Calibri"/>
            <w:szCs w:val="24"/>
          </w:rPr>
          <w:delText xml:space="preserve"> </w:delText>
        </w:r>
      </w:del>
      <w:r w:rsidRPr="001C02A5">
        <w:rPr>
          <w:rFonts w:cs="Calibri"/>
          <w:szCs w:val="24"/>
        </w:rPr>
        <w:t>Therefore, all letters in the batch following the first letter must repeat all information as per the design layout.</w:t>
      </w:r>
      <w:del w:id="514" w:author="Paus, Janette PEBA" w:date="2022-08-23T15:04:00Z">
        <w:r w:rsidRPr="001C02A5" w:rsidDel="00B52019">
          <w:rPr>
            <w:rFonts w:cs="Calibri"/>
            <w:szCs w:val="24"/>
          </w:rPr>
          <w:delText xml:space="preserve"> </w:delText>
        </w:r>
      </w:del>
      <w:r w:rsidRPr="001C02A5">
        <w:rPr>
          <w:rFonts w:cs="Calibri"/>
          <w:szCs w:val="24"/>
        </w:rPr>
        <w:t xml:space="preserve"> Each letter must be treated uniquely and print uniquely </w:t>
      </w:r>
      <w:r w:rsidR="00FE03EB" w:rsidRPr="001C02A5">
        <w:rPr>
          <w:rFonts w:cs="Calibri"/>
          <w:szCs w:val="24"/>
        </w:rPr>
        <w:t xml:space="preserve">in </w:t>
      </w:r>
      <w:r w:rsidRPr="001C02A5">
        <w:rPr>
          <w:rFonts w:cs="Calibri"/>
          <w:szCs w:val="24"/>
        </w:rPr>
        <w:t xml:space="preserve">the batch. Where forms or statements are part of the letter, there must be page breaks or </w:t>
      </w:r>
      <w:r w:rsidRPr="001C02A5">
        <w:rPr>
          <w:rFonts w:cs="Calibri"/>
          <w:szCs w:val="24"/>
        </w:rPr>
        <w:lastRenderedPageBreak/>
        <w:t>associated identifiers within the batch to identify all the forms or statements which pertain to that member to support duplex printing and ensure information from one member does not “bleed” into or become part of the next letter</w:t>
      </w:r>
      <w:r w:rsidRPr="001C02A5">
        <w:rPr>
          <w:b w:val="0"/>
        </w:rPr>
        <w:t>.</w:t>
      </w:r>
    </w:p>
    <w:p w14:paraId="694605DD" w14:textId="77777777" w:rsidR="00E25CAF" w:rsidRPr="00E25CAF" w:rsidRDefault="00E25CAF">
      <w:pPr>
        <w:rPr>
          <w:ins w:id="515" w:author="Paus, Janette PEBA" w:date="2021-09-10T16:22:00Z"/>
        </w:rPr>
        <w:pPrChange w:id="516" w:author="Paus, Janette PEBA" w:date="2021-09-10T16:22:00Z">
          <w:pPr>
            <w:pStyle w:val="ListParagraph"/>
          </w:pPr>
        </w:pPrChange>
      </w:pPr>
    </w:p>
    <w:p w14:paraId="09086400" w14:textId="7C325D90" w:rsidR="008525CE" w:rsidRPr="008525CE" w:rsidDel="00E25CAF" w:rsidRDefault="008525CE">
      <w:pPr>
        <w:pStyle w:val="Heading2"/>
        <w:numPr>
          <w:ilvl w:val="0"/>
          <w:numId w:val="48"/>
        </w:numPr>
        <w:rPr>
          <w:del w:id="517" w:author="Paus, Janette PEBA" w:date="2021-09-10T16:19:00Z"/>
        </w:rPr>
        <w:pPrChange w:id="518" w:author="Paus, Janette PEBA" w:date="2022-08-24T10:32:00Z">
          <w:pPr/>
        </w:pPrChange>
      </w:pPr>
      <w:bookmarkStart w:id="519" w:name="_Toc82183587"/>
      <w:bookmarkStart w:id="520" w:name="_Toc83109253"/>
      <w:bookmarkStart w:id="521" w:name="_Toc87422175"/>
      <w:bookmarkStart w:id="522" w:name="_Toc87422828"/>
      <w:bookmarkStart w:id="523" w:name="_Toc94017737"/>
      <w:bookmarkStart w:id="524" w:name="_Toc112161310"/>
      <w:bookmarkStart w:id="525" w:name="_Toc112161395"/>
      <w:bookmarkStart w:id="526" w:name="_Toc112229514"/>
      <w:bookmarkStart w:id="527" w:name="_Toc112229625"/>
      <w:bookmarkStart w:id="528" w:name="_Toc112229702"/>
      <w:bookmarkStart w:id="529" w:name="_Toc115422367"/>
      <w:bookmarkEnd w:id="519"/>
      <w:bookmarkEnd w:id="520"/>
      <w:bookmarkEnd w:id="521"/>
      <w:bookmarkEnd w:id="522"/>
      <w:bookmarkEnd w:id="523"/>
      <w:bookmarkEnd w:id="524"/>
      <w:bookmarkEnd w:id="525"/>
      <w:bookmarkEnd w:id="526"/>
      <w:bookmarkEnd w:id="527"/>
      <w:bookmarkEnd w:id="528"/>
      <w:bookmarkEnd w:id="529"/>
    </w:p>
    <w:p w14:paraId="19B71B0E" w14:textId="6CDD56C3" w:rsidR="009629AB" w:rsidRDefault="009629AB">
      <w:pPr>
        <w:pStyle w:val="Heading2"/>
      </w:pPr>
      <w:bookmarkStart w:id="530" w:name="_Toc115422368"/>
      <w:r>
        <w:t>BI Publisher Naming and Filing</w:t>
      </w:r>
      <w:bookmarkEnd w:id="530"/>
    </w:p>
    <w:p w14:paraId="282CDFCF" w14:textId="09C475C8" w:rsidR="009629AB" w:rsidRDefault="008525CE" w:rsidP="009629AB">
      <w:r>
        <w:t xml:space="preserve">As noted above, there must be consistency between the BI Publisher name and the Batch name. </w:t>
      </w:r>
      <w:del w:id="531" w:author="Paus, Janette PEBA" w:date="2022-08-23T15:04:00Z">
        <w:r w:rsidDel="00B52019">
          <w:delText xml:space="preserve"> </w:delText>
        </w:r>
      </w:del>
      <w:r>
        <w:t>The BI Publisher name must follow the naming standard identified earlier.</w:t>
      </w:r>
    </w:p>
    <w:p w14:paraId="50E741BD" w14:textId="5F013CBF" w:rsidR="008525CE" w:rsidRDefault="008525CE" w:rsidP="009629AB">
      <w:pPr>
        <w:rPr>
          <w:ins w:id="532" w:author="Paus, Janette PEBA" w:date="2021-11-23T13:40:00Z"/>
        </w:rPr>
      </w:pPr>
      <w:r>
        <w:t xml:space="preserve">When creating the BI Publisher </w:t>
      </w:r>
      <w:del w:id="533" w:author="Paus, Janette PEBA" w:date="2021-09-10T16:07:00Z">
        <w:r w:rsidDel="00680DE2">
          <w:delText>folder</w:delText>
        </w:r>
      </w:del>
      <w:ins w:id="534" w:author="Paus, Janette PEBA" w:date="2021-09-10T16:07:00Z">
        <w:r w:rsidR="00680DE2">
          <w:t>file name</w:t>
        </w:r>
      </w:ins>
      <w:r>
        <w:t xml:space="preserve">, a separate </w:t>
      </w:r>
      <w:del w:id="535" w:author="Paus, Janette PEBA" w:date="2021-09-10T16:07:00Z">
        <w:r w:rsidDel="00680DE2">
          <w:delText xml:space="preserve">folder </w:delText>
        </w:r>
      </w:del>
      <w:ins w:id="536" w:author="Paus, Janette PEBA" w:date="2021-09-10T16:07:00Z">
        <w:r w:rsidR="00680DE2">
          <w:t xml:space="preserve">file name </w:t>
        </w:r>
      </w:ins>
      <w:r>
        <w:t xml:space="preserve">should be established for the BI Publisher Library for each letter type and the naming convention of the </w:t>
      </w:r>
      <w:del w:id="537" w:author="Paus, Janette PEBA" w:date="2021-09-21T09:34:00Z">
        <w:r w:rsidDel="00264560">
          <w:delText xml:space="preserve">folder </w:delText>
        </w:r>
      </w:del>
      <w:ins w:id="538" w:author="Paus, Janette PEBA" w:date="2021-09-21T09:34:00Z">
        <w:r w:rsidR="00264560">
          <w:t>file n</w:t>
        </w:r>
      </w:ins>
      <w:ins w:id="539" w:author="Paus, Janette PEBA" w:date="2021-09-21T09:35:00Z">
        <w:r w:rsidR="00264560">
          <w:t>ame</w:t>
        </w:r>
      </w:ins>
      <w:ins w:id="540" w:author="Paus, Janette PEBA" w:date="2021-09-21T09:34:00Z">
        <w:r w:rsidR="00264560">
          <w:t xml:space="preserve"> </w:t>
        </w:r>
      </w:ins>
      <w:r>
        <w:t>should also follow the letter number and letter name</w:t>
      </w:r>
      <w:ins w:id="541" w:author="Paus, Janette PEBA" w:date="2022-08-23T15:04:00Z">
        <w:r w:rsidR="00B52019">
          <w:t>.</w:t>
        </w:r>
      </w:ins>
      <w:del w:id="542" w:author="Paus, Janette PEBA" w:date="2022-08-23T15:04:00Z">
        <w:r w:rsidDel="00B52019">
          <w:delText xml:space="preserve">. </w:delText>
        </w:r>
      </w:del>
      <w:r>
        <w:t xml:space="preserve"> The version number is not required in the </w:t>
      </w:r>
      <w:ins w:id="543" w:author="Paus, Janette PEBA" w:date="2021-09-10T16:07:00Z">
        <w:r w:rsidR="00680DE2">
          <w:t>file</w:t>
        </w:r>
      </w:ins>
      <w:del w:id="544" w:author="Paus, Janette PEBA" w:date="2021-09-10T16:07:00Z">
        <w:r w:rsidDel="00680DE2">
          <w:delText>folder</w:delText>
        </w:r>
      </w:del>
      <w:r>
        <w:t xml:space="preserve"> name.</w:t>
      </w:r>
    </w:p>
    <w:p w14:paraId="7D55C55A" w14:textId="77777777" w:rsidR="00542EE7" w:rsidRDefault="00542EE7" w:rsidP="009629AB"/>
    <w:p w14:paraId="1ED9A112" w14:textId="7D508DED" w:rsidR="009629AB" w:rsidRDefault="009629AB" w:rsidP="001C02A5">
      <w:pPr>
        <w:pStyle w:val="Heading1"/>
      </w:pPr>
      <w:bookmarkStart w:id="545" w:name="_Toc115422369"/>
      <w:r>
        <w:t>Summary of Issues Requiring Correction</w:t>
      </w:r>
      <w:bookmarkEnd w:id="545"/>
    </w:p>
    <w:p w14:paraId="1661A6E6" w14:textId="526535EE" w:rsidR="00804CA6" w:rsidRDefault="00804CA6" w:rsidP="00804CA6">
      <w:r>
        <w:t>The following JEA tickets have been created and are pending with JEA.</w:t>
      </w:r>
      <w:r w:rsidR="00246C31">
        <w:t xml:space="preserve"> A single JEA ticket has been created for the following outstanding corrections. </w:t>
      </w:r>
      <w:del w:id="546" w:author="Paus, Janette PEBA" w:date="2022-08-23T15:04:00Z">
        <w:r w:rsidR="00246C31" w:rsidDel="00B52019">
          <w:delText xml:space="preserve"> </w:delText>
        </w:r>
      </w:del>
      <w:r w:rsidR="00246C31">
        <w:t>The JEA CR must contain all the tickets for full correction of the letter to occur.</w:t>
      </w:r>
    </w:p>
    <w:p w14:paraId="0FD2DDE1" w14:textId="4EBCE441" w:rsidR="00246C31" w:rsidDel="00680DE2" w:rsidRDefault="00246C31" w:rsidP="00804CA6">
      <w:pPr>
        <w:rPr>
          <w:del w:id="547" w:author="Paus, Janette PEBA" w:date="2021-09-10T16:08:00Z"/>
        </w:rPr>
      </w:pPr>
    </w:p>
    <w:p w14:paraId="302CB646" w14:textId="71C1895B" w:rsidR="00410EB2" w:rsidRDefault="00246C31" w:rsidP="00CD1560">
      <w:pPr>
        <w:rPr>
          <w:ins w:id="548" w:author="Paus, Janette PEBA" w:date="2021-09-10T16:08:00Z"/>
          <w:szCs w:val="24"/>
        </w:rPr>
      </w:pPr>
      <w:r w:rsidRPr="00CD1560">
        <w:rPr>
          <w:szCs w:val="24"/>
        </w:rPr>
        <w:t xml:space="preserve">Current JEA tickets- </w:t>
      </w:r>
    </w:p>
    <w:p w14:paraId="340A2767" w14:textId="53A95DE9" w:rsidR="005332FA" w:rsidRDefault="005332FA">
      <w:pPr>
        <w:pStyle w:val="ListParagraph"/>
        <w:numPr>
          <w:ilvl w:val="0"/>
          <w:numId w:val="41"/>
        </w:numPr>
        <w:rPr>
          <w:ins w:id="549" w:author="Paus, Janette PEBA" w:date="2022-09-30T09:16:00Z"/>
          <w:rFonts w:cs="Calibri"/>
          <w:szCs w:val="24"/>
        </w:rPr>
      </w:pPr>
      <w:ins w:id="550" w:author="Paus, Janette PEBA" w:date="2022-09-30T09:14:00Z">
        <w:r>
          <w:rPr>
            <w:rFonts w:cs="Calibri"/>
            <w:szCs w:val="24"/>
          </w:rPr>
          <w:t>PEBA-</w:t>
        </w:r>
        <w:r w:rsidR="007D11DA">
          <w:rPr>
            <w:rFonts w:cs="Calibri"/>
            <w:szCs w:val="24"/>
          </w:rPr>
          <w:t>4768- Letters #12, #13</w:t>
        </w:r>
      </w:ins>
      <w:ins w:id="551" w:author="Paus, Janette PEBA" w:date="2022-09-30T09:15:00Z">
        <w:r w:rsidR="007D11DA">
          <w:rPr>
            <w:rFonts w:cs="Calibri"/>
            <w:szCs w:val="24"/>
          </w:rPr>
          <w:t xml:space="preserve"> – 2 copies of only Pre-Retirement Death with Spouse Option letters produced.</w:t>
        </w:r>
      </w:ins>
    </w:p>
    <w:p w14:paraId="238495E1" w14:textId="10DF9CEF" w:rsidR="007D11DA" w:rsidRPr="005332FA" w:rsidRDefault="007D11DA">
      <w:pPr>
        <w:pStyle w:val="ListParagraph"/>
        <w:numPr>
          <w:ilvl w:val="0"/>
          <w:numId w:val="41"/>
        </w:numPr>
        <w:rPr>
          <w:ins w:id="552" w:author="Paus, Janette PEBA" w:date="2022-09-30T09:14:00Z"/>
          <w:rFonts w:cs="Calibri"/>
          <w:szCs w:val="24"/>
        </w:rPr>
      </w:pPr>
      <w:ins w:id="553" w:author="Paus, Janette PEBA" w:date="2022-09-30T09:16:00Z">
        <w:r>
          <w:rPr>
            <w:rFonts w:cs="Calibri"/>
            <w:szCs w:val="24"/>
          </w:rPr>
          <w:t>PEBA-4880- PEPP Letters #12, #13, #16, #17, #18, #19 estate is displayed on al</w:t>
        </w:r>
      </w:ins>
      <w:ins w:id="554" w:author="Paus, Janette PEBA" w:date="2022-09-30T09:17:00Z">
        <w:r>
          <w:rPr>
            <w:rFonts w:cs="Calibri"/>
            <w:szCs w:val="24"/>
          </w:rPr>
          <w:t>l Option letters when no beneficiary on file.</w:t>
        </w:r>
      </w:ins>
    </w:p>
    <w:p w14:paraId="28BF4E0A" w14:textId="68EB4D32" w:rsidR="00680DE2" w:rsidRPr="007D11DA" w:rsidRDefault="00680DE2">
      <w:pPr>
        <w:pStyle w:val="ListParagraph"/>
        <w:numPr>
          <w:ilvl w:val="0"/>
          <w:numId w:val="41"/>
        </w:numPr>
        <w:rPr>
          <w:ins w:id="555" w:author="Paus, Janette PEBA" w:date="2022-09-30T09:18:00Z"/>
          <w:rFonts w:cs="Calibri"/>
          <w:szCs w:val="24"/>
          <w:rPrChange w:id="556" w:author="Paus, Janette PEBA" w:date="2022-09-30T09:18:00Z">
            <w:rPr>
              <w:ins w:id="557" w:author="Paus, Janette PEBA" w:date="2022-09-30T09:18:00Z"/>
              <w:rFonts w:cs="Calibri"/>
              <w:szCs w:val="24"/>
              <w:shd w:val="clear" w:color="auto" w:fill="FFFFFF"/>
            </w:rPr>
          </w:rPrChange>
        </w:rPr>
      </w:pPr>
      <w:ins w:id="558" w:author="Paus, Janette PEBA" w:date="2021-09-10T16:08:00Z">
        <w:r>
          <w:rPr>
            <w:szCs w:val="24"/>
          </w:rPr>
          <w:t>PEBA 5379</w:t>
        </w:r>
      </w:ins>
      <w:ins w:id="559" w:author="Paus, Janette PEBA" w:date="2021-09-10T16:24:00Z">
        <w:r w:rsidR="00D646F2">
          <w:rPr>
            <w:szCs w:val="24"/>
          </w:rPr>
          <w:t xml:space="preserve">- </w:t>
        </w:r>
        <w:r w:rsidR="00D646F2" w:rsidRPr="00902DA6">
          <w:rPr>
            <w:rFonts w:cs="Calibri"/>
            <w:szCs w:val="24"/>
          </w:rPr>
          <w:t>The</w:t>
        </w:r>
      </w:ins>
      <w:ins w:id="560" w:author="Paus, Janette PEBA" w:date="2021-09-10T16:09:00Z">
        <w:r w:rsidRPr="00ED7C29">
          <w:rPr>
            <w:rFonts w:cs="Calibri"/>
            <w:szCs w:val="24"/>
            <w:shd w:val="clear" w:color="auto" w:fill="FFFFFF"/>
            <w:rPrChange w:id="561" w:author="Paus, Janette PEBA" w:date="2022-01-25T15:36:00Z">
              <w:rPr>
                <w:rFonts w:ascii="Segoe UI" w:hAnsi="Segoe UI" w:cs="Segoe UI"/>
                <w:color w:val="172B4D"/>
                <w:sz w:val="21"/>
                <w:szCs w:val="21"/>
                <w:shd w:val="clear" w:color="auto" w:fill="FFFFFF"/>
              </w:rPr>
            </w:rPrChange>
          </w:rPr>
          <w:t xml:space="preserve"> field </w:t>
        </w:r>
      </w:ins>
      <w:ins w:id="562" w:author="Paus, Janette PEBA" w:date="2021-09-10T16:25:00Z">
        <w:r w:rsidR="00D646F2" w:rsidRPr="00ED7C29">
          <w:rPr>
            <w:rFonts w:cs="Calibri"/>
            <w:szCs w:val="24"/>
            <w:shd w:val="clear" w:color="auto" w:fill="FFFFFF"/>
            <w:rPrChange w:id="563" w:author="Paus, Janette PEBA" w:date="2022-01-25T15:36:00Z">
              <w:rPr>
                <w:rFonts w:ascii="Segoe UI" w:hAnsi="Segoe UI" w:cs="Segoe UI"/>
                <w:color w:val="172B4D"/>
                <w:sz w:val="21"/>
                <w:szCs w:val="21"/>
                <w:shd w:val="clear" w:color="auto" w:fill="FFFFFF"/>
              </w:rPr>
            </w:rPrChange>
          </w:rPr>
          <w:t>“spouse’s</w:t>
        </w:r>
      </w:ins>
      <w:ins w:id="564" w:author="Paus, Janette PEBA" w:date="2021-09-10T16:09:00Z">
        <w:r w:rsidRPr="00ED7C29">
          <w:rPr>
            <w:rFonts w:cs="Calibri"/>
            <w:szCs w:val="24"/>
            <w:shd w:val="clear" w:color="auto" w:fill="FFFFFF"/>
            <w:rPrChange w:id="565" w:author="Paus, Janette PEBA" w:date="2022-01-25T15:36:00Z">
              <w:rPr>
                <w:rFonts w:ascii="Segoe UI" w:hAnsi="Segoe UI" w:cs="Segoe UI"/>
                <w:color w:val="172B4D"/>
                <w:sz w:val="21"/>
                <w:szCs w:val="21"/>
                <w:shd w:val="clear" w:color="auto" w:fill="FFFFFF"/>
              </w:rPr>
            </w:rPrChange>
          </w:rPr>
          <w:t xml:space="preserve"> name” should not display under statement section for a member NOT married.</w:t>
        </w:r>
      </w:ins>
    </w:p>
    <w:p w14:paraId="25FD5BCB" w14:textId="6228884A" w:rsidR="007D11DA" w:rsidRPr="00991F7D" w:rsidRDefault="007D11DA">
      <w:pPr>
        <w:pStyle w:val="ListParagraph"/>
        <w:numPr>
          <w:ilvl w:val="0"/>
          <w:numId w:val="41"/>
        </w:numPr>
        <w:rPr>
          <w:ins w:id="566" w:author="Paus, Janette PEBA" w:date="2022-09-30T13:00:00Z"/>
          <w:rFonts w:asciiTheme="minorHAnsi" w:hAnsiTheme="minorHAnsi" w:cstheme="minorHAnsi"/>
          <w:szCs w:val="24"/>
          <w:rPrChange w:id="567" w:author="Paus, Janette PEBA" w:date="2022-09-30T13:00:00Z">
            <w:rPr>
              <w:ins w:id="568" w:author="Paus, Janette PEBA" w:date="2022-09-30T13:00:00Z"/>
              <w:rFonts w:asciiTheme="minorHAnsi" w:hAnsiTheme="minorHAnsi" w:cstheme="minorHAnsi"/>
              <w:color w:val="172B4D"/>
              <w:spacing w:val="-4"/>
              <w:szCs w:val="24"/>
              <w:shd w:val="clear" w:color="auto" w:fill="FFFFFF"/>
            </w:rPr>
          </w:rPrChange>
        </w:rPr>
      </w:pPr>
      <w:ins w:id="569" w:author="Paus, Janette PEBA" w:date="2022-09-30T09:18:00Z">
        <w:r>
          <w:rPr>
            <w:szCs w:val="24"/>
          </w:rPr>
          <w:t>PEBA-</w:t>
        </w:r>
        <w:r>
          <w:rPr>
            <w:rFonts w:cs="Calibri"/>
            <w:szCs w:val="24"/>
          </w:rPr>
          <w:t>5453</w:t>
        </w:r>
        <w:r w:rsidRPr="007D11DA">
          <w:rPr>
            <w:rFonts w:asciiTheme="minorHAnsi" w:hAnsiTheme="minorHAnsi" w:cstheme="minorHAnsi"/>
            <w:szCs w:val="24"/>
            <w:rPrChange w:id="570" w:author="Paus, Janette PEBA" w:date="2022-09-30T09:18:00Z">
              <w:rPr>
                <w:rFonts w:cs="Calibri"/>
                <w:szCs w:val="24"/>
              </w:rPr>
            </w:rPrChange>
          </w:rPr>
          <w:t xml:space="preserve">- </w:t>
        </w:r>
        <w:r w:rsidRPr="007D11DA">
          <w:rPr>
            <w:rFonts w:asciiTheme="minorHAnsi" w:hAnsiTheme="minorHAnsi" w:cstheme="minorHAnsi"/>
            <w:color w:val="172B4D"/>
            <w:spacing w:val="-4"/>
            <w:szCs w:val="24"/>
            <w:shd w:val="clear" w:color="auto" w:fill="FFFFFF"/>
            <w:rPrChange w:id="571" w:author="Paus, Janette PEBA" w:date="2022-09-30T09:18:00Z">
              <w:rPr>
                <w:rFonts w:ascii="Segoe UI" w:hAnsi="Segoe UI" w:cs="Segoe UI"/>
                <w:color w:val="172B4D"/>
                <w:spacing w:val="-4"/>
                <w:sz w:val="36"/>
                <w:szCs w:val="36"/>
                <w:shd w:val="clear" w:color="auto" w:fill="FFFFFF"/>
              </w:rPr>
            </w:rPrChange>
          </w:rPr>
          <w:t>#1, #7, #8, #</w:t>
        </w:r>
      </w:ins>
      <w:ins w:id="572" w:author="Paus, Janette PEBA" w:date="2022-09-30T14:11:00Z">
        <w:r w:rsidR="002E766E" w:rsidRPr="002E766E">
          <w:rPr>
            <w:rFonts w:asciiTheme="minorHAnsi" w:hAnsiTheme="minorHAnsi" w:cstheme="minorHAnsi"/>
            <w:color w:val="172B4D"/>
            <w:spacing w:val="-4"/>
            <w:szCs w:val="24"/>
            <w:shd w:val="clear" w:color="auto" w:fill="FFFFFF"/>
          </w:rPr>
          <w:t>12, #</w:t>
        </w:r>
      </w:ins>
      <w:ins w:id="573" w:author="Paus, Janette PEBA" w:date="2022-09-30T09:18:00Z">
        <w:r w:rsidRPr="007D11DA">
          <w:rPr>
            <w:rFonts w:asciiTheme="minorHAnsi" w:hAnsiTheme="minorHAnsi" w:cstheme="minorHAnsi"/>
            <w:color w:val="172B4D"/>
            <w:spacing w:val="-4"/>
            <w:szCs w:val="24"/>
            <w:shd w:val="clear" w:color="auto" w:fill="FFFFFF"/>
            <w:rPrChange w:id="574" w:author="Paus, Janette PEBA" w:date="2022-09-30T09:18:00Z">
              <w:rPr>
                <w:rFonts w:ascii="Segoe UI" w:hAnsi="Segoe UI" w:cs="Segoe UI"/>
                <w:color w:val="172B4D"/>
                <w:spacing w:val="-4"/>
                <w:sz w:val="36"/>
                <w:szCs w:val="36"/>
                <w:shd w:val="clear" w:color="auto" w:fill="FFFFFF"/>
              </w:rPr>
            </w:rPrChange>
          </w:rPr>
          <w:t>13, #14, #15, #16, #17, #18, #19, #21 $ sign is missing in Unit Value in several letters.</w:t>
        </w:r>
      </w:ins>
    </w:p>
    <w:p w14:paraId="0CCE66AA" w14:textId="1015EC01" w:rsidR="00991F7D" w:rsidRPr="007D11DA" w:rsidRDefault="00991F7D">
      <w:pPr>
        <w:pStyle w:val="ListParagraph"/>
        <w:numPr>
          <w:ilvl w:val="0"/>
          <w:numId w:val="41"/>
        </w:numPr>
        <w:rPr>
          <w:rFonts w:asciiTheme="minorHAnsi" w:hAnsiTheme="minorHAnsi" w:cstheme="minorHAnsi"/>
          <w:szCs w:val="24"/>
          <w:rPrChange w:id="575" w:author="Paus, Janette PEBA" w:date="2022-09-30T09:18:00Z">
            <w:rPr>
              <w:rFonts w:cs="Calibri"/>
              <w:szCs w:val="24"/>
            </w:rPr>
          </w:rPrChange>
        </w:rPr>
        <w:pPrChange w:id="576" w:author="Paus, Janette PEBA" w:date="2021-09-10T16:08:00Z">
          <w:pPr/>
        </w:pPrChange>
      </w:pPr>
      <w:ins w:id="577" w:author="Paus, Janette PEBA" w:date="2022-09-30T13:00:00Z">
        <w:r>
          <w:rPr>
            <w:szCs w:val="24"/>
          </w:rPr>
          <w:t>PEBA</w:t>
        </w:r>
        <w:r w:rsidRPr="00991F7D">
          <w:rPr>
            <w:rFonts w:asciiTheme="minorHAnsi" w:hAnsiTheme="minorHAnsi" w:cstheme="minorHAnsi"/>
            <w:szCs w:val="24"/>
            <w:rPrChange w:id="578" w:author="Paus, Janette PEBA" w:date="2022-09-30T13:00:00Z">
              <w:rPr>
                <w:szCs w:val="24"/>
              </w:rPr>
            </w:rPrChange>
          </w:rPr>
          <w:t>-</w:t>
        </w:r>
        <w:r>
          <w:rPr>
            <w:rFonts w:asciiTheme="minorHAnsi" w:hAnsiTheme="minorHAnsi" w:cstheme="minorHAnsi"/>
            <w:szCs w:val="24"/>
          </w:rPr>
          <w:t>6266- New Batch Process to generate ma</w:t>
        </w:r>
      </w:ins>
      <w:ins w:id="579" w:author="Paus, Janette PEBA" w:date="2022-09-30T13:01:00Z">
        <w:r>
          <w:rPr>
            <w:rFonts w:asciiTheme="minorHAnsi" w:hAnsiTheme="minorHAnsi" w:cstheme="minorHAnsi"/>
            <w:szCs w:val="24"/>
          </w:rPr>
          <w:t>ss PDF for Option Letters.</w:t>
        </w:r>
      </w:ins>
    </w:p>
    <w:p w14:paraId="0873BF8E" w14:textId="01D46813" w:rsidR="0079655C" w:rsidRPr="00CD1560" w:rsidDel="00E25CAF" w:rsidRDefault="0079655C" w:rsidP="00CD1560">
      <w:pPr>
        <w:rPr>
          <w:del w:id="580" w:author="Paus, Janette PEBA" w:date="2021-09-10T16:23:00Z"/>
          <w:rFonts w:cs="Calibri"/>
          <w:color w:val="000000"/>
          <w:szCs w:val="24"/>
          <w:lang w:val="en-CA" w:eastAsia="en-CA"/>
        </w:rPr>
      </w:pPr>
    </w:p>
    <w:tbl>
      <w:tblPr>
        <w:tblStyle w:val="TableGrid"/>
        <w:tblW w:w="0" w:type="auto"/>
        <w:tblLook w:val="04A0" w:firstRow="1" w:lastRow="0" w:firstColumn="1" w:lastColumn="0" w:noHBand="0" w:noVBand="1"/>
      </w:tblPr>
      <w:tblGrid>
        <w:gridCol w:w="2237"/>
        <w:gridCol w:w="3571"/>
        <w:gridCol w:w="2822"/>
      </w:tblGrid>
      <w:tr w:rsidR="0079655C" w:rsidDel="00680DE2" w14:paraId="147AB289" w14:textId="5B6F09BE" w:rsidTr="00E25CAF">
        <w:trPr>
          <w:del w:id="581" w:author="Paus, Janette PEBA" w:date="2021-09-10T16:09:00Z"/>
        </w:trPr>
        <w:tc>
          <w:tcPr>
            <w:tcW w:w="2337" w:type="dxa"/>
          </w:tcPr>
          <w:p w14:paraId="4D283D2D" w14:textId="70CB381C" w:rsidR="0079655C" w:rsidRPr="00C30BE6" w:rsidDel="00680DE2" w:rsidRDefault="0079655C" w:rsidP="00E25CAF">
            <w:pPr>
              <w:rPr>
                <w:del w:id="582" w:author="Paus, Janette PEBA" w:date="2021-09-10T16:09:00Z"/>
                <w:b/>
              </w:rPr>
            </w:pPr>
            <w:del w:id="583" w:author="Paus, Janette PEBA" w:date="2021-09-10T16:09:00Z">
              <w:r w:rsidRPr="00C30BE6" w:rsidDel="00680DE2">
                <w:rPr>
                  <w:b/>
                </w:rPr>
                <w:delText xml:space="preserve">JEA Ticket Number </w:delText>
              </w:r>
            </w:del>
          </w:p>
        </w:tc>
        <w:tc>
          <w:tcPr>
            <w:tcW w:w="3754" w:type="dxa"/>
          </w:tcPr>
          <w:p w14:paraId="1BBFC4A3" w14:textId="5B1274A0" w:rsidR="0079655C" w:rsidRPr="00C30BE6" w:rsidDel="00680DE2" w:rsidRDefault="0079655C" w:rsidP="00E25CAF">
            <w:pPr>
              <w:rPr>
                <w:del w:id="584" w:author="Paus, Janette PEBA" w:date="2021-09-10T16:09:00Z"/>
                <w:b/>
              </w:rPr>
            </w:pPr>
            <w:del w:id="585" w:author="Paus, Janette PEBA" w:date="2021-09-10T16:09:00Z">
              <w:r w:rsidRPr="00C30BE6" w:rsidDel="00680DE2">
                <w:rPr>
                  <w:b/>
                </w:rPr>
                <w:delText>Description</w:delText>
              </w:r>
            </w:del>
          </w:p>
        </w:tc>
        <w:tc>
          <w:tcPr>
            <w:tcW w:w="2976" w:type="dxa"/>
          </w:tcPr>
          <w:p w14:paraId="26E75A2A" w14:textId="1C8CAA54" w:rsidR="0079655C" w:rsidRPr="00C30BE6" w:rsidDel="00680DE2" w:rsidRDefault="0079655C" w:rsidP="00E25CAF">
            <w:pPr>
              <w:rPr>
                <w:del w:id="586" w:author="Paus, Janette PEBA" w:date="2021-09-10T16:09:00Z"/>
                <w:b/>
              </w:rPr>
            </w:pPr>
            <w:del w:id="587" w:author="Paus, Janette PEBA" w:date="2021-09-10T16:09:00Z">
              <w:r w:rsidRPr="00C30BE6" w:rsidDel="00680DE2">
                <w:rPr>
                  <w:b/>
                </w:rPr>
                <w:delText>Priority</w:delText>
              </w:r>
            </w:del>
          </w:p>
        </w:tc>
      </w:tr>
      <w:tr w:rsidR="0079655C" w:rsidDel="00680DE2" w14:paraId="6A2E6D09" w14:textId="336AB13C" w:rsidTr="00E25CAF">
        <w:trPr>
          <w:del w:id="588" w:author="Paus, Janette PEBA" w:date="2021-09-10T16:09:00Z"/>
        </w:trPr>
        <w:tc>
          <w:tcPr>
            <w:tcW w:w="2337" w:type="dxa"/>
          </w:tcPr>
          <w:p w14:paraId="421FEADD" w14:textId="18211496" w:rsidR="0079655C" w:rsidDel="00680DE2" w:rsidRDefault="0079655C" w:rsidP="00E25CAF">
            <w:pPr>
              <w:rPr>
                <w:del w:id="589" w:author="Paus, Janette PEBA" w:date="2021-09-10T16:09:00Z"/>
              </w:rPr>
            </w:pPr>
            <w:del w:id="590" w:author="Paus, Janette PEBA" w:date="2021-09-10T16:09:00Z">
              <w:r w:rsidDel="00680DE2">
                <w:delText>5379</w:delText>
              </w:r>
            </w:del>
          </w:p>
        </w:tc>
        <w:tc>
          <w:tcPr>
            <w:tcW w:w="3754" w:type="dxa"/>
          </w:tcPr>
          <w:p w14:paraId="5D8209DC" w14:textId="38A0BFF6" w:rsidR="0079655C" w:rsidRPr="00F572DD" w:rsidDel="00680DE2" w:rsidRDefault="0079655C" w:rsidP="00E25CAF">
            <w:pPr>
              <w:rPr>
                <w:del w:id="591" w:author="Paus, Janette PEBA" w:date="2021-09-10T16:09:00Z"/>
                <w:rFonts w:cstheme="minorHAnsi"/>
              </w:rPr>
            </w:pPr>
            <w:del w:id="592" w:author="Paus, Janette PEBA" w:date="2021-09-10T16:09:00Z">
              <w:r w:rsidDel="00680DE2">
                <w:rPr>
                  <w:rFonts w:ascii="Segoe UI" w:hAnsi="Segoe UI" w:cs="Segoe UI"/>
                  <w:color w:val="172B4D"/>
                  <w:sz w:val="21"/>
                  <w:szCs w:val="21"/>
                  <w:shd w:val="clear" w:color="auto" w:fill="FFFFFF"/>
                </w:rPr>
                <w:delText>The field “ spouse’s name” should not display under statement section for a member NOT married.</w:delText>
              </w:r>
            </w:del>
          </w:p>
        </w:tc>
        <w:tc>
          <w:tcPr>
            <w:tcW w:w="2976" w:type="dxa"/>
          </w:tcPr>
          <w:p w14:paraId="60C11423" w14:textId="7FE9478C" w:rsidR="0079655C" w:rsidDel="00680DE2" w:rsidRDefault="0079655C" w:rsidP="00E25CAF">
            <w:pPr>
              <w:rPr>
                <w:del w:id="593" w:author="Paus, Janette PEBA" w:date="2021-09-10T16:09:00Z"/>
              </w:rPr>
            </w:pPr>
            <w:del w:id="594" w:author="Paus, Janette PEBA" w:date="2021-09-10T16:09:00Z">
              <w:r w:rsidDel="00680DE2">
                <w:delText>Sev 3</w:delText>
              </w:r>
            </w:del>
          </w:p>
        </w:tc>
      </w:tr>
      <w:tr w:rsidR="0079655C" w:rsidDel="00680DE2" w14:paraId="526415CE" w14:textId="2AD2E162" w:rsidTr="00E25CAF">
        <w:trPr>
          <w:del w:id="595" w:author="Paus, Janette PEBA" w:date="2021-09-10T16:09:00Z"/>
        </w:trPr>
        <w:tc>
          <w:tcPr>
            <w:tcW w:w="2337" w:type="dxa"/>
          </w:tcPr>
          <w:p w14:paraId="1219E8CF" w14:textId="1F1E0984" w:rsidR="0079655C" w:rsidDel="00680DE2" w:rsidRDefault="0079655C" w:rsidP="00E25CAF">
            <w:pPr>
              <w:rPr>
                <w:del w:id="596" w:author="Paus, Janette PEBA" w:date="2021-09-10T16:09:00Z"/>
              </w:rPr>
            </w:pPr>
          </w:p>
        </w:tc>
        <w:tc>
          <w:tcPr>
            <w:tcW w:w="3754" w:type="dxa"/>
          </w:tcPr>
          <w:p w14:paraId="07050E51" w14:textId="5E5FC1B3" w:rsidR="0079655C" w:rsidRPr="00F572DD" w:rsidDel="00680DE2" w:rsidRDefault="0079655C" w:rsidP="00E25CAF">
            <w:pPr>
              <w:rPr>
                <w:del w:id="597" w:author="Paus, Janette PEBA" w:date="2021-09-10T16:09:00Z"/>
                <w:rFonts w:cstheme="minorHAnsi"/>
              </w:rPr>
            </w:pPr>
          </w:p>
        </w:tc>
        <w:tc>
          <w:tcPr>
            <w:tcW w:w="2976" w:type="dxa"/>
          </w:tcPr>
          <w:p w14:paraId="6802E6FB" w14:textId="1A96EB70" w:rsidR="0079655C" w:rsidDel="00680DE2" w:rsidRDefault="0079655C" w:rsidP="00E25CAF">
            <w:pPr>
              <w:rPr>
                <w:del w:id="598" w:author="Paus, Janette PEBA" w:date="2021-09-10T16:09:00Z"/>
              </w:rPr>
            </w:pPr>
          </w:p>
        </w:tc>
      </w:tr>
      <w:tr w:rsidR="0079655C" w:rsidDel="00680DE2" w14:paraId="227E4541" w14:textId="7D0CF59C" w:rsidTr="00E25CAF">
        <w:trPr>
          <w:del w:id="599" w:author="Paus, Janette PEBA" w:date="2021-09-10T16:09:00Z"/>
        </w:trPr>
        <w:tc>
          <w:tcPr>
            <w:tcW w:w="2337" w:type="dxa"/>
          </w:tcPr>
          <w:p w14:paraId="64A56BE1" w14:textId="771D4131" w:rsidR="0079655C" w:rsidDel="00680DE2" w:rsidRDefault="0079655C" w:rsidP="00E25CAF">
            <w:pPr>
              <w:rPr>
                <w:del w:id="600" w:author="Paus, Janette PEBA" w:date="2021-09-10T16:09:00Z"/>
              </w:rPr>
            </w:pPr>
          </w:p>
        </w:tc>
        <w:tc>
          <w:tcPr>
            <w:tcW w:w="3754" w:type="dxa"/>
          </w:tcPr>
          <w:p w14:paraId="39289418" w14:textId="385AF7C7" w:rsidR="0079655C" w:rsidDel="00680DE2" w:rsidRDefault="0079655C" w:rsidP="00E25CAF">
            <w:pPr>
              <w:rPr>
                <w:del w:id="601" w:author="Paus, Janette PEBA" w:date="2021-09-10T16:09:00Z"/>
              </w:rPr>
            </w:pPr>
          </w:p>
        </w:tc>
        <w:tc>
          <w:tcPr>
            <w:tcW w:w="2976" w:type="dxa"/>
          </w:tcPr>
          <w:p w14:paraId="64C63223" w14:textId="14E05441" w:rsidR="0079655C" w:rsidDel="00680DE2" w:rsidRDefault="0079655C" w:rsidP="00E25CAF">
            <w:pPr>
              <w:rPr>
                <w:del w:id="602" w:author="Paus, Janette PEBA" w:date="2021-09-10T16:09:00Z"/>
              </w:rPr>
            </w:pPr>
          </w:p>
        </w:tc>
      </w:tr>
    </w:tbl>
    <w:p w14:paraId="7EEB8103" w14:textId="4EE4EA8E" w:rsidR="00410EB2" w:rsidRPr="00CD1560" w:rsidRDefault="00410EB2" w:rsidP="00CD1560">
      <w:pPr>
        <w:rPr>
          <w:rFonts w:cs="Calibri"/>
          <w:color w:val="000000"/>
          <w:szCs w:val="24"/>
          <w:lang w:val="en-CA" w:eastAsia="en-CA"/>
        </w:rPr>
      </w:pPr>
    </w:p>
    <w:p w14:paraId="0C956623" w14:textId="78AAB2FE" w:rsidR="00246C31" w:rsidRPr="00680DE2" w:rsidDel="00B52019" w:rsidRDefault="00246C31">
      <w:pPr>
        <w:rPr>
          <w:del w:id="603" w:author="Paus, Janette PEBA" w:date="2022-08-23T15:06:00Z"/>
          <w:rFonts w:cs="Calibri"/>
          <w:color w:val="000000"/>
          <w:szCs w:val="24"/>
          <w:lang w:val="en-CA" w:eastAsia="en-CA"/>
        </w:rPr>
        <w:pPrChange w:id="604" w:author="Paus, Janette PEBA" w:date="2021-09-10T16:09:00Z">
          <w:pPr>
            <w:pStyle w:val="ListParagraph"/>
          </w:pPr>
        </w:pPrChange>
      </w:pPr>
      <w:r w:rsidRPr="00680DE2">
        <w:rPr>
          <w:szCs w:val="24"/>
        </w:rPr>
        <w:t>Outstanding issues to resolve</w:t>
      </w:r>
      <w:ins w:id="605" w:author="Paus, Janette PEBA" w:date="2022-08-23T15:05:00Z">
        <w:r w:rsidR="00B52019">
          <w:rPr>
            <w:szCs w:val="24"/>
          </w:rPr>
          <w:t xml:space="preserve">- </w:t>
        </w:r>
      </w:ins>
      <w:del w:id="606" w:author="Paus, Janette PEBA" w:date="2022-08-23T15:05:00Z">
        <w:r w:rsidRPr="00680DE2" w:rsidDel="00B52019">
          <w:rPr>
            <w:szCs w:val="24"/>
          </w:rPr>
          <w:delText xml:space="preserve"> (JEA ticket</w:delText>
        </w:r>
      </w:del>
      <w:del w:id="607" w:author="Paus, Janette PEBA" w:date="2022-08-23T15:06:00Z">
        <w:r w:rsidRPr="00680DE2" w:rsidDel="00B52019">
          <w:rPr>
            <w:szCs w:val="24"/>
          </w:rPr>
          <w:delText xml:space="preserve"> #- copies of letters showing the issues below have been attached):</w:delText>
        </w:r>
      </w:del>
    </w:p>
    <w:p w14:paraId="00DE20BF" w14:textId="77777777" w:rsidR="00246C31" w:rsidRPr="00622380" w:rsidRDefault="00246C31">
      <w:pPr>
        <w:rPr>
          <w:rFonts w:cs="Calibri"/>
          <w:color w:val="000000"/>
          <w:szCs w:val="24"/>
          <w:lang w:val="en-CA" w:eastAsia="en-CA"/>
        </w:rPr>
        <w:pPrChange w:id="608" w:author="Paus, Janette PEBA" w:date="2022-08-23T15:06:00Z">
          <w:pPr>
            <w:pStyle w:val="ListParagraph"/>
          </w:pPr>
        </w:pPrChange>
      </w:pPr>
    </w:p>
    <w:p w14:paraId="7A9E468E" w14:textId="58603D49" w:rsidR="00E55881" w:rsidRDefault="00E55881" w:rsidP="00690D4B">
      <w:pPr>
        <w:pStyle w:val="ListParagraph"/>
        <w:numPr>
          <w:ilvl w:val="0"/>
          <w:numId w:val="36"/>
        </w:numPr>
        <w:rPr>
          <w:rFonts w:cs="Calibri"/>
          <w:color w:val="000000"/>
          <w:szCs w:val="24"/>
          <w:lang w:val="en-CA" w:eastAsia="en-CA"/>
        </w:rPr>
      </w:pPr>
      <w:r>
        <w:rPr>
          <w:rFonts w:cs="Calibri"/>
          <w:color w:val="000000"/>
          <w:szCs w:val="24"/>
          <w:lang w:val="en-CA" w:eastAsia="en-CA"/>
        </w:rPr>
        <w:t>Two spaces between SK and Postal Code</w:t>
      </w:r>
      <w:r w:rsidR="00FA5082">
        <w:rPr>
          <w:rFonts w:cs="Calibri"/>
          <w:color w:val="000000"/>
          <w:szCs w:val="24"/>
          <w:lang w:val="en-CA" w:eastAsia="en-CA"/>
        </w:rPr>
        <w:t>.</w:t>
      </w:r>
    </w:p>
    <w:p w14:paraId="7F1BF9F3" w14:textId="1B489504" w:rsidR="00FA5082" w:rsidRPr="00387432" w:rsidRDefault="00FA5082" w:rsidP="00E25CAF">
      <w:pPr>
        <w:pStyle w:val="ListParagraph"/>
        <w:numPr>
          <w:ilvl w:val="0"/>
          <w:numId w:val="36"/>
        </w:numPr>
        <w:rPr>
          <w:rFonts w:cs="Calibri"/>
          <w:color w:val="000000"/>
          <w:szCs w:val="24"/>
          <w:lang w:val="en-CA" w:eastAsia="en-CA"/>
        </w:rPr>
      </w:pPr>
      <w:r w:rsidRPr="00A35B91">
        <w:t>Addresses can consist of 1, 2 ,3 and 4 address lines and letters must be formatted properly for each address type in order to ensure it fits in a standard #10 envelope.</w:t>
      </w:r>
      <w:del w:id="609" w:author="Paus, Janette PEBA" w:date="2022-08-24T10:28:00Z">
        <w:r w:rsidR="00A35B91" w:rsidRPr="00A35B91" w:rsidDel="00DA6CA7">
          <w:delText xml:space="preserve"> </w:delText>
        </w:r>
      </w:del>
      <w:r w:rsidR="00A35B91" w:rsidRPr="00A35B91">
        <w:t xml:space="preserve"> Currently not meeting this standard.</w:t>
      </w:r>
    </w:p>
    <w:p w14:paraId="43339E6B" w14:textId="39050328" w:rsidR="00387432" w:rsidRPr="00387432" w:rsidRDefault="00387432" w:rsidP="00387432">
      <w:pPr>
        <w:pStyle w:val="ListParagraph"/>
        <w:numPr>
          <w:ilvl w:val="0"/>
          <w:numId w:val="36"/>
        </w:numPr>
      </w:pPr>
      <w:r w:rsidRPr="00F7662D">
        <w:rPr>
          <w:rFonts w:cs="Calibri"/>
          <w:color w:val="000000"/>
          <w:szCs w:val="24"/>
          <w:lang w:val="en-CA" w:eastAsia="en-CA"/>
        </w:rPr>
        <w:t xml:space="preserve">Please update the address to: </w:t>
      </w:r>
      <w:r>
        <w:t>Address is Calibri light 11- address is 110</w:t>
      </w:r>
      <w:del w:id="610" w:author="Paus, Janette PEBA" w:date="2022-09-30T13:15:00Z">
        <w:r w:rsidDel="00E04F67">
          <w:delText xml:space="preserve"> </w:delText>
        </w:r>
      </w:del>
      <w:r>
        <w:t>-1801 Hamilton Street pantone 375</w:t>
      </w:r>
    </w:p>
    <w:p w14:paraId="2FA41238" w14:textId="61338E9A" w:rsidR="00E55881" w:rsidRDefault="00E55881" w:rsidP="00387432">
      <w:pPr>
        <w:pStyle w:val="ListParagraph"/>
        <w:numPr>
          <w:ilvl w:val="0"/>
          <w:numId w:val="36"/>
        </w:numPr>
        <w:rPr>
          <w:rFonts w:cs="Calibri"/>
          <w:color w:val="000000"/>
          <w:szCs w:val="24"/>
          <w:lang w:val="en-CA" w:eastAsia="en-CA"/>
        </w:rPr>
      </w:pPr>
      <w:r>
        <w:rPr>
          <w:rFonts w:cs="Calibri"/>
          <w:color w:val="000000"/>
          <w:szCs w:val="24"/>
          <w:lang w:val="en-CA" w:eastAsia="en-CA"/>
        </w:rPr>
        <w:lastRenderedPageBreak/>
        <w:t>Please review corrections in header, address, sincerely and unit values to show $.  Are not meeting standard provided.</w:t>
      </w:r>
    </w:p>
    <w:p w14:paraId="11F2886F" w14:textId="4A896AC8" w:rsidR="0079655C" w:rsidRPr="0079655C" w:rsidRDefault="0079655C" w:rsidP="00387432">
      <w:pPr>
        <w:pStyle w:val="ListParagraph"/>
        <w:numPr>
          <w:ilvl w:val="0"/>
          <w:numId w:val="36"/>
        </w:numPr>
        <w:rPr>
          <w:rFonts w:cs="Calibri"/>
          <w:color w:val="000000"/>
          <w:szCs w:val="24"/>
          <w:lang w:val="en-CA" w:eastAsia="en-CA"/>
        </w:rPr>
      </w:pPr>
      <w:r w:rsidRPr="005B7E4C">
        <w:t>Statement is showing extra space between day and yea</w:t>
      </w:r>
      <w:ins w:id="611" w:author="Paus, Janette PEBA" w:date="2022-01-25T15:37:00Z">
        <w:r w:rsidR="00ED7C29">
          <w:t>r</w:t>
        </w:r>
      </w:ins>
      <w:del w:id="612" w:author="Paus, Janette PEBA" w:date="2022-01-25T15:37:00Z">
        <w:r w:rsidRPr="005B7E4C" w:rsidDel="00ED7C29">
          <w:delText>r.</w:delText>
        </w:r>
      </w:del>
      <w:ins w:id="613" w:author="Paus, Janette PEBA" w:date="2022-08-24T10:28:00Z">
        <w:r w:rsidR="00DA6CA7">
          <w:t>.</w:t>
        </w:r>
      </w:ins>
      <w:del w:id="614" w:author="Paus, Janette PEBA" w:date="2022-08-24T10:28:00Z">
        <w:r w:rsidRPr="005B7E4C" w:rsidDel="00DA6CA7">
          <w:delText xml:space="preserve"> </w:delText>
        </w:r>
      </w:del>
      <w:r w:rsidRPr="005B7E4C">
        <w:t xml:space="preserve"> </w:t>
      </w:r>
    </w:p>
    <w:p w14:paraId="4698741A" w14:textId="2DC45241" w:rsidR="0079655C" w:rsidRPr="0079655C" w:rsidRDefault="0079655C" w:rsidP="00387432">
      <w:pPr>
        <w:pStyle w:val="ListParagraph"/>
        <w:numPr>
          <w:ilvl w:val="0"/>
          <w:numId w:val="36"/>
        </w:numPr>
        <w:rPr>
          <w:rFonts w:cs="Calibri"/>
          <w:color w:val="000000"/>
          <w:szCs w:val="24"/>
          <w:lang w:val="en-CA" w:eastAsia="en-CA"/>
        </w:rPr>
      </w:pPr>
      <w:r w:rsidRPr="005B7E4C">
        <w:t>The waiver flag if beneficiary is non spouse should carry through to show a message</w:t>
      </w:r>
    </w:p>
    <w:p w14:paraId="12DCABC4" w14:textId="1F03F2DD" w:rsidR="0079655C" w:rsidRPr="004764F3" w:rsidRDefault="0079655C" w:rsidP="0079655C">
      <w:pPr>
        <w:pStyle w:val="ListParagraph"/>
        <w:numPr>
          <w:ilvl w:val="0"/>
          <w:numId w:val="36"/>
        </w:numPr>
        <w:spacing w:after="160" w:line="259" w:lineRule="auto"/>
      </w:pPr>
      <w:bookmarkStart w:id="615" w:name="_Hlk112159953"/>
      <w:bookmarkStart w:id="616" w:name="_Hlk115432238"/>
      <w:commentRangeStart w:id="617"/>
      <w:r w:rsidRPr="009A54DE">
        <w:t xml:space="preserve">Married where </w:t>
      </w:r>
      <w:ins w:id="618" w:author="Paus, Janette PEBA" w:date="2021-09-10T16:10:00Z">
        <w:r w:rsidR="00680DE2" w:rsidRPr="009A54DE">
          <w:t xml:space="preserve">there is </w:t>
        </w:r>
      </w:ins>
      <w:del w:id="619" w:author="Paus, Janette PEBA" w:date="2021-09-10T16:10:00Z">
        <w:r w:rsidRPr="00CD0BBF" w:rsidDel="00680DE2">
          <w:delText xml:space="preserve">does have </w:delText>
        </w:r>
      </w:del>
      <w:r w:rsidRPr="00CD0BBF">
        <w:t xml:space="preserve">a waiver and </w:t>
      </w:r>
      <w:del w:id="620" w:author="Paus, Janette PEBA" w:date="2021-09-10T16:10:00Z">
        <w:r w:rsidRPr="00CD0BBF" w:rsidDel="00680DE2">
          <w:delText xml:space="preserve">there are </w:delText>
        </w:r>
      </w:del>
      <w:r w:rsidRPr="00CD0BBF">
        <w:t xml:space="preserve">children </w:t>
      </w:r>
      <w:del w:id="621" w:author="Paus, Janette PEBA" w:date="2021-09-10T16:10:00Z">
        <w:r w:rsidRPr="00CD0BBF" w:rsidDel="00680DE2">
          <w:delText xml:space="preserve">that </w:delText>
        </w:r>
      </w:del>
      <w:r w:rsidRPr="00CD0BBF">
        <w:t xml:space="preserve">are designated beneficiaries. </w:t>
      </w:r>
      <w:del w:id="622" w:author="Paus, Janette PEBA" w:date="2022-08-24T10:28:00Z">
        <w:r w:rsidRPr="00CD0BBF" w:rsidDel="00DA6CA7">
          <w:delText xml:space="preserve"> </w:delText>
        </w:r>
      </w:del>
      <w:r w:rsidRPr="00CD0BBF">
        <w:t xml:space="preserve">This option is not built into the template but needs to be added to the template and a change for future development. </w:t>
      </w:r>
      <w:del w:id="623" w:author="Paus, Janette PEBA" w:date="2022-08-24T10:28:00Z">
        <w:r w:rsidRPr="00CD0BBF" w:rsidDel="00DA6CA7">
          <w:delText xml:space="preserve"> </w:delText>
        </w:r>
      </w:del>
      <w:r w:rsidRPr="00CD0BBF">
        <w:t xml:space="preserve">Action: </w:t>
      </w:r>
      <w:del w:id="624" w:author="Paus, Janette PEBA" w:date="2022-08-24T10:28:00Z">
        <w:r w:rsidRPr="00CD0BBF" w:rsidDel="00DA6CA7">
          <w:rPr>
            <w:color w:val="0070C0"/>
            <w:rPrChange w:id="625" w:author="Paus, Janette PEBA" w:date="2022-08-24T13:58:00Z">
              <w:rPr/>
            </w:rPrChange>
          </w:rPr>
          <w:delText xml:space="preserve"> </w:delText>
        </w:r>
      </w:del>
      <w:r w:rsidRPr="00CD0BBF">
        <w:rPr>
          <w:color w:val="0070C0"/>
          <w:rPrChange w:id="626" w:author="Paus, Janette PEBA" w:date="2022-08-24T13:58:00Z">
            <w:rPr/>
          </w:rPrChange>
        </w:rPr>
        <w:t>This will be reviewed for requirement and addressed in future review of letter.</w:t>
      </w:r>
      <w:r w:rsidRPr="00CD0BBF">
        <w:rPr>
          <w:color w:val="0070C0"/>
          <w:highlight w:val="yellow"/>
          <w:rPrChange w:id="627" w:author="Paus, Janette PEBA" w:date="2022-08-24T13:58:00Z">
            <w:rPr/>
          </w:rPrChange>
        </w:rPr>
        <w:t xml:space="preserve">  </w:t>
      </w:r>
      <w:ins w:id="628" w:author="Paus, Janette PEBA" w:date="2022-08-24T15:29:00Z">
        <w:r w:rsidR="00ED4E0D">
          <w:t>Test this!!</w:t>
        </w:r>
      </w:ins>
      <w:bookmarkEnd w:id="616"/>
      <w:del w:id="629" w:author="Paus, Janette PEBA" w:date="2022-01-25T15:37:00Z">
        <w:r w:rsidRPr="004764F3" w:rsidDel="00ED7C29">
          <w:delText>Is this change still required?</w:delText>
        </w:r>
        <w:commentRangeEnd w:id="617"/>
        <w:r w:rsidR="00ED7C29" w:rsidRPr="004764F3" w:rsidDel="00ED7C29">
          <w:rPr>
            <w:rPrChange w:id="630" w:author="Paus, Janette PEBA" w:date="2022-08-24T15:29:00Z">
              <w:rPr>
                <w:rStyle w:val="CommentReference"/>
              </w:rPr>
            </w:rPrChange>
          </w:rPr>
          <w:commentReference w:id="617"/>
        </w:r>
      </w:del>
    </w:p>
    <w:bookmarkEnd w:id="615"/>
    <w:p w14:paraId="23CFDD7E" w14:textId="7F091F1B" w:rsidR="0079655C" w:rsidRPr="00896C5F" w:rsidDel="00896C5F" w:rsidRDefault="0079655C">
      <w:pPr>
        <w:pStyle w:val="ListParagraph"/>
        <w:numPr>
          <w:ilvl w:val="0"/>
          <w:numId w:val="36"/>
        </w:numPr>
        <w:rPr>
          <w:del w:id="631" w:author="Paus, Janette PEBA" w:date="2021-11-09T20:16:00Z"/>
          <w:rFonts w:cs="Calibri"/>
          <w:color w:val="000000"/>
          <w:szCs w:val="24"/>
          <w:lang w:val="en-CA" w:eastAsia="en-CA"/>
        </w:rPr>
      </w:pPr>
      <w:del w:id="632" w:author="Paus, Janette PEBA" w:date="2021-11-09T20:16:00Z">
        <w:r w:rsidRPr="00FD5B00" w:rsidDel="00896C5F">
          <w:delText>Balance Units and Unit Values have the asterisk but shouldn’t</w:delText>
        </w:r>
      </w:del>
    </w:p>
    <w:p w14:paraId="5F507A9A" w14:textId="3D7963C4" w:rsidR="00FD5B00" w:rsidRDefault="00FD5B00" w:rsidP="00896C5F">
      <w:pPr>
        <w:pStyle w:val="ListParagraph"/>
        <w:numPr>
          <w:ilvl w:val="0"/>
          <w:numId w:val="36"/>
        </w:numPr>
        <w:rPr>
          <w:rFonts w:cs="Calibri"/>
          <w:color w:val="000000"/>
          <w:szCs w:val="24"/>
          <w:lang w:val="en-CA" w:eastAsia="en-CA"/>
        </w:rPr>
      </w:pPr>
      <w:r w:rsidRPr="00FD5B00">
        <w:rPr>
          <w:rFonts w:cs="Calibri"/>
          <w:color w:val="000000"/>
          <w:szCs w:val="24"/>
          <w:lang w:val="en-CA" w:eastAsia="en-CA"/>
        </w:rPr>
        <w:t>Reduce size of CRA registration number – please refer to template</w:t>
      </w:r>
    </w:p>
    <w:p w14:paraId="7DB73CEA" w14:textId="1E2F0BD3" w:rsidR="000454D3" w:rsidRPr="007D11DA" w:rsidRDefault="000454D3" w:rsidP="000454D3">
      <w:pPr>
        <w:pStyle w:val="ListParagraph"/>
        <w:numPr>
          <w:ilvl w:val="0"/>
          <w:numId w:val="36"/>
        </w:numPr>
        <w:rPr>
          <w:rFonts w:cs="Calibri"/>
          <w:color w:val="000000"/>
          <w:szCs w:val="24"/>
          <w:lang w:val="en-CA" w:eastAsia="en-CA"/>
        </w:rPr>
      </w:pPr>
      <w:r w:rsidRPr="007D11DA">
        <w:rPr>
          <w:rFonts w:cs="Calibri"/>
          <w:color w:val="000000"/>
          <w:szCs w:val="24"/>
          <w:lang w:val="en-CA" w:eastAsia="en-CA"/>
        </w:rPr>
        <w:t>Need to add a field “Waiver on file” to the statement</w:t>
      </w:r>
      <w:ins w:id="633" w:author="Paus, Janette PEBA" w:date="2022-08-24T13:57:00Z">
        <w:r w:rsidR="00CD0BBF" w:rsidRPr="007D11DA">
          <w:rPr>
            <w:rFonts w:cs="Calibri"/>
            <w:color w:val="000000"/>
            <w:szCs w:val="24"/>
            <w:lang w:val="en-CA" w:eastAsia="en-CA"/>
            <w:rPrChange w:id="634" w:author="Paus, Janette PEBA" w:date="2022-09-30T09:19:00Z">
              <w:rPr>
                <w:rFonts w:cs="Calibri"/>
                <w:color w:val="000000"/>
                <w:szCs w:val="24"/>
                <w:highlight w:val="yellow"/>
                <w:lang w:val="en-CA" w:eastAsia="en-CA"/>
              </w:rPr>
            </w:rPrChange>
          </w:rPr>
          <w:t xml:space="preserve">  </w:t>
        </w:r>
      </w:ins>
    </w:p>
    <w:p w14:paraId="022B92F3" w14:textId="77777777" w:rsidR="000454D3" w:rsidRPr="00C30474" w:rsidRDefault="000454D3" w:rsidP="000454D3">
      <w:pPr>
        <w:pStyle w:val="ListParagraph"/>
        <w:numPr>
          <w:ilvl w:val="0"/>
          <w:numId w:val="36"/>
        </w:numPr>
        <w:rPr>
          <w:rFonts w:cs="Calibri"/>
          <w:color w:val="000000"/>
          <w:szCs w:val="24"/>
          <w:lang w:val="en-CA" w:eastAsia="en-CA"/>
        </w:rPr>
      </w:pPr>
      <w:r w:rsidRPr="00C30474">
        <w:rPr>
          <w:rFonts w:cs="Calibri"/>
          <w:color w:val="000000"/>
          <w:szCs w:val="24"/>
          <w:lang w:val="en-CA" w:eastAsia="en-CA"/>
        </w:rPr>
        <w:t>Statement: all statements should have these fixes:</w:t>
      </w:r>
    </w:p>
    <w:p w14:paraId="5CB11578" w14:textId="77777777" w:rsidR="000454D3" w:rsidRPr="00C30474" w:rsidRDefault="000454D3" w:rsidP="000454D3">
      <w:pPr>
        <w:pStyle w:val="ListParagraph"/>
        <w:numPr>
          <w:ilvl w:val="1"/>
          <w:numId w:val="36"/>
        </w:numPr>
        <w:rPr>
          <w:rFonts w:cs="Calibri"/>
          <w:color w:val="000000"/>
          <w:szCs w:val="24"/>
          <w:lang w:val="en-CA" w:eastAsia="en-CA"/>
        </w:rPr>
      </w:pPr>
      <w:r w:rsidRPr="00C30474">
        <w:rPr>
          <w:rFonts w:cs="Calibri"/>
          <w:color w:val="000000"/>
          <w:szCs w:val="24"/>
          <w:lang w:val="en-CA" w:eastAsia="en-CA"/>
        </w:rPr>
        <w:t>Date of birth appears to have an extra space between the date and year</w:t>
      </w:r>
    </w:p>
    <w:p w14:paraId="10918859" w14:textId="4BA35F88" w:rsidR="000454D3" w:rsidRPr="00C30474" w:rsidDel="00187BC2" w:rsidRDefault="000454D3" w:rsidP="000454D3">
      <w:pPr>
        <w:pStyle w:val="ListParagraph"/>
        <w:numPr>
          <w:ilvl w:val="1"/>
          <w:numId w:val="36"/>
        </w:numPr>
        <w:rPr>
          <w:del w:id="635" w:author="Paus, Janette PEBA" w:date="2021-11-09T19:22:00Z"/>
          <w:rFonts w:cs="Calibri"/>
          <w:color w:val="000000"/>
          <w:szCs w:val="24"/>
          <w:lang w:val="en-CA" w:eastAsia="en-CA"/>
        </w:rPr>
      </w:pPr>
      <w:del w:id="636" w:author="Paus, Janette PEBA" w:date="2021-11-09T19:22:00Z">
        <w:r w:rsidRPr="00C30474" w:rsidDel="00187BC2">
          <w:rPr>
            <w:rFonts w:cs="Calibri"/>
            <w:color w:val="000000"/>
            <w:szCs w:val="24"/>
            <w:lang w:val="en-CA" w:eastAsia="en-CA"/>
          </w:rPr>
          <w:delText>Question:- in the table when month is long the year wraps and causes an extra line- could we abbreviate the month within tables to three letters- i.e. Nov. 13, 2020 or what would be suggestion to stop the extra line?</w:delText>
        </w:r>
      </w:del>
    </w:p>
    <w:p w14:paraId="3A286A17" w14:textId="104E8846" w:rsidR="000454D3" w:rsidRPr="00C30474" w:rsidRDefault="00C30474" w:rsidP="000454D3">
      <w:pPr>
        <w:pStyle w:val="ListParagraph"/>
        <w:numPr>
          <w:ilvl w:val="1"/>
          <w:numId w:val="36"/>
        </w:numPr>
        <w:rPr>
          <w:rFonts w:cs="Calibri"/>
          <w:color w:val="000000"/>
          <w:szCs w:val="24"/>
          <w:lang w:val="en-CA" w:eastAsia="en-CA"/>
        </w:rPr>
      </w:pPr>
      <w:bookmarkStart w:id="637" w:name="_Hlk87378216"/>
      <w:ins w:id="638" w:author="Paus, Janette PEBA" w:date="2021-11-12T08:36:00Z">
        <w:r w:rsidRPr="00C30474">
          <w:rPr>
            <w:rFonts w:cs="Calibri"/>
            <w:color w:val="000000"/>
            <w:szCs w:val="24"/>
            <w:lang w:val="en-CA" w:eastAsia="en-CA"/>
          </w:rPr>
          <w:t>In the Investment summary as at &lt;last_val_date&gt;, the asterisk at *Balance (units) should be removed. At Unit value*, there should be a *note stating, “*Unit values shown are net of fees. Please refer to our Fund Fact Sheets on the PEPP website for more information on the fees associated with the investment and administration of each fund.” This should be directly below the “Your investment summary as at....” chart</w:t>
        </w:r>
        <w:bookmarkEnd w:id="637"/>
        <w:r w:rsidRPr="00C30474">
          <w:rPr>
            <w:rFonts w:cs="Calibri"/>
            <w:color w:val="000000"/>
            <w:szCs w:val="24"/>
            <w:lang w:val="en-CA" w:eastAsia="en-CA"/>
          </w:rPr>
          <w:t>, as it is for Letters 16 and 17.</w:t>
        </w:r>
      </w:ins>
      <w:del w:id="639" w:author="Paus, Janette PEBA" w:date="2021-11-09T19:24:00Z">
        <w:r w:rsidR="000454D3" w:rsidRPr="00C30474" w:rsidDel="00187BC2">
          <w:rPr>
            <w:rFonts w:cs="Calibri"/>
            <w:color w:val="000000"/>
            <w:szCs w:val="24"/>
            <w:lang w:val="en-CA" w:eastAsia="en-CA"/>
          </w:rPr>
          <w:delText>Question:  *By (units) and Unit value*- does this refer to :final values are calculated on date of payment type of statement, but it is not on the template provided.</w:delText>
        </w:r>
      </w:del>
    </w:p>
    <w:p w14:paraId="3B7AD131" w14:textId="4DBA0398" w:rsidR="000454D3" w:rsidRPr="00C30474" w:rsidDel="00E25CAF" w:rsidRDefault="000454D3">
      <w:pPr>
        <w:pStyle w:val="ListParagraph"/>
        <w:numPr>
          <w:ilvl w:val="1"/>
          <w:numId w:val="36"/>
        </w:numPr>
        <w:ind w:left="1080"/>
        <w:rPr>
          <w:del w:id="640" w:author="Paus, Janette PEBA" w:date="2021-09-10T16:16:00Z"/>
          <w:rFonts w:cs="Calibri"/>
          <w:color w:val="000000"/>
          <w:szCs w:val="24"/>
          <w:lang w:val="en-CA" w:eastAsia="en-CA"/>
        </w:rPr>
        <w:pPrChange w:id="641" w:author="Paus, Janette PEBA" w:date="2021-09-10T16:16:00Z">
          <w:pPr>
            <w:pStyle w:val="ListParagraph"/>
            <w:numPr>
              <w:ilvl w:val="1"/>
              <w:numId w:val="36"/>
            </w:numPr>
            <w:ind w:left="1069" w:hanging="360"/>
          </w:pPr>
        </w:pPrChange>
      </w:pPr>
      <w:r w:rsidRPr="00C30474">
        <w:rPr>
          <w:rFonts w:cs="Calibri"/>
          <w:color w:val="000000"/>
          <w:szCs w:val="24"/>
          <w:lang w:val="en-CA" w:eastAsia="en-CA"/>
        </w:rPr>
        <w:t xml:space="preserve">Show if jurisdictions other than SK- PEPP is governed by Saskatchewan </w:t>
      </w:r>
      <w:del w:id="642" w:author="Paus, Janette PEBA" w:date="2021-09-10T16:25:00Z">
        <w:r w:rsidRPr="00C30474" w:rsidDel="00D646F2">
          <w:rPr>
            <w:rFonts w:cs="Calibri"/>
            <w:color w:val="000000"/>
            <w:szCs w:val="24"/>
            <w:lang w:val="en-CA" w:eastAsia="en-CA"/>
          </w:rPr>
          <w:delText>Leglisation</w:delText>
        </w:r>
      </w:del>
      <w:ins w:id="643" w:author="Paus, Janette PEBA" w:date="2021-09-10T16:25:00Z">
        <w:r w:rsidR="00D646F2" w:rsidRPr="00C30474">
          <w:rPr>
            <w:rFonts w:cs="Calibri"/>
            <w:color w:val="000000"/>
            <w:szCs w:val="24"/>
            <w:lang w:val="en-CA" w:eastAsia="en-CA"/>
          </w:rPr>
          <w:t>Leg</w:t>
        </w:r>
      </w:ins>
      <w:ins w:id="644" w:author="Paus, Janette PEBA" w:date="2021-09-24T09:08:00Z">
        <w:r w:rsidR="00B64C78" w:rsidRPr="00C30474">
          <w:rPr>
            <w:rFonts w:cs="Calibri"/>
            <w:color w:val="000000"/>
            <w:szCs w:val="24"/>
            <w:lang w:val="en-CA" w:eastAsia="en-CA"/>
          </w:rPr>
          <w:t>isl</w:t>
        </w:r>
      </w:ins>
      <w:ins w:id="645" w:author="Paus, Janette PEBA" w:date="2021-09-10T16:25:00Z">
        <w:r w:rsidR="00D646F2" w:rsidRPr="00C30474">
          <w:rPr>
            <w:rFonts w:cs="Calibri"/>
            <w:color w:val="000000"/>
            <w:szCs w:val="24"/>
            <w:lang w:val="en-CA" w:eastAsia="en-CA"/>
          </w:rPr>
          <w:t>ation</w:t>
        </w:r>
      </w:ins>
      <w:r w:rsidRPr="00C30474">
        <w:rPr>
          <w:rFonts w:cs="Calibri"/>
          <w:color w:val="000000"/>
          <w:szCs w:val="24"/>
          <w:lang w:val="en-CA" w:eastAsia="en-CA"/>
        </w:rPr>
        <w:t xml:space="preserve">. </w:t>
      </w:r>
      <w:del w:id="646" w:author="Paus, Janette PEBA" w:date="2022-08-24T10:29:00Z">
        <w:r w:rsidRPr="00C30474" w:rsidDel="00DA6CA7">
          <w:rPr>
            <w:rFonts w:cs="Calibri"/>
            <w:color w:val="000000"/>
            <w:szCs w:val="24"/>
            <w:lang w:val="en-CA" w:eastAsia="en-CA"/>
          </w:rPr>
          <w:delText xml:space="preserve"> </w:delText>
        </w:r>
      </w:del>
      <w:r w:rsidRPr="00C30474">
        <w:rPr>
          <w:rFonts w:cs="Calibri"/>
          <w:color w:val="000000"/>
          <w:szCs w:val="24"/>
          <w:lang w:val="en-CA" w:eastAsia="en-CA"/>
        </w:rPr>
        <w:t>Our records indicate a portion of the locked-in money is governed by another province’s legislation.</w:t>
      </w:r>
      <w:del w:id="647" w:author="Paus, Janette PEBA" w:date="2022-08-24T10:29:00Z">
        <w:r w:rsidRPr="00C30474" w:rsidDel="00DA6CA7">
          <w:rPr>
            <w:rFonts w:cs="Calibri"/>
            <w:color w:val="000000"/>
            <w:szCs w:val="24"/>
            <w:lang w:val="en-CA" w:eastAsia="en-CA"/>
          </w:rPr>
          <w:delText xml:space="preserve"> </w:delText>
        </w:r>
      </w:del>
      <w:r w:rsidRPr="00C30474">
        <w:rPr>
          <w:rFonts w:cs="Calibri"/>
          <w:color w:val="000000"/>
          <w:szCs w:val="24"/>
          <w:lang w:val="en-CA" w:eastAsia="en-CA"/>
        </w:rPr>
        <w:t xml:space="preserve"> For further details see the PEPP</w:t>
      </w:r>
      <w:del w:id="648" w:author="Paus, Janette PEBA" w:date="2022-08-24T10:29:00Z">
        <w:r w:rsidRPr="00C30474" w:rsidDel="00DA6CA7">
          <w:rPr>
            <w:rFonts w:cs="Calibri"/>
            <w:color w:val="000000"/>
            <w:szCs w:val="24"/>
            <w:lang w:val="en-CA" w:eastAsia="en-CA"/>
          </w:rPr>
          <w:delText>P</w:delText>
        </w:r>
      </w:del>
      <w:r w:rsidRPr="00C30474">
        <w:rPr>
          <w:rFonts w:cs="Calibri"/>
          <w:color w:val="000000"/>
          <w:szCs w:val="24"/>
          <w:lang w:val="en-CA" w:eastAsia="en-CA"/>
        </w:rPr>
        <w:t xml:space="preserve"> </w:t>
      </w:r>
      <w:r w:rsidRPr="00C30474">
        <w:rPr>
          <w:rFonts w:cs="Calibri"/>
          <w:i/>
          <w:color w:val="000000"/>
          <w:szCs w:val="24"/>
          <w:lang w:val="en-CA" w:eastAsia="en-CA"/>
        </w:rPr>
        <w:t>Talk on Working Beyond Saskatchewan</w:t>
      </w:r>
      <w:r w:rsidRPr="00C30474">
        <w:rPr>
          <w:rFonts w:cs="Calibri"/>
          <w:color w:val="000000"/>
          <w:szCs w:val="24"/>
          <w:lang w:val="en-CA" w:eastAsia="en-CA"/>
        </w:rPr>
        <w:t xml:space="preserve"> on our website (see template)</w:t>
      </w:r>
    </w:p>
    <w:p w14:paraId="0E3904B7" w14:textId="77777777" w:rsidR="000454D3" w:rsidRPr="00E25CAF" w:rsidRDefault="000454D3">
      <w:pPr>
        <w:pStyle w:val="ListParagraph"/>
        <w:numPr>
          <w:ilvl w:val="1"/>
          <w:numId w:val="36"/>
        </w:numPr>
        <w:ind w:left="1080"/>
        <w:rPr>
          <w:rFonts w:cs="Calibri"/>
          <w:color w:val="000000"/>
          <w:szCs w:val="24"/>
          <w:lang w:val="en-CA" w:eastAsia="en-CA"/>
        </w:rPr>
        <w:pPrChange w:id="649" w:author="Paus, Janette PEBA" w:date="2021-09-10T16:16:00Z">
          <w:pPr>
            <w:ind w:left="1080"/>
          </w:pPr>
        </w:pPrChange>
      </w:pPr>
    </w:p>
    <w:p w14:paraId="3C76A7BD" w14:textId="41953978" w:rsidR="000454D3" w:rsidDel="00D06D18" w:rsidRDefault="000454D3">
      <w:pPr>
        <w:pStyle w:val="ListParagraph"/>
        <w:numPr>
          <w:ilvl w:val="0"/>
          <w:numId w:val="36"/>
        </w:numPr>
        <w:rPr>
          <w:del w:id="650" w:author="Paus, Janette PEBA" w:date="2021-09-10T16:23:00Z"/>
          <w:rFonts w:cs="Calibri"/>
          <w:color w:val="000000"/>
          <w:szCs w:val="24"/>
          <w:lang w:val="en-CA" w:eastAsia="en-CA"/>
        </w:rPr>
      </w:pPr>
      <w:r w:rsidRPr="007D11DA">
        <w:rPr>
          <w:rFonts w:cs="Calibri"/>
          <w:color w:val="000000"/>
          <w:szCs w:val="24"/>
          <w:lang w:val="en-CA" w:eastAsia="en-CA"/>
          <w:rPrChange w:id="651" w:author="Paus, Janette PEBA" w:date="2022-09-30T09:20:00Z">
            <w:rPr>
              <w:lang w:val="en-CA" w:eastAsia="en-CA"/>
            </w:rPr>
          </w:rPrChange>
        </w:rPr>
        <w:t>Declaration on death form- should have added box in declaration by “I am the personal representative”</w:t>
      </w:r>
      <w:del w:id="652" w:author="Paus, Janette PEBA" w:date="2021-09-10T16:17:00Z">
        <w:r w:rsidRPr="007D11DA" w:rsidDel="00E25CAF">
          <w:rPr>
            <w:rFonts w:cs="Calibri"/>
            <w:color w:val="000000"/>
            <w:szCs w:val="24"/>
            <w:lang w:val="en-CA" w:eastAsia="en-CA"/>
            <w:rPrChange w:id="653" w:author="Paus, Janette PEBA" w:date="2022-09-30T09:20:00Z">
              <w:rPr>
                <w:lang w:val="en-CA" w:eastAsia="en-CA"/>
              </w:rPr>
            </w:rPrChange>
          </w:rPr>
          <w:delText xml:space="preserve"> </w:delText>
        </w:r>
      </w:del>
      <w:r w:rsidRPr="007D11DA">
        <w:rPr>
          <w:rFonts w:cs="Calibri"/>
          <w:color w:val="000000"/>
          <w:szCs w:val="24"/>
          <w:lang w:val="en-CA" w:eastAsia="en-CA"/>
          <w:rPrChange w:id="654" w:author="Paus, Janette PEBA" w:date="2022-09-30T09:20:00Z">
            <w:rPr>
              <w:lang w:val="en-CA" w:eastAsia="en-CA"/>
            </w:rPr>
          </w:rPrChange>
        </w:rPr>
        <w:t xml:space="preserve">. </w:t>
      </w:r>
      <w:del w:id="655" w:author="Paus, Janette PEBA" w:date="2022-08-24T10:29:00Z">
        <w:r w:rsidRPr="007D11DA" w:rsidDel="00DA6CA7">
          <w:rPr>
            <w:rFonts w:cs="Calibri"/>
            <w:color w:val="000000"/>
            <w:szCs w:val="24"/>
            <w:lang w:val="en-CA" w:eastAsia="en-CA"/>
            <w:rPrChange w:id="656" w:author="Paus, Janette PEBA" w:date="2022-09-30T09:20:00Z">
              <w:rPr>
                <w:lang w:val="en-CA" w:eastAsia="en-CA"/>
              </w:rPr>
            </w:rPrChange>
          </w:rPr>
          <w:delText xml:space="preserve"> </w:delText>
        </w:r>
      </w:del>
      <w:r w:rsidRPr="007D11DA">
        <w:rPr>
          <w:rFonts w:cs="Calibri"/>
          <w:color w:val="000000"/>
          <w:szCs w:val="24"/>
          <w:lang w:val="en-CA" w:eastAsia="en-CA"/>
          <w:rPrChange w:id="657" w:author="Paus, Janette PEBA" w:date="2022-09-30T09:20:00Z">
            <w:rPr>
              <w:lang w:val="en-CA" w:eastAsia="en-CA"/>
            </w:rPr>
          </w:rPrChange>
        </w:rPr>
        <w:t xml:space="preserve">All Declaration of death forms currently incorrect and need to be corrected. </w:t>
      </w:r>
      <w:del w:id="658" w:author="Paus, Janette PEBA" w:date="2022-08-24T10:29:00Z">
        <w:r w:rsidRPr="00F7025F" w:rsidDel="00DA6CA7">
          <w:rPr>
            <w:rFonts w:cs="Calibri"/>
            <w:color w:val="000000"/>
            <w:szCs w:val="24"/>
            <w:highlight w:val="yellow"/>
            <w:lang w:val="en-CA" w:eastAsia="en-CA"/>
            <w:rPrChange w:id="659" w:author="Paus, Janette PEBA" w:date="2022-08-23T15:33:00Z">
              <w:rPr>
                <w:lang w:val="en-CA" w:eastAsia="en-CA"/>
              </w:rPr>
            </w:rPrChange>
          </w:rPr>
          <w:delText xml:space="preserve"> </w:delText>
        </w:r>
      </w:del>
      <w:del w:id="660" w:author="Paus, Janette PEBA" w:date="2022-09-30T09:19:00Z">
        <w:r w:rsidRPr="00F7025F" w:rsidDel="007D11DA">
          <w:rPr>
            <w:rFonts w:cs="Calibri"/>
            <w:color w:val="000000"/>
            <w:szCs w:val="24"/>
            <w:highlight w:val="yellow"/>
            <w:lang w:val="en-CA" w:eastAsia="en-CA"/>
            <w:rPrChange w:id="661" w:author="Paus, Janette PEBA" w:date="2022-08-23T15:33:00Z">
              <w:rPr>
                <w:lang w:val="en-CA" w:eastAsia="en-CA"/>
              </w:rPr>
            </w:rPrChange>
          </w:rPr>
          <w:delText>Need to walk through this with JEA to ensure they are using the correct template for the letter</w:delText>
        </w:r>
        <w:r w:rsidRPr="00264560" w:rsidDel="007D11DA">
          <w:rPr>
            <w:rFonts w:cs="Calibri"/>
            <w:color w:val="000000"/>
            <w:szCs w:val="24"/>
            <w:lang w:val="en-CA" w:eastAsia="en-CA"/>
            <w:rPrChange w:id="662" w:author="Paus, Janette PEBA" w:date="2021-09-21T09:35:00Z">
              <w:rPr>
                <w:lang w:val="en-CA" w:eastAsia="en-CA"/>
              </w:rPr>
            </w:rPrChange>
          </w:rPr>
          <w:delText>.</w:delText>
        </w:r>
      </w:del>
    </w:p>
    <w:p w14:paraId="0C904530" w14:textId="77777777" w:rsidR="00D06D18" w:rsidRPr="00264560" w:rsidRDefault="00D06D18">
      <w:pPr>
        <w:pStyle w:val="ListParagraph"/>
        <w:numPr>
          <w:ilvl w:val="0"/>
          <w:numId w:val="36"/>
        </w:numPr>
        <w:rPr>
          <w:ins w:id="663" w:author="Paus, Janette PEBA" w:date="2021-11-09T20:08:00Z"/>
          <w:rFonts w:cs="Calibri"/>
          <w:color w:val="000000"/>
          <w:szCs w:val="24"/>
          <w:lang w:val="en-CA" w:eastAsia="en-CA"/>
          <w:rPrChange w:id="664" w:author="Paus, Janette PEBA" w:date="2021-09-21T09:35:00Z">
            <w:rPr>
              <w:ins w:id="665" w:author="Paus, Janette PEBA" w:date="2021-11-09T20:08:00Z"/>
              <w:lang w:val="en-CA" w:eastAsia="en-CA"/>
            </w:rPr>
          </w:rPrChange>
        </w:rPr>
        <w:pPrChange w:id="666" w:author="Paus, Janette PEBA" w:date="2021-09-21T09:35:00Z">
          <w:pPr>
            <w:pStyle w:val="ListParagraph"/>
            <w:numPr>
              <w:numId w:val="36"/>
            </w:numPr>
            <w:ind w:left="360" w:hanging="360"/>
          </w:pPr>
        </w:pPrChange>
      </w:pPr>
    </w:p>
    <w:p w14:paraId="5A321299" w14:textId="77777777" w:rsidR="007D11DA" w:rsidRDefault="007D11DA" w:rsidP="007D11DA">
      <w:pPr>
        <w:pStyle w:val="ListParagraph"/>
        <w:numPr>
          <w:ilvl w:val="0"/>
          <w:numId w:val="36"/>
        </w:numPr>
        <w:rPr>
          <w:ins w:id="667" w:author="Paus, Janette PEBA" w:date="2022-09-30T09:23:00Z"/>
        </w:rPr>
      </w:pPr>
      <w:ins w:id="668" w:author="Paus, Janette PEBA" w:date="2022-09-30T09:23:00Z">
        <w:r>
          <w:t>Currently when this letter is generated in PENFAX, it has the grid lines shown below at the bottom of the last page of the Declaration below the Signature and Stamp areas. These grid lines need to be removed.</w:t>
        </w:r>
      </w:ins>
    </w:p>
    <w:p w14:paraId="5B0A0F5D" w14:textId="4E0058C3" w:rsidR="00D06D18" w:rsidRPr="007D11DA" w:rsidRDefault="00D06D18" w:rsidP="007D11DA">
      <w:pPr>
        <w:pStyle w:val="ListParagraph"/>
        <w:ind w:left="360"/>
        <w:rPr>
          <w:ins w:id="669" w:author="Paus, Janette PEBA" w:date="2021-09-21T09:35:00Z"/>
          <w:lang w:val="en-CA" w:eastAsia="en-CA"/>
        </w:rPr>
        <w:pPrChange w:id="670" w:author="Paus, Janette PEBA" w:date="2022-09-30T09:23:00Z">
          <w:pPr/>
        </w:pPrChange>
      </w:pPr>
      <w:ins w:id="671" w:author="Paus, Janette PEBA" w:date="2021-11-09T20:09:00Z">
        <w:r w:rsidRPr="004D0337">
          <w:rPr>
            <w:noProof/>
          </w:rPr>
          <w:lastRenderedPageBreak/>
          <w:drawing>
            <wp:inline distT="0" distB="0" distL="0" distR="0" wp14:anchorId="6FD28D65" wp14:editId="18E00F45">
              <wp:extent cx="4999153" cy="23243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9153" cy="2324301"/>
                      </a:xfrm>
                      <a:prstGeom prst="rect">
                        <a:avLst/>
                      </a:prstGeom>
                    </pic:spPr>
                  </pic:pic>
                </a:graphicData>
              </a:graphic>
            </wp:inline>
          </w:drawing>
        </w:r>
      </w:ins>
    </w:p>
    <w:p w14:paraId="7AEC7235" w14:textId="77777777" w:rsidR="006B4C6B" w:rsidRDefault="006B4C6B" w:rsidP="00264560">
      <w:pPr>
        <w:rPr>
          <w:ins w:id="672" w:author="Paus, Janette PEBA" w:date="2021-09-21T09:35:00Z"/>
          <w:rFonts w:cs="Calibri"/>
          <w:color w:val="000000"/>
          <w:szCs w:val="24"/>
          <w:lang w:val="en-CA" w:eastAsia="en-CA"/>
        </w:rPr>
      </w:pPr>
    </w:p>
    <w:p w14:paraId="3BF8A14F" w14:textId="5538320F" w:rsidR="000454D3" w:rsidRPr="00E25CAF" w:rsidDel="00264560" w:rsidRDefault="000454D3">
      <w:pPr>
        <w:pStyle w:val="ListParagraph"/>
        <w:numPr>
          <w:ilvl w:val="0"/>
          <w:numId w:val="36"/>
        </w:numPr>
        <w:ind w:left="360"/>
        <w:rPr>
          <w:del w:id="673" w:author="Paus, Janette PEBA" w:date="2021-09-21T09:35:00Z"/>
          <w:rFonts w:cs="Calibri"/>
          <w:color w:val="000000"/>
          <w:szCs w:val="24"/>
          <w:lang w:val="en-CA" w:eastAsia="en-CA"/>
        </w:rPr>
        <w:pPrChange w:id="674" w:author="Paus, Janette PEBA" w:date="2021-09-10T16:23:00Z">
          <w:pPr>
            <w:ind w:left="360"/>
          </w:pPr>
        </w:pPrChange>
      </w:pPr>
      <w:bookmarkStart w:id="675" w:name="_Toc87422178"/>
      <w:bookmarkStart w:id="676" w:name="_Toc87422831"/>
      <w:bookmarkStart w:id="677" w:name="_Toc94017740"/>
      <w:bookmarkStart w:id="678" w:name="_Toc112161313"/>
      <w:bookmarkStart w:id="679" w:name="_Toc112161398"/>
      <w:bookmarkStart w:id="680" w:name="_Toc112229517"/>
      <w:bookmarkStart w:id="681" w:name="_Toc112229628"/>
      <w:bookmarkStart w:id="682" w:name="_Toc112229705"/>
      <w:bookmarkStart w:id="683" w:name="_Toc115422370"/>
      <w:bookmarkEnd w:id="675"/>
      <w:bookmarkEnd w:id="676"/>
      <w:bookmarkEnd w:id="677"/>
      <w:bookmarkEnd w:id="678"/>
      <w:bookmarkEnd w:id="679"/>
      <w:bookmarkEnd w:id="680"/>
      <w:bookmarkEnd w:id="681"/>
      <w:bookmarkEnd w:id="682"/>
      <w:bookmarkEnd w:id="683"/>
    </w:p>
    <w:p w14:paraId="08A8991F" w14:textId="14BC5B51" w:rsidR="00FD279E" w:rsidRDefault="00FD279E" w:rsidP="001C02A5">
      <w:pPr>
        <w:pStyle w:val="Heading1"/>
        <w:rPr>
          <w:ins w:id="684" w:author="Paus, Janette PEBA" w:date="2022-08-24T10:33:00Z"/>
        </w:rPr>
      </w:pPr>
      <w:bookmarkStart w:id="685" w:name="_Toc115422371"/>
      <w:r w:rsidRPr="00FD5B00">
        <w:t>Assumptions/Constraints</w:t>
      </w:r>
      <w:bookmarkEnd w:id="685"/>
    </w:p>
    <w:p w14:paraId="190801D8" w14:textId="5BE64FFE" w:rsidR="006B4C6B" w:rsidRPr="006B4C6B" w:rsidDel="006B4C6B" w:rsidRDefault="006B4C6B">
      <w:pPr>
        <w:rPr>
          <w:del w:id="686" w:author="Paus, Janette PEBA" w:date="2022-08-24T10:34:00Z"/>
        </w:rPr>
        <w:pPrChange w:id="687" w:author="Paus, Janette PEBA" w:date="2022-08-24T10:33:00Z">
          <w:pPr>
            <w:pStyle w:val="Heading1"/>
          </w:pPr>
        </w:pPrChange>
      </w:pPr>
    </w:p>
    <w:p w14:paraId="6C9951F5" w14:textId="3967F90C" w:rsidR="007B7617" w:rsidRDefault="007B7617" w:rsidP="00E2480C">
      <w:pPr>
        <w:pStyle w:val="ListParagraph"/>
        <w:numPr>
          <w:ilvl w:val="0"/>
          <w:numId w:val="10"/>
        </w:numPr>
      </w:pPr>
      <w:r>
        <w:t>Assumptions:</w:t>
      </w:r>
    </w:p>
    <w:p w14:paraId="7A8F8B5F" w14:textId="6E8BD5A0" w:rsidR="007B7617" w:rsidRDefault="009629AB" w:rsidP="00E2480C">
      <w:pPr>
        <w:pStyle w:val="ListParagraph"/>
        <w:numPr>
          <w:ilvl w:val="0"/>
          <w:numId w:val="11"/>
        </w:numPr>
      </w:pPr>
      <w:r>
        <w:t>The priority for resolution of the letter issue will be assigned by business</w:t>
      </w:r>
    </w:p>
    <w:p w14:paraId="31E4792A" w14:textId="6EEF80A9" w:rsidR="007B7617" w:rsidRDefault="009629AB" w:rsidP="00E2480C">
      <w:pPr>
        <w:pStyle w:val="ListParagraph"/>
        <w:numPr>
          <w:ilvl w:val="0"/>
          <w:numId w:val="11"/>
        </w:numPr>
      </w:pPr>
      <w:r>
        <w:t>A ticket for resolution will be opened at JEA and will contain all the required information</w:t>
      </w:r>
    </w:p>
    <w:p w14:paraId="1E7A4F91" w14:textId="1D7078B5" w:rsidR="00804CA6" w:rsidRDefault="00804CA6" w:rsidP="00804CA6">
      <w:pPr>
        <w:pStyle w:val="ListParagraph"/>
        <w:numPr>
          <w:ilvl w:val="0"/>
          <w:numId w:val="11"/>
        </w:numPr>
      </w:pPr>
      <w:r>
        <w:t>When the requirements document is provided to JEA, a technical spec document, including a layout proof will be provided back to PEBA, reviewed and approved before JEA will provide a CR</w:t>
      </w:r>
    </w:p>
    <w:p w14:paraId="7ED38959" w14:textId="215963A6" w:rsidR="00804CA6" w:rsidRDefault="00804CA6" w:rsidP="00804CA6">
      <w:pPr>
        <w:pStyle w:val="ListParagraph"/>
        <w:numPr>
          <w:ilvl w:val="0"/>
          <w:numId w:val="11"/>
        </w:numPr>
      </w:pPr>
      <w:r>
        <w:t>The CR will be based on the above and only after the technical spec, the design layout and the CR have been reviewed and approved, will JEA commence development on the letter</w:t>
      </w:r>
      <w:del w:id="688" w:author="Paus, Janette PEBA" w:date="2022-08-24T10:30:00Z">
        <w:r w:rsidDel="00DA6CA7">
          <w:delText>.</w:delText>
        </w:r>
      </w:del>
    </w:p>
    <w:p w14:paraId="2AF11151" w14:textId="421B6221" w:rsidR="007B7617" w:rsidDel="00E25CAF" w:rsidRDefault="007B7617" w:rsidP="007B7617">
      <w:pPr>
        <w:rPr>
          <w:del w:id="689" w:author="Paus, Janette PEBA" w:date="2021-09-10T16:17:00Z"/>
        </w:rPr>
      </w:pPr>
    </w:p>
    <w:p w14:paraId="4F7AE9CB" w14:textId="02A477AB" w:rsidR="007B7617" w:rsidRDefault="007B7617" w:rsidP="00E2480C">
      <w:pPr>
        <w:pStyle w:val="ListParagraph"/>
        <w:numPr>
          <w:ilvl w:val="0"/>
          <w:numId w:val="10"/>
        </w:numPr>
      </w:pPr>
      <w:r>
        <w:t>Constraints:</w:t>
      </w:r>
    </w:p>
    <w:p w14:paraId="070B15B5" w14:textId="480AB3C2" w:rsidR="007B7617" w:rsidRDefault="007B7617" w:rsidP="00E2480C">
      <w:pPr>
        <w:pStyle w:val="ListParagraph"/>
        <w:numPr>
          <w:ilvl w:val="0"/>
          <w:numId w:val="12"/>
        </w:numPr>
      </w:pPr>
      <w:r>
        <w:t xml:space="preserve">Time- </w:t>
      </w:r>
      <w:r w:rsidR="00E2480C">
        <w:t>Ability to create within the 30 day window</w:t>
      </w:r>
    </w:p>
    <w:p w14:paraId="47535261" w14:textId="3F1F11C3" w:rsidR="007B7617" w:rsidRDefault="007B7617" w:rsidP="00E2480C">
      <w:pPr>
        <w:pStyle w:val="ListParagraph"/>
        <w:numPr>
          <w:ilvl w:val="0"/>
          <w:numId w:val="12"/>
        </w:numPr>
        <w:rPr>
          <w:ins w:id="690" w:author="Paus, Janette PEBA" w:date="2021-11-23T13:41:00Z"/>
        </w:rPr>
      </w:pPr>
      <w:r>
        <w:t>JEA Resource availability</w:t>
      </w:r>
      <w:del w:id="691" w:author="Paus, Janette PEBA" w:date="2021-09-10T16:17:00Z">
        <w:r w:rsidDel="00E25CAF">
          <w:delText>-</w:delText>
        </w:r>
      </w:del>
      <w:r>
        <w:t xml:space="preserve"> </w:t>
      </w:r>
    </w:p>
    <w:p w14:paraId="25F9333E" w14:textId="77777777" w:rsidR="00542EE7" w:rsidRDefault="00542EE7">
      <w:pPr>
        <w:pPrChange w:id="692" w:author="Paus, Janette PEBA" w:date="2021-11-23T13:41:00Z">
          <w:pPr>
            <w:pStyle w:val="ListParagraph"/>
            <w:numPr>
              <w:numId w:val="12"/>
            </w:numPr>
            <w:ind w:left="1080" w:hanging="360"/>
          </w:pPr>
        </w:pPrChange>
      </w:pPr>
    </w:p>
    <w:p w14:paraId="44AC93A7" w14:textId="0C157CC7" w:rsidR="00FD279E" w:rsidRDefault="00FD279E" w:rsidP="001C02A5">
      <w:pPr>
        <w:pStyle w:val="Heading1"/>
      </w:pPr>
      <w:bookmarkStart w:id="693" w:name="_Toc115422372"/>
      <w:r>
        <w:t>Reporting and Quality Assurance</w:t>
      </w:r>
      <w:bookmarkEnd w:id="693"/>
    </w:p>
    <w:p w14:paraId="2F60899A" w14:textId="5CFAE72B" w:rsidR="001852FA" w:rsidRDefault="001852FA" w:rsidP="001852FA">
      <w:r>
        <w:t>The letter must be included in the following PEPP letter reports:</w:t>
      </w:r>
    </w:p>
    <w:p w14:paraId="2A2F36F0" w14:textId="1A8A7B92" w:rsidR="001852FA" w:rsidRDefault="001852FA">
      <w:pPr>
        <w:pStyle w:val="ListParagraph"/>
        <w:numPr>
          <w:ilvl w:val="0"/>
          <w:numId w:val="42"/>
        </w:numPr>
        <w:pPrChange w:id="694" w:author="Paus, Janette PEBA" w:date="2021-09-10T16:17:00Z">
          <w:pPr>
            <w:pStyle w:val="ListParagraph"/>
            <w:numPr>
              <w:numId w:val="34"/>
            </w:numPr>
            <w:ind w:hanging="360"/>
          </w:pPr>
        </w:pPrChange>
      </w:pPr>
      <w:r>
        <w:t xml:space="preserve">PEPP Daily Letter Report- letter must appear on the report for the business day the letter was generated as noted in batch requirements above.  </w:t>
      </w:r>
    </w:p>
    <w:p w14:paraId="2EB6AEC0" w14:textId="7168DFFC" w:rsidR="001852FA" w:rsidRDefault="001852FA" w:rsidP="00E25CAF">
      <w:pPr>
        <w:pStyle w:val="ListParagraph"/>
        <w:numPr>
          <w:ilvl w:val="0"/>
          <w:numId w:val="42"/>
        </w:numPr>
        <w:rPr>
          <w:ins w:id="695" w:author="Paus, Janette PEBA" w:date="2021-09-10T16:23:00Z"/>
        </w:rPr>
      </w:pPr>
      <w:r>
        <w:lastRenderedPageBreak/>
        <w:t xml:space="preserve">Any letters produced on a daily basis out of a manual batch which has been run, must be picked up and included, the same as a system generated letter.  </w:t>
      </w:r>
    </w:p>
    <w:p w14:paraId="5F65BFB4" w14:textId="0912A1BB" w:rsidR="0011325B" w:rsidRDefault="0011325B" w:rsidP="0011325B">
      <w:pPr>
        <w:rPr>
          <w:ins w:id="696" w:author="Paus, Janette PEBA" w:date="2021-09-10T16:23:00Z"/>
        </w:rPr>
      </w:pPr>
    </w:p>
    <w:p w14:paraId="2AD33B5B" w14:textId="21710D99" w:rsidR="0011325B" w:rsidRPr="001852FA" w:rsidDel="00264560" w:rsidRDefault="0011325B">
      <w:pPr>
        <w:rPr>
          <w:del w:id="697" w:author="Paus, Janette PEBA" w:date="2021-09-21T09:35:00Z"/>
        </w:rPr>
        <w:pPrChange w:id="698" w:author="Paus, Janette PEBA" w:date="2021-09-10T16:23:00Z">
          <w:pPr>
            <w:pStyle w:val="ListParagraph"/>
            <w:numPr>
              <w:numId w:val="34"/>
            </w:numPr>
            <w:ind w:hanging="360"/>
          </w:pPr>
        </w:pPrChange>
      </w:pPr>
      <w:bookmarkStart w:id="699" w:name="_Toc87422181"/>
      <w:bookmarkStart w:id="700" w:name="_Toc87422834"/>
      <w:bookmarkStart w:id="701" w:name="_Toc94017743"/>
      <w:bookmarkStart w:id="702" w:name="_Toc112161316"/>
      <w:bookmarkStart w:id="703" w:name="_Toc112161401"/>
      <w:bookmarkStart w:id="704" w:name="_Toc112229520"/>
      <w:bookmarkStart w:id="705" w:name="_Toc112229631"/>
      <w:bookmarkStart w:id="706" w:name="_Toc112229708"/>
      <w:bookmarkStart w:id="707" w:name="_Toc115422373"/>
      <w:bookmarkEnd w:id="699"/>
      <w:bookmarkEnd w:id="700"/>
      <w:bookmarkEnd w:id="701"/>
      <w:bookmarkEnd w:id="702"/>
      <w:bookmarkEnd w:id="703"/>
      <w:bookmarkEnd w:id="704"/>
      <w:bookmarkEnd w:id="705"/>
      <w:bookmarkEnd w:id="706"/>
      <w:bookmarkEnd w:id="707"/>
    </w:p>
    <w:p w14:paraId="0AF49A2D" w14:textId="64CB6D0A" w:rsidR="00FD279E" w:rsidRDefault="00FD279E" w:rsidP="001C02A5">
      <w:pPr>
        <w:pStyle w:val="Heading1"/>
      </w:pPr>
      <w:bookmarkStart w:id="708" w:name="_Toc115422374"/>
      <w:r>
        <w:t>Other Considerations</w:t>
      </w:r>
      <w:bookmarkEnd w:id="708"/>
    </w:p>
    <w:p w14:paraId="62AF77F6" w14:textId="357697F6" w:rsidR="008E6791" w:rsidRDefault="00D05B3F" w:rsidP="00D05B3F">
      <w:pPr>
        <w:rPr>
          <w:ins w:id="709" w:author="Paus, Janette PEBA" w:date="2022-01-25T15:38:00Z"/>
        </w:rPr>
      </w:pPr>
      <w:r>
        <w:t>None</w:t>
      </w:r>
    </w:p>
    <w:p w14:paraId="21B07789" w14:textId="4B24DC5A" w:rsidR="00ED7C29" w:rsidDel="007D11DA" w:rsidRDefault="00ED7C29" w:rsidP="00D05B3F">
      <w:pPr>
        <w:rPr>
          <w:del w:id="710" w:author="Paus, Janette PEBA" w:date="2022-09-30T09:24:00Z"/>
        </w:rPr>
      </w:pPr>
    </w:p>
    <w:p w14:paraId="145C03CA" w14:textId="290A0BAA" w:rsidR="006B4C6B" w:rsidRDefault="006B4C6B">
      <w:pPr>
        <w:rPr>
          <w:ins w:id="711" w:author="Paus, Janette PEBA" w:date="2022-08-24T10:34:00Z"/>
        </w:rPr>
      </w:pPr>
    </w:p>
    <w:p w14:paraId="016E43D7" w14:textId="77777777" w:rsidR="006B4C6B" w:rsidRDefault="006B4C6B">
      <w:pPr>
        <w:rPr>
          <w:ins w:id="712" w:author="Paus, Janette PEBA" w:date="2021-09-21T09:35:00Z"/>
        </w:rPr>
      </w:pPr>
    </w:p>
    <w:p w14:paraId="6D10BA97" w14:textId="77777777" w:rsidR="00E25CAF" w:rsidRDefault="00E25CAF">
      <w:pPr>
        <w:rPr>
          <w:ins w:id="713" w:author="Paus, Janette PEBA" w:date="2021-09-10T16:18:00Z"/>
        </w:rPr>
      </w:pPr>
      <w:ins w:id="714" w:author="Paus, Janette PEBA" w:date="2021-09-10T16:18:00Z">
        <w:r>
          <w:t>Approvals:</w:t>
        </w:r>
      </w:ins>
    </w:p>
    <w:p w14:paraId="4C292D55" w14:textId="77777777" w:rsidR="00E25CAF" w:rsidRDefault="00E25CAF">
      <w:pPr>
        <w:rPr>
          <w:ins w:id="715" w:author="Paus, Janette PEBA" w:date="2021-09-10T16:18:00Z"/>
        </w:rPr>
      </w:pPr>
    </w:p>
    <w:tbl>
      <w:tblPr>
        <w:tblStyle w:val="TableGrid"/>
        <w:tblW w:w="0" w:type="auto"/>
        <w:tblLook w:val="04A0" w:firstRow="1" w:lastRow="0" w:firstColumn="1" w:lastColumn="0" w:noHBand="0" w:noVBand="1"/>
      </w:tblPr>
      <w:tblGrid>
        <w:gridCol w:w="2157"/>
        <w:gridCol w:w="2157"/>
        <w:gridCol w:w="2158"/>
        <w:gridCol w:w="2158"/>
      </w:tblGrid>
      <w:tr w:rsidR="00E25CAF" w14:paraId="1B9FF8A1" w14:textId="77777777" w:rsidTr="00E25CAF">
        <w:trPr>
          <w:ins w:id="716" w:author="Paus, Janette PEBA" w:date="2021-09-10T16:18:00Z"/>
        </w:trPr>
        <w:tc>
          <w:tcPr>
            <w:tcW w:w="2157" w:type="dxa"/>
          </w:tcPr>
          <w:p w14:paraId="2D4C8BDE" w14:textId="04145DB6" w:rsidR="00E25CAF" w:rsidRDefault="00E25CAF">
            <w:pPr>
              <w:rPr>
                <w:ins w:id="717" w:author="Paus, Janette PEBA" w:date="2021-09-10T16:18:00Z"/>
              </w:rPr>
            </w:pPr>
            <w:ins w:id="718" w:author="Paus, Janette PEBA" w:date="2021-09-10T16:18:00Z">
              <w:r>
                <w:t>Name</w:t>
              </w:r>
            </w:ins>
          </w:p>
        </w:tc>
        <w:tc>
          <w:tcPr>
            <w:tcW w:w="2157" w:type="dxa"/>
          </w:tcPr>
          <w:p w14:paraId="6C9E923F" w14:textId="094C4633" w:rsidR="00E25CAF" w:rsidRDefault="00E25CAF">
            <w:pPr>
              <w:rPr>
                <w:ins w:id="719" w:author="Paus, Janette PEBA" w:date="2021-09-10T16:18:00Z"/>
              </w:rPr>
            </w:pPr>
            <w:ins w:id="720" w:author="Paus, Janette PEBA" w:date="2021-09-10T16:18:00Z">
              <w:r>
                <w:t>Role</w:t>
              </w:r>
            </w:ins>
          </w:p>
        </w:tc>
        <w:tc>
          <w:tcPr>
            <w:tcW w:w="2158" w:type="dxa"/>
          </w:tcPr>
          <w:p w14:paraId="1A5D697C" w14:textId="0A71299C" w:rsidR="00E25CAF" w:rsidRDefault="00E25CAF">
            <w:pPr>
              <w:rPr>
                <w:ins w:id="721" w:author="Paus, Janette PEBA" w:date="2021-09-10T16:18:00Z"/>
              </w:rPr>
            </w:pPr>
            <w:ins w:id="722" w:author="Paus, Janette PEBA" w:date="2021-09-10T16:18:00Z">
              <w:r>
                <w:t>Signature</w:t>
              </w:r>
            </w:ins>
          </w:p>
        </w:tc>
        <w:tc>
          <w:tcPr>
            <w:tcW w:w="2158" w:type="dxa"/>
          </w:tcPr>
          <w:p w14:paraId="0CA4716C" w14:textId="5447E8DC" w:rsidR="00E25CAF" w:rsidRDefault="00E25CAF">
            <w:pPr>
              <w:rPr>
                <w:ins w:id="723" w:author="Paus, Janette PEBA" w:date="2021-09-10T16:18:00Z"/>
              </w:rPr>
            </w:pPr>
            <w:ins w:id="724" w:author="Paus, Janette PEBA" w:date="2021-09-10T16:18:00Z">
              <w:r>
                <w:t>Date</w:t>
              </w:r>
            </w:ins>
          </w:p>
        </w:tc>
      </w:tr>
      <w:tr w:rsidR="00E25CAF" w14:paraId="2FB3A284" w14:textId="77777777" w:rsidTr="00E25CAF">
        <w:trPr>
          <w:ins w:id="725" w:author="Paus, Janette PEBA" w:date="2021-09-10T16:18:00Z"/>
        </w:trPr>
        <w:tc>
          <w:tcPr>
            <w:tcW w:w="2157" w:type="dxa"/>
          </w:tcPr>
          <w:p w14:paraId="5CFE1256" w14:textId="77777777" w:rsidR="00E25CAF" w:rsidRDefault="00ED7C29">
            <w:pPr>
              <w:rPr>
                <w:ins w:id="726" w:author="Paus, Janette PEBA" w:date="2022-01-25T15:38:00Z"/>
              </w:rPr>
            </w:pPr>
            <w:ins w:id="727" w:author="Paus, Janette PEBA" w:date="2022-01-25T15:38:00Z">
              <w:r>
                <w:t>Sharon Christie</w:t>
              </w:r>
            </w:ins>
          </w:p>
          <w:p w14:paraId="6311FB66" w14:textId="15D6656F" w:rsidR="00ED7C29" w:rsidRDefault="00ED7C29">
            <w:pPr>
              <w:rPr>
                <w:ins w:id="728" w:author="Paus, Janette PEBA" w:date="2021-09-10T16:18:00Z"/>
              </w:rPr>
            </w:pPr>
          </w:p>
        </w:tc>
        <w:tc>
          <w:tcPr>
            <w:tcW w:w="2157" w:type="dxa"/>
          </w:tcPr>
          <w:p w14:paraId="1D17AD75" w14:textId="77777777" w:rsidR="00E25CAF" w:rsidRDefault="00D646F2">
            <w:pPr>
              <w:rPr>
                <w:ins w:id="729" w:author="Paus, Janette PEBA" w:date="2021-11-12T08:59:00Z"/>
              </w:rPr>
            </w:pPr>
            <w:ins w:id="730" w:author="Paus, Janette PEBA" w:date="2021-09-10T16:25:00Z">
              <w:r>
                <w:t>Communications</w:t>
              </w:r>
            </w:ins>
          </w:p>
          <w:p w14:paraId="43E659C3" w14:textId="14766544" w:rsidR="00DB10A6" w:rsidRDefault="00DB10A6">
            <w:pPr>
              <w:rPr>
                <w:ins w:id="731" w:author="Paus, Janette PEBA" w:date="2021-09-10T16:18:00Z"/>
              </w:rPr>
            </w:pPr>
          </w:p>
        </w:tc>
        <w:tc>
          <w:tcPr>
            <w:tcW w:w="2158" w:type="dxa"/>
          </w:tcPr>
          <w:p w14:paraId="770E6248" w14:textId="77777777" w:rsidR="00E25CAF" w:rsidRDefault="00E25CAF">
            <w:pPr>
              <w:rPr>
                <w:ins w:id="732" w:author="Paus, Janette PEBA" w:date="2021-09-10T16:18:00Z"/>
              </w:rPr>
            </w:pPr>
          </w:p>
        </w:tc>
        <w:tc>
          <w:tcPr>
            <w:tcW w:w="2158" w:type="dxa"/>
          </w:tcPr>
          <w:p w14:paraId="7DDD5931" w14:textId="77777777" w:rsidR="00E25CAF" w:rsidRDefault="00E25CAF">
            <w:pPr>
              <w:rPr>
                <w:ins w:id="733" w:author="Paus, Janette PEBA" w:date="2021-09-10T16:18:00Z"/>
              </w:rPr>
            </w:pPr>
          </w:p>
        </w:tc>
      </w:tr>
      <w:tr w:rsidR="00E25CAF" w14:paraId="40221B66" w14:textId="77777777" w:rsidTr="00E25CAF">
        <w:trPr>
          <w:ins w:id="734" w:author="Paus, Janette PEBA" w:date="2021-09-10T16:18:00Z"/>
        </w:trPr>
        <w:tc>
          <w:tcPr>
            <w:tcW w:w="2157" w:type="dxa"/>
          </w:tcPr>
          <w:p w14:paraId="196E6338" w14:textId="54C9470E" w:rsidR="00E25CAF" w:rsidRDefault="00E25CAF">
            <w:pPr>
              <w:rPr>
                <w:ins w:id="735" w:author="Paus, Janette PEBA" w:date="2021-09-10T16:18:00Z"/>
              </w:rPr>
            </w:pPr>
            <w:ins w:id="736" w:author="Paus, Janette PEBA" w:date="2021-09-10T16:18:00Z">
              <w:r>
                <w:t>Leanne Toth</w:t>
              </w:r>
            </w:ins>
          </w:p>
        </w:tc>
        <w:tc>
          <w:tcPr>
            <w:tcW w:w="2157" w:type="dxa"/>
          </w:tcPr>
          <w:p w14:paraId="5AEBA891" w14:textId="77777777" w:rsidR="00E25CAF" w:rsidRDefault="00E25CAF">
            <w:pPr>
              <w:rPr>
                <w:ins w:id="737" w:author="Paus, Janette PEBA" w:date="2021-11-12T08:59:00Z"/>
              </w:rPr>
            </w:pPr>
            <w:ins w:id="738" w:author="Paus, Janette PEBA" w:date="2021-09-10T16:18:00Z">
              <w:r>
                <w:t>PEPP Supervisor</w:t>
              </w:r>
            </w:ins>
          </w:p>
          <w:p w14:paraId="3AE116D6" w14:textId="30662D7C" w:rsidR="00DB10A6" w:rsidRDefault="00DB10A6">
            <w:pPr>
              <w:rPr>
                <w:ins w:id="739" w:author="Paus, Janette PEBA" w:date="2021-09-10T16:18:00Z"/>
              </w:rPr>
            </w:pPr>
          </w:p>
        </w:tc>
        <w:tc>
          <w:tcPr>
            <w:tcW w:w="2158" w:type="dxa"/>
          </w:tcPr>
          <w:p w14:paraId="6835F21F" w14:textId="77777777" w:rsidR="00E25CAF" w:rsidRDefault="00E25CAF">
            <w:pPr>
              <w:rPr>
                <w:ins w:id="740" w:author="Paus, Janette PEBA" w:date="2021-09-10T16:18:00Z"/>
              </w:rPr>
            </w:pPr>
          </w:p>
        </w:tc>
        <w:tc>
          <w:tcPr>
            <w:tcW w:w="2158" w:type="dxa"/>
          </w:tcPr>
          <w:p w14:paraId="78967C0E" w14:textId="77777777" w:rsidR="00E25CAF" w:rsidRDefault="00E25CAF">
            <w:pPr>
              <w:rPr>
                <w:ins w:id="741" w:author="Paus, Janette PEBA" w:date="2021-09-10T16:18:00Z"/>
              </w:rPr>
            </w:pPr>
          </w:p>
        </w:tc>
      </w:tr>
      <w:tr w:rsidR="00E25CAF" w14:paraId="0119FE04" w14:textId="77777777" w:rsidTr="00E25CAF">
        <w:trPr>
          <w:ins w:id="742" w:author="Paus, Janette PEBA" w:date="2021-09-10T16:18:00Z"/>
        </w:trPr>
        <w:tc>
          <w:tcPr>
            <w:tcW w:w="2157" w:type="dxa"/>
          </w:tcPr>
          <w:p w14:paraId="7781EAB3" w14:textId="18D9B7DE" w:rsidR="00E25CAF" w:rsidRDefault="00264560">
            <w:pPr>
              <w:rPr>
                <w:ins w:id="743" w:author="Paus, Janette PEBA" w:date="2021-09-10T16:18:00Z"/>
              </w:rPr>
            </w:pPr>
            <w:ins w:id="744" w:author="Paus, Janette PEBA" w:date="2021-09-21T09:36:00Z">
              <w:r>
                <w:t>Heather Culetta</w:t>
              </w:r>
            </w:ins>
          </w:p>
        </w:tc>
        <w:tc>
          <w:tcPr>
            <w:tcW w:w="2157" w:type="dxa"/>
          </w:tcPr>
          <w:p w14:paraId="4DEB2ECE" w14:textId="77777777" w:rsidR="00E25CAF" w:rsidRDefault="00264560">
            <w:pPr>
              <w:rPr>
                <w:ins w:id="745" w:author="Paus, Janette PEBA" w:date="2021-11-12T08:59:00Z"/>
              </w:rPr>
            </w:pPr>
            <w:ins w:id="746" w:author="Paus, Janette PEBA" w:date="2021-09-21T09:36:00Z">
              <w:r>
                <w:t>PEPP Supervisor</w:t>
              </w:r>
            </w:ins>
          </w:p>
          <w:p w14:paraId="4E15BC47" w14:textId="1DAE9733" w:rsidR="00DB10A6" w:rsidRDefault="00DB10A6">
            <w:pPr>
              <w:rPr>
                <w:ins w:id="747" w:author="Paus, Janette PEBA" w:date="2021-09-10T16:18:00Z"/>
              </w:rPr>
            </w:pPr>
          </w:p>
        </w:tc>
        <w:tc>
          <w:tcPr>
            <w:tcW w:w="2158" w:type="dxa"/>
          </w:tcPr>
          <w:p w14:paraId="32E4D552" w14:textId="77777777" w:rsidR="00E25CAF" w:rsidRDefault="00E25CAF">
            <w:pPr>
              <w:rPr>
                <w:ins w:id="748" w:author="Paus, Janette PEBA" w:date="2021-09-10T16:18:00Z"/>
              </w:rPr>
            </w:pPr>
          </w:p>
        </w:tc>
        <w:tc>
          <w:tcPr>
            <w:tcW w:w="2158" w:type="dxa"/>
          </w:tcPr>
          <w:p w14:paraId="0FD8895A" w14:textId="77777777" w:rsidR="00E25CAF" w:rsidRDefault="00E25CAF">
            <w:pPr>
              <w:rPr>
                <w:ins w:id="749" w:author="Paus, Janette PEBA" w:date="2021-09-10T16:18:00Z"/>
              </w:rPr>
            </w:pPr>
          </w:p>
        </w:tc>
      </w:tr>
      <w:tr w:rsidR="00E25CAF" w14:paraId="09933ED8" w14:textId="77777777" w:rsidTr="00E25CAF">
        <w:trPr>
          <w:ins w:id="750" w:author="Paus, Janette PEBA" w:date="2021-09-10T16:18:00Z"/>
        </w:trPr>
        <w:tc>
          <w:tcPr>
            <w:tcW w:w="2157" w:type="dxa"/>
          </w:tcPr>
          <w:p w14:paraId="5D329B65" w14:textId="3411FDFB" w:rsidR="00E25CAF" w:rsidRDefault="00264560">
            <w:pPr>
              <w:rPr>
                <w:ins w:id="751" w:author="Paus, Janette PEBA" w:date="2021-09-10T16:18:00Z"/>
              </w:rPr>
            </w:pPr>
            <w:ins w:id="752" w:author="Paus, Janette PEBA" w:date="2021-09-21T09:36:00Z">
              <w:r>
                <w:t>Barb Diebel</w:t>
              </w:r>
            </w:ins>
          </w:p>
        </w:tc>
        <w:tc>
          <w:tcPr>
            <w:tcW w:w="2157" w:type="dxa"/>
          </w:tcPr>
          <w:p w14:paraId="1B7F2BC9" w14:textId="77777777" w:rsidR="00E25CAF" w:rsidRDefault="00264560">
            <w:pPr>
              <w:rPr>
                <w:ins w:id="753" w:author="Paus, Janette PEBA" w:date="2021-11-12T08:59:00Z"/>
              </w:rPr>
            </w:pPr>
            <w:ins w:id="754" w:author="Paus, Janette PEBA" w:date="2021-09-21T09:36:00Z">
              <w:r>
                <w:t>PEPP Manager</w:t>
              </w:r>
            </w:ins>
          </w:p>
          <w:p w14:paraId="79805784" w14:textId="526F8647" w:rsidR="00DB10A6" w:rsidRDefault="00DB10A6">
            <w:pPr>
              <w:rPr>
                <w:ins w:id="755" w:author="Paus, Janette PEBA" w:date="2021-09-10T16:18:00Z"/>
              </w:rPr>
            </w:pPr>
          </w:p>
        </w:tc>
        <w:tc>
          <w:tcPr>
            <w:tcW w:w="2158" w:type="dxa"/>
          </w:tcPr>
          <w:p w14:paraId="4BAA68D9" w14:textId="77777777" w:rsidR="00E25CAF" w:rsidRDefault="00E25CAF">
            <w:pPr>
              <w:rPr>
                <w:ins w:id="756" w:author="Paus, Janette PEBA" w:date="2021-09-10T16:18:00Z"/>
              </w:rPr>
            </w:pPr>
          </w:p>
        </w:tc>
        <w:tc>
          <w:tcPr>
            <w:tcW w:w="2158" w:type="dxa"/>
          </w:tcPr>
          <w:p w14:paraId="63853D73" w14:textId="77777777" w:rsidR="00E25CAF" w:rsidRDefault="00E25CAF">
            <w:pPr>
              <w:rPr>
                <w:ins w:id="757" w:author="Paus, Janette PEBA" w:date="2021-09-10T16:18:00Z"/>
              </w:rPr>
            </w:pPr>
          </w:p>
        </w:tc>
      </w:tr>
      <w:tr w:rsidR="00FE02A5" w14:paraId="0DB55C61" w14:textId="77777777" w:rsidTr="00E25CAF">
        <w:trPr>
          <w:ins w:id="758" w:author="Paus, Janette PEBA" w:date="2022-08-23T15:33:00Z"/>
        </w:trPr>
        <w:tc>
          <w:tcPr>
            <w:tcW w:w="2157" w:type="dxa"/>
          </w:tcPr>
          <w:p w14:paraId="1D955AD3" w14:textId="6E34F70B" w:rsidR="00FE02A5" w:rsidRDefault="00FE02A5">
            <w:pPr>
              <w:rPr>
                <w:ins w:id="759" w:author="Paus, Janette PEBA" w:date="2022-08-23T15:33:00Z"/>
              </w:rPr>
            </w:pPr>
            <w:ins w:id="760" w:author="Paus, Janette PEBA" w:date="2022-08-23T15:33:00Z">
              <w:r>
                <w:t>Ryan Kotylak</w:t>
              </w:r>
            </w:ins>
          </w:p>
        </w:tc>
        <w:tc>
          <w:tcPr>
            <w:tcW w:w="2157" w:type="dxa"/>
          </w:tcPr>
          <w:p w14:paraId="05CA1D4F" w14:textId="64C0A4AC" w:rsidR="00FE02A5" w:rsidRDefault="00FE02A5">
            <w:pPr>
              <w:rPr>
                <w:ins w:id="761" w:author="Paus, Janette PEBA" w:date="2022-08-23T15:33:00Z"/>
              </w:rPr>
            </w:pPr>
            <w:ins w:id="762" w:author="Paus, Janette PEBA" w:date="2022-08-23T15:34:00Z">
              <w:r>
                <w:t>Business Support Services Manager</w:t>
              </w:r>
            </w:ins>
          </w:p>
        </w:tc>
        <w:tc>
          <w:tcPr>
            <w:tcW w:w="2158" w:type="dxa"/>
          </w:tcPr>
          <w:p w14:paraId="35D30C35" w14:textId="77777777" w:rsidR="00FE02A5" w:rsidRDefault="00FE02A5">
            <w:pPr>
              <w:rPr>
                <w:ins w:id="763" w:author="Paus, Janette PEBA" w:date="2022-08-23T15:33:00Z"/>
              </w:rPr>
            </w:pPr>
          </w:p>
        </w:tc>
        <w:tc>
          <w:tcPr>
            <w:tcW w:w="2158" w:type="dxa"/>
          </w:tcPr>
          <w:p w14:paraId="7C88230B" w14:textId="77777777" w:rsidR="00FE02A5" w:rsidRDefault="00FE02A5">
            <w:pPr>
              <w:rPr>
                <w:ins w:id="764" w:author="Paus, Janette PEBA" w:date="2022-08-23T15:33:00Z"/>
              </w:rPr>
            </w:pPr>
          </w:p>
        </w:tc>
      </w:tr>
    </w:tbl>
    <w:p w14:paraId="4C1C1647" w14:textId="77777777" w:rsidR="00264560" w:rsidRDefault="00264560">
      <w:pPr>
        <w:rPr>
          <w:ins w:id="765" w:author="Paus, Janette PEBA" w:date="2021-09-21T09:35:00Z"/>
        </w:rPr>
      </w:pPr>
    </w:p>
    <w:p w14:paraId="128F0305" w14:textId="6C8F7496" w:rsidR="008E6791" w:rsidRDefault="008E6791">
      <w:pPr>
        <w:rPr>
          <w:ins w:id="766" w:author="Paus, Janette PEBA" w:date="2021-09-10T16:23:00Z"/>
        </w:rPr>
      </w:pPr>
      <w:del w:id="767" w:author="Paus, Janette PEBA" w:date="2021-09-21T09:35:00Z">
        <w:r w:rsidDel="00264560">
          <w:br w:type="page"/>
        </w:r>
      </w:del>
    </w:p>
    <w:p w14:paraId="368D326D" w14:textId="1E990EEA" w:rsidR="0011325B" w:rsidDel="0011325B" w:rsidRDefault="0011325B">
      <w:pPr>
        <w:pStyle w:val="Heading1"/>
        <w:rPr>
          <w:del w:id="768" w:author="Paus, Janette PEBA" w:date="2021-09-10T16:23:00Z"/>
        </w:rPr>
        <w:pPrChange w:id="769" w:author="Paus, Janette PEBA" w:date="2021-09-10T16:26:00Z">
          <w:pPr/>
        </w:pPrChange>
      </w:pPr>
      <w:bookmarkStart w:id="770" w:name="_Toc82183593"/>
      <w:bookmarkStart w:id="771" w:name="_Toc83109259"/>
      <w:bookmarkStart w:id="772" w:name="_Toc87422183"/>
      <w:bookmarkStart w:id="773" w:name="_Toc87422836"/>
      <w:bookmarkStart w:id="774" w:name="_Toc94017745"/>
      <w:bookmarkStart w:id="775" w:name="_Toc112161318"/>
      <w:bookmarkStart w:id="776" w:name="_Toc112161403"/>
      <w:bookmarkStart w:id="777" w:name="_Toc112229522"/>
      <w:bookmarkStart w:id="778" w:name="_Toc112229633"/>
      <w:bookmarkStart w:id="779" w:name="_Toc112229710"/>
      <w:bookmarkStart w:id="780" w:name="_Toc115422375"/>
      <w:bookmarkEnd w:id="770"/>
      <w:bookmarkEnd w:id="771"/>
      <w:bookmarkEnd w:id="772"/>
      <w:bookmarkEnd w:id="773"/>
      <w:bookmarkEnd w:id="774"/>
      <w:bookmarkEnd w:id="775"/>
      <w:bookmarkEnd w:id="776"/>
      <w:bookmarkEnd w:id="777"/>
      <w:bookmarkEnd w:id="778"/>
      <w:bookmarkEnd w:id="779"/>
      <w:bookmarkEnd w:id="780"/>
    </w:p>
    <w:p w14:paraId="62498CC1" w14:textId="02016809" w:rsidR="00E25CAF" w:rsidDel="0011325B" w:rsidRDefault="00E25CAF">
      <w:pPr>
        <w:pStyle w:val="Heading1"/>
        <w:rPr>
          <w:del w:id="781" w:author="Paus, Janette PEBA" w:date="2021-09-10T16:23:00Z"/>
          <w:b w:val="0"/>
        </w:rPr>
        <w:sectPr w:rsidR="00E25CAF" w:rsidDel="0011325B" w:rsidSect="00264560">
          <w:headerReference w:type="default" r:id="rId13"/>
          <w:footerReference w:type="default" r:id="rId14"/>
          <w:pgSz w:w="12240" w:h="15840"/>
          <w:pgMar w:top="2160" w:right="1797" w:bottom="1797" w:left="1797" w:header="720" w:footer="1021" w:gutter="0"/>
          <w:cols w:space="720"/>
          <w:titlePg/>
          <w:docGrid w:linePitch="326"/>
          <w:sectPrChange w:id="784" w:author="Paus, Janette PEBA" w:date="2021-09-21T09:33:00Z">
            <w:sectPr w:rsidR="00E25CAF" w:rsidDel="0011325B" w:rsidSect="00264560">
              <w:pgMar w:top="2160" w:right="1800" w:bottom="1800" w:left="1800" w:header="720" w:footer="1022" w:gutter="0"/>
            </w:sectPr>
          </w:sectPrChange>
        </w:sectPr>
        <w:pPrChange w:id="785" w:author="Paus, Janette PEBA" w:date="2021-09-10T16:26:00Z">
          <w:pPr/>
        </w:pPrChange>
      </w:pPr>
    </w:p>
    <w:p w14:paraId="641686CA" w14:textId="10C144B2" w:rsidR="00D05B3F" w:rsidRPr="00D05B3F" w:rsidDel="0011325B" w:rsidRDefault="00D05B3F">
      <w:pPr>
        <w:pStyle w:val="Heading1"/>
        <w:rPr>
          <w:del w:id="786" w:author="Paus, Janette PEBA" w:date="2021-09-10T16:23:00Z"/>
        </w:rPr>
        <w:pPrChange w:id="787" w:author="Paus, Janette PEBA" w:date="2021-09-10T16:26:00Z">
          <w:pPr/>
        </w:pPrChange>
      </w:pPr>
      <w:bookmarkStart w:id="788" w:name="_Toc82183594"/>
      <w:bookmarkStart w:id="789" w:name="_Toc83109260"/>
      <w:bookmarkStart w:id="790" w:name="_Toc87422184"/>
      <w:bookmarkStart w:id="791" w:name="_Toc87422837"/>
      <w:bookmarkStart w:id="792" w:name="_Toc94017746"/>
      <w:bookmarkStart w:id="793" w:name="_Toc112161319"/>
      <w:bookmarkStart w:id="794" w:name="_Toc112161404"/>
      <w:bookmarkStart w:id="795" w:name="_Toc112229523"/>
      <w:bookmarkStart w:id="796" w:name="_Toc112229634"/>
      <w:bookmarkStart w:id="797" w:name="_Toc112229711"/>
      <w:bookmarkStart w:id="798" w:name="_Toc115422376"/>
      <w:bookmarkEnd w:id="788"/>
      <w:bookmarkEnd w:id="789"/>
      <w:bookmarkEnd w:id="790"/>
      <w:bookmarkEnd w:id="791"/>
      <w:bookmarkEnd w:id="792"/>
      <w:bookmarkEnd w:id="793"/>
      <w:bookmarkEnd w:id="794"/>
      <w:bookmarkEnd w:id="795"/>
      <w:bookmarkEnd w:id="796"/>
      <w:bookmarkEnd w:id="797"/>
      <w:bookmarkEnd w:id="798"/>
    </w:p>
    <w:p w14:paraId="74B68FA9" w14:textId="6013E217" w:rsidR="0022377A" w:rsidRDefault="0022377A" w:rsidP="001C02A5">
      <w:pPr>
        <w:pStyle w:val="Heading1"/>
      </w:pPr>
      <w:del w:id="799" w:author="Paus, Janette PEBA" w:date="2021-09-10T16:23:00Z">
        <w:r w:rsidDel="0011325B">
          <w:delText>A</w:delText>
        </w:r>
      </w:del>
      <w:bookmarkStart w:id="800" w:name="_Toc115422377"/>
      <w:ins w:id="801" w:author="Paus, Janette PEBA" w:date="2021-09-10T16:23:00Z">
        <w:r w:rsidR="0011325B">
          <w:t>A</w:t>
        </w:r>
      </w:ins>
      <w:r>
        <w:t>ppendices</w:t>
      </w:r>
      <w:bookmarkEnd w:id="800"/>
    </w:p>
    <w:p w14:paraId="32B49E32" w14:textId="4F4D65E3" w:rsidR="00095E7D" w:rsidDel="0011325B" w:rsidRDefault="00095E7D" w:rsidP="00095E7D">
      <w:pPr>
        <w:rPr>
          <w:del w:id="802" w:author="Paus, Janette PEBA" w:date="2021-09-10T16:24:00Z"/>
        </w:rPr>
      </w:pPr>
    </w:p>
    <w:p w14:paraId="5625C32C" w14:textId="3A9BC90B" w:rsidR="00095E7D" w:rsidRPr="000B68F8" w:rsidDel="00D06D18" w:rsidRDefault="00095E7D">
      <w:pPr>
        <w:rPr>
          <w:del w:id="803" w:author="Paus, Janette PEBA" w:date="2021-11-09T20:09:00Z"/>
        </w:rPr>
        <w:pPrChange w:id="804" w:author="Paus, Janette PEBA" w:date="2021-11-09T20:09:00Z">
          <w:pPr>
            <w:pStyle w:val="ListParagraph"/>
            <w:numPr>
              <w:numId w:val="37"/>
            </w:numPr>
            <w:ind w:hanging="360"/>
          </w:pPr>
        </w:pPrChange>
      </w:pPr>
      <w:del w:id="805" w:author="Paus, Janette PEBA" w:date="2021-11-09T20:09:00Z">
        <w:r w:rsidDel="00D06D18">
          <w:delText>PEBA Communications Design Layout Template- included as an additional document to this requirements document and attached into the ticket.</w:delText>
        </w:r>
      </w:del>
    </w:p>
    <w:p w14:paraId="01BD6381" w14:textId="057C897C" w:rsidR="00095E7D" w:rsidDel="00D06D18" w:rsidRDefault="00095E7D" w:rsidP="00095E7D">
      <w:pPr>
        <w:rPr>
          <w:del w:id="806" w:author="Paus, Janette PEBA" w:date="2021-11-09T20:09:00Z"/>
        </w:rPr>
      </w:pPr>
    </w:p>
    <w:p w14:paraId="599EEA48" w14:textId="6583073F" w:rsidR="00095E7D" w:rsidRDefault="00095E7D" w:rsidP="00095E7D">
      <w:pPr>
        <w:pStyle w:val="ListParagraph"/>
        <w:numPr>
          <w:ilvl w:val="0"/>
          <w:numId w:val="37"/>
        </w:numPr>
      </w:pPr>
      <w:r>
        <w:t xml:space="preserve">PEPP Logo- included as an additional document to </w:t>
      </w:r>
      <w:del w:id="807" w:author="Paus, Janette PEBA" w:date="2021-09-10T16:24:00Z">
        <w:r w:rsidDel="0011325B">
          <w:delText xml:space="preserve">this </w:delText>
        </w:r>
      </w:del>
      <w:ins w:id="808" w:author="Paus, Janette PEBA" w:date="2021-09-10T16:24:00Z">
        <w:r w:rsidR="0011325B">
          <w:t xml:space="preserve">these </w:t>
        </w:r>
      </w:ins>
      <w:r>
        <w:t>requirements and attached into the ticket.</w:t>
      </w:r>
    </w:p>
    <w:p w14:paraId="408EC29F" w14:textId="77777777" w:rsidR="00095E7D" w:rsidRDefault="00095E7D" w:rsidP="00095E7D">
      <w:pPr>
        <w:pStyle w:val="ListParagraph"/>
      </w:pPr>
    </w:p>
    <w:p w14:paraId="3FCD1EE9" w14:textId="77777777" w:rsidR="00095E7D" w:rsidRDefault="00095E7D" w:rsidP="00095E7D">
      <w:pPr>
        <w:pStyle w:val="ListParagraph"/>
        <w:numPr>
          <w:ilvl w:val="0"/>
          <w:numId w:val="37"/>
        </w:numPr>
      </w:pPr>
      <w:r>
        <w:t>PEPP Letterhead example- attached in ticket</w:t>
      </w:r>
    </w:p>
    <w:p w14:paraId="3B279F9F" w14:textId="77777777" w:rsidR="00095E7D" w:rsidRDefault="00095E7D" w:rsidP="00095E7D">
      <w:pPr>
        <w:pStyle w:val="ListParagraph"/>
      </w:pPr>
    </w:p>
    <w:p w14:paraId="7A235B78" w14:textId="77777777" w:rsidR="00095E7D" w:rsidRDefault="00095E7D" w:rsidP="00095E7D">
      <w:pPr>
        <w:pStyle w:val="ListParagraph"/>
        <w:numPr>
          <w:ilvl w:val="0"/>
          <w:numId w:val="37"/>
        </w:numPr>
      </w:pPr>
      <w:r>
        <w:t>PEPP Footer- attached in the ticket</w:t>
      </w:r>
    </w:p>
    <w:p w14:paraId="62C60E9E" w14:textId="511A8B95" w:rsidR="00CD6F09" w:rsidDel="00E148A9" w:rsidRDefault="00CD6F09">
      <w:pPr>
        <w:rPr>
          <w:del w:id="809" w:author="Paus, Janette PEBA" w:date="2022-09-30T09:24:00Z"/>
        </w:rPr>
      </w:pPr>
      <w:del w:id="810" w:author="Paus, Janette PEBA" w:date="2021-09-10T16:27:00Z">
        <w:r w:rsidDel="00E57035">
          <w:br w:type="page"/>
        </w:r>
      </w:del>
    </w:p>
    <w:p w14:paraId="544DC57F" w14:textId="77777777" w:rsidR="008E6791" w:rsidRDefault="008E6791" w:rsidP="008E6791"/>
    <w:p w14:paraId="22D5F5C7" w14:textId="513903F0" w:rsidR="008E6791" w:rsidDel="00E57035" w:rsidRDefault="008E6791" w:rsidP="008E6791">
      <w:pPr>
        <w:rPr>
          <w:del w:id="811" w:author="Paus, Janette PEBA" w:date="2021-09-10T16:27:00Z"/>
        </w:rPr>
      </w:pPr>
    </w:p>
    <w:p w14:paraId="19E406DB" w14:textId="77777777" w:rsidR="008E6791" w:rsidRPr="00D05B3F" w:rsidRDefault="008E6791" w:rsidP="008E6791"/>
    <w:sectPr w:rsidR="008E6791" w:rsidRPr="00D05B3F" w:rsidSect="00264560">
      <w:pgSz w:w="12240" w:h="15840" w:orient="portrait"/>
      <w:pgMar w:top="2160" w:right="1797" w:bottom="1797" w:left="1797" w:header="720" w:footer="1021" w:gutter="0"/>
      <w:cols w:space="720"/>
      <w:titlePg/>
      <w:docGrid w:linePitch="326"/>
      <w:sectPrChange w:id="812" w:author="Paus, Janette PEBA" w:date="2021-09-21T09:33:00Z">
        <w:sectPr w:rsidR="008E6791" w:rsidRPr="00D05B3F" w:rsidSect="00264560">
          <w:pgSz w:w="15840" w:h="12240" w:orient="landscape"/>
          <w:pgMar w:top="1797" w:right="2160" w:bottom="1797" w:left="1797" w:header="720" w:footer="1021"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42" w:author="Chris Angel" w:date="2021-08-11T15:33:00Z" w:initials="CA">
    <w:p w14:paraId="658E3843" w14:textId="77777777" w:rsidR="007E74AF" w:rsidRDefault="007E74AF" w:rsidP="00C12D1D">
      <w:pPr>
        <w:pStyle w:val="CommentText"/>
      </w:pPr>
      <w:r>
        <w:rPr>
          <w:rStyle w:val="CommentReference"/>
        </w:rPr>
        <w:annotationRef/>
      </w:r>
      <w:r>
        <w:t>Updated this section based upon the text in Section 6B from within Letter #6 BR. Guessing here on the naming convention for the Member Withdrawal Letter</w:t>
      </w:r>
    </w:p>
  </w:comment>
  <w:comment w:id="617" w:author="Paus, Janette PEBA" w:date="2022-01-25T15:37:00Z" w:initials="PJP">
    <w:p w14:paraId="085FFD1C" w14:textId="296E0BEA" w:rsidR="007E74AF" w:rsidRDefault="007E74AF">
      <w:pPr>
        <w:pStyle w:val="CommentText"/>
      </w:pPr>
      <w:r>
        <w:rPr>
          <w:rStyle w:val="CommentReference"/>
        </w:rPr>
        <w:annotationRef/>
      </w:r>
      <w:r>
        <w:t>Leanne, Heather – is this change required?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8E3843" w15:done="0"/>
  <w15:commentEx w15:paraId="085FFD1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8E3843" w16cid:durableId="24BE6C2F"/>
  <w16cid:commentId w16cid:paraId="085FFD1C" w16cid:durableId="259A97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060FD" w14:textId="77777777" w:rsidR="007E74AF" w:rsidRDefault="007E74AF" w:rsidP="004232F8">
      <w:pPr>
        <w:pStyle w:val="numberlist2"/>
      </w:pPr>
      <w:r>
        <w:separator/>
      </w:r>
    </w:p>
  </w:endnote>
  <w:endnote w:type="continuationSeparator" w:id="0">
    <w:p w14:paraId="1BCBC202" w14:textId="77777777" w:rsidR="007E74AF" w:rsidRDefault="007E74AF" w:rsidP="004232F8">
      <w:pPr>
        <w:pStyle w:val="numberlist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Frutiger LT 45 Light">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Frutiger LT 47 LightCn">
    <w:altName w:val="Calibri"/>
    <w:panose1 w:val="00000000000000000000"/>
    <w:charset w:val="00"/>
    <w:family w:val="swiss"/>
    <w:notTrueType/>
    <w:pitch w:val="default"/>
    <w:sig w:usb0="00000003" w:usb1="00000000" w:usb2="00000000" w:usb3="00000000" w:csb0="00000001" w:csb1="00000000"/>
  </w:font>
  <w:font w:name="Frutiger LT 55 Roman">
    <w:altName w:val="Calibri"/>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Futura Lt BT">
    <w:altName w:val="Century Gothic"/>
    <w:panose1 w:val="00000000000000000000"/>
    <w:charset w:val="00"/>
    <w:family w:val="swiss"/>
    <w:notTrueType/>
    <w:pitch w:val="variable"/>
    <w:sig w:usb0="00000003" w:usb1="00000000" w:usb2="00000000" w:usb3="00000000" w:csb0="00000001" w:csb1="00000000"/>
  </w:font>
  <w:font w:name="Futura Book">
    <w:altName w:val="Courier New"/>
    <w:panose1 w:val="00000000000000000000"/>
    <w:charset w:val="00"/>
    <w:family w:val="swiss"/>
    <w:notTrueType/>
    <w:pitch w:val="variable"/>
    <w:sig w:usb0="00000003" w:usb1="00000000" w:usb2="00000000" w:usb3="00000000" w:csb0="00000001" w:csb1="00000000"/>
  </w:font>
  <w:font w:name="Futura Bk BT">
    <w:altName w:val="Century Gothic"/>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4178238"/>
      <w:docPartObj>
        <w:docPartGallery w:val="Page Numbers (Bottom of Page)"/>
        <w:docPartUnique/>
      </w:docPartObj>
    </w:sdtPr>
    <w:sdtEndPr>
      <w:rPr>
        <w:noProof/>
      </w:rPr>
    </w:sdtEndPr>
    <w:sdtContent>
      <w:p w14:paraId="4D50A881" w14:textId="57897A9C" w:rsidR="007E74AF" w:rsidRDefault="007E74AF">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1D03FC3A" w14:textId="77777777" w:rsidR="007E74AF" w:rsidRDefault="007E74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7BDD3" w14:textId="77777777" w:rsidR="007E74AF" w:rsidRDefault="007E74AF" w:rsidP="004232F8">
      <w:pPr>
        <w:pStyle w:val="numberlist2"/>
      </w:pPr>
      <w:r>
        <w:separator/>
      </w:r>
    </w:p>
  </w:footnote>
  <w:footnote w:type="continuationSeparator" w:id="0">
    <w:p w14:paraId="23CFB0A3" w14:textId="77777777" w:rsidR="007E74AF" w:rsidRDefault="007E74AF" w:rsidP="004232F8">
      <w:pPr>
        <w:pStyle w:val="numberlist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B8C3C" w14:textId="0E296BC3" w:rsidR="007E74AF" w:rsidRPr="004666D8" w:rsidRDefault="007E74AF" w:rsidP="00BD37F8">
    <w:pPr>
      <w:pStyle w:val="Header"/>
      <w:rPr>
        <w:rFonts w:asciiTheme="minorHAnsi" w:hAnsiTheme="minorHAnsi"/>
      </w:rPr>
    </w:pPr>
    <w:r>
      <w:rPr>
        <w:b/>
        <w:noProof/>
      </w:rPr>
      <w:drawing>
        <wp:anchor distT="0" distB="0" distL="114300" distR="114300" simplePos="0" relativeHeight="251657216" behindDoc="0" locked="0" layoutInCell="1" allowOverlap="1" wp14:anchorId="6617C073" wp14:editId="383EE6DA">
          <wp:simplePos x="0" y="0"/>
          <wp:positionH relativeFrom="margin">
            <wp:posOffset>0</wp:posOffset>
          </wp:positionH>
          <wp:positionV relativeFrom="paragraph">
            <wp:posOffset>182880</wp:posOffset>
          </wp:positionV>
          <wp:extent cx="1164590" cy="4953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4590" cy="495300"/>
                  </a:xfrm>
                  <a:prstGeom prst="rect">
                    <a:avLst/>
                  </a:prstGeom>
                  <a:noFill/>
                </pic:spPr>
              </pic:pic>
            </a:graphicData>
          </a:graphic>
          <wp14:sizeRelH relativeFrom="page">
            <wp14:pctWidth>0</wp14:pctWidth>
          </wp14:sizeRelH>
          <wp14:sizeRelV relativeFrom="page">
            <wp14:pctHeight>0</wp14:pctHeight>
          </wp14:sizeRelV>
        </wp:anchor>
      </w:drawing>
    </w:r>
    <w:r>
      <w:rPr>
        <w:b/>
      </w:rPr>
      <w:tab/>
    </w:r>
    <w:r>
      <w:rPr>
        <w:b/>
      </w:rPr>
      <w:tab/>
    </w:r>
    <w:r>
      <w:rPr>
        <w:b/>
      </w:rPr>
      <w:tab/>
    </w:r>
    <w:r>
      <w:rPr>
        <w:b/>
      </w:rPr>
      <w:tab/>
    </w:r>
    <w:r>
      <w:rPr>
        <w:b/>
      </w:rPr>
      <w:tab/>
    </w:r>
    <w:r>
      <w:rPr>
        <w:b/>
      </w:rPr>
      <w:tab/>
    </w:r>
    <w:r>
      <w:rPr>
        <w:b/>
      </w:rPr>
      <w:tab/>
    </w:r>
    <w:r>
      <w:rPr>
        <w:b/>
      </w:rPr>
      <w:tab/>
    </w:r>
    <w:r>
      <w:rPr>
        <w:b/>
      </w:rPr>
      <w:tab/>
      <w:t xml:space="preserve"> </w:t>
    </w:r>
    <w:r>
      <w:rPr>
        <w:b/>
      </w:rPr>
      <w:tab/>
      <w:t xml:space="preserve">PEPP </w:t>
    </w:r>
  </w:p>
  <w:p w14:paraId="5AEF9D75" w14:textId="3B1CD14F" w:rsidR="007E74AF" w:rsidRPr="004666D8" w:rsidRDefault="007E74AF" w:rsidP="00BD37F8">
    <w:pPr>
      <w:pStyle w:val="Header"/>
      <w:jc w:val="right"/>
      <w:rPr>
        <w:rFonts w:asciiTheme="minorHAnsi" w:hAnsiTheme="minorHAnsi"/>
        <w:b/>
      </w:rPr>
    </w:pPr>
    <w:r>
      <w:rPr>
        <w:rFonts w:asciiTheme="minorHAnsi" w:hAnsiTheme="minorHAnsi"/>
        <w:b/>
      </w:rPr>
      <w:t xml:space="preserve">#13- PEPP Death </w:t>
    </w:r>
    <w:del w:id="782" w:author="Paus, Janette PEBA" w:date="2021-09-10T15:57:00Z">
      <w:r w:rsidDel="00C12D1D">
        <w:rPr>
          <w:rFonts w:asciiTheme="minorHAnsi" w:hAnsiTheme="minorHAnsi"/>
          <w:b/>
        </w:rPr>
        <w:delText xml:space="preserve">Without </w:delText>
      </w:r>
    </w:del>
    <w:ins w:id="783" w:author="Paus, Janette PEBA" w:date="2021-09-10T15:57:00Z">
      <w:r>
        <w:rPr>
          <w:rFonts w:asciiTheme="minorHAnsi" w:hAnsiTheme="minorHAnsi"/>
          <w:b/>
        </w:rPr>
        <w:t xml:space="preserve">without </w:t>
      </w:r>
    </w:ins>
    <w:r>
      <w:rPr>
        <w:rFonts w:asciiTheme="minorHAnsi" w:hAnsiTheme="minorHAnsi"/>
        <w:b/>
      </w:rPr>
      <w:t xml:space="preserve">Spouse Letter- </w:t>
    </w:r>
    <w:r w:rsidRPr="004666D8">
      <w:rPr>
        <w:rFonts w:asciiTheme="minorHAnsi" w:hAnsiTheme="minorHAnsi"/>
        <w:b/>
      </w:rPr>
      <w:t>Requirements D</w:t>
    </w:r>
    <w:r>
      <w:rPr>
        <w:rFonts w:asciiTheme="minorHAnsi" w:hAnsiTheme="minorHAnsi"/>
        <w:b/>
      </w:rPr>
      <w:t>ocument</w:t>
    </w:r>
  </w:p>
  <w:p w14:paraId="35786C2B" w14:textId="77777777" w:rsidR="007E74AF" w:rsidRPr="004666D8" w:rsidRDefault="007E74AF" w:rsidP="00A332FA">
    <w:pPr>
      <w:pStyle w:val="Header"/>
      <w:jc w:val="right"/>
      <w:rPr>
        <w:rFonts w:asciiTheme="minorHAnsi" w:hAnsiTheme="minorHAnsi"/>
      </w:rPr>
    </w:pPr>
    <w:r w:rsidRPr="004666D8">
      <w:rPr>
        <w:rFonts w:asciiTheme="minorHAnsi" w:hAnsiTheme="minorHAnsi"/>
        <w:sz w:val="20"/>
      </w:rPr>
      <w:t>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3857"/>
    <w:multiLevelType w:val="hybridMultilevel"/>
    <w:tmpl w:val="E5CA05CA"/>
    <w:lvl w:ilvl="0" w:tplc="650043DC">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F41CEB"/>
    <w:multiLevelType w:val="hybridMultilevel"/>
    <w:tmpl w:val="56BCC0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2F360D0"/>
    <w:multiLevelType w:val="hybridMultilevel"/>
    <w:tmpl w:val="BE4C1780"/>
    <w:lvl w:ilvl="0" w:tplc="0102E5FC">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60E0721"/>
    <w:multiLevelType w:val="hybridMultilevel"/>
    <w:tmpl w:val="9266BEE8"/>
    <w:lvl w:ilvl="0" w:tplc="6E029F0C">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80D13A2"/>
    <w:multiLevelType w:val="multilevel"/>
    <w:tmpl w:val="28C2FE0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tabs>
          <w:tab w:val="num" w:pos="4971"/>
        </w:tabs>
        <w:ind w:left="4971" w:hanging="576"/>
      </w:pPr>
      <w:rPr>
        <w:rFonts w:hint="default"/>
      </w:rPr>
    </w:lvl>
    <w:lvl w:ilvl="2">
      <w:start w:val="1"/>
      <w:numFmt w:val="decimal"/>
      <w:pStyle w:val="Heading3"/>
      <w:lvlText w:val="%1.%2.%3"/>
      <w:lvlJc w:val="left"/>
      <w:pPr>
        <w:tabs>
          <w:tab w:val="num" w:pos="3413"/>
        </w:tabs>
        <w:ind w:left="3413" w:hanging="720"/>
      </w:pPr>
      <w:rPr>
        <w:rFonts w:hint="default"/>
      </w:rPr>
    </w:lvl>
    <w:lvl w:ilvl="3">
      <w:start w:val="1"/>
      <w:numFmt w:val="decimal"/>
      <w:pStyle w:val="Heading4"/>
      <w:lvlText w:val="%1.%2.%3.%4"/>
      <w:lvlJc w:val="left"/>
      <w:pPr>
        <w:tabs>
          <w:tab w:val="num" w:pos="2848"/>
        </w:tabs>
        <w:ind w:left="2848" w:hanging="864"/>
      </w:pPr>
      <w:rPr>
        <w:rFonts w:asciiTheme="minorHAnsi" w:hAnsiTheme="minorHAnsi" w:cstheme="minorHAnsi" w:hint="default"/>
        <w:sz w:val="24"/>
        <w:szCs w:val="24"/>
      </w:rPr>
    </w:lvl>
    <w:lvl w:ilvl="4">
      <w:start w:val="1"/>
      <w:numFmt w:val="decimal"/>
      <w:pStyle w:val="Heading5"/>
      <w:lvlText w:val="%1.%2.%3.%4.%5"/>
      <w:lvlJc w:val="left"/>
      <w:pPr>
        <w:tabs>
          <w:tab w:val="num" w:pos="2628"/>
        </w:tabs>
        <w:ind w:left="262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upperLetter"/>
      <w:pStyle w:val="Heading7"/>
      <w:lvlText w:val="Appendix  %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09232947"/>
    <w:multiLevelType w:val="hybridMultilevel"/>
    <w:tmpl w:val="C85A9DEA"/>
    <w:lvl w:ilvl="0" w:tplc="6E029F0C">
      <w:start w:val="2"/>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D746028"/>
    <w:multiLevelType w:val="singleLevel"/>
    <w:tmpl w:val="83C0C7B2"/>
    <w:lvl w:ilvl="0">
      <w:start w:val="1"/>
      <w:numFmt w:val="bullet"/>
      <w:pStyle w:val="bullet1"/>
      <w:lvlText w:val=""/>
      <w:lvlJc w:val="left"/>
      <w:pPr>
        <w:tabs>
          <w:tab w:val="num" w:pos="360"/>
        </w:tabs>
        <w:ind w:left="360" w:hanging="360"/>
      </w:pPr>
      <w:rPr>
        <w:rFonts w:ascii="Symbol" w:hAnsi="Symbol" w:hint="default"/>
      </w:rPr>
    </w:lvl>
  </w:abstractNum>
  <w:abstractNum w:abstractNumId="7" w15:restartNumberingAfterBreak="0">
    <w:nsid w:val="0EEB0AB2"/>
    <w:multiLevelType w:val="hybridMultilevel"/>
    <w:tmpl w:val="8F949CBA"/>
    <w:lvl w:ilvl="0" w:tplc="C040D842">
      <w:start w:val="1"/>
      <w:numFmt w:val="bullet"/>
      <w:lvlText w:val=""/>
      <w:lvlJc w:val="left"/>
      <w:pPr>
        <w:ind w:left="1440" w:hanging="360"/>
      </w:pPr>
      <w:rPr>
        <w:rFonts w:ascii="Symbol" w:hAnsi="Symbol" w:hint="default"/>
        <w:sz w:val="24"/>
        <w:szCs w:val="24"/>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10733DA9"/>
    <w:multiLevelType w:val="hybridMultilevel"/>
    <w:tmpl w:val="640462D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11536372"/>
    <w:multiLevelType w:val="hybridMultilevel"/>
    <w:tmpl w:val="E638733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2DA7A65"/>
    <w:multiLevelType w:val="hybridMultilevel"/>
    <w:tmpl w:val="524EDAD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398602C"/>
    <w:multiLevelType w:val="hybridMultilevel"/>
    <w:tmpl w:val="4510FB9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A277EAE"/>
    <w:multiLevelType w:val="hybridMultilevel"/>
    <w:tmpl w:val="E8905D9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28F7C24"/>
    <w:multiLevelType w:val="singleLevel"/>
    <w:tmpl w:val="7E68E01A"/>
    <w:lvl w:ilvl="0">
      <w:start w:val="1"/>
      <w:numFmt w:val="bullet"/>
      <w:pStyle w:val="bullet2"/>
      <w:lvlText w:val=""/>
      <w:lvlJc w:val="left"/>
      <w:pPr>
        <w:tabs>
          <w:tab w:val="num" w:pos="360"/>
        </w:tabs>
        <w:ind w:left="360" w:hanging="360"/>
      </w:pPr>
      <w:rPr>
        <w:rFonts w:ascii="Symbol" w:hAnsi="Symbol" w:hint="default"/>
      </w:rPr>
    </w:lvl>
  </w:abstractNum>
  <w:abstractNum w:abstractNumId="14" w15:restartNumberingAfterBreak="0">
    <w:nsid w:val="2317565A"/>
    <w:multiLevelType w:val="hybridMultilevel"/>
    <w:tmpl w:val="E99CA4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3F77DAA"/>
    <w:multiLevelType w:val="hybridMultilevel"/>
    <w:tmpl w:val="052266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6CD2E19"/>
    <w:multiLevelType w:val="multilevel"/>
    <w:tmpl w:val="6F860098"/>
    <w:lvl w:ilvl="0">
      <w:start w:val="1"/>
      <w:numFmt w:val="decimal"/>
      <w:lvlText w:val="%1.0"/>
      <w:lvlJc w:val="left"/>
      <w:pPr>
        <w:tabs>
          <w:tab w:val="num" w:pos="2880"/>
        </w:tabs>
        <w:ind w:left="0" w:firstLine="0"/>
      </w:pPr>
      <w:rPr>
        <w:rFonts w:hint="default"/>
      </w:rPr>
    </w:lvl>
    <w:lvl w:ilvl="1">
      <w:start w:val="1"/>
      <w:numFmt w:val="decimal"/>
      <w:lvlText w:val="%1.%2"/>
      <w:lvlJc w:val="left"/>
      <w:pPr>
        <w:tabs>
          <w:tab w:val="num" w:pos="1440"/>
        </w:tabs>
        <w:ind w:left="1440" w:hanging="720"/>
      </w:pPr>
      <w:rPr>
        <w:rFonts w:hint="default"/>
      </w:rPr>
    </w:lvl>
    <w:lvl w:ilvl="2">
      <w:start w:val="1"/>
      <w:numFmt w:val="decimal"/>
      <w:pStyle w:val="Heading3Numbered"/>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7" w15:restartNumberingAfterBreak="0">
    <w:nsid w:val="28AD35D3"/>
    <w:multiLevelType w:val="hybridMultilevel"/>
    <w:tmpl w:val="DB18C058"/>
    <w:lvl w:ilvl="0" w:tplc="10090019">
      <w:start w:val="1"/>
      <w:numFmt w:val="lowerLetter"/>
      <w:lvlText w:val="%1."/>
      <w:lvlJc w:val="left"/>
      <w:pPr>
        <w:ind w:left="1080" w:hanging="360"/>
      </w:pPr>
      <w:rPr>
        <w:rFont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2B4E784C"/>
    <w:multiLevelType w:val="hybridMultilevel"/>
    <w:tmpl w:val="A0D480E4"/>
    <w:lvl w:ilvl="0" w:tplc="10090019">
      <w:start w:val="1"/>
      <w:numFmt w:val="lowerLetter"/>
      <w:lvlText w:val="%1."/>
      <w:lvlJc w:val="left"/>
      <w:pPr>
        <w:ind w:left="1080" w:hanging="360"/>
      </w:pPr>
      <w:rPr>
        <w:rFont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2B5817C5"/>
    <w:multiLevelType w:val="hybridMultilevel"/>
    <w:tmpl w:val="DB780936"/>
    <w:lvl w:ilvl="0" w:tplc="1009000F">
      <w:start w:val="1"/>
      <w:numFmt w:val="decimal"/>
      <w:lvlText w:val="%1."/>
      <w:lvlJc w:val="left"/>
      <w:pPr>
        <w:ind w:left="720" w:hanging="360"/>
      </w:pPr>
      <w:rPr>
        <w:rFonts w:hint="default"/>
      </w:rPr>
    </w:lvl>
    <w:lvl w:ilvl="1" w:tplc="10090019">
      <w:start w:val="1"/>
      <w:numFmt w:val="lowerLetter"/>
      <w:lvlText w:val="%2."/>
      <w:lvlJc w:val="left"/>
      <w:pPr>
        <w:ind w:left="1069"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2EB22A06"/>
    <w:multiLevelType w:val="multilevel"/>
    <w:tmpl w:val="26865CFA"/>
    <w:lvl w:ilvl="0">
      <w:start w:val="1"/>
      <w:numFmt w:val="decimal"/>
      <w:pStyle w:val="numberlist1"/>
      <w:lvlText w:val="%1."/>
      <w:lvlJc w:val="left"/>
      <w:pPr>
        <w:tabs>
          <w:tab w:val="num" w:pos="360"/>
        </w:tabs>
        <w:ind w:left="360" w:hanging="360"/>
      </w:pPr>
    </w:lvl>
    <w:lvl w:ilvl="1">
      <w:start w:val="1"/>
      <w:numFmt w:val="lowerLetter"/>
      <w:pStyle w:val="numberlist1"/>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302257E0"/>
    <w:multiLevelType w:val="hybridMultilevel"/>
    <w:tmpl w:val="EA209226"/>
    <w:lvl w:ilvl="0" w:tplc="A5D45630">
      <w:start w:val="1"/>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07420C5"/>
    <w:multiLevelType w:val="hybridMultilevel"/>
    <w:tmpl w:val="D724FA4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33DA7B26"/>
    <w:multiLevelType w:val="hybridMultilevel"/>
    <w:tmpl w:val="44F0FA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34927CF5"/>
    <w:multiLevelType w:val="hybridMultilevel"/>
    <w:tmpl w:val="40543E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380A11BB"/>
    <w:multiLevelType w:val="hybridMultilevel"/>
    <w:tmpl w:val="AD063B46"/>
    <w:lvl w:ilvl="0" w:tplc="4E7435CC">
      <w:start w:val="1"/>
      <w:numFmt w:val="decimal"/>
      <w:lvlText w:val="%1)"/>
      <w:lvlJc w:val="left"/>
      <w:pPr>
        <w:ind w:left="720" w:hanging="360"/>
      </w:pPr>
      <w:rPr>
        <w:rFonts w:ascii="Calibri" w:eastAsia="Times New Roman" w:hAnsi="Calibri" w:cs="Times New Roman"/>
        <w:b w:val="0"/>
        <w:sz w:val="24"/>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39E8278D"/>
    <w:multiLevelType w:val="hybridMultilevel"/>
    <w:tmpl w:val="1F4635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3B591727"/>
    <w:multiLevelType w:val="hybridMultilevel"/>
    <w:tmpl w:val="AFC49B3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3C8573BA"/>
    <w:multiLevelType w:val="multilevel"/>
    <w:tmpl w:val="E624A1CA"/>
    <w:styleLink w:val="bullet1in055"/>
    <w:lvl w:ilvl="0">
      <w:start w:val="1"/>
      <w:numFmt w:val="bullet"/>
      <w:lvlText w:val=""/>
      <w:lvlJc w:val="left"/>
      <w:pPr>
        <w:tabs>
          <w:tab w:val="num" w:pos="1146"/>
        </w:tabs>
        <w:ind w:left="1146" w:hanging="360"/>
      </w:pPr>
      <w:rPr>
        <w:rFonts w:ascii="Symbol" w:hAnsi="Symbol"/>
        <w:sz w:val="22"/>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hint="default"/>
      </w:rPr>
    </w:lvl>
    <w:lvl w:ilvl="3">
      <w:start w:val="1"/>
      <w:numFmt w:val="bullet"/>
      <w:lvlText w:val=""/>
      <w:lvlJc w:val="left"/>
      <w:pPr>
        <w:tabs>
          <w:tab w:val="num" w:pos="3306"/>
        </w:tabs>
        <w:ind w:left="3306" w:hanging="360"/>
      </w:pPr>
      <w:rPr>
        <w:rFonts w:ascii="Symbol" w:hAnsi="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hint="default"/>
      </w:rPr>
    </w:lvl>
    <w:lvl w:ilvl="6">
      <w:start w:val="1"/>
      <w:numFmt w:val="bullet"/>
      <w:lvlText w:val=""/>
      <w:lvlJc w:val="left"/>
      <w:pPr>
        <w:tabs>
          <w:tab w:val="num" w:pos="5466"/>
        </w:tabs>
        <w:ind w:left="5466" w:hanging="360"/>
      </w:pPr>
      <w:rPr>
        <w:rFonts w:ascii="Symbol" w:hAnsi="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hint="default"/>
      </w:rPr>
    </w:lvl>
  </w:abstractNum>
  <w:abstractNum w:abstractNumId="29" w15:restartNumberingAfterBreak="0">
    <w:nsid w:val="3CF0709B"/>
    <w:multiLevelType w:val="hybridMultilevel"/>
    <w:tmpl w:val="79FC1D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3E6D2AE3"/>
    <w:multiLevelType w:val="hybridMultilevel"/>
    <w:tmpl w:val="5344BB9C"/>
    <w:lvl w:ilvl="0" w:tplc="03DC7FC8">
      <w:start w:val="1"/>
      <w:numFmt w:val="upperLetter"/>
      <w:pStyle w:val="Heading2"/>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481F1F08"/>
    <w:multiLevelType w:val="hybridMultilevel"/>
    <w:tmpl w:val="BA6EBFEE"/>
    <w:lvl w:ilvl="0" w:tplc="194029B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48C732E6"/>
    <w:multiLevelType w:val="hybridMultilevel"/>
    <w:tmpl w:val="D23E255E"/>
    <w:lvl w:ilvl="0" w:tplc="BEE62EE0">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3" w15:restartNumberingAfterBreak="0">
    <w:nsid w:val="4B095299"/>
    <w:multiLevelType w:val="hybridMultilevel"/>
    <w:tmpl w:val="055AAC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4D9C1F81"/>
    <w:multiLevelType w:val="hybridMultilevel"/>
    <w:tmpl w:val="7EB8CE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50F34E6A"/>
    <w:multiLevelType w:val="hybridMultilevel"/>
    <w:tmpl w:val="0A2EC6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52D4445B"/>
    <w:multiLevelType w:val="hybridMultilevel"/>
    <w:tmpl w:val="F32EB76E"/>
    <w:lvl w:ilvl="0" w:tplc="FFFFFFFF">
      <w:start w:val="1"/>
      <w:numFmt w:val="bullet"/>
      <w:lvlText w:val=""/>
      <w:lvlJc w:val="left"/>
      <w:pPr>
        <w:tabs>
          <w:tab w:val="num" w:pos="720"/>
        </w:tabs>
        <w:ind w:left="720" w:hanging="360"/>
      </w:pPr>
      <w:rPr>
        <w:rFonts w:ascii="Symbol" w:hAnsi="Symbol" w:hint="default"/>
      </w:rPr>
    </w:lvl>
    <w:lvl w:ilvl="1" w:tplc="FFFFFFFF">
      <w:start w:val="1"/>
      <w:numFmt w:val="bullet"/>
      <w:pStyle w:val="Header3a-Normal"/>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66525D5"/>
    <w:multiLevelType w:val="hybridMultilevel"/>
    <w:tmpl w:val="190C5F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57F22E9D"/>
    <w:multiLevelType w:val="hybridMultilevel"/>
    <w:tmpl w:val="E1CAB7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4B12BC2"/>
    <w:multiLevelType w:val="hybridMultilevel"/>
    <w:tmpl w:val="D180C8E8"/>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5A40ED7"/>
    <w:multiLevelType w:val="hybridMultilevel"/>
    <w:tmpl w:val="D46A925A"/>
    <w:lvl w:ilvl="0" w:tplc="10090001">
      <w:start w:val="1"/>
      <w:numFmt w:val="bullet"/>
      <w:pStyle w:val="Bullet10"/>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7EE73DA"/>
    <w:multiLevelType w:val="multilevel"/>
    <w:tmpl w:val="B52E16B2"/>
    <w:lvl w:ilvl="0">
      <w:start w:val="1"/>
      <w:numFmt w:val="decimal"/>
      <w:lvlText w:val="%1.0"/>
      <w:lvlJc w:val="left"/>
      <w:pPr>
        <w:tabs>
          <w:tab w:val="num" w:pos="2880"/>
        </w:tabs>
        <w:ind w:left="0" w:firstLine="0"/>
      </w:pPr>
      <w:rPr>
        <w:rFonts w:hint="default"/>
      </w:rPr>
    </w:lvl>
    <w:lvl w:ilvl="1">
      <w:start w:val="1"/>
      <w:numFmt w:val="decimal"/>
      <w:pStyle w:val="Heading2Numbered"/>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42" w15:restartNumberingAfterBreak="0">
    <w:nsid w:val="682066E2"/>
    <w:multiLevelType w:val="hybridMultilevel"/>
    <w:tmpl w:val="7E12051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3" w15:restartNumberingAfterBreak="0">
    <w:nsid w:val="73166E6D"/>
    <w:multiLevelType w:val="hybridMultilevel"/>
    <w:tmpl w:val="5F62883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3AD76BB"/>
    <w:multiLevelType w:val="hybridMultilevel"/>
    <w:tmpl w:val="4CF60E5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5" w15:restartNumberingAfterBreak="0">
    <w:nsid w:val="75C604AE"/>
    <w:multiLevelType w:val="hybridMultilevel"/>
    <w:tmpl w:val="59487B6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6" w15:restartNumberingAfterBreak="0">
    <w:nsid w:val="799529D6"/>
    <w:multiLevelType w:val="hybridMultilevel"/>
    <w:tmpl w:val="725EDDF6"/>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7" w15:restartNumberingAfterBreak="0">
    <w:nsid w:val="7A2F2E82"/>
    <w:multiLevelType w:val="hybridMultilevel"/>
    <w:tmpl w:val="E6FAB13A"/>
    <w:lvl w:ilvl="0" w:tplc="62107CBE">
      <w:start w:val="1"/>
      <w:numFmt w:val="bullet"/>
      <w:lvlText w:val="-"/>
      <w:lvlJc w:val="left"/>
      <w:pPr>
        <w:ind w:left="720" w:hanging="360"/>
      </w:pPr>
      <w:rPr>
        <w:rFonts w:ascii="Calibri" w:eastAsia="Times New Roman"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20"/>
  </w:num>
  <w:num w:numId="3">
    <w:abstractNumId w:val="13"/>
  </w:num>
  <w:num w:numId="4">
    <w:abstractNumId w:val="40"/>
  </w:num>
  <w:num w:numId="5">
    <w:abstractNumId w:val="41"/>
  </w:num>
  <w:num w:numId="6">
    <w:abstractNumId w:val="16"/>
  </w:num>
  <w:num w:numId="7">
    <w:abstractNumId w:val="4"/>
  </w:num>
  <w:num w:numId="8">
    <w:abstractNumId w:val="36"/>
  </w:num>
  <w:num w:numId="9">
    <w:abstractNumId w:val="28"/>
  </w:num>
  <w:num w:numId="10">
    <w:abstractNumId w:val="1"/>
  </w:num>
  <w:num w:numId="11">
    <w:abstractNumId w:val="18"/>
  </w:num>
  <w:num w:numId="12">
    <w:abstractNumId w:val="17"/>
  </w:num>
  <w:num w:numId="13">
    <w:abstractNumId w:val="35"/>
  </w:num>
  <w:num w:numId="14">
    <w:abstractNumId w:val="25"/>
  </w:num>
  <w:num w:numId="15">
    <w:abstractNumId w:val="7"/>
  </w:num>
  <w:num w:numId="16">
    <w:abstractNumId w:val="23"/>
  </w:num>
  <w:num w:numId="17">
    <w:abstractNumId w:val="45"/>
  </w:num>
  <w:num w:numId="18">
    <w:abstractNumId w:val="24"/>
  </w:num>
  <w:num w:numId="19">
    <w:abstractNumId w:val="8"/>
  </w:num>
  <w:num w:numId="20">
    <w:abstractNumId w:val="15"/>
  </w:num>
  <w:num w:numId="21">
    <w:abstractNumId w:val="47"/>
  </w:num>
  <w:num w:numId="22">
    <w:abstractNumId w:val="44"/>
  </w:num>
  <w:num w:numId="23">
    <w:abstractNumId w:val="42"/>
  </w:num>
  <w:num w:numId="24">
    <w:abstractNumId w:val="22"/>
  </w:num>
  <w:num w:numId="25">
    <w:abstractNumId w:val="27"/>
  </w:num>
  <w:num w:numId="26">
    <w:abstractNumId w:val="39"/>
  </w:num>
  <w:num w:numId="27">
    <w:abstractNumId w:val="12"/>
  </w:num>
  <w:num w:numId="28">
    <w:abstractNumId w:val="46"/>
  </w:num>
  <w:num w:numId="29">
    <w:abstractNumId w:val="31"/>
  </w:num>
  <w:num w:numId="30">
    <w:abstractNumId w:val="0"/>
  </w:num>
  <w:num w:numId="31">
    <w:abstractNumId w:val="29"/>
  </w:num>
  <w:num w:numId="32">
    <w:abstractNumId w:val="34"/>
  </w:num>
  <w:num w:numId="33">
    <w:abstractNumId w:val="14"/>
  </w:num>
  <w:num w:numId="34">
    <w:abstractNumId w:val="21"/>
  </w:num>
  <w:num w:numId="35">
    <w:abstractNumId w:val="10"/>
  </w:num>
  <w:num w:numId="36">
    <w:abstractNumId w:val="19"/>
  </w:num>
  <w:num w:numId="37">
    <w:abstractNumId w:val="38"/>
  </w:num>
  <w:num w:numId="38">
    <w:abstractNumId w:val="33"/>
  </w:num>
  <w:num w:numId="39">
    <w:abstractNumId w:val="9"/>
  </w:num>
  <w:num w:numId="40">
    <w:abstractNumId w:val="32"/>
  </w:num>
  <w:num w:numId="41">
    <w:abstractNumId w:val="26"/>
  </w:num>
  <w:num w:numId="42">
    <w:abstractNumId w:val="37"/>
  </w:num>
  <w:num w:numId="43">
    <w:abstractNumId w:val="43"/>
  </w:num>
  <w:num w:numId="44">
    <w:abstractNumId w:val="11"/>
  </w:num>
  <w:num w:numId="45">
    <w:abstractNumId w:val="2"/>
  </w:num>
  <w:num w:numId="46">
    <w:abstractNumId w:val="2"/>
    <w:lvlOverride w:ilvl="0">
      <w:startOverride w:val="1"/>
    </w:lvlOverride>
  </w:num>
  <w:num w:numId="47">
    <w:abstractNumId w:val="30"/>
  </w:num>
  <w:num w:numId="48">
    <w:abstractNumId w:val="5"/>
  </w:num>
  <w:num w:numId="49">
    <w:abstractNumId w:val="3"/>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s, Janette PEBA">
    <w15:presenceInfo w15:providerId="AD" w15:userId="S-1-5-21-1326456100-1953833010-59529505-8276"/>
  </w15:person>
  <w15:person w15:author="Chris Angel">
    <w15:presenceInfo w15:providerId="Windows Live" w15:userId="408c42d760a303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isplayBackgroundShape/>
  <w:embedSystemFonts/>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ocumentProtection w:edit="readOnly" w:enforcement="0"/>
  <w:defaultTabStop w:val="720"/>
  <w:displayHorizontalDrawingGridEvery w:val="0"/>
  <w:displayVerticalDrawingGridEvery w:val="0"/>
  <w:doNotUseMarginsForDrawingGridOrigin/>
  <w:noPunctuationKerning/>
  <w:characterSpacingControl w:val="doNotCompress"/>
  <w:hdrShapeDefaults>
    <o:shapedefaults v:ext="edit" spidmax="619521">
      <o:colormenu v:ext="edit" fill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237"/>
    <w:rsid w:val="00000C49"/>
    <w:rsid w:val="0000127B"/>
    <w:rsid w:val="00001520"/>
    <w:rsid w:val="0000182C"/>
    <w:rsid w:val="00001B5A"/>
    <w:rsid w:val="00001D71"/>
    <w:rsid w:val="000027FC"/>
    <w:rsid w:val="00002C3F"/>
    <w:rsid w:val="00002F55"/>
    <w:rsid w:val="00003504"/>
    <w:rsid w:val="00003A06"/>
    <w:rsid w:val="00007E6D"/>
    <w:rsid w:val="00010E8E"/>
    <w:rsid w:val="000111BA"/>
    <w:rsid w:val="00012687"/>
    <w:rsid w:val="00012D6C"/>
    <w:rsid w:val="00012E57"/>
    <w:rsid w:val="00012E9F"/>
    <w:rsid w:val="00012FE4"/>
    <w:rsid w:val="0001690D"/>
    <w:rsid w:val="000175CA"/>
    <w:rsid w:val="00017A65"/>
    <w:rsid w:val="00022835"/>
    <w:rsid w:val="00022B6B"/>
    <w:rsid w:val="00022EE7"/>
    <w:rsid w:val="000236D2"/>
    <w:rsid w:val="000243DD"/>
    <w:rsid w:val="00024B6C"/>
    <w:rsid w:val="000252DD"/>
    <w:rsid w:val="00025836"/>
    <w:rsid w:val="00026168"/>
    <w:rsid w:val="000261E2"/>
    <w:rsid w:val="000267D3"/>
    <w:rsid w:val="00026DF1"/>
    <w:rsid w:val="000278B7"/>
    <w:rsid w:val="00030D81"/>
    <w:rsid w:val="0003231D"/>
    <w:rsid w:val="00032CA9"/>
    <w:rsid w:val="0003310F"/>
    <w:rsid w:val="000331D8"/>
    <w:rsid w:val="00036C95"/>
    <w:rsid w:val="000378B5"/>
    <w:rsid w:val="00040E12"/>
    <w:rsid w:val="00041745"/>
    <w:rsid w:val="000436AB"/>
    <w:rsid w:val="000444FF"/>
    <w:rsid w:val="000454D3"/>
    <w:rsid w:val="00045D17"/>
    <w:rsid w:val="00046436"/>
    <w:rsid w:val="00047410"/>
    <w:rsid w:val="00047DF1"/>
    <w:rsid w:val="00051990"/>
    <w:rsid w:val="00051AA3"/>
    <w:rsid w:val="0005226B"/>
    <w:rsid w:val="000542E7"/>
    <w:rsid w:val="00056B97"/>
    <w:rsid w:val="00056C3F"/>
    <w:rsid w:val="00060519"/>
    <w:rsid w:val="00060BF8"/>
    <w:rsid w:val="00060F77"/>
    <w:rsid w:val="00061000"/>
    <w:rsid w:val="00061577"/>
    <w:rsid w:val="0006266A"/>
    <w:rsid w:val="000626DB"/>
    <w:rsid w:val="00064F72"/>
    <w:rsid w:val="000651D7"/>
    <w:rsid w:val="00067AAE"/>
    <w:rsid w:val="00070F9B"/>
    <w:rsid w:val="00071949"/>
    <w:rsid w:val="000721D1"/>
    <w:rsid w:val="00072C45"/>
    <w:rsid w:val="00072E8B"/>
    <w:rsid w:val="00073236"/>
    <w:rsid w:val="00074DB3"/>
    <w:rsid w:val="00076519"/>
    <w:rsid w:val="00077430"/>
    <w:rsid w:val="00077AD0"/>
    <w:rsid w:val="00077E4F"/>
    <w:rsid w:val="00077FF9"/>
    <w:rsid w:val="000801CA"/>
    <w:rsid w:val="0008219B"/>
    <w:rsid w:val="0008437D"/>
    <w:rsid w:val="000843B2"/>
    <w:rsid w:val="000844CA"/>
    <w:rsid w:val="000856AD"/>
    <w:rsid w:val="00086040"/>
    <w:rsid w:val="00087DC2"/>
    <w:rsid w:val="00087E90"/>
    <w:rsid w:val="000901A6"/>
    <w:rsid w:val="00090463"/>
    <w:rsid w:val="00090ADF"/>
    <w:rsid w:val="00090FA6"/>
    <w:rsid w:val="0009151F"/>
    <w:rsid w:val="0009187C"/>
    <w:rsid w:val="00091961"/>
    <w:rsid w:val="00091B8E"/>
    <w:rsid w:val="000921D1"/>
    <w:rsid w:val="000926F6"/>
    <w:rsid w:val="00092F17"/>
    <w:rsid w:val="00093BE3"/>
    <w:rsid w:val="00094838"/>
    <w:rsid w:val="000951E2"/>
    <w:rsid w:val="000957EA"/>
    <w:rsid w:val="00095BB9"/>
    <w:rsid w:val="00095E7D"/>
    <w:rsid w:val="000960BB"/>
    <w:rsid w:val="0009647E"/>
    <w:rsid w:val="00096543"/>
    <w:rsid w:val="000969DD"/>
    <w:rsid w:val="000971B0"/>
    <w:rsid w:val="0009731D"/>
    <w:rsid w:val="000A057E"/>
    <w:rsid w:val="000A3184"/>
    <w:rsid w:val="000A3394"/>
    <w:rsid w:val="000A421B"/>
    <w:rsid w:val="000A4D3A"/>
    <w:rsid w:val="000A4FD9"/>
    <w:rsid w:val="000A5758"/>
    <w:rsid w:val="000A5A49"/>
    <w:rsid w:val="000B1117"/>
    <w:rsid w:val="000B18E5"/>
    <w:rsid w:val="000B198D"/>
    <w:rsid w:val="000B43D7"/>
    <w:rsid w:val="000B472A"/>
    <w:rsid w:val="000B475C"/>
    <w:rsid w:val="000B4C13"/>
    <w:rsid w:val="000B5282"/>
    <w:rsid w:val="000B68F8"/>
    <w:rsid w:val="000B6D04"/>
    <w:rsid w:val="000B6E52"/>
    <w:rsid w:val="000B7131"/>
    <w:rsid w:val="000C1617"/>
    <w:rsid w:val="000C1783"/>
    <w:rsid w:val="000C2F77"/>
    <w:rsid w:val="000C5D35"/>
    <w:rsid w:val="000C6768"/>
    <w:rsid w:val="000C6880"/>
    <w:rsid w:val="000C689E"/>
    <w:rsid w:val="000C6BE9"/>
    <w:rsid w:val="000C6DAD"/>
    <w:rsid w:val="000C7AF3"/>
    <w:rsid w:val="000D0C59"/>
    <w:rsid w:val="000D1593"/>
    <w:rsid w:val="000D1735"/>
    <w:rsid w:val="000D1C70"/>
    <w:rsid w:val="000D206D"/>
    <w:rsid w:val="000D2BBC"/>
    <w:rsid w:val="000D341D"/>
    <w:rsid w:val="000D3B0E"/>
    <w:rsid w:val="000D4DD8"/>
    <w:rsid w:val="000D5424"/>
    <w:rsid w:val="000D5626"/>
    <w:rsid w:val="000D58AB"/>
    <w:rsid w:val="000D68E7"/>
    <w:rsid w:val="000D6922"/>
    <w:rsid w:val="000D6F70"/>
    <w:rsid w:val="000E0E98"/>
    <w:rsid w:val="000E2285"/>
    <w:rsid w:val="000E2D14"/>
    <w:rsid w:val="000E2D62"/>
    <w:rsid w:val="000E64E1"/>
    <w:rsid w:val="000E73A7"/>
    <w:rsid w:val="000F048B"/>
    <w:rsid w:val="000F0E57"/>
    <w:rsid w:val="000F1651"/>
    <w:rsid w:val="000F30B3"/>
    <w:rsid w:val="000F3866"/>
    <w:rsid w:val="000F43CC"/>
    <w:rsid w:val="000F6D29"/>
    <w:rsid w:val="000F6EB4"/>
    <w:rsid w:val="000F768F"/>
    <w:rsid w:val="000F7E75"/>
    <w:rsid w:val="00100167"/>
    <w:rsid w:val="00100DE0"/>
    <w:rsid w:val="00101748"/>
    <w:rsid w:val="00101C66"/>
    <w:rsid w:val="00102458"/>
    <w:rsid w:val="00102A8B"/>
    <w:rsid w:val="0010320B"/>
    <w:rsid w:val="00103738"/>
    <w:rsid w:val="00103A94"/>
    <w:rsid w:val="00104078"/>
    <w:rsid w:val="00105014"/>
    <w:rsid w:val="001056D8"/>
    <w:rsid w:val="001075AC"/>
    <w:rsid w:val="00110CD4"/>
    <w:rsid w:val="001110CA"/>
    <w:rsid w:val="0011325B"/>
    <w:rsid w:val="00113A13"/>
    <w:rsid w:val="0011501A"/>
    <w:rsid w:val="001157A8"/>
    <w:rsid w:val="00115E73"/>
    <w:rsid w:val="001171D4"/>
    <w:rsid w:val="001179B9"/>
    <w:rsid w:val="00117C08"/>
    <w:rsid w:val="00120649"/>
    <w:rsid w:val="0012080D"/>
    <w:rsid w:val="0012102B"/>
    <w:rsid w:val="00122552"/>
    <w:rsid w:val="001232B8"/>
    <w:rsid w:val="0012551C"/>
    <w:rsid w:val="00125B17"/>
    <w:rsid w:val="00125F6C"/>
    <w:rsid w:val="00125F72"/>
    <w:rsid w:val="00126516"/>
    <w:rsid w:val="0012651E"/>
    <w:rsid w:val="00126C41"/>
    <w:rsid w:val="00127BF9"/>
    <w:rsid w:val="00130ECD"/>
    <w:rsid w:val="00131197"/>
    <w:rsid w:val="00131407"/>
    <w:rsid w:val="0013188C"/>
    <w:rsid w:val="00132387"/>
    <w:rsid w:val="00132CE6"/>
    <w:rsid w:val="00132CFC"/>
    <w:rsid w:val="00132FCF"/>
    <w:rsid w:val="00133772"/>
    <w:rsid w:val="00134F1E"/>
    <w:rsid w:val="00135BAA"/>
    <w:rsid w:val="00135C74"/>
    <w:rsid w:val="0013710B"/>
    <w:rsid w:val="001401F1"/>
    <w:rsid w:val="001411D5"/>
    <w:rsid w:val="001414A2"/>
    <w:rsid w:val="00142AD3"/>
    <w:rsid w:val="0014380E"/>
    <w:rsid w:val="00143F07"/>
    <w:rsid w:val="00144C81"/>
    <w:rsid w:val="00150A59"/>
    <w:rsid w:val="00150A91"/>
    <w:rsid w:val="00150C9C"/>
    <w:rsid w:val="00150F24"/>
    <w:rsid w:val="0015211A"/>
    <w:rsid w:val="001528CA"/>
    <w:rsid w:val="0015503D"/>
    <w:rsid w:val="00155A81"/>
    <w:rsid w:val="001564EB"/>
    <w:rsid w:val="001602F6"/>
    <w:rsid w:val="00161AAE"/>
    <w:rsid w:val="001621B3"/>
    <w:rsid w:val="001650EE"/>
    <w:rsid w:val="0016577C"/>
    <w:rsid w:val="00166E1B"/>
    <w:rsid w:val="00167293"/>
    <w:rsid w:val="001672A0"/>
    <w:rsid w:val="001673A1"/>
    <w:rsid w:val="00167F50"/>
    <w:rsid w:val="00172C17"/>
    <w:rsid w:val="001738D6"/>
    <w:rsid w:val="0017479E"/>
    <w:rsid w:val="0017499A"/>
    <w:rsid w:val="00174A09"/>
    <w:rsid w:val="001753EA"/>
    <w:rsid w:val="0017650F"/>
    <w:rsid w:val="00177219"/>
    <w:rsid w:val="0018025F"/>
    <w:rsid w:val="00181837"/>
    <w:rsid w:val="00182111"/>
    <w:rsid w:val="00182C11"/>
    <w:rsid w:val="001850A1"/>
    <w:rsid w:val="001852FA"/>
    <w:rsid w:val="0018588D"/>
    <w:rsid w:val="001865C2"/>
    <w:rsid w:val="00187249"/>
    <w:rsid w:val="00187BC2"/>
    <w:rsid w:val="00190170"/>
    <w:rsid w:val="00190178"/>
    <w:rsid w:val="0019178C"/>
    <w:rsid w:val="001933A0"/>
    <w:rsid w:val="00193ED6"/>
    <w:rsid w:val="001945BD"/>
    <w:rsid w:val="00194733"/>
    <w:rsid w:val="0019515A"/>
    <w:rsid w:val="00195AEF"/>
    <w:rsid w:val="001A03C2"/>
    <w:rsid w:val="001A03DF"/>
    <w:rsid w:val="001A09B2"/>
    <w:rsid w:val="001A0D21"/>
    <w:rsid w:val="001A0F96"/>
    <w:rsid w:val="001A148D"/>
    <w:rsid w:val="001A32DC"/>
    <w:rsid w:val="001A3B98"/>
    <w:rsid w:val="001A3D84"/>
    <w:rsid w:val="001A3DE3"/>
    <w:rsid w:val="001A4EF0"/>
    <w:rsid w:val="001A6008"/>
    <w:rsid w:val="001A651B"/>
    <w:rsid w:val="001A6743"/>
    <w:rsid w:val="001A6825"/>
    <w:rsid w:val="001A79D7"/>
    <w:rsid w:val="001A7D1E"/>
    <w:rsid w:val="001B0205"/>
    <w:rsid w:val="001B14B5"/>
    <w:rsid w:val="001B22F1"/>
    <w:rsid w:val="001B3D33"/>
    <w:rsid w:val="001B738A"/>
    <w:rsid w:val="001C0173"/>
    <w:rsid w:val="001C02A5"/>
    <w:rsid w:val="001C0A26"/>
    <w:rsid w:val="001C36F3"/>
    <w:rsid w:val="001C4373"/>
    <w:rsid w:val="001C5CC3"/>
    <w:rsid w:val="001C616C"/>
    <w:rsid w:val="001C63D2"/>
    <w:rsid w:val="001C75AA"/>
    <w:rsid w:val="001D00F1"/>
    <w:rsid w:val="001D049B"/>
    <w:rsid w:val="001D1DC0"/>
    <w:rsid w:val="001D1EF6"/>
    <w:rsid w:val="001D475E"/>
    <w:rsid w:val="001D5A13"/>
    <w:rsid w:val="001D5FBC"/>
    <w:rsid w:val="001D6AAE"/>
    <w:rsid w:val="001D7674"/>
    <w:rsid w:val="001D7ED9"/>
    <w:rsid w:val="001E1401"/>
    <w:rsid w:val="001E2B77"/>
    <w:rsid w:val="001E5468"/>
    <w:rsid w:val="001E59E2"/>
    <w:rsid w:val="001E6564"/>
    <w:rsid w:val="001F0C65"/>
    <w:rsid w:val="001F10FE"/>
    <w:rsid w:val="001F177D"/>
    <w:rsid w:val="001F2C40"/>
    <w:rsid w:val="001F5209"/>
    <w:rsid w:val="001F52F4"/>
    <w:rsid w:val="001F5B90"/>
    <w:rsid w:val="001F6232"/>
    <w:rsid w:val="002013A0"/>
    <w:rsid w:val="00201622"/>
    <w:rsid w:val="00202758"/>
    <w:rsid w:val="00203E78"/>
    <w:rsid w:val="002058A2"/>
    <w:rsid w:val="00206B4B"/>
    <w:rsid w:val="00206C70"/>
    <w:rsid w:val="0020773E"/>
    <w:rsid w:val="00207A30"/>
    <w:rsid w:val="00210047"/>
    <w:rsid w:val="00210D38"/>
    <w:rsid w:val="002112B3"/>
    <w:rsid w:val="00211438"/>
    <w:rsid w:val="00211D74"/>
    <w:rsid w:val="00213078"/>
    <w:rsid w:val="002146FD"/>
    <w:rsid w:val="00214872"/>
    <w:rsid w:val="00214BBE"/>
    <w:rsid w:val="00214C5A"/>
    <w:rsid w:val="00214F9F"/>
    <w:rsid w:val="00215466"/>
    <w:rsid w:val="00215C5A"/>
    <w:rsid w:val="00215ED3"/>
    <w:rsid w:val="00216EFC"/>
    <w:rsid w:val="002170ED"/>
    <w:rsid w:val="00217626"/>
    <w:rsid w:val="00220392"/>
    <w:rsid w:val="002215AE"/>
    <w:rsid w:val="00221902"/>
    <w:rsid w:val="00223349"/>
    <w:rsid w:val="0022377A"/>
    <w:rsid w:val="00223A42"/>
    <w:rsid w:val="0022485E"/>
    <w:rsid w:val="00224DB0"/>
    <w:rsid w:val="00225519"/>
    <w:rsid w:val="00225FE8"/>
    <w:rsid w:val="002268C2"/>
    <w:rsid w:val="00227E06"/>
    <w:rsid w:val="0023005A"/>
    <w:rsid w:val="00230319"/>
    <w:rsid w:val="00233CD4"/>
    <w:rsid w:val="00235CFE"/>
    <w:rsid w:val="00235E76"/>
    <w:rsid w:val="00236F5D"/>
    <w:rsid w:val="00241C53"/>
    <w:rsid w:val="00241F78"/>
    <w:rsid w:val="00242ACD"/>
    <w:rsid w:val="00242B89"/>
    <w:rsid w:val="0024302D"/>
    <w:rsid w:val="00243278"/>
    <w:rsid w:val="0024467F"/>
    <w:rsid w:val="00246C31"/>
    <w:rsid w:val="00247ACD"/>
    <w:rsid w:val="00247B2C"/>
    <w:rsid w:val="002501CB"/>
    <w:rsid w:val="00251785"/>
    <w:rsid w:val="00251FE1"/>
    <w:rsid w:val="002538CF"/>
    <w:rsid w:val="0025403A"/>
    <w:rsid w:val="00254B0A"/>
    <w:rsid w:val="00254C64"/>
    <w:rsid w:val="00254EE3"/>
    <w:rsid w:val="0025601E"/>
    <w:rsid w:val="002566BE"/>
    <w:rsid w:val="002568DB"/>
    <w:rsid w:val="002571DE"/>
    <w:rsid w:val="002575DA"/>
    <w:rsid w:val="00260996"/>
    <w:rsid w:val="00260FC0"/>
    <w:rsid w:val="0026118D"/>
    <w:rsid w:val="0026187A"/>
    <w:rsid w:val="00261BFF"/>
    <w:rsid w:val="0026294C"/>
    <w:rsid w:val="00262A80"/>
    <w:rsid w:val="002633A3"/>
    <w:rsid w:val="00264560"/>
    <w:rsid w:val="00266036"/>
    <w:rsid w:val="00266F4E"/>
    <w:rsid w:val="00267326"/>
    <w:rsid w:val="002702FC"/>
    <w:rsid w:val="00273DDD"/>
    <w:rsid w:val="00274010"/>
    <w:rsid w:val="00275677"/>
    <w:rsid w:val="00275E02"/>
    <w:rsid w:val="00276318"/>
    <w:rsid w:val="00277317"/>
    <w:rsid w:val="0028126B"/>
    <w:rsid w:val="00285384"/>
    <w:rsid w:val="00285556"/>
    <w:rsid w:val="00286C07"/>
    <w:rsid w:val="0029001A"/>
    <w:rsid w:val="00291BC6"/>
    <w:rsid w:val="00291E59"/>
    <w:rsid w:val="002921B4"/>
    <w:rsid w:val="00292C87"/>
    <w:rsid w:val="002933A7"/>
    <w:rsid w:val="00295087"/>
    <w:rsid w:val="00295A04"/>
    <w:rsid w:val="00295A74"/>
    <w:rsid w:val="00295B7E"/>
    <w:rsid w:val="0029636C"/>
    <w:rsid w:val="00296794"/>
    <w:rsid w:val="00296CD7"/>
    <w:rsid w:val="0029704C"/>
    <w:rsid w:val="00297B2D"/>
    <w:rsid w:val="002A1572"/>
    <w:rsid w:val="002A198D"/>
    <w:rsid w:val="002A19F0"/>
    <w:rsid w:val="002A2525"/>
    <w:rsid w:val="002A2DE6"/>
    <w:rsid w:val="002A39DF"/>
    <w:rsid w:val="002A3A6B"/>
    <w:rsid w:val="002A4701"/>
    <w:rsid w:val="002A4782"/>
    <w:rsid w:val="002A4E35"/>
    <w:rsid w:val="002A56C8"/>
    <w:rsid w:val="002A6741"/>
    <w:rsid w:val="002A6E6E"/>
    <w:rsid w:val="002A6F5A"/>
    <w:rsid w:val="002A6FFE"/>
    <w:rsid w:val="002A7180"/>
    <w:rsid w:val="002A7A3D"/>
    <w:rsid w:val="002B19CB"/>
    <w:rsid w:val="002B216F"/>
    <w:rsid w:val="002B2F08"/>
    <w:rsid w:val="002B38F0"/>
    <w:rsid w:val="002B3AF8"/>
    <w:rsid w:val="002B59D0"/>
    <w:rsid w:val="002B5DA7"/>
    <w:rsid w:val="002B749C"/>
    <w:rsid w:val="002C01EE"/>
    <w:rsid w:val="002C11DF"/>
    <w:rsid w:val="002C14CE"/>
    <w:rsid w:val="002C361E"/>
    <w:rsid w:val="002C3A93"/>
    <w:rsid w:val="002C3F78"/>
    <w:rsid w:val="002C4E89"/>
    <w:rsid w:val="002C64B0"/>
    <w:rsid w:val="002C7695"/>
    <w:rsid w:val="002C7822"/>
    <w:rsid w:val="002D09DB"/>
    <w:rsid w:val="002D132B"/>
    <w:rsid w:val="002D16B6"/>
    <w:rsid w:val="002D19E0"/>
    <w:rsid w:val="002D2965"/>
    <w:rsid w:val="002D2FD1"/>
    <w:rsid w:val="002D309E"/>
    <w:rsid w:val="002D4CB4"/>
    <w:rsid w:val="002D594D"/>
    <w:rsid w:val="002D5CB3"/>
    <w:rsid w:val="002D674F"/>
    <w:rsid w:val="002D6D73"/>
    <w:rsid w:val="002D75C9"/>
    <w:rsid w:val="002D77EE"/>
    <w:rsid w:val="002E0FDB"/>
    <w:rsid w:val="002E169C"/>
    <w:rsid w:val="002E1D61"/>
    <w:rsid w:val="002E2B71"/>
    <w:rsid w:val="002E2C32"/>
    <w:rsid w:val="002E350E"/>
    <w:rsid w:val="002E3967"/>
    <w:rsid w:val="002E40BA"/>
    <w:rsid w:val="002E4136"/>
    <w:rsid w:val="002E4800"/>
    <w:rsid w:val="002E6956"/>
    <w:rsid w:val="002E766E"/>
    <w:rsid w:val="002E7B48"/>
    <w:rsid w:val="002E7F29"/>
    <w:rsid w:val="002F03FC"/>
    <w:rsid w:val="002F17A6"/>
    <w:rsid w:val="002F1ACD"/>
    <w:rsid w:val="002F1BD7"/>
    <w:rsid w:val="002F2586"/>
    <w:rsid w:val="002F3B9F"/>
    <w:rsid w:val="002F3C97"/>
    <w:rsid w:val="002F5E86"/>
    <w:rsid w:val="002F7E17"/>
    <w:rsid w:val="00300507"/>
    <w:rsid w:val="003016D4"/>
    <w:rsid w:val="00301985"/>
    <w:rsid w:val="003022DE"/>
    <w:rsid w:val="00302327"/>
    <w:rsid w:val="003027E3"/>
    <w:rsid w:val="0030336F"/>
    <w:rsid w:val="00305FED"/>
    <w:rsid w:val="00307F36"/>
    <w:rsid w:val="00310152"/>
    <w:rsid w:val="00310E1C"/>
    <w:rsid w:val="0031141E"/>
    <w:rsid w:val="00312A93"/>
    <w:rsid w:val="00313993"/>
    <w:rsid w:val="003161A5"/>
    <w:rsid w:val="003165C6"/>
    <w:rsid w:val="003211C4"/>
    <w:rsid w:val="003225D0"/>
    <w:rsid w:val="00322F19"/>
    <w:rsid w:val="0032433F"/>
    <w:rsid w:val="00324404"/>
    <w:rsid w:val="00324640"/>
    <w:rsid w:val="00324B7E"/>
    <w:rsid w:val="003259DD"/>
    <w:rsid w:val="003268FF"/>
    <w:rsid w:val="00326D06"/>
    <w:rsid w:val="003302D0"/>
    <w:rsid w:val="00330780"/>
    <w:rsid w:val="00330C37"/>
    <w:rsid w:val="00330ECF"/>
    <w:rsid w:val="00331918"/>
    <w:rsid w:val="00331AE1"/>
    <w:rsid w:val="0033415B"/>
    <w:rsid w:val="00335FA2"/>
    <w:rsid w:val="0033772F"/>
    <w:rsid w:val="00340C53"/>
    <w:rsid w:val="00341417"/>
    <w:rsid w:val="0034181D"/>
    <w:rsid w:val="003425D4"/>
    <w:rsid w:val="003441F2"/>
    <w:rsid w:val="00345661"/>
    <w:rsid w:val="003463FD"/>
    <w:rsid w:val="003475A2"/>
    <w:rsid w:val="003475A5"/>
    <w:rsid w:val="00347CE8"/>
    <w:rsid w:val="00350904"/>
    <w:rsid w:val="00351240"/>
    <w:rsid w:val="00351409"/>
    <w:rsid w:val="0035224B"/>
    <w:rsid w:val="00352D23"/>
    <w:rsid w:val="00354DC2"/>
    <w:rsid w:val="003553C0"/>
    <w:rsid w:val="00356153"/>
    <w:rsid w:val="00356B9A"/>
    <w:rsid w:val="00360052"/>
    <w:rsid w:val="00361309"/>
    <w:rsid w:val="003613F6"/>
    <w:rsid w:val="00364552"/>
    <w:rsid w:val="00366CAF"/>
    <w:rsid w:val="003675C7"/>
    <w:rsid w:val="00367F9C"/>
    <w:rsid w:val="00371CEC"/>
    <w:rsid w:val="00374F72"/>
    <w:rsid w:val="00375791"/>
    <w:rsid w:val="0038013E"/>
    <w:rsid w:val="003812F0"/>
    <w:rsid w:val="00382EF3"/>
    <w:rsid w:val="00383061"/>
    <w:rsid w:val="003831F4"/>
    <w:rsid w:val="0038474C"/>
    <w:rsid w:val="00385127"/>
    <w:rsid w:val="003852C3"/>
    <w:rsid w:val="00385CB2"/>
    <w:rsid w:val="00386916"/>
    <w:rsid w:val="00386EAD"/>
    <w:rsid w:val="00387432"/>
    <w:rsid w:val="00387868"/>
    <w:rsid w:val="003900C4"/>
    <w:rsid w:val="003901C1"/>
    <w:rsid w:val="00390C59"/>
    <w:rsid w:val="00391B56"/>
    <w:rsid w:val="00392926"/>
    <w:rsid w:val="00393496"/>
    <w:rsid w:val="00393C85"/>
    <w:rsid w:val="0039402B"/>
    <w:rsid w:val="0039419C"/>
    <w:rsid w:val="0039469E"/>
    <w:rsid w:val="00395735"/>
    <w:rsid w:val="00396452"/>
    <w:rsid w:val="00396617"/>
    <w:rsid w:val="003971B0"/>
    <w:rsid w:val="00397756"/>
    <w:rsid w:val="0039780A"/>
    <w:rsid w:val="003A0319"/>
    <w:rsid w:val="003A14E9"/>
    <w:rsid w:val="003A3482"/>
    <w:rsid w:val="003A3CB4"/>
    <w:rsid w:val="003A47E1"/>
    <w:rsid w:val="003A59FE"/>
    <w:rsid w:val="003A6867"/>
    <w:rsid w:val="003A68D2"/>
    <w:rsid w:val="003A6A48"/>
    <w:rsid w:val="003A6B26"/>
    <w:rsid w:val="003B0C74"/>
    <w:rsid w:val="003B18D1"/>
    <w:rsid w:val="003B28F5"/>
    <w:rsid w:val="003B2E03"/>
    <w:rsid w:val="003B3791"/>
    <w:rsid w:val="003B475F"/>
    <w:rsid w:val="003B5757"/>
    <w:rsid w:val="003B5804"/>
    <w:rsid w:val="003B59C3"/>
    <w:rsid w:val="003B5C87"/>
    <w:rsid w:val="003B6B1B"/>
    <w:rsid w:val="003B6E75"/>
    <w:rsid w:val="003B73F0"/>
    <w:rsid w:val="003C023C"/>
    <w:rsid w:val="003C0625"/>
    <w:rsid w:val="003C13D3"/>
    <w:rsid w:val="003C1720"/>
    <w:rsid w:val="003C1CA3"/>
    <w:rsid w:val="003C2D63"/>
    <w:rsid w:val="003C4A59"/>
    <w:rsid w:val="003C4C24"/>
    <w:rsid w:val="003C4E81"/>
    <w:rsid w:val="003C6761"/>
    <w:rsid w:val="003D0D61"/>
    <w:rsid w:val="003D168F"/>
    <w:rsid w:val="003D1DD5"/>
    <w:rsid w:val="003D259D"/>
    <w:rsid w:val="003D310A"/>
    <w:rsid w:val="003D328B"/>
    <w:rsid w:val="003D6631"/>
    <w:rsid w:val="003D6DE1"/>
    <w:rsid w:val="003E0B5D"/>
    <w:rsid w:val="003E13F2"/>
    <w:rsid w:val="003E1646"/>
    <w:rsid w:val="003E1BD2"/>
    <w:rsid w:val="003E2ECB"/>
    <w:rsid w:val="003E30AE"/>
    <w:rsid w:val="003E3C7C"/>
    <w:rsid w:val="003E478D"/>
    <w:rsid w:val="003E70BA"/>
    <w:rsid w:val="003E716F"/>
    <w:rsid w:val="003E7592"/>
    <w:rsid w:val="003F0188"/>
    <w:rsid w:val="003F0786"/>
    <w:rsid w:val="003F1560"/>
    <w:rsid w:val="003F19AE"/>
    <w:rsid w:val="003F1F51"/>
    <w:rsid w:val="003F3245"/>
    <w:rsid w:val="003F3579"/>
    <w:rsid w:val="003F3E5B"/>
    <w:rsid w:val="003F41EB"/>
    <w:rsid w:val="003F491A"/>
    <w:rsid w:val="003F4BB0"/>
    <w:rsid w:val="003F4D3E"/>
    <w:rsid w:val="003F57F1"/>
    <w:rsid w:val="003F5870"/>
    <w:rsid w:val="003F6C88"/>
    <w:rsid w:val="003F772A"/>
    <w:rsid w:val="00402559"/>
    <w:rsid w:val="004027FB"/>
    <w:rsid w:val="0040360E"/>
    <w:rsid w:val="004056DC"/>
    <w:rsid w:val="00406245"/>
    <w:rsid w:val="00406274"/>
    <w:rsid w:val="00406522"/>
    <w:rsid w:val="00407743"/>
    <w:rsid w:val="00407BAD"/>
    <w:rsid w:val="00407E6C"/>
    <w:rsid w:val="00407EE4"/>
    <w:rsid w:val="0041029F"/>
    <w:rsid w:val="00410EB2"/>
    <w:rsid w:val="00410F92"/>
    <w:rsid w:val="00412E66"/>
    <w:rsid w:val="00414B4A"/>
    <w:rsid w:val="00415B6B"/>
    <w:rsid w:val="0041665C"/>
    <w:rsid w:val="00417BD5"/>
    <w:rsid w:val="00420618"/>
    <w:rsid w:val="00420B15"/>
    <w:rsid w:val="00420EC5"/>
    <w:rsid w:val="00421CA7"/>
    <w:rsid w:val="00422629"/>
    <w:rsid w:val="004227F3"/>
    <w:rsid w:val="00422AC5"/>
    <w:rsid w:val="00422AE2"/>
    <w:rsid w:val="004232F8"/>
    <w:rsid w:val="00426310"/>
    <w:rsid w:val="004273EE"/>
    <w:rsid w:val="00427BB7"/>
    <w:rsid w:val="00427DA2"/>
    <w:rsid w:val="004305CA"/>
    <w:rsid w:val="00430A7F"/>
    <w:rsid w:val="004340AC"/>
    <w:rsid w:val="00434321"/>
    <w:rsid w:val="004344EE"/>
    <w:rsid w:val="0043476B"/>
    <w:rsid w:val="00435201"/>
    <w:rsid w:val="00435F2B"/>
    <w:rsid w:val="00437FC7"/>
    <w:rsid w:val="0044037C"/>
    <w:rsid w:val="00442252"/>
    <w:rsid w:val="00442C92"/>
    <w:rsid w:val="00443552"/>
    <w:rsid w:val="004435A1"/>
    <w:rsid w:val="00444320"/>
    <w:rsid w:val="00445652"/>
    <w:rsid w:val="004458F6"/>
    <w:rsid w:val="00446527"/>
    <w:rsid w:val="00450024"/>
    <w:rsid w:val="004508AF"/>
    <w:rsid w:val="00450BBC"/>
    <w:rsid w:val="0045112F"/>
    <w:rsid w:val="00451144"/>
    <w:rsid w:val="004521AD"/>
    <w:rsid w:val="0045227D"/>
    <w:rsid w:val="00452DEC"/>
    <w:rsid w:val="0045303A"/>
    <w:rsid w:val="00453555"/>
    <w:rsid w:val="00453734"/>
    <w:rsid w:val="00454A61"/>
    <w:rsid w:val="00455C90"/>
    <w:rsid w:val="00457D05"/>
    <w:rsid w:val="0046277D"/>
    <w:rsid w:val="00462C0E"/>
    <w:rsid w:val="00463947"/>
    <w:rsid w:val="00465F02"/>
    <w:rsid w:val="004666D8"/>
    <w:rsid w:val="0046682A"/>
    <w:rsid w:val="0047091D"/>
    <w:rsid w:val="00471FA7"/>
    <w:rsid w:val="00472D25"/>
    <w:rsid w:val="00473AFD"/>
    <w:rsid w:val="00474B66"/>
    <w:rsid w:val="004760DF"/>
    <w:rsid w:val="004764F3"/>
    <w:rsid w:val="0047692C"/>
    <w:rsid w:val="00476D86"/>
    <w:rsid w:val="0047785D"/>
    <w:rsid w:val="0047791D"/>
    <w:rsid w:val="004807D7"/>
    <w:rsid w:val="00480D47"/>
    <w:rsid w:val="00484527"/>
    <w:rsid w:val="00484F32"/>
    <w:rsid w:val="00485DBD"/>
    <w:rsid w:val="004863DC"/>
    <w:rsid w:val="0048670F"/>
    <w:rsid w:val="00486B70"/>
    <w:rsid w:val="00487084"/>
    <w:rsid w:val="004910F3"/>
    <w:rsid w:val="00491F4C"/>
    <w:rsid w:val="00493C6C"/>
    <w:rsid w:val="00494794"/>
    <w:rsid w:val="0049586A"/>
    <w:rsid w:val="00495931"/>
    <w:rsid w:val="00497B69"/>
    <w:rsid w:val="00497E57"/>
    <w:rsid w:val="004A0034"/>
    <w:rsid w:val="004A0833"/>
    <w:rsid w:val="004A56B0"/>
    <w:rsid w:val="004A5740"/>
    <w:rsid w:val="004A5D3C"/>
    <w:rsid w:val="004A6B65"/>
    <w:rsid w:val="004B0E1A"/>
    <w:rsid w:val="004B1D4B"/>
    <w:rsid w:val="004B2034"/>
    <w:rsid w:val="004B266B"/>
    <w:rsid w:val="004B411A"/>
    <w:rsid w:val="004B5185"/>
    <w:rsid w:val="004B5715"/>
    <w:rsid w:val="004B5D24"/>
    <w:rsid w:val="004B616D"/>
    <w:rsid w:val="004B687C"/>
    <w:rsid w:val="004B725E"/>
    <w:rsid w:val="004B76C0"/>
    <w:rsid w:val="004C012A"/>
    <w:rsid w:val="004C1414"/>
    <w:rsid w:val="004C3830"/>
    <w:rsid w:val="004C3C50"/>
    <w:rsid w:val="004C4240"/>
    <w:rsid w:val="004C4EE2"/>
    <w:rsid w:val="004C64A0"/>
    <w:rsid w:val="004C6754"/>
    <w:rsid w:val="004C68BE"/>
    <w:rsid w:val="004C69C9"/>
    <w:rsid w:val="004C773D"/>
    <w:rsid w:val="004D21AC"/>
    <w:rsid w:val="004D241A"/>
    <w:rsid w:val="004D257F"/>
    <w:rsid w:val="004D2D35"/>
    <w:rsid w:val="004D3A67"/>
    <w:rsid w:val="004D3AF4"/>
    <w:rsid w:val="004D41BD"/>
    <w:rsid w:val="004D4A40"/>
    <w:rsid w:val="004D5856"/>
    <w:rsid w:val="004D5B05"/>
    <w:rsid w:val="004D7AD0"/>
    <w:rsid w:val="004E04BB"/>
    <w:rsid w:val="004E11FF"/>
    <w:rsid w:val="004E1D1E"/>
    <w:rsid w:val="004E395E"/>
    <w:rsid w:val="004E4B7B"/>
    <w:rsid w:val="004E5345"/>
    <w:rsid w:val="004E5A96"/>
    <w:rsid w:val="004E63B2"/>
    <w:rsid w:val="004E7195"/>
    <w:rsid w:val="004E76AE"/>
    <w:rsid w:val="004E7EDF"/>
    <w:rsid w:val="004F011D"/>
    <w:rsid w:val="004F04F0"/>
    <w:rsid w:val="004F0670"/>
    <w:rsid w:val="004F0A78"/>
    <w:rsid w:val="004F0D8A"/>
    <w:rsid w:val="004F15FA"/>
    <w:rsid w:val="004F3F65"/>
    <w:rsid w:val="004F41CD"/>
    <w:rsid w:val="004F4FB1"/>
    <w:rsid w:val="004F799D"/>
    <w:rsid w:val="004F7B92"/>
    <w:rsid w:val="005000D8"/>
    <w:rsid w:val="005018B3"/>
    <w:rsid w:val="00501EB3"/>
    <w:rsid w:val="005024E9"/>
    <w:rsid w:val="0050272B"/>
    <w:rsid w:val="005038E1"/>
    <w:rsid w:val="00504541"/>
    <w:rsid w:val="0050599D"/>
    <w:rsid w:val="00506647"/>
    <w:rsid w:val="00507408"/>
    <w:rsid w:val="005076E7"/>
    <w:rsid w:val="00507FF6"/>
    <w:rsid w:val="00510536"/>
    <w:rsid w:val="00510CB1"/>
    <w:rsid w:val="00511095"/>
    <w:rsid w:val="00511314"/>
    <w:rsid w:val="00511498"/>
    <w:rsid w:val="00512194"/>
    <w:rsid w:val="00512CF5"/>
    <w:rsid w:val="00513DBE"/>
    <w:rsid w:val="00513E0F"/>
    <w:rsid w:val="0051440C"/>
    <w:rsid w:val="00514591"/>
    <w:rsid w:val="0051468D"/>
    <w:rsid w:val="00514717"/>
    <w:rsid w:val="00517297"/>
    <w:rsid w:val="00517690"/>
    <w:rsid w:val="00517C54"/>
    <w:rsid w:val="0052020B"/>
    <w:rsid w:val="00520818"/>
    <w:rsid w:val="00522056"/>
    <w:rsid w:val="00522B7A"/>
    <w:rsid w:val="00523040"/>
    <w:rsid w:val="005268EA"/>
    <w:rsid w:val="00526EC8"/>
    <w:rsid w:val="005274F1"/>
    <w:rsid w:val="0053298C"/>
    <w:rsid w:val="00532F2B"/>
    <w:rsid w:val="005332FA"/>
    <w:rsid w:val="0053344C"/>
    <w:rsid w:val="00540AE8"/>
    <w:rsid w:val="00541F9A"/>
    <w:rsid w:val="00542EE7"/>
    <w:rsid w:val="00543484"/>
    <w:rsid w:val="00544756"/>
    <w:rsid w:val="00545023"/>
    <w:rsid w:val="00545605"/>
    <w:rsid w:val="0054609B"/>
    <w:rsid w:val="0054610F"/>
    <w:rsid w:val="00546931"/>
    <w:rsid w:val="005471E2"/>
    <w:rsid w:val="00550356"/>
    <w:rsid w:val="00550F86"/>
    <w:rsid w:val="005529ED"/>
    <w:rsid w:val="005532D9"/>
    <w:rsid w:val="00553C48"/>
    <w:rsid w:val="00554C82"/>
    <w:rsid w:val="00555E26"/>
    <w:rsid w:val="00556623"/>
    <w:rsid w:val="0055712E"/>
    <w:rsid w:val="0056075C"/>
    <w:rsid w:val="00560E07"/>
    <w:rsid w:val="0056160B"/>
    <w:rsid w:val="00562BCF"/>
    <w:rsid w:val="0056366A"/>
    <w:rsid w:val="00564973"/>
    <w:rsid w:val="00565D10"/>
    <w:rsid w:val="00566896"/>
    <w:rsid w:val="005670F6"/>
    <w:rsid w:val="00567E50"/>
    <w:rsid w:val="005702E3"/>
    <w:rsid w:val="00571272"/>
    <w:rsid w:val="00572D1B"/>
    <w:rsid w:val="00574120"/>
    <w:rsid w:val="005756CE"/>
    <w:rsid w:val="005767A4"/>
    <w:rsid w:val="005769C6"/>
    <w:rsid w:val="005776BE"/>
    <w:rsid w:val="00580CA0"/>
    <w:rsid w:val="0058105A"/>
    <w:rsid w:val="005810BF"/>
    <w:rsid w:val="0058190A"/>
    <w:rsid w:val="00581B4C"/>
    <w:rsid w:val="00582222"/>
    <w:rsid w:val="00583847"/>
    <w:rsid w:val="00585332"/>
    <w:rsid w:val="005869B5"/>
    <w:rsid w:val="0059066F"/>
    <w:rsid w:val="0059138B"/>
    <w:rsid w:val="005944C9"/>
    <w:rsid w:val="005945AA"/>
    <w:rsid w:val="00594935"/>
    <w:rsid w:val="00595648"/>
    <w:rsid w:val="00595DB5"/>
    <w:rsid w:val="005969BE"/>
    <w:rsid w:val="00596E84"/>
    <w:rsid w:val="005A0624"/>
    <w:rsid w:val="005A13F9"/>
    <w:rsid w:val="005A294F"/>
    <w:rsid w:val="005A42D9"/>
    <w:rsid w:val="005A47E9"/>
    <w:rsid w:val="005A4C77"/>
    <w:rsid w:val="005A5A71"/>
    <w:rsid w:val="005A6433"/>
    <w:rsid w:val="005B0722"/>
    <w:rsid w:val="005B0906"/>
    <w:rsid w:val="005B0B3E"/>
    <w:rsid w:val="005B237B"/>
    <w:rsid w:val="005B2FA5"/>
    <w:rsid w:val="005B34A7"/>
    <w:rsid w:val="005B36A1"/>
    <w:rsid w:val="005B4263"/>
    <w:rsid w:val="005B541C"/>
    <w:rsid w:val="005B56D8"/>
    <w:rsid w:val="005B5954"/>
    <w:rsid w:val="005B70AF"/>
    <w:rsid w:val="005B7FCF"/>
    <w:rsid w:val="005C0377"/>
    <w:rsid w:val="005C03FD"/>
    <w:rsid w:val="005C0992"/>
    <w:rsid w:val="005C12A7"/>
    <w:rsid w:val="005C1F6D"/>
    <w:rsid w:val="005C268A"/>
    <w:rsid w:val="005C29CD"/>
    <w:rsid w:val="005C4222"/>
    <w:rsid w:val="005C58BB"/>
    <w:rsid w:val="005C6E37"/>
    <w:rsid w:val="005C769C"/>
    <w:rsid w:val="005C7D51"/>
    <w:rsid w:val="005D1787"/>
    <w:rsid w:val="005D1D45"/>
    <w:rsid w:val="005D25C5"/>
    <w:rsid w:val="005D2B2E"/>
    <w:rsid w:val="005D3327"/>
    <w:rsid w:val="005D3B57"/>
    <w:rsid w:val="005D5840"/>
    <w:rsid w:val="005D6C38"/>
    <w:rsid w:val="005D7C20"/>
    <w:rsid w:val="005D7D4F"/>
    <w:rsid w:val="005E06D3"/>
    <w:rsid w:val="005E0A15"/>
    <w:rsid w:val="005E0B41"/>
    <w:rsid w:val="005E0D88"/>
    <w:rsid w:val="005E28AC"/>
    <w:rsid w:val="005E29DA"/>
    <w:rsid w:val="005E2C31"/>
    <w:rsid w:val="005E3798"/>
    <w:rsid w:val="005E3C1E"/>
    <w:rsid w:val="005E3E98"/>
    <w:rsid w:val="005E43DD"/>
    <w:rsid w:val="005E4F08"/>
    <w:rsid w:val="005E6B1F"/>
    <w:rsid w:val="005E6EBC"/>
    <w:rsid w:val="005E76EB"/>
    <w:rsid w:val="005F039C"/>
    <w:rsid w:val="005F05D9"/>
    <w:rsid w:val="005F1E0D"/>
    <w:rsid w:val="005F25EE"/>
    <w:rsid w:val="005F3190"/>
    <w:rsid w:val="005F36B5"/>
    <w:rsid w:val="005F5639"/>
    <w:rsid w:val="005F58E1"/>
    <w:rsid w:val="005F5BAA"/>
    <w:rsid w:val="005F5E8B"/>
    <w:rsid w:val="005F72F7"/>
    <w:rsid w:val="005F740E"/>
    <w:rsid w:val="005F7B56"/>
    <w:rsid w:val="006001A2"/>
    <w:rsid w:val="00600898"/>
    <w:rsid w:val="00600B13"/>
    <w:rsid w:val="00601806"/>
    <w:rsid w:val="006024F0"/>
    <w:rsid w:val="00605035"/>
    <w:rsid w:val="00605E96"/>
    <w:rsid w:val="00606319"/>
    <w:rsid w:val="006063CB"/>
    <w:rsid w:val="00606707"/>
    <w:rsid w:val="00606A2E"/>
    <w:rsid w:val="00607787"/>
    <w:rsid w:val="00607CBF"/>
    <w:rsid w:val="00610E21"/>
    <w:rsid w:val="0061121A"/>
    <w:rsid w:val="00611D94"/>
    <w:rsid w:val="00612006"/>
    <w:rsid w:val="00614580"/>
    <w:rsid w:val="00614643"/>
    <w:rsid w:val="00615030"/>
    <w:rsid w:val="00615267"/>
    <w:rsid w:val="00615CFF"/>
    <w:rsid w:val="006216BD"/>
    <w:rsid w:val="006220F4"/>
    <w:rsid w:val="00622380"/>
    <w:rsid w:val="006225EF"/>
    <w:rsid w:val="00623D2B"/>
    <w:rsid w:val="0062425E"/>
    <w:rsid w:val="006254B0"/>
    <w:rsid w:val="0062585B"/>
    <w:rsid w:val="006261D7"/>
    <w:rsid w:val="00626737"/>
    <w:rsid w:val="00627BCB"/>
    <w:rsid w:val="006303F8"/>
    <w:rsid w:val="00630691"/>
    <w:rsid w:val="00630A13"/>
    <w:rsid w:val="00631CA8"/>
    <w:rsid w:val="00632CDC"/>
    <w:rsid w:val="0063310A"/>
    <w:rsid w:val="006334A1"/>
    <w:rsid w:val="00633960"/>
    <w:rsid w:val="00633E75"/>
    <w:rsid w:val="006344E6"/>
    <w:rsid w:val="00634633"/>
    <w:rsid w:val="00635274"/>
    <w:rsid w:val="00635A96"/>
    <w:rsid w:val="00636FCD"/>
    <w:rsid w:val="00636FE4"/>
    <w:rsid w:val="00637C74"/>
    <w:rsid w:val="00637D09"/>
    <w:rsid w:val="00643412"/>
    <w:rsid w:val="00644390"/>
    <w:rsid w:val="006446EB"/>
    <w:rsid w:val="006457C9"/>
    <w:rsid w:val="006463B5"/>
    <w:rsid w:val="00646C09"/>
    <w:rsid w:val="006509A3"/>
    <w:rsid w:val="00650D8F"/>
    <w:rsid w:val="0065246C"/>
    <w:rsid w:val="006527F9"/>
    <w:rsid w:val="00655B1C"/>
    <w:rsid w:val="006569A5"/>
    <w:rsid w:val="00656FA9"/>
    <w:rsid w:val="00656FF8"/>
    <w:rsid w:val="00657A2C"/>
    <w:rsid w:val="0066011E"/>
    <w:rsid w:val="0066235D"/>
    <w:rsid w:val="0066246A"/>
    <w:rsid w:val="00663E33"/>
    <w:rsid w:val="00663F9F"/>
    <w:rsid w:val="0066549E"/>
    <w:rsid w:val="00671B40"/>
    <w:rsid w:val="00671DD2"/>
    <w:rsid w:val="00672EEB"/>
    <w:rsid w:val="00673422"/>
    <w:rsid w:val="006736DC"/>
    <w:rsid w:val="00673988"/>
    <w:rsid w:val="00674326"/>
    <w:rsid w:val="0067490E"/>
    <w:rsid w:val="00674EF9"/>
    <w:rsid w:val="006757D3"/>
    <w:rsid w:val="00675D7F"/>
    <w:rsid w:val="00675E34"/>
    <w:rsid w:val="00677B79"/>
    <w:rsid w:val="00677ED8"/>
    <w:rsid w:val="00680DE2"/>
    <w:rsid w:val="00681108"/>
    <w:rsid w:val="0068167A"/>
    <w:rsid w:val="00682B24"/>
    <w:rsid w:val="00682BDD"/>
    <w:rsid w:val="006830C1"/>
    <w:rsid w:val="0068381B"/>
    <w:rsid w:val="00683CDB"/>
    <w:rsid w:val="0068415B"/>
    <w:rsid w:val="0068436F"/>
    <w:rsid w:val="00684B57"/>
    <w:rsid w:val="00684DD4"/>
    <w:rsid w:val="00685FE4"/>
    <w:rsid w:val="00686B83"/>
    <w:rsid w:val="00687340"/>
    <w:rsid w:val="0068783C"/>
    <w:rsid w:val="00687E5C"/>
    <w:rsid w:val="006900E8"/>
    <w:rsid w:val="0069078B"/>
    <w:rsid w:val="00690D4B"/>
    <w:rsid w:val="00690FAF"/>
    <w:rsid w:val="00691FF1"/>
    <w:rsid w:val="0069297B"/>
    <w:rsid w:val="00694B58"/>
    <w:rsid w:val="00695084"/>
    <w:rsid w:val="0069512F"/>
    <w:rsid w:val="00695AF4"/>
    <w:rsid w:val="006A24EE"/>
    <w:rsid w:val="006A2924"/>
    <w:rsid w:val="006A490E"/>
    <w:rsid w:val="006A5BAC"/>
    <w:rsid w:val="006A6BDE"/>
    <w:rsid w:val="006A7EF4"/>
    <w:rsid w:val="006A7F90"/>
    <w:rsid w:val="006B3F77"/>
    <w:rsid w:val="006B472A"/>
    <w:rsid w:val="006B4779"/>
    <w:rsid w:val="006B485F"/>
    <w:rsid w:val="006B4C6B"/>
    <w:rsid w:val="006B562A"/>
    <w:rsid w:val="006B7A5A"/>
    <w:rsid w:val="006B7CFD"/>
    <w:rsid w:val="006C046F"/>
    <w:rsid w:val="006C062C"/>
    <w:rsid w:val="006C13EF"/>
    <w:rsid w:val="006C15AF"/>
    <w:rsid w:val="006C1EE4"/>
    <w:rsid w:val="006C2372"/>
    <w:rsid w:val="006C2FCA"/>
    <w:rsid w:val="006C34A7"/>
    <w:rsid w:val="006C3568"/>
    <w:rsid w:val="006C3A73"/>
    <w:rsid w:val="006C3E21"/>
    <w:rsid w:val="006C402C"/>
    <w:rsid w:val="006C4E0B"/>
    <w:rsid w:val="006C527A"/>
    <w:rsid w:val="006C74D6"/>
    <w:rsid w:val="006C7694"/>
    <w:rsid w:val="006D02C9"/>
    <w:rsid w:val="006D1F4B"/>
    <w:rsid w:val="006D2A8D"/>
    <w:rsid w:val="006D4CDF"/>
    <w:rsid w:val="006D5D82"/>
    <w:rsid w:val="006D5F02"/>
    <w:rsid w:val="006D6807"/>
    <w:rsid w:val="006D6F0F"/>
    <w:rsid w:val="006D7337"/>
    <w:rsid w:val="006E0D99"/>
    <w:rsid w:val="006E13AD"/>
    <w:rsid w:val="006E18BC"/>
    <w:rsid w:val="006E283D"/>
    <w:rsid w:val="006E4231"/>
    <w:rsid w:val="006E54C4"/>
    <w:rsid w:val="006E729A"/>
    <w:rsid w:val="006E77BF"/>
    <w:rsid w:val="006E7AC8"/>
    <w:rsid w:val="006F0F6E"/>
    <w:rsid w:val="006F1097"/>
    <w:rsid w:val="006F4099"/>
    <w:rsid w:val="006F4F78"/>
    <w:rsid w:val="006F5660"/>
    <w:rsid w:val="006F61FC"/>
    <w:rsid w:val="006F636E"/>
    <w:rsid w:val="006F7B34"/>
    <w:rsid w:val="007001FB"/>
    <w:rsid w:val="007005C3"/>
    <w:rsid w:val="00700A58"/>
    <w:rsid w:val="00702C24"/>
    <w:rsid w:val="00702E9D"/>
    <w:rsid w:val="0070448A"/>
    <w:rsid w:val="007044BC"/>
    <w:rsid w:val="0070476F"/>
    <w:rsid w:val="0070503E"/>
    <w:rsid w:val="0070662B"/>
    <w:rsid w:val="00707400"/>
    <w:rsid w:val="00710857"/>
    <w:rsid w:val="00710AA7"/>
    <w:rsid w:val="00710F6B"/>
    <w:rsid w:val="00711ED6"/>
    <w:rsid w:val="007131BC"/>
    <w:rsid w:val="00713FA5"/>
    <w:rsid w:val="007155A4"/>
    <w:rsid w:val="0071739E"/>
    <w:rsid w:val="007176E4"/>
    <w:rsid w:val="00717738"/>
    <w:rsid w:val="007209F9"/>
    <w:rsid w:val="007238B2"/>
    <w:rsid w:val="00723A94"/>
    <w:rsid w:val="007242CD"/>
    <w:rsid w:val="00725CD2"/>
    <w:rsid w:val="00726EF3"/>
    <w:rsid w:val="00727C4C"/>
    <w:rsid w:val="00727E38"/>
    <w:rsid w:val="00730757"/>
    <w:rsid w:val="0073091A"/>
    <w:rsid w:val="0073112B"/>
    <w:rsid w:val="007317DF"/>
    <w:rsid w:val="00732210"/>
    <w:rsid w:val="007336C8"/>
    <w:rsid w:val="007354C9"/>
    <w:rsid w:val="00735849"/>
    <w:rsid w:val="007358A4"/>
    <w:rsid w:val="0073744A"/>
    <w:rsid w:val="00737753"/>
    <w:rsid w:val="0074100E"/>
    <w:rsid w:val="00741D29"/>
    <w:rsid w:val="00742A8B"/>
    <w:rsid w:val="00744611"/>
    <w:rsid w:val="0074524F"/>
    <w:rsid w:val="007458D1"/>
    <w:rsid w:val="00745AAA"/>
    <w:rsid w:val="00745AE7"/>
    <w:rsid w:val="0074647B"/>
    <w:rsid w:val="00747E2F"/>
    <w:rsid w:val="00750A2F"/>
    <w:rsid w:val="0075101B"/>
    <w:rsid w:val="00751EAE"/>
    <w:rsid w:val="007538BC"/>
    <w:rsid w:val="00753EE4"/>
    <w:rsid w:val="00760D4B"/>
    <w:rsid w:val="00761488"/>
    <w:rsid w:val="00761B42"/>
    <w:rsid w:val="0076220D"/>
    <w:rsid w:val="00762D16"/>
    <w:rsid w:val="00762EC3"/>
    <w:rsid w:val="00763075"/>
    <w:rsid w:val="00764001"/>
    <w:rsid w:val="00764718"/>
    <w:rsid w:val="00765F08"/>
    <w:rsid w:val="00766A9E"/>
    <w:rsid w:val="00767176"/>
    <w:rsid w:val="0076724F"/>
    <w:rsid w:val="007679FF"/>
    <w:rsid w:val="007714B5"/>
    <w:rsid w:val="00772019"/>
    <w:rsid w:val="00772036"/>
    <w:rsid w:val="00772577"/>
    <w:rsid w:val="00773657"/>
    <w:rsid w:val="00773827"/>
    <w:rsid w:val="00773A63"/>
    <w:rsid w:val="00773D3B"/>
    <w:rsid w:val="00773ED3"/>
    <w:rsid w:val="00774EC0"/>
    <w:rsid w:val="007750B7"/>
    <w:rsid w:val="0077516A"/>
    <w:rsid w:val="0077532C"/>
    <w:rsid w:val="007755D2"/>
    <w:rsid w:val="00775B10"/>
    <w:rsid w:val="007760EF"/>
    <w:rsid w:val="0077626F"/>
    <w:rsid w:val="00776F64"/>
    <w:rsid w:val="00777291"/>
    <w:rsid w:val="00777D3C"/>
    <w:rsid w:val="00780820"/>
    <w:rsid w:val="00780B49"/>
    <w:rsid w:val="0078112D"/>
    <w:rsid w:val="00782FB0"/>
    <w:rsid w:val="00783791"/>
    <w:rsid w:val="00783EFC"/>
    <w:rsid w:val="00784F85"/>
    <w:rsid w:val="007873B9"/>
    <w:rsid w:val="00791109"/>
    <w:rsid w:val="00791DD0"/>
    <w:rsid w:val="00792944"/>
    <w:rsid w:val="00793E99"/>
    <w:rsid w:val="007952CA"/>
    <w:rsid w:val="007957D8"/>
    <w:rsid w:val="00795CB0"/>
    <w:rsid w:val="00796367"/>
    <w:rsid w:val="0079655C"/>
    <w:rsid w:val="00797365"/>
    <w:rsid w:val="00797DD9"/>
    <w:rsid w:val="00797FDD"/>
    <w:rsid w:val="007A07E4"/>
    <w:rsid w:val="007A0A8E"/>
    <w:rsid w:val="007A140E"/>
    <w:rsid w:val="007A1724"/>
    <w:rsid w:val="007A232B"/>
    <w:rsid w:val="007A2A4D"/>
    <w:rsid w:val="007A2BD7"/>
    <w:rsid w:val="007A326F"/>
    <w:rsid w:val="007A4C6D"/>
    <w:rsid w:val="007B037A"/>
    <w:rsid w:val="007B0770"/>
    <w:rsid w:val="007B0BB3"/>
    <w:rsid w:val="007B1742"/>
    <w:rsid w:val="007B18FC"/>
    <w:rsid w:val="007B28B7"/>
    <w:rsid w:val="007B451A"/>
    <w:rsid w:val="007B4846"/>
    <w:rsid w:val="007B51D2"/>
    <w:rsid w:val="007B67D0"/>
    <w:rsid w:val="007B702D"/>
    <w:rsid w:val="007B7106"/>
    <w:rsid w:val="007B7617"/>
    <w:rsid w:val="007C05BB"/>
    <w:rsid w:val="007C0617"/>
    <w:rsid w:val="007C0A04"/>
    <w:rsid w:val="007C113D"/>
    <w:rsid w:val="007C1793"/>
    <w:rsid w:val="007C1A0C"/>
    <w:rsid w:val="007C229A"/>
    <w:rsid w:val="007C2708"/>
    <w:rsid w:val="007C297D"/>
    <w:rsid w:val="007C3F35"/>
    <w:rsid w:val="007C4493"/>
    <w:rsid w:val="007C4A3D"/>
    <w:rsid w:val="007C4A94"/>
    <w:rsid w:val="007C6996"/>
    <w:rsid w:val="007C704F"/>
    <w:rsid w:val="007D0141"/>
    <w:rsid w:val="007D0884"/>
    <w:rsid w:val="007D0ACB"/>
    <w:rsid w:val="007D11DA"/>
    <w:rsid w:val="007D4EB5"/>
    <w:rsid w:val="007D5CCC"/>
    <w:rsid w:val="007D668F"/>
    <w:rsid w:val="007D6E6C"/>
    <w:rsid w:val="007D7CEA"/>
    <w:rsid w:val="007D7FBA"/>
    <w:rsid w:val="007E0227"/>
    <w:rsid w:val="007E089D"/>
    <w:rsid w:val="007E0A31"/>
    <w:rsid w:val="007E0C84"/>
    <w:rsid w:val="007E17DF"/>
    <w:rsid w:val="007E1C70"/>
    <w:rsid w:val="007E225C"/>
    <w:rsid w:val="007E22A5"/>
    <w:rsid w:val="007E31E3"/>
    <w:rsid w:val="007E40FD"/>
    <w:rsid w:val="007E4C16"/>
    <w:rsid w:val="007E5134"/>
    <w:rsid w:val="007E55C9"/>
    <w:rsid w:val="007E55CF"/>
    <w:rsid w:val="007E5782"/>
    <w:rsid w:val="007E57AB"/>
    <w:rsid w:val="007E5C56"/>
    <w:rsid w:val="007E5D64"/>
    <w:rsid w:val="007E6801"/>
    <w:rsid w:val="007E6D77"/>
    <w:rsid w:val="007E7325"/>
    <w:rsid w:val="007E74AF"/>
    <w:rsid w:val="007E775B"/>
    <w:rsid w:val="007E7FB8"/>
    <w:rsid w:val="007F02EF"/>
    <w:rsid w:val="007F0955"/>
    <w:rsid w:val="007F1BAD"/>
    <w:rsid w:val="007F22BD"/>
    <w:rsid w:val="007F4BD9"/>
    <w:rsid w:val="007F4E71"/>
    <w:rsid w:val="007F4F10"/>
    <w:rsid w:val="007F4F53"/>
    <w:rsid w:val="007F76E4"/>
    <w:rsid w:val="007F7DB6"/>
    <w:rsid w:val="00801469"/>
    <w:rsid w:val="00801961"/>
    <w:rsid w:val="00801F6C"/>
    <w:rsid w:val="008020EC"/>
    <w:rsid w:val="00802F64"/>
    <w:rsid w:val="00804AAD"/>
    <w:rsid w:val="00804CA6"/>
    <w:rsid w:val="00804D76"/>
    <w:rsid w:val="00805070"/>
    <w:rsid w:val="00807B54"/>
    <w:rsid w:val="00810A3C"/>
    <w:rsid w:val="00810A4A"/>
    <w:rsid w:val="008139E5"/>
    <w:rsid w:val="00813FB5"/>
    <w:rsid w:val="008206E5"/>
    <w:rsid w:val="00821B2B"/>
    <w:rsid w:val="00822969"/>
    <w:rsid w:val="0082325C"/>
    <w:rsid w:val="00824B2B"/>
    <w:rsid w:val="00824BC5"/>
    <w:rsid w:val="0082673D"/>
    <w:rsid w:val="00827846"/>
    <w:rsid w:val="00827EBE"/>
    <w:rsid w:val="00830493"/>
    <w:rsid w:val="008341FA"/>
    <w:rsid w:val="0083437C"/>
    <w:rsid w:val="00834C5E"/>
    <w:rsid w:val="00835613"/>
    <w:rsid w:val="00835A63"/>
    <w:rsid w:val="008362FF"/>
    <w:rsid w:val="0083756D"/>
    <w:rsid w:val="00840250"/>
    <w:rsid w:val="00840837"/>
    <w:rsid w:val="008432C5"/>
    <w:rsid w:val="00844519"/>
    <w:rsid w:val="00846D34"/>
    <w:rsid w:val="00850615"/>
    <w:rsid w:val="00851D38"/>
    <w:rsid w:val="008520FC"/>
    <w:rsid w:val="008525CE"/>
    <w:rsid w:val="00855089"/>
    <w:rsid w:val="008555B6"/>
    <w:rsid w:val="0085607E"/>
    <w:rsid w:val="00857030"/>
    <w:rsid w:val="008603FC"/>
    <w:rsid w:val="00860489"/>
    <w:rsid w:val="00860684"/>
    <w:rsid w:val="00861570"/>
    <w:rsid w:val="00861900"/>
    <w:rsid w:val="00861BDB"/>
    <w:rsid w:val="008621A4"/>
    <w:rsid w:val="008628DF"/>
    <w:rsid w:val="00863401"/>
    <w:rsid w:val="00863810"/>
    <w:rsid w:val="00863FC4"/>
    <w:rsid w:val="0086423A"/>
    <w:rsid w:val="00864A72"/>
    <w:rsid w:val="008663DC"/>
    <w:rsid w:val="0086648B"/>
    <w:rsid w:val="00867443"/>
    <w:rsid w:val="00867FBB"/>
    <w:rsid w:val="008705A0"/>
    <w:rsid w:val="00871269"/>
    <w:rsid w:val="00873F93"/>
    <w:rsid w:val="00874598"/>
    <w:rsid w:val="00874F62"/>
    <w:rsid w:val="0087522F"/>
    <w:rsid w:val="00876200"/>
    <w:rsid w:val="00876C15"/>
    <w:rsid w:val="0087710F"/>
    <w:rsid w:val="0088018E"/>
    <w:rsid w:val="008803B3"/>
    <w:rsid w:val="00880E7B"/>
    <w:rsid w:val="008832D4"/>
    <w:rsid w:val="0088356B"/>
    <w:rsid w:val="00883829"/>
    <w:rsid w:val="00883B6A"/>
    <w:rsid w:val="00883EA7"/>
    <w:rsid w:val="00884781"/>
    <w:rsid w:val="0088491C"/>
    <w:rsid w:val="008869E8"/>
    <w:rsid w:val="008870FD"/>
    <w:rsid w:val="008901D0"/>
    <w:rsid w:val="008924AD"/>
    <w:rsid w:val="00892FFD"/>
    <w:rsid w:val="00893403"/>
    <w:rsid w:val="00893D8A"/>
    <w:rsid w:val="008945C3"/>
    <w:rsid w:val="0089587B"/>
    <w:rsid w:val="00895AB7"/>
    <w:rsid w:val="00895B7A"/>
    <w:rsid w:val="00896AAC"/>
    <w:rsid w:val="00896C5F"/>
    <w:rsid w:val="00897590"/>
    <w:rsid w:val="008A1638"/>
    <w:rsid w:val="008A1873"/>
    <w:rsid w:val="008A3B2A"/>
    <w:rsid w:val="008A3BF6"/>
    <w:rsid w:val="008A55A6"/>
    <w:rsid w:val="008A598F"/>
    <w:rsid w:val="008A715B"/>
    <w:rsid w:val="008B0002"/>
    <w:rsid w:val="008B2CDD"/>
    <w:rsid w:val="008B3354"/>
    <w:rsid w:val="008B4EA9"/>
    <w:rsid w:val="008B53AF"/>
    <w:rsid w:val="008B589D"/>
    <w:rsid w:val="008B5E0B"/>
    <w:rsid w:val="008B6825"/>
    <w:rsid w:val="008B6F05"/>
    <w:rsid w:val="008B725C"/>
    <w:rsid w:val="008C01DF"/>
    <w:rsid w:val="008C1130"/>
    <w:rsid w:val="008C16D3"/>
    <w:rsid w:val="008C1DBF"/>
    <w:rsid w:val="008C252B"/>
    <w:rsid w:val="008C626E"/>
    <w:rsid w:val="008C72A8"/>
    <w:rsid w:val="008C7AAD"/>
    <w:rsid w:val="008D1081"/>
    <w:rsid w:val="008D172D"/>
    <w:rsid w:val="008D1ADE"/>
    <w:rsid w:val="008D4B5F"/>
    <w:rsid w:val="008D6D29"/>
    <w:rsid w:val="008D6E69"/>
    <w:rsid w:val="008D733F"/>
    <w:rsid w:val="008D7E47"/>
    <w:rsid w:val="008E25BA"/>
    <w:rsid w:val="008E356D"/>
    <w:rsid w:val="008E397B"/>
    <w:rsid w:val="008E3DCC"/>
    <w:rsid w:val="008E4CF6"/>
    <w:rsid w:val="008E4D16"/>
    <w:rsid w:val="008E627C"/>
    <w:rsid w:val="008E6791"/>
    <w:rsid w:val="008E6E4A"/>
    <w:rsid w:val="008E6FE1"/>
    <w:rsid w:val="008E7B85"/>
    <w:rsid w:val="008F0E5E"/>
    <w:rsid w:val="008F1EDB"/>
    <w:rsid w:val="008F2518"/>
    <w:rsid w:val="008F3915"/>
    <w:rsid w:val="008F3DB2"/>
    <w:rsid w:val="008F5239"/>
    <w:rsid w:val="008F5351"/>
    <w:rsid w:val="008F571D"/>
    <w:rsid w:val="008F5B16"/>
    <w:rsid w:val="008F697C"/>
    <w:rsid w:val="008F6D38"/>
    <w:rsid w:val="008F7101"/>
    <w:rsid w:val="008F7BE5"/>
    <w:rsid w:val="009007EA"/>
    <w:rsid w:val="00900C46"/>
    <w:rsid w:val="00901A55"/>
    <w:rsid w:val="00901E91"/>
    <w:rsid w:val="00902AA8"/>
    <w:rsid w:val="00902DA6"/>
    <w:rsid w:val="00903A9C"/>
    <w:rsid w:val="00903AAE"/>
    <w:rsid w:val="00903BE3"/>
    <w:rsid w:val="00903EC3"/>
    <w:rsid w:val="00904B18"/>
    <w:rsid w:val="009056F3"/>
    <w:rsid w:val="00906BFF"/>
    <w:rsid w:val="00906CAB"/>
    <w:rsid w:val="00907804"/>
    <w:rsid w:val="009124B2"/>
    <w:rsid w:val="009126A9"/>
    <w:rsid w:val="00913BD3"/>
    <w:rsid w:val="00914080"/>
    <w:rsid w:val="00915287"/>
    <w:rsid w:val="00916BE2"/>
    <w:rsid w:val="0091720A"/>
    <w:rsid w:val="009173E5"/>
    <w:rsid w:val="00917614"/>
    <w:rsid w:val="00917F77"/>
    <w:rsid w:val="009209BB"/>
    <w:rsid w:val="00923AB3"/>
    <w:rsid w:val="0092509D"/>
    <w:rsid w:val="00925443"/>
    <w:rsid w:val="00925750"/>
    <w:rsid w:val="00925840"/>
    <w:rsid w:val="00927642"/>
    <w:rsid w:val="00927F9E"/>
    <w:rsid w:val="009304FF"/>
    <w:rsid w:val="009317D8"/>
    <w:rsid w:val="00932168"/>
    <w:rsid w:val="00933AA0"/>
    <w:rsid w:val="00933DCF"/>
    <w:rsid w:val="00933E14"/>
    <w:rsid w:val="0093487F"/>
    <w:rsid w:val="0093494A"/>
    <w:rsid w:val="009349C2"/>
    <w:rsid w:val="00934B0D"/>
    <w:rsid w:val="00934BC9"/>
    <w:rsid w:val="009359CC"/>
    <w:rsid w:val="0093625A"/>
    <w:rsid w:val="00937066"/>
    <w:rsid w:val="00940116"/>
    <w:rsid w:val="0094018A"/>
    <w:rsid w:val="00940DC1"/>
    <w:rsid w:val="009414A0"/>
    <w:rsid w:val="00942A1C"/>
    <w:rsid w:val="00944237"/>
    <w:rsid w:val="009442AB"/>
    <w:rsid w:val="00945174"/>
    <w:rsid w:val="00945CAD"/>
    <w:rsid w:val="0094637D"/>
    <w:rsid w:val="00946E59"/>
    <w:rsid w:val="0095079F"/>
    <w:rsid w:val="00952653"/>
    <w:rsid w:val="00953E48"/>
    <w:rsid w:val="00954040"/>
    <w:rsid w:val="009542C0"/>
    <w:rsid w:val="00954F92"/>
    <w:rsid w:val="009573D6"/>
    <w:rsid w:val="009608A4"/>
    <w:rsid w:val="009629AB"/>
    <w:rsid w:val="00962CF2"/>
    <w:rsid w:val="0096310B"/>
    <w:rsid w:val="00963403"/>
    <w:rsid w:val="009635CF"/>
    <w:rsid w:val="00964F95"/>
    <w:rsid w:val="009651B3"/>
    <w:rsid w:val="00965232"/>
    <w:rsid w:val="009654C8"/>
    <w:rsid w:val="0097068B"/>
    <w:rsid w:val="00970731"/>
    <w:rsid w:val="009716AD"/>
    <w:rsid w:val="00972A2D"/>
    <w:rsid w:val="00972C9A"/>
    <w:rsid w:val="00973496"/>
    <w:rsid w:val="00973DDC"/>
    <w:rsid w:val="00975474"/>
    <w:rsid w:val="00975E6F"/>
    <w:rsid w:val="00976806"/>
    <w:rsid w:val="0097707D"/>
    <w:rsid w:val="00977447"/>
    <w:rsid w:val="009802AF"/>
    <w:rsid w:val="00980426"/>
    <w:rsid w:val="0098056F"/>
    <w:rsid w:val="0098064F"/>
    <w:rsid w:val="00980A9F"/>
    <w:rsid w:val="0098181E"/>
    <w:rsid w:val="0098527B"/>
    <w:rsid w:val="00985C6F"/>
    <w:rsid w:val="00986FAA"/>
    <w:rsid w:val="00987DD7"/>
    <w:rsid w:val="00990C34"/>
    <w:rsid w:val="009917A1"/>
    <w:rsid w:val="00991D82"/>
    <w:rsid w:val="00991F7D"/>
    <w:rsid w:val="00992E24"/>
    <w:rsid w:val="00994488"/>
    <w:rsid w:val="00994886"/>
    <w:rsid w:val="00994F90"/>
    <w:rsid w:val="0099550C"/>
    <w:rsid w:val="00995C5B"/>
    <w:rsid w:val="00997322"/>
    <w:rsid w:val="009A3B2B"/>
    <w:rsid w:val="009A4176"/>
    <w:rsid w:val="009A5065"/>
    <w:rsid w:val="009A54DE"/>
    <w:rsid w:val="009A5792"/>
    <w:rsid w:val="009A57E0"/>
    <w:rsid w:val="009A6F9C"/>
    <w:rsid w:val="009A79BE"/>
    <w:rsid w:val="009B03DF"/>
    <w:rsid w:val="009B054C"/>
    <w:rsid w:val="009B1532"/>
    <w:rsid w:val="009B1667"/>
    <w:rsid w:val="009B2F2A"/>
    <w:rsid w:val="009B31A8"/>
    <w:rsid w:val="009B3A02"/>
    <w:rsid w:val="009B46D6"/>
    <w:rsid w:val="009B4CEA"/>
    <w:rsid w:val="009B65C1"/>
    <w:rsid w:val="009C0BF1"/>
    <w:rsid w:val="009C1665"/>
    <w:rsid w:val="009C2491"/>
    <w:rsid w:val="009C3762"/>
    <w:rsid w:val="009C39CE"/>
    <w:rsid w:val="009C3F7A"/>
    <w:rsid w:val="009C4BFF"/>
    <w:rsid w:val="009C4C10"/>
    <w:rsid w:val="009C58FA"/>
    <w:rsid w:val="009C6741"/>
    <w:rsid w:val="009C68F9"/>
    <w:rsid w:val="009D031A"/>
    <w:rsid w:val="009D14E7"/>
    <w:rsid w:val="009D1802"/>
    <w:rsid w:val="009D37D5"/>
    <w:rsid w:val="009D445B"/>
    <w:rsid w:val="009D4C5A"/>
    <w:rsid w:val="009D5680"/>
    <w:rsid w:val="009D569C"/>
    <w:rsid w:val="009D5C6B"/>
    <w:rsid w:val="009D779A"/>
    <w:rsid w:val="009E0174"/>
    <w:rsid w:val="009E08A4"/>
    <w:rsid w:val="009E1317"/>
    <w:rsid w:val="009E1FD1"/>
    <w:rsid w:val="009E2489"/>
    <w:rsid w:val="009E29EF"/>
    <w:rsid w:val="009E3187"/>
    <w:rsid w:val="009E3A83"/>
    <w:rsid w:val="009E3B51"/>
    <w:rsid w:val="009E4577"/>
    <w:rsid w:val="009E4BA2"/>
    <w:rsid w:val="009E5534"/>
    <w:rsid w:val="009E6C7F"/>
    <w:rsid w:val="009F0984"/>
    <w:rsid w:val="009F0DC4"/>
    <w:rsid w:val="009F2293"/>
    <w:rsid w:val="009F2594"/>
    <w:rsid w:val="009F2A86"/>
    <w:rsid w:val="009F31BF"/>
    <w:rsid w:val="009F3426"/>
    <w:rsid w:val="009F4A51"/>
    <w:rsid w:val="009F4DCB"/>
    <w:rsid w:val="009F58CF"/>
    <w:rsid w:val="009F65D1"/>
    <w:rsid w:val="009F7432"/>
    <w:rsid w:val="009F7952"/>
    <w:rsid w:val="00A006B2"/>
    <w:rsid w:val="00A02BD0"/>
    <w:rsid w:val="00A04811"/>
    <w:rsid w:val="00A05181"/>
    <w:rsid w:val="00A05268"/>
    <w:rsid w:val="00A052FD"/>
    <w:rsid w:val="00A061CE"/>
    <w:rsid w:val="00A06301"/>
    <w:rsid w:val="00A07DD5"/>
    <w:rsid w:val="00A10E54"/>
    <w:rsid w:val="00A10E6B"/>
    <w:rsid w:val="00A10F06"/>
    <w:rsid w:val="00A13290"/>
    <w:rsid w:val="00A14BB3"/>
    <w:rsid w:val="00A152B3"/>
    <w:rsid w:val="00A155B7"/>
    <w:rsid w:val="00A159DD"/>
    <w:rsid w:val="00A1627B"/>
    <w:rsid w:val="00A1662F"/>
    <w:rsid w:val="00A17714"/>
    <w:rsid w:val="00A20B0C"/>
    <w:rsid w:val="00A22D47"/>
    <w:rsid w:val="00A2307A"/>
    <w:rsid w:val="00A23686"/>
    <w:rsid w:val="00A23B6F"/>
    <w:rsid w:val="00A23BE5"/>
    <w:rsid w:val="00A2453A"/>
    <w:rsid w:val="00A24BA4"/>
    <w:rsid w:val="00A25D3C"/>
    <w:rsid w:val="00A2662D"/>
    <w:rsid w:val="00A27A40"/>
    <w:rsid w:val="00A308DF"/>
    <w:rsid w:val="00A30CC1"/>
    <w:rsid w:val="00A31217"/>
    <w:rsid w:val="00A32880"/>
    <w:rsid w:val="00A32883"/>
    <w:rsid w:val="00A33147"/>
    <w:rsid w:val="00A33272"/>
    <w:rsid w:val="00A332FA"/>
    <w:rsid w:val="00A351AF"/>
    <w:rsid w:val="00A353A0"/>
    <w:rsid w:val="00A35B91"/>
    <w:rsid w:val="00A3617A"/>
    <w:rsid w:val="00A36ECF"/>
    <w:rsid w:val="00A370CB"/>
    <w:rsid w:val="00A40BCA"/>
    <w:rsid w:val="00A420E9"/>
    <w:rsid w:val="00A4281C"/>
    <w:rsid w:val="00A42E19"/>
    <w:rsid w:val="00A42F15"/>
    <w:rsid w:val="00A434E3"/>
    <w:rsid w:val="00A43B7C"/>
    <w:rsid w:val="00A444DE"/>
    <w:rsid w:val="00A448F9"/>
    <w:rsid w:val="00A44B8A"/>
    <w:rsid w:val="00A460D2"/>
    <w:rsid w:val="00A511C3"/>
    <w:rsid w:val="00A5157A"/>
    <w:rsid w:val="00A533D8"/>
    <w:rsid w:val="00A53984"/>
    <w:rsid w:val="00A54432"/>
    <w:rsid w:val="00A54783"/>
    <w:rsid w:val="00A55B76"/>
    <w:rsid w:val="00A56B6D"/>
    <w:rsid w:val="00A56CCF"/>
    <w:rsid w:val="00A6009F"/>
    <w:rsid w:val="00A60999"/>
    <w:rsid w:val="00A61070"/>
    <w:rsid w:val="00A623F2"/>
    <w:rsid w:val="00A64E52"/>
    <w:rsid w:val="00A65124"/>
    <w:rsid w:val="00A653DD"/>
    <w:rsid w:val="00A65E2C"/>
    <w:rsid w:val="00A6783A"/>
    <w:rsid w:val="00A7026F"/>
    <w:rsid w:val="00A70713"/>
    <w:rsid w:val="00A71299"/>
    <w:rsid w:val="00A721CA"/>
    <w:rsid w:val="00A73F02"/>
    <w:rsid w:val="00A75037"/>
    <w:rsid w:val="00A75F93"/>
    <w:rsid w:val="00A769A2"/>
    <w:rsid w:val="00A77734"/>
    <w:rsid w:val="00A80076"/>
    <w:rsid w:val="00A80BB4"/>
    <w:rsid w:val="00A816FE"/>
    <w:rsid w:val="00A820F8"/>
    <w:rsid w:val="00A82DF4"/>
    <w:rsid w:val="00A838AB"/>
    <w:rsid w:val="00A847A5"/>
    <w:rsid w:val="00A84FD6"/>
    <w:rsid w:val="00A868A5"/>
    <w:rsid w:val="00A87731"/>
    <w:rsid w:val="00A87D06"/>
    <w:rsid w:val="00A90F49"/>
    <w:rsid w:val="00A91439"/>
    <w:rsid w:val="00A91AA6"/>
    <w:rsid w:val="00A92B80"/>
    <w:rsid w:val="00A930FC"/>
    <w:rsid w:val="00A93B2D"/>
    <w:rsid w:val="00A93D5F"/>
    <w:rsid w:val="00A950F7"/>
    <w:rsid w:val="00A951AC"/>
    <w:rsid w:val="00A970C7"/>
    <w:rsid w:val="00A97653"/>
    <w:rsid w:val="00A97EDB"/>
    <w:rsid w:val="00AA09BD"/>
    <w:rsid w:val="00AA138D"/>
    <w:rsid w:val="00AA1A81"/>
    <w:rsid w:val="00AA2647"/>
    <w:rsid w:val="00AA39AB"/>
    <w:rsid w:val="00AA3F36"/>
    <w:rsid w:val="00AA444C"/>
    <w:rsid w:val="00AA5A32"/>
    <w:rsid w:val="00AA62B5"/>
    <w:rsid w:val="00AB049B"/>
    <w:rsid w:val="00AB0521"/>
    <w:rsid w:val="00AB1126"/>
    <w:rsid w:val="00AB23A4"/>
    <w:rsid w:val="00AB2DB8"/>
    <w:rsid w:val="00AB2EF1"/>
    <w:rsid w:val="00AB3A03"/>
    <w:rsid w:val="00AB483D"/>
    <w:rsid w:val="00AB5809"/>
    <w:rsid w:val="00AB584A"/>
    <w:rsid w:val="00AB5E3F"/>
    <w:rsid w:val="00AB6735"/>
    <w:rsid w:val="00AB6A9E"/>
    <w:rsid w:val="00AB7DF0"/>
    <w:rsid w:val="00AC0796"/>
    <w:rsid w:val="00AC22D6"/>
    <w:rsid w:val="00AC4D61"/>
    <w:rsid w:val="00AC5814"/>
    <w:rsid w:val="00AC743F"/>
    <w:rsid w:val="00AD0FDE"/>
    <w:rsid w:val="00AD227A"/>
    <w:rsid w:val="00AD2D85"/>
    <w:rsid w:val="00AD456A"/>
    <w:rsid w:val="00AD47F2"/>
    <w:rsid w:val="00AD58CC"/>
    <w:rsid w:val="00AD70CB"/>
    <w:rsid w:val="00AE0FC5"/>
    <w:rsid w:val="00AE21F3"/>
    <w:rsid w:val="00AE2848"/>
    <w:rsid w:val="00AE3292"/>
    <w:rsid w:val="00AE5C5F"/>
    <w:rsid w:val="00AE68FC"/>
    <w:rsid w:val="00AF0A0B"/>
    <w:rsid w:val="00AF34E2"/>
    <w:rsid w:val="00AF63CC"/>
    <w:rsid w:val="00AF7289"/>
    <w:rsid w:val="00B0110E"/>
    <w:rsid w:val="00B017BB"/>
    <w:rsid w:val="00B02555"/>
    <w:rsid w:val="00B03DBB"/>
    <w:rsid w:val="00B03F19"/>
    <w:rsid w:val="00B03F6E"/>
    <w:rsid w:val="00B0426E"/>
    <w:rsid w:val="00B059BF"/>
    <w:rsid w:val="00B059CD"/>
    <w:rsid w:val="00B05D7E"/>
    <w:rsid w:val="00B05E37"/>
    <w:rsid w:val="00B06F22"/>
    <w:rsid w:val="00B071D0"/>
    <w:rsid w:val="00B07FFC"/>
    <w:rsid w:val="00B10B39"/>
    <w:rsid w:val="00B10C59"/>
    <w:rsid w:val="00B111E6"/>
    <w:rsid w:val="00B11B97"/>
    <w:rsid w:val="00B12547"/>
    <w:rsid w:val="00B149D7"/>
    <w:rsid w:val="00B1777E"/>
    <w:rsid w:val="00B212FB"/>
    <w:rsid w:val="00B229FA"/>
    <w:rsid w:val="00B2436E"/>
    <w:rsid w:val="00B24A1C"/>
    <w:rsid w:val="00B26CD2"/>
    <w:rsid w:val="00B300D1"/>
    <w:rsid w:val="00B31882"/>
    <w:rsid w:val="00B31CA3"/>
    <w:rsid w:val="00B32FE7"/>
    <w:rsid w:val="00B331B9"/>
    <w:rsid w:val="00B33485"/>
    <w:rsid w:val="00B33F7E"/>
    <w:rsid w:val="00B347B6"/>
    <w:rsid w:val="00B348DF"/>
    <w:rsid w:val="00B35878"/>
    <w:rsid w:val="00B35C7B"/>
    <w:rsid w:val="00B3625A"/>
    <w:rsid w:val="00B367AF"/>
    <w:rsid w:val="00B36BBC"/>
    <w:rsid w:val="00B40948"/>
    <w:rsid w:val="00B422F5"/>
    <w:rsid w:val="00B44933"/>
    <w:rsid w:val="00B44DA9"/>
    <w:rsid w:val="00B44E2F"/>
    <w:rsid w:val="00B46717"/>
    <w:rsid w:val="00B4691E"/>
    <w:rsid w:val="00B46A6E"/>
    <w:rsid w:val="00B46C3C"/>
    <w:rsid w:val="00B46C3F"/>
    <w:rsid w:val="00B47EC5"/>
    <w:rsid w:val="00B500CB"/>
    <w:rsid w:val="00B50706"/>
    <w:rsid w:val="00B50A5C"/>
    <w:rsid w:val="00B50D89"/>
    <w:rsid w:val="00B50E9A"/>
    <w:rsid w:val="00B50F79"/>
    <w:rsid w:val="00B515B9"/>
    <w:rsid w:val="00B52019"/>
    <w:rsid w:val="00B520CA"/>
    <w:rsid w:val="00B5243D"/>
    <w:rsid w:val="00B5250D"/>
    <w:rsid w:val="00B55390"/>
    <w:rsid w:val="00B555BD"/>
    <w:rsid w:val="00B558F0"/>
    <w:rsid w:val="00B560E7"/>
    <w:rsid w:val="00B562E9"/>
    <w:rsid w:val="00B56468"/>
    <w:rsid w:val="00B564DA"/>
    <w:rsid w:val="00B60C9A"/>
    <w:rsid w:val="00B613E7"/>
    <w:rsid w:val="00B64C78"/>
    <w:rsid w:val="00B665A7"/>
    <w:rsid w:val="00B66AD2"/>
    <w:rsid w:val="00B67798"/>
    <w:rsid w:val="00B67DB6"/>
    <w:rsid w:val="00B70086"/>
    <w:rsid w:val="00B70A36"/>
    <w:rsid w:val="00B70F42"/>
    <w:rsid w:val="00B71706"/>
    <w:rsid w:val="00B72214"/>
    <w:rsid w:val="00B73833"/>
    <w:rsid w:val="00B73F8C"/>
    <w:rsid w:val="00B74321"/>
    <w:rsid w:val="00B746F9"/>
    <w:rsid w:val="00B74771"/>
    <w:rsid w:val="00B747CA"/>
    <w:rsid w:val="00B74FD2"/>
    <w:rsid w:val="00B75D31"/>
    <w:rsid w:val="00B765E7"/>
    <w:rsid w:val="00B767BB"/>
    <w:rsid w:val="00B767FD"/>
    <w:rsid w:val="00B76EAC"/>
    <w:rsid w:val="00B77994"/>
    <w:rsid w:val="00B806E2"/>
    <w:rsid w:val="00B80BB1"/>
    <w:rsid w:val="00B81EB7"/>
    <w:rsid w:val="00B81FEF"/>
    <w:rsid w:val="00B82BB3"/>
    <w:rsid w:val="00B84710"/>
    <w:rsid w:val="00B84C6E"/>
    <w:rsid w:val="00B8524D"/>
    <w:rsid w:val="00B8528D"/>
    <w:rsid w:val="00B91447"/>
    <w:rsid w:val="00B92030"/>
    <w:rsid w:val="00B92678"/>
    <w:rsid w:val="00B92B15"/>
    <w:rsid w:val="00B93996"/>
    <w:rsid w:val="00B946BE"/>
    <w:rsid w:val="00B94A2C"/>
    <w:rsid w:val="00B96214"/>
    <w:rsid w:val="00BA17D5"/>
    <w:rsid w:val="00BA28A9"/>
    <w:rsid w:val="00BA2DE9"/>
    <w:rsid w:val="00BA30A9"/>
    <w:rsid w:val="00BA4E4C"/>
    <w:rsid w:val="00BA545D"/>
    <w:rsid w:val="00BA71D6"/>
    <w:rsid w:val="00BA796D"/>
    <w:rsid w:val="00BB0153"/>
    <w:rsid w:val="00BB0B9E"/>
    <w:rsid w:val="00BB19F2"/>
    <w:rsid w:val="00BB299F"/>
    <w:rsid w:val="00BB2E26"/>
    <w:rsid w:val="00BB38C8"/>
    <w:rsid w:val="00BB5414"/>
    <w:rsid w:val="00BC08B5"/>
    <w:rsid w:val="00BC229D"/>
    <w:rsid w:val="00BC31BF"/>
    <w:rsid w:val="00BC3497"/>
    <w:rsid w:val="00BC39B3"/>
    <w:rsid w:val="00BC62FF"/>
    <w:rsid w:val="00BC6516"/>
    <w:rsid w:val="00BC7747"/>
    <w:rsid w:val="00BC7CE1"/>
    <w:rsid w:val="00BD126E"/>
    <w:rsid w:val="00BD1C63"/>
    <w:rsid w:val="00BD2057"/>
    <w:rsid w:val="00BD271A"/>
    <w:rsid w:val="00BD28DE"/>
    <w:rsid w:val="00BD31D9"/>
    <w:rsid w:val="00BD370B"/>
    <w:rsid w:val="00BD37F8"/>
    <w:rsid w:val="00BD446B"/>
    <w:rsid w:val="00BD553F"/>
    <w:rsid w:val="00BD5E5B"/>
    <w:rsid w:val="00BD5F14"/>
    <w:rsid w:val="00BD70B9"/>
    <w:rsid w:val="00BE1009"/>
    <w:rsid w:val="00BE2ECD"/>
    <w:rsid w:val="00BE3015"/>
    <w:rsid w:val="00BE348A"/>
    <w:rsid w:val="00BE356C"/>
    <w:rsid w:val="00BE3A98"/>
    <w:rsid w:val="00BE4824"/>
    <w:rsid w:val="00BE59D8"/>
    <w:rsid w:val="00BE63EC"/>
    <w:rsid w:val="00BE72A7"/>
    <w:rsid w:val="00BE7778"/>
    <w:rsid w:val="00BE7780"/>
    <w:rsid w:val="00BF0319"/>
    <w:rsid w:val="00BF0495"/>
    <w:rsid w:val="00BF0775"/>
    <w:rsid w:val="00BF1125"/>
    <w:rsid w:val="00BF156A"/>
    <w:rsid w:val="00BF1BD8"/>
    <w:rsid w:val="00BF1E9A"/>
    <w:rsid w:val="00BF2463"/>
    <w:rsid w:val="00BF30C0"/>
    <w:rsid w:val="00BF3A9C"/>
    <w:rsid w:val="00BF3AFC"/>
    <w:rsid w:val="00BF4037"/>
    <w:rsid w:val="00BF4117"/>
    <w:rsid w:val="00BF417A"/>
    <w:rsid w:val="00BF5166"/>
    <w:rsid w:val="00BF53DF"/>
    <w:rsid w:val="00BF5CCA"/>
    <w:rsid w:val="00BF5E38"/>
    <w:rsid w:val="00BF658F"/>
    <w:rsid w:val="00BF7053"/>
    <w:rsid w:val="00BF7512"/>
    <w:rsid w:val="00C00E4C"/>
    <w:rsid w:val="00C02277"/>
    <w:rsid w:val="00C02B2A"/>
    <w:rsid w:val="00C042A3"/>
    <w:rsid w:val="00C04A37"/>
    <w:rsid w:val="00C0514F"/>
    <w:rsid w:val="00C06F32"/>
    <w:rsid w:val="00C07CE0"/>
    <w:rsid w:val="00C10AD5"/>
    <w:rsid w:val="00C10E0B"/>
    <w:rsid w:val="00C11A31"/>
    <w:rsid w:val="00C12162"/>
    <w:rsid w:val="00C1226A"/>
    <w:rsid w:val="00C12326"/>
    <w:rsid w:val="00C12D1D"/>
    <w:rsid w:val="00C1634F"/>
    <w:rsid w:val="00C1683F"/>
    <w:rsid w:val="00C17E27"/>
    <w:rsid w:val="00C21094"/>
    <w:rsid w:val="00C2169E"/>
    <w:rsid w:val="00C2251D"/>
    <w:rsid w:val="00C234CB"/>
    <w:rsid w:val="00C23726"/>
    <w:rsid w:val="00C239AC"/>
    <w:rsid w:val="00C23C6D"/>
    <w:rsid w:val="00C248AF"/>
    <w:rsid w:val="00C24FE5"/>
    <w:rsid w:val="00C256C9"/>
    <w:rsid w:val="00C2604A"/>
    <w:rsid w:val="00C26221"/>
    <w:rsid w:val="00C30474"/>
    <w:rsid w:val="00C3083A"/>
    <w:rsid w:val="00C30CAC"/>
    <w:rsid w:val="00C31752"/>
    <w:rsid w:val="00C318EF"/>
    <w:rsid w:val="00C3230C"/>
    <w:rsid w:val="00C3233F"/>
    <w:rsid w:val="00C32DAC"/>
    <w:rsid w:val="00C34435"/>
    <w:rsid w:val="00C3469A"/>
    <w:rsid w:val="00C433F2"/>
    <w:rsid w:val="00C43AF5"/>
    <w:rsid w:val="00C45ECA"/>
    <w:rsid w:val="00C461D1"/>
    <w:rsid w:val="00C50827"/>
    <w:rsid w:val="00C50C2F"/>
    <w:rsid w:val="00C5131C"/>
    <w:rsid w:val="00C524D7"/>
    <w:rsid w:val="00C52A69"/>
    <w:rsid w:val="00C52A8A"/>
    <w:rsid w:val="00C52B7B"/>
    <w:rsid w:val="00C52D05"/>
    <w:rsid w:val="00C53C76"/>
    <w:rsid w:val="00C53F45"/>
    <w:rsid w:val="00C55966"/>
    <w:rsid w:val="00C57212"/>
    <w:rsid w:val="00C5760F"/>
    <w:rsid w:val="00C60DBE"/>
    <w:rsid w:val="00C61049"/>
    <w:rsid w:val="00C613A7"/>
    <w:rsid w:val="00C62287"/>
    <w:rsid w:val="00C62789"/>
    <w:rsid w:val="00C62C00"/>
    <w:rsid w:val="00C62F94"/>
    <w:rsid w:val="00C63004"/>
    <w:rsid w:val="00C66185"/>
    <w:rsid w:val="00C665EF"/>
    <w:rsid w:val="00C727EC"/>
    <w:rsid w:val="00C72C66"/>
    <w:rsid w:val="00C737C3"/>
    <w:rsid w:val="00C741F5"/>
    <w:rsid w:val="00C74AE2"/>
    <w:rsid w:val="00C75AAC"/>
    <w:rsid w:val="00C75C2A"/>
    <w:rsid w:val="00C760EE"/>
    <w:rsid w:val="00C762D8"/>
    <w:rsid w:val="00C7690E"/>
    <w:rsid w:val="00C76E03"/>
    <w:rsid w:val="00C80A5F"/>
    <w:rsid w:val="00C80D85"/>
    <w:rsid w:val="00C80E0B"/>
    <w:rsid w:val="00C8233F"/>
    <w:rsid w:val="00C82998"/>
    <w:rsid w:val="00C82EFC"/>
    <w:rsid w:val="00C833AE"/>
    <w:rsid w:val="00C8448B"/>
    <w:rsid w:val="00C84EA2"/>
    <w:rsid w:val="00C85AB4"/>
    <w:rsid w:val="00C86464"/>
    <w:rsid w:val="00C86DB0"/>
    <w:rsid w:val="00C8706E"/>
    <w:rsid w:val="00C87CDC"/>
    <w:rsid w:val="00C87D07"/>
    <w:rsid w:val="00C87D58"/>
    <w:rsid w:val="00C90808"/>
    <w:rsid w:val="00C90E27"/>
    <w:rsid w:val="00C91E1F"/>
    <w:rsid w:val="00C92ACE"/>
    <w:rsid w:val="00C933CC"/>
    <w:rsid w:val="00C95365"/>
    <w:rsid w:val="00C955EA"/>
    <w:rsid w:val="00C95966"/>
    <w:rsid w:val="00C95ADC"/>
    <w:rsid w:val="00CA04C2"/>
    <w:rsid w:val="00CA23B4"/>
    <w:rsid w:val="00CA2473"/>
    <w:rsid w:val="00CA24EB"/>
    <w:rsid w:val="00CA2597"/>
    <w:rsid w:val="00CA31A9"/>
    <w:rsid w:val="00CA3F9D"/>
    <w:rsid w:val="00CA4970"/>
    <w:rsid w:val="00CA527C"/>
    <w:rsid w:val="00CA52F2"/>
    <w:rsid w:val="00CA5707"/>
    <w:rsid w:val="00CA6CC6"/>
    <w:rsid w:val="00CA6DE4"/>
    <w:rsid w:val="00CA7AAC"/>
    <w:rsid w:val="00CA7B2F"/>
    <w:rsid w:val="00CB09BE"/>
    <w:rsid w:val="00CB0ED5"/>
    <w:rsid w:val="00CB14B2"/>
    <w:rsid w:val="00CB2BB5"/>
    <w:rsid w:val="00CB34C6"/>
    <w:rsid w:val="00CB3721"/>
    <w:rsid w:val="00CB39C0"/>
    <w:rsid w:val="00CB4E7E"/>
    <w:rsid w:val="00CB5906"/>
    <w:rsid w:val="00CB626E"/>
    <w:rsid w:val="00CB6509"/>
    <w:rsid w:val="00CB79B5"/>
    <w:rsid w:val="00CC0490"/>
    <w:rsid w:val="00CC0CE0"/>
    <w:rsid w:val="00CC1446"/>
    <w:rsid w:val="00CC1DBB"/>
    <w:rsid w:val="00CC314C"/>
    <w:rsid w:val="00CC397E"/>
    <w:rsid w:val="00CC43B1"/>
    <w:rsid w:val="00CC4413"/>
    <w:rsid w:val="00CC4659"/>
    <w:rsid w:val="00CC56F1"/>
    <w:rsid w:val="00CC593F"/>
    <w:rsid w:val="00CC597B"/>
    <w:rsid w:val="00CC5BB7"/>
    <w:rsid w:val="00CC5C5B"/>
    <w:rsid w:val="00CC5E33"/>
    <w:rsid w:val="00CC666C"/>
    <w:rsid w:val="00CC7020"/>
    <w:rsid w:val="00CD0BBF"/>
    <w:rsid w:val="00CD1560"/>
    <w:rsid w:val="00CD1791"/>
    <w:rsid w:val="00CD1D61"/>
    <w:rsid w:val="00CD4286"/>
    <w:rsid w:val="00CD478A"/>
    <w:rsid w:val="00CD6F09"/>
    <w:rsid w:val="00CD74DA"/>
    <w:rsid w:val="00CE0D0A"/>
    <w:rsid w:val="00CE15B1"/>
    <w:rsid w:val="00CE18C0"/>
    <w:rsid w:val="00CE20DD"/>
    <w:rsid w:val="00CE262B"/>
    <w:rsid w:val="00CE35D1"/>
    <w:rsid w:val="00CE38E8"/>
    <w:rsid w:val="00CE3B83"/>
    <w:rsid w:val="00CE3CDD"/>
    <w:rsid w:val="00CE3CFB"/>
    <w:rsid w:val="00CE49B4"/>
    <w:rsid w:val="00CE529B"/>
    <w:rsid w:val="00CE55AF"/>
    <w:rsid w:val="00CE606C"/>
    <w:rsid w:val="00CE6D7B"/>
    <w:rsid w:val="00CE7564"/>
    <w:rsid w:val="00CE75B1"/>
    <w:rsid w:val="00CE7D3A"/>
    <w:rsid w:val="00CF009A"/>
    <w:rsid w:val="00CF0D22"/>
    <w:rsid w:val="00CF0F0B"/>
    <w:rsid w:val="00CF2423"/>
    <w:rsid w:val="00CF39A4"/>
    <w:rsid w:val="00CF4BB0"/>
    <w:rsid w:val="00CF510A"/>
    <w:rsid w:val="00CF63F1"/>
    <w:rsid w:val="00CF6BFF"/>
    <w:rsid w:val="00D04ACB"/>
    <w:rsid w:val="00D05B3F"/>
    <w:rsid w:val="00D05B69"/>
    <w:rsid w:val="00D05BAC"/>
    <w:rsid w:val="00D05DB8"/>
    <w:rsid w:val="00D06D18"/>
    <w:rsid w:val="00D0736F"/>
    <w:rsid w:val="00D07E9F"/>
    <w:rsid w:val="00D10C9B"/>
    <w:rsid w:val="00D10F84"/>
    <w:rsid w:val="00D11EA6"/>
    <w:rsid w:val="00D1319F"/>
    <w:rsid w:val="00D13752"/>
    <w:rsid w:val="00D14044"/>
    <w:rsid w:val="00D14F27"/>
    <w:rsid w:val="00D15477"/>
    <w:rsid w:val="00D15AB5"/>
    <w:rsid w:val="00D15D37"/>
    <w:rsid w:val="00D16920"/>
    <w:rsid w:val="00D16A4D"/>
    <w:rsid w:val="00D1741B"/>
    <w:rsid w:val="00D20545"/>
    <w:rsid w:val="00D21249"/>
    <w:rsid w:val="00D219BB"/>
    <w:rsid w:val="00D2552A"/>
    <w:rsid w:val="00D26619"/>
    <w:rsid w:val="00D27C85"/>
    <w:rsid w:val="00D27DA1"/>
    <w:rsid w:val="00D301AB"/>
    <w:rsid w:val="00D301AF"/>
    <w:rsid w:val="00D30873"/>
    <w:rsid w:val="00D30AF0"/>
    <w:rsid w:val="00D31042"/>
    <w:rsid w:val="00D314BA"/>
    <w:rsid w:val="00D31CFE"/>
    <w:rsid w:val="00D3297D"/>
    <w:rsid w:val="00D41074"/>
    <w:rsid w:val="00D41178"/>
    <w:rsid w:val="00D41270"/>
    <w:rsid w:val="00D41C62"/>
    <w:rsid w:val="00D43FB3"/>
    <w:rsid w:val="00D445FD"/>
    <w:rsid w:val="00D44F88"/>
    <w:rsid w:val="00D4511B"/>
    <w:rsid w:val="00D46F6B"/>
    <w:rsid w:val="00D503E4"/>
    <w:rsid w:val="00D50756"/>
    <w:rsid w:val="00D52402"/>
    <w:rsid w:val="00D52631"/>
    <w:rsid w:val="00D53FB4"/>
    <w:rsid w:val="00D55847"/>
    <w:rsid w:val="00D56894"/>
    <w:rsid w:val="00D56D03"/>
    <w:rsid w:val="00D57828"/>
    <w:rsid w:val="00D62EB0"/>
    <w:rsid w:val="00D6358A"/>
    <w:rsid w:val="00D63DD7"/>
    <w:rsid w:val="00D6436D"/>
    <w:rsid w:val="00D645D5"/>
    <w:rsid w:val="00D646F2"/>
    <w:rsid w:val="00D64DCD"/>
    <w:rsid w:val="00D6557C"/>
    <w:rsid w:val="00D65C79"/>
    <w:rsid w:val="00D65CD9"/>
    <w:rsid w:val="00D65D53"/>
    <w:rsid w:val="00D661E1"/>
    <w:rsid w:val="00D66F58"/>
    <w:rsid w:val="00D6790E"/>
    <w:rsid w:val="00D7022A"/>
    <w:rsid w:val="00D70D44"/>
    <w:rsid w:val="00D714C3"/>
    <w:rsid w:val="00D73BD3"/>
    <w:rsid w:val="00D74343"/>
    <w:rsid w:val="00D7446B"/>
    <w:rsid w:val="00D7460C"/>
    <w:rsid w:val="00D74F16"/>
    <w:rsid w:val="00D752B1"/>
    <w:rsid w:val="00D773ED"/>
    <w:rsid w:val="00D776E7"/>
    <w:rsid w:val="00D8016D"/>
    <w:rsid w:val="00D80646"/>
    <w:rsid w:val="00D81A48"/>
    <w:rsid w:val="00D82B4E"/>
    <w:rsid w:val="00D83285"/>
    <w:rsid w:val="00D832F7"/>
    <w:rsid w:val="00D9042D"/>
    <w:rsid w:val="00D90593"/>
    <w:rsid w:val="00D91D3F"/>
    <w:rsid w:val="00D91EFF"/>
    <w:rsid w:val="00D93F3E"/>
    <w:rsid w:val="00D93F82"/>
    <w:rsid w:val="00D9645A"/>
    <w:rsid w:val="00D97F11"/>
    <w:rsid w:val="00DA0E72"/>
    <w:rsid w:val="00DA13E9"/>
    <w:rsid w:val="00DA1928"/>
    <w:rsid w:val="00DA1A05"/>
    <w:rsid w:val="00DA287F"/>
    <w:rsid w:val="00DA28CD"/>
    <w:rsid w:val="00DA3547"/>
    <w:rsid w:val="00DA3776"/>
    <w:rsid w:val="00DA3927"/>
    <w:rsid w:val="00DA3C9D"/>
    <w:rsid w:val="00DA48CB"/>
    <w:rsid w:val="00DA4E49"/>
    <w:rsid w:val="00DA50C2"/>
    <w:rsid w:val="00DA5FD6"/>
    <w:rsid w:val="00DA6487"/>
    <w:rsid w:val="00DA675C"/>
    <w:rsid w:val="00DA6CA7"/>
    <w:rsid w:val="00DA6CB9"/>
    <w:rsid w:val="00DB069B"/>
    <w:rsid w:val="00DB10A6"/>
    <w:rsid w:val="00DB291C"/>
    <w:rsid w:val="00DB3A55"/>
    <w:rsid w:val="00DB4472"/>
    <w:rsid w:val="00DB498B"/>
    <w:rsid w:val="00DB4BF5"/>
    <w:rsid w:val="00DB4CDB"/>
    <w:rsid w:val="00DB5683"/>
    <w:rsid w:val="00DB573B"/>
    <w:rsid w:val="00DB585F"/>
    <w:rsid w:val="00DB615B"/>
    <w:rsid w:val="00DB631F"/>
    <w:rsid w:val="00DC078E"/>
    <w:rsid w:val="00DC0953"/>
    <w:rsid w:val="00DC1D66"/>
    <w:rsid w:val="00DC20F9"/>
    <w:rsid w:val="00DC238A"/>
    <w:rsid w:val="00DC329B"/>
    <w:rsid w:val="00DC4A6A"/>
    <w:rsid w:val="00DC6B0A"/>
    <w:rsid w:val="00DC7744"/>
    <w:rsid w:val="00DC7950"/>
    <w:rsid w:val="00DC7DF5"/>
    <w:rsid w:val="00DD0793"/>
    <w:rsid w:val="00DD07A1"/>
    <w:rsid w:val="00DD18E8"/>
    <w:rsid w:val="00DD1D0F"/>
    <w:rsid w:val="00DD1F91"/>
    <w:rsid w:val="00DD3BA8"/>
    <w:rsid w:val="00DD5AD0"/>
    <w:rsid w:val="00DD7BAB"/>
    <w:rsid w:val="00DE25AB"/>
    <w:rsid w:val="00DE2CDC"/>
    <w:rsid w:val="00DE3D06"/>
    <w:rsid w:val="00DE4EC0"/>
    <w:rsid w:val="00DE624D"/>
    <w:rsid w:val="00DF008C"/>
    <w:rsid w:val="00DF04F8"/>
    <w:rsid w:val="00DF05A6"/>
    <w:rsid w:val="00DF05FA"/>
    <w:rsid w:val="00DF09AA"/>
    <w:rsid w:val="00DF0EAC"/>
    <w:rsid w:val="00DF0F21"/>
    <w:rsid w:val="00DF1B54"/>
    <w:rsid w:val="00DF3C72"/>
    <w:rsid w:val="00DF3C78"/>
    <w:rsid w:val="00DF45CA"/>
    <w:rsid w:val="00DF5A4F"/>
    <w:rsid w:val="00DF5EC5"/>
    <w:rsid w:val="00DF7373"/>
    <w:rsid w:val="00DF73C7"/>
    <w:rsid w:val="00DF7495"/>
    <w:rsid w:val="00E006FB"/>
    <w:rsid w:val="00E00E4B"/>
    <w:rsid w:val="00E02265"/>
    <w:rsid w:val="00E04F67"/>
    <w:rsid w:val="00E05994"/>
    <w:rsid w:val="00E078C6"/>
    <w:rsid w:val="00E1052C"/>
    <w:rsid w:val="00E10BE9"/>
    <w:rsid w:val="00E11459"/>
    <w:rsid w:val="00E12028"/>
    <w:rsid w:val="00E1270A"/>
    <w:rsid w:val="00E129F5"/>
    <w:rsid w:val="00E13298"/>
    <w:rsid w:val="00E134FD"/>
    <w:rsid w:val="00E148A9"/>
    <w:rsid w:val="00E14D52"/>
    <w:rsid w:val="00E153AA"/>
    <w:rsid w:val="00E153BC"/>
    <w:rsid w:val="00E15513"/>
    <w:rsid w:val="00E161AF"/>
    <w:rsid w:val="00E17738"/>
    <w:rsid w:val="00E17D0E"/>
    <w:rsid w:val="00E2004D"/>
    <w:rsid w:val="00E2075C"/>
    <w:rsid w:val="00E207EF"/>
    <w:rsid w:val="00E20CC9"/>
    <w:rsid w:val="00E20F04"/>
    <w:rsid w:val="00E2306B"/>
    <w:rsid w:val="00E2314D"/>
    <w:rsid w:val="00E23974"/>
    <w:rsid w:val="00E246B3"/>
    <w:rsid w:val="00E2480C"/>
    <w:rsid w:val="00E25CAF"/>
    <w:rsid w:val="00E26302"/>
    <w:rsid w:val="00E26570"/>
    <w:rsid w:val="00E26AB9"/>
    <w:rsid w:val="00E274B3"/>
    <w:rsid w:val="00E30E00"/>
    <w:rsid w:val="00E31175"/>
    <w:rsid w:val="00E33ABB"/>
    <w:rsid w:val="00E35F2A"/>
    <w:rsid w:val="00E36AD8"/>
    <w:rsid w:val="00E374BB"/>
    <w:rsid w:val="00E4004A"/>
    <w:rsid w:val="00E402C7"/>
    <w:rsid w:val="00E41829"/>
    <w:rsid w:val="00E41C1C"/>
    <w:rsid w:val="00E429DF"/>
    <w:rsid w:val="00E43F2A"/>
    <w:rsid w:val="00E4544F"/>
    <w:rsid w:val="00E457F1"/>
    <w:rsid w:val="00E47990"/>
    <w:rsid w:val="00E50258"/>
    <w:rsid w:val="00E509FB"/>
    <w:rsid w:val="00E50ADC"/>
    <w:rsid w:val="00E51668"/>
    <w:rsid w:val="00E51EE5"/>
    <w:rsid w:val="00E5202A"/>
    <w:rsid w:val="00E5314C"/>
    <w:rsid w:val="00E555A7"/>
    <w:rsid w:val="00E55881"/>
    <w:rsid w:val="00E55A46"/>
    <w:rsid w:val="00E55AC5"/>
    <w:rsid w:val="00E57035"/>
    <w:rsid w:val="00E61B51"/>
    <w:rsid w:val="00E61FCD"/>
    <w:rsid w:val="00E623A1"/>
    <w:rsid w:val="00E627BF"/>
    <w:rsid w:val="00E62B36"/>
    <w:rsid w:val="00E62E71"/>
    <w:rsid w:val="00E63918"/>
    <w:rsid w:val="00E63D65"/>
    <w:rsid w:val="00E643CB"/>
    <w:rsid w:val="00E65225"/>
    <w:rsid w:val="00E6576A"/>
    <w:rsid w:val="00E674BD"/>
    <w:rsid w:val="00E67FE6"/>
    <w:rsid w:val="00E705C4"/>
    <w:rsid w:val="00E723FE"/>
    <w:rsid w:val="00E733A7"/>
    <w:rsid w:val="00E74114"/>
    <w:rsid w:val="00E745CA"/>
    <w:rsid w:val="00E74638"/>
    <w:rsid w:val="00E76591"/>
    <w:rsid w:val="00E76BD0"/>
    <w:rsid w:val="00E776B2"/>
    <w:rsid w:val="00E77AA7"/>
    <w:rsid w:val="00E77EA2"/>
    <w:rsid w:val="00E81704"/>
    <w:rsid w:val="00E8177A"/>
    <w:rsid w:val="00E81B42"/>
    <w:rsid w:val="00E82764"/>
    <w:rsid w:val="00E84551"/>
    <w:rsid w:val="00E84811"/>
    <w:rsid w:val="00E84C5B"/>
    <w:rsid w:val="00E84CCE"/>
    <w:rsid w:val="00E84F13"/>
    <w:rsid w:val="00E85620"/>
    <w:rsid w:val="00E85AA0"/>
    <w:rsid w:val="00E85C9E"/>
    <w:rsid w:val="00E85CE8"/>
    <w:rsid w:val="00E86747"/>
    <w:rsid w:val="00E86945"/>
    <w:rsid w:val="00E912DC"/>
    <w:rsid w:val="00E9249E"/>
    <w:rsid w:val="00E929EC"/>
    <w:rsid w:val="00E92DEE"/>
    <w:rsid w:val="00E94439"/>
    <w:rsid w:val="00E947A7"/>
    <w:rsid w:val="00E95059"/>
    <w:rsid w:val="00E95D38"/>
    <w:rsid w:val="00E968B5"/>
    <w:rsid w:val="00E96EC9"/>
    <w:rsid w:val="00E96F08"/>
    <w:rsid w:val="00E97138"/>
    <w:rsid w:val="00E9734D"/>
    <w:rsid w:val="00EA0BAF"/>
    <w:rsid w:val="00EA312C"/>
    <w:rsid w:val="00EA3138"/>
    <w:rsid w:val="00EA3949"/>
    <w:rsid w:val="00EA56F7"/>
    <w:rsid w:val="00EA5833"/>
    <w:rsid w:val="00EA60AB"/>
    <w:rsid w:val="00EA66A7"/>
    <w:rsid w:val="00EA7270"/>
    <w:rsid w:val="00EA7F05"/>
    <w:rsid w:val="00EB0940"/>
    <w:rsid w:val="00EB1E11"/>
    <w:rsid w:val="00EB3518"/>
    <w:rsid w:val="00EB53B5"/>
    <w:rsid w:val="00EB5D97"/>
    <w:rsid w:val="00EB7617"/>
    <w:rsid w:val="00EB7801"/>
    <w:rsid w:val="00EB7FB4"/>
    <w:rsid w:val="00EC0263"/>
    <w:rsid w:val="00EC1C61"/>
    <w:rsid w:val="00EC2F59"/>
    <w:rsid w:val="00EC49CC"/>
    <w:rsid w:val="00EC524B"/>
    <w:rsid w:val="00EC778C"/>
    <w:rsid w:val="00EC7EA3"/>
    <w:rsid w:val="00ED0BB6"/>
    <w:rsid w:val="00ED2682"/>
    <w:rsid w:val="00ED293E"/>
    <w:rsid w:val="00ED4995"/>
    <w:rsid w:val="00ED4E0D"/>
    <w:rsid w:val="00ED4E9C"/>
    <w:rsid w:val="00ED75EC"/>
    <w:rsid w:val="00ED7945"/>
    <w:rsid w:val="00ED7C29"/>
    <w:rsid w:val="00ED7CF2"/>
    <w:rsid w:val="00EE012C"/>
    <w:rsid w:val="00EE14CD"/>
    <w:rsid w:val="00EE1821"/>
    <w:rsid w:val="00EE1A08"/>
    <w:rsid w:val="00EE545B"/>
    <w:rsid w:val="00EE5A2B"/>
    <w:rsid w:val="00EE6174"/>
    <w:rsid w:val="00EE69C1"/>
    <w:rsid w:val="00EE731B"/>
    <w:rsid w:val="00EF030C"/>
    <w:rsid w:val="00EF0429"/>
    <w:rsid w:val="00EF0FFE"/>
    <w:rsid w:val="00EF1329"/>
    <w:rsid w:val="00EF155F"/>
    <w:rsid w:val="00EF31F5"/>
    <w:rsid w:val="00EF3946"/>
    <w:rsid w:val="00EF3B55"/>
    <w:rsid w:val="00EF3E98"/>
    <w:rsid w:val="00EF49C4"/>
    <w:rsid w:val="00EF4A2F"/>
    <w:rsid w:val="00EF4F73"/>
    <w:rsid w:val="00EF5A35"/>
    <w:rsid w:val="00EF6059"/>
    <w:rsid w:val="00EF64E0"/>
    <w:rsid w:val="00EF7B9D"/>
    <w:rsid w:val="00F00336"/>
    <w:rsid w:val="00F01C22"/>
    <w:rsid w:val="00F04AD7"/>
    <w:rsid w:val="00F05287"/>
    <w:rsid w:val="00F059AF"/>
    <w:rsid w:val="00F06A99"/>
    <w:rsid w:val="00F075AA"/>
    <w:rsid w:val="00F10AB4"/>
    <w:rsid w:val="00F11472"/>
    <w:rsid w:val="00F1216E"/>
    <w:rsid w:val="00F137CE"/>
    <w:rsid w:val="00F14BCE"/>
    <w:rsid w:val="00F1545C"/>
    <w:rsid w:val="00F15C5B"/>
    <w:rsid w:val="00F20591"/>
    <w:rsid w:val="00F20FC3"/>
    <w:rsid w:val="00F23445"/>
    <w:rsid w:val="00F23C42"/>
    <w:rsid w:val="00F23CAF"/>
    <w:rsid w:val="00F2408F"/>
    <w:rsid w:val="00F25150"/>
    <w:rsid w:val="00F254F8"/>
    <w:rsid w:val="00F25705"/>
    <w:rsid w:val="00F25B70"/>
    <w:rsid w:val="00F25C44"/>
    <w:rsid w:val="00F25D0D"/>
    <w:rsid w:val="00F26A8F"/>
    <w:rsid w:val="00F27093"/>
    <w:rsid w:val="00F2745B"/>
    <w:rsid w:val="00F319CF"/>
    <w:rsid w:val="00F329AD"/>
    <w:rsid w:val="00F332DC"/>
    <w:rsid w:val="00F3377A"/>
    <w:rsid w:val="00F3455D"/>
    <w:rsid w:val="00F36BF3"/>
    <w:rsid w:val="00F40375"/>
    <w:rsid w:val="00F41832"/>
    <w:rsid w:val="00F423A9"/>
    <w:rsid w:val="00F42AE5"/>
    <w:rsid w:val="00F43061"/>
    <w:rsid w:val="00F44A6E"/>
    <w:rsid w:val="00F44E33"/>
    <w:rsid w:val="00F45ACC"/>
    <w:rsid w:val="00F464DA"/>
    <w:rsid w:val="00F46611"/>
    <w:rsid w:val="00F469BF"/>
    <w:rsid w:val="00F46D92"/>
    <w:rsid w:val="00F472D4"/>
    <w:rsid w:val="00F47BB4"/>
    <w:rsid w:val="00F50CD3"/>
    <w:rsid w:val="00F52B10"/>
    <w:rsid w:val="00F52EBD"/>
    <w:rsid w:val="00F53809"/>
    <w:rsid w:val="00F54689"/>
    <w:rsid w:val="00F54A0F"/>
    <w:rsid w:val="00F54D97"/>
    <w:rsid w:val="00F5503B"/>
    <w:rsid w:val="00F57A34"/>
    <w:rsid w:val="00F60425"/>
    <w:rsid w:val="00F60647"/>
    <w:rsid w:val="00F60FBA"/>
    <w:rsid w:val="00F6182C"/>
    <w:rsid w:val="00F634E0"/>
    <w:rsid w:val="00F63FE8"/>
    <w:rsid w:val="00F6526F"/>
    <w:rsid w:val="00F655CD"/>
    <w:rsid w:val="00F6612D"/>
    <w:rsid w:val="00F66758"/>
    <w:rsid w:val="00F6687E"/>
    <w:rsid w:val="00F67309"/>
    <w:rsid w:val="00F7025F"/>
    <w:rsid w:val="00F7127C"/>
    <w:rsid w:val="00F7223E"/>
    <w:rsid w:val="00F729C9"/>
    <w:rsid w:val="00F72CEC"/>
    <w:rsid w:val="00F7324C"/>
    <w:rsid w:val="00F733B9"/>
    <w:rsid w:val="00F74286"/>
    <w:rsid w:val="00F74E76"/>
    <w:rsid w:val="00F76E13"/>
    <w:rsid w:val="00F76F3C"/>
    <w:rsid w:val="00F802AD"/>
    <w:rsid w:val="00F80564"/>
    <w:rsid w:val="00F80D3A"/>
    <w:rsid w:val="00F815A2"/>
    <w:rsid w:val="00F82D0C"/>
    <w:rsid w:val="00F835A9"/>
    <w:rsid w:val="00F84C3F"/>
    <w:rsid w:val="00F84E54"/>
    <w:rsid w:val="00F876F0"/>
    <w:rsid w:val="00F87DEE"/>
    <w:rsid w:val="00F91824"/>
    <w:rsid w:val="00F91E2B"/>
    <w:rsid w:val="00F9268B"/>
    <w:rsid w:val="00F9399D"/>
    <w:rsid w:val="00F9655F"/>
    <w:rsid w:val="00F96561"/>
    <w:rsid w:val="00F96781"/>
    <w:rsid w:val="00F9683B"/>
    <w:rsid w:val="00F96B86"/>
    <w:rsid w:val="00FA0A5E"/>
    <w:rsid w:val="00FA1C0C"/>
    <w:rsid w:val="00FA1E60"/>
    <w:rsid w:val="00FA3211"/>
    <w:rsid w:val="00FA347D"/>
    <w:rsid w:val="00FA5082"/>
    <w:rsid w:val="00FA5227"/>
    <w:rsid w:val="00FA52B3"/>
    <w:rsid w:val="00FA577E"/>
    <w:rsid w:val="00FA7161"/>
    <w:rsid w:val="00FB03C3"/>
    <w:rsid w:val="00FB069A"/>
    <w:rsid w:val="00FB21D3"/>
    <w:rsid w:val="00FB3CB9"/>
    <w:rsid w:val="00FB3F77"/>
    <w:rsid w:val="00FB472F"/>
    <w:rsid w:val="00FB64E7"/>
    <w:rsid w:val="00FB64F1"/>
    <w:rsid w:val="00FC067A"/>
    <w:rsid w:val="00FC53C5"/>
    <w:rsid w:val="00FC6597"/>
    <w:rsid w:val="00FC6915"/>
    <w:rsid w:val="00FC6E2E"/>
    <w:rsid w:val="00FD106C"/>
    <w:rsid w:val="00FD249A"/>
    <w:rsid w:val="00FD279E"/>
    <w:rsid w:val="00FD33D5"/>
    <w:rsid w:val="00FD3E7C"/>
    <w:rsid w:val="00FD43C6"/>
    <w:rsid w:val="00FD5331"/>
    <w:rsid w:val="00FD58EB"/>
    <w:rsid w:val="00FD5B00"/>
    <w:rsid w:val="00FD65E8"/>
    <w:rsid w:val="00FD744F"/>
    <w:rsid w:val="00FE02A5"/>
    <w:rsid w:val="00FE036E"/>
    <w:rsid w:val="00FE03EB"/>
    <w:rsid w:val="00FE14A4"/>
    <w:rsid w:val="00FE3817"/>
    <w:rsid w:val="00FE421C"/>
    <w:rsid w:val="00FE5F06"/>
    <w:rsid w:val="00FF100B"/>
    <w:rsid w:val="00FF2EBB"/>
    <w:rsid w:val="00FF3C1A"/>
    <w:rsid w:val="00FF43B8"/>
    <w:rsid w:val="00FF4BDD"/>
    <w:rsid w:val="00FF6C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9521">
      <o:colormenu v:ext="edit" fillcolor="none"/>
    </o:shapedefaults>
    <o:shapelayout v:ext="edit">
      <o:idmap v:ext="edit" data="1"/>
    </o:shapelayout>
  </w:shapeDefaults>
  <w:decimalSymbol w:val="."/>
  <w:listSeparator w:val=","/>
  <w14:docId w14:val="6242DF5B"/>
  <w15:docId w15:val="{43521C22-D293-4ED6-A977-A793FD857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AA0"/>
    <w:rPr>
      <w:rFonts w:ascii="Calibri" w:hAnsi="Calibri"/>
      <w:sz w:val="24"/>
      <w:lang w:val="en-US" w:eastAsia="en-US"/>
    </w:rPr>
  </w:style>
  <w:style w:type="paragraph" w:styleId="Heading1">
    <w:name w:val="heading 1"/>
    <w:basedOn w:val="Normal"/>
    <w:next w:val="Normal"/>
    <w:link w:val="Heading1Char"/>
    <w:autoRedefine/>
    <w:uiPriority w:val="9"/>
    <w:qFormat/>
    <w:rsid w:val="001C02A5"/>
    <w:pPr>
      <w:numPr>
        <w:numId w:val="7"/>
      </w:numPr>
      <w:spacing w:before="240" w:after="360"/>
      <w:outlineLvl w:val="0"/>
      <w:pPrChange w:id="0" w:author="Paus, Janette PEBA" w:date="2021-09-10T16:26:00Z">
        <w:pPr>
          <w:numPr>
            <w:numId w:val="7"/>
          </w:numPr>
          <w:tabs>
            <w:tab w:val="num" w:pos="360"/>
          </w:tabs>
          <w:spacing w:before="240" w:after="360"/>
          <w:ind w:left="360" w:hanging="360"/>
          <w:outlineLvl w:val="0"/>
        </w:pPr>
      </w:pPrChange>
    </w:pPr>
    <w:rPr>
      <w:b/>
      <w:kern w:val="28"/>
      <w:sz w:val="36"/>
      <w:rPrChange w:id="0" w:author="Paus, Janette PEBA" w:date="2021-09-10T16:26:00Z">
        <w:rPr>
          <w:rFonts w:ascii="Calibri" w:hAnsi="Calibri"/>
          <w:b/>
          <w:kern w:val="28"/>
          <w:sz w:val="36"/>
          <w:lang w:val="en-US" w:eastAsia="en-US" w:bidi="ar-SA"/>
        </w:rPr>
      </w:rPrChange>
    </w:rPr>
  </w:style>
  <w:style w:type="paragraph" w:styleId="Heading2">
    <w:name w:val="heading 2"/>
    <w:basedOn w:val="Normal"/>
    <w:next w:val="Normal"/>
    <w:link w:val="Heading2Char"/>
    <w:autoRedefine/>
    <w:uiPriority w:val="9"/>
    <w:qFormat/>
    <w:rsid w:val="006B4C6B"/>
    <w:pPr>
      <w:numPr>
        <w:numId w:val="47"/>
      </w:numPr>
      <w:spacing w:before="480" w:after="240"/>
      <w:outlineLvl w:val="1"/>
      <w:pPrChange w:id="1" w:author="Paus, Janette PEBA" w:date="2022-08-24T10:32:00Z">
        <w:pPr>
          <w:spacing w:before="480" w:after="240"/>
          <w:ind w:left="360"/>
          <w:outlineLvl w:val="1"/>
        </w:pPr>
      </w:pPrChange>
    </w:pPr>
    <w:rPr>
      <w:rFonts w:asciiTheme="minorHAnsi" w:hAnsiTheme="minorHAnsi" w:cstheme="minorHAnsi"/>
      <w:b/>
      <w:sz w:val="32"/>
      <w:szCs w:val="28"/>
      <w:rPrChange w:id="1" w:author="Paus, Janette PEBA" w:date="2022-08-24T10:32:00Z">
        <w:rPr>
          <w:rFonts w:asciiTheme="minorHAnsi" w:hAnsiTheme="minorHAnsi" w:cstheme="minorHAnsi"/>
          <w:b/>
          <w:sz w:val="32"/>
          <w:szCs w:val="28"/>
          <w:lang w:val="en-US" w:eastAsia="en-US" w:bidi="ar-SA"/>
        </w:rPr>
      </w:rPrChange>
    </w:rPr>
  </w:style>
  <w:style w:type="paragraph" w:styleId="Heading3">
    <w:name w:val="heading 3"/>
    <w:basedOn w:val="Normal"/>
    <w:next w:val="Normal"/>
    <w:link w:val="Heading3Char"/>
    <w:autoRedefine/>
    <w:uiPriority w:val="9"/>
    <w:qFormat/>
    <w:rsid w:val="00C52B7B"/>
    <w:pPr>
      <w:numPr>
        <w:ilvl w:val="2"/>
        <w:numId w:val="7"/>
      </w:numPr>
      <w:spacing w:before="480" w:after="240"/>
      <w:outlineLvl w:val="2"/>
    </w:pPr>
    <w:rPr>
      <w:rFonts w:asciiTheme="minorHAnsi" w:hAnsiTheme="minorHAnsi"/>
      <w:b/>
      <w:bCs/>
      <w:sz w:val="28"/>
      <w:szCs w:val="28"/>
    </w:rPr>
  </w:style>
  <w:style w:type="paragraph" w:styleId="Heading4">
    <w:name w:val="heading 4"/>
    <w:basedOn w:val="Normal"/>
    <w:next w:val="Normal"/>
    <w:link w:val="Heading4Char"/>
    <w:uiPriority w:val="9"/>
    <w:qFormat/>
    <w:rsid w:val="001D475E"/>
    <w:pPr>
      <w:numPr>
        <w:ilvl w:val="3"/>
        <w:numId w:val="7"/>
      </w:numPr>
      <w:spacing w:before="360" w:after="120"/>
      <w:outlineLvl w:val="3"/>
    </w:pPr>
    <w:rPr>
      <w:b/>
      <w:bCs/>
      <w:szCs w:val="24"/>
    </w:rPr>
  </w:style>
  <w:style w:type="paragraph" w:styleId="Heading5">
    <w:name w:val="heading 5"/>
    <w:basedOn w:val="Normal"/>
    <w:next w:val="Normal"/>
    <w:qFormat/>
    <w:rsid w:val="00BF5E38"/>
    <w:pPr>
      <w:numPr>
        <w:ilvl w:val="4"/>
        <w:numId w:val="7"/>
      </w:numPr>
      <w:spacing w:before="240" w:after="60"/>
      <w:outlineLvl w:val="4"/>
    </w:pPr>
    <w:rPr>
      <w:b/>
      <w:bCs/>
      <w:iCs/>
      <w:szCs w:val="26"/>
    </w:rPr>
  </w:style>
  <w:style w:type="paragraph" w:styleId="Heading6">
    <w:name w:val="heading 6"/>
    <w:basedOn w:val="Normal"/>
    <w:next w:val="Normal"/>
    <w:qFormat/>
    <w:rsid w:val="00CF0D22"/>
    <w:pPr>
      <w:numPr>
        <w:ilvl w:val="5"/>
        <w:numId w:val="7"/>
      </w:numPr>
      <w:spacing w:before="240" w:after="60"/>
      <w:outlineLvl w:val="5"/>
    </w:pPr>
    <w:rPr>
      <w:b/>
      <w:bCs/>
      <w:sz w:val="22"/>
      <w:szCs w:val="22"/>
    </w:rPr>
  </w:style>
  <w:style w:type="paragraph" w:styleId="Heading7">
    <w:name w:val="heading 7"/>
    <w:basedOn w:val="Normal"/>
    <w:next w:val="Normal"/>
    <w:qFormat/>
    <w:rsid w:val="00E207EF"/>
    <w:pPr>
      <w:numPr>
        <w:ilvl w:val="6"/>
        <w:numId w:val="7"/>
      </w:numPr>
      <w:spacing w:before="120" w:after="240"/>
      <w:outlineLvl w:val="6"/>
    </w:pPr>
    <w:rPr>
      <w:b/>
      <w:sz w:val="32"/>
      <w:szCs w:val="28"/>
    </w:rPr>
  </w:style>
  <w:style w:type="paragraph" w:styleId="Heading8">
    <w:name w:val="heading 8"/>
    <w:basedOn w:val="Normal"/>
    <w:next w:val="Normal"/>
    <w:qFormat/>
    <w:rsid w:val="000027FC"/>
    <w:pPr>
      <w:numPr>
        <w:ilvl w:val="7"/>
        <w:numId w:val="7"/>
      </w:numPr>
      <w:spacing w:before="240" w:after="60"/>
      <w:outlineLvl w:val="7"/>
    </w:pPr>
    <w:rPr>
      <w:i/>
      <w:iCs/>
      <w:szCs w:val="24"/>
    </w:rPr>
  </w:style>
  <w:style w:type="paragraph" w:styleId="Heading9">
    <w:name w:val="heading 9"/>
    <w:basedOn w:val="Normal"/>
    <w:next w:val="Normal"/>
    <w:qFormat/>
    <w:rsid w:val="000027FC"/>
    <w:pPr>
      <w:numPr>
        <w:ilvl w:val="8"/>
        <w:numId w:val="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sid w:val="00AB049B"/>
    <w:rPr>
      <w:sz w:val="24"/>
      <w:lang w:val="en-US" w:eastAsia="en-US"/>
    </w:rPr>
  </w:style>
  <w:style w:type="paragraph" w:styleId="Footer">
    <w:name w:val="footer"/>
    <w:basedOn w:val="Normal"/>
    <w:link w:val="FooterChar"/>
    <w:uiPriority w:val="99"/>
    <w:pPr>
      <w:tabs>
        <w:tab w:val="center" w:pos="4320"/>
        <w:tab w:val="right" w:pos="8640"/>
      </w:tabs>
    </w:pPr>
    <w:rPr>
      <w:sz w:val="16"/>
    </w:rPr>
  </w:style>
  <w:style w:type="paragraph" w:customStyle="1" w:styleId="bullet2">
    <w:name w:val="bullet2"/>
    <w:basedOn w:val="Normal"/>
    <w:pPr>
      <w:numPr>
        <w:numId w:val="3"/>
      </w:numPr>
      <w:ind w:left="1080"/>
    </w:pPr>
  </w:style>
  <w:style w:type="paragraph" w:customStyle="1" w:styleId="numberlist1">
    <w:name w:val="number list 1"/>
    <w:basedOn w:val="Normal"/>
    <w:rsid w:val="00944237"/>
    <w:pPr>
      <w:numPr>
        <w:numId w:val="2"/>
      </w:numPr>
      <w:spacing w:before="240"/>
    </w:pPr>
  </w:style>
  <w:style w:type="paragraph" w:customStyle="1" w:styleId="numberlist2">
    <w:name w:val="number list 2"/>
    <w:basedOn w:val="Normal"/>
    <w:pPr>
      <w:tabs>
        <w:tab w:val="num" w:pos="720"/>
      </w:tabs>
      <w:ind w:left="576" w:hanging="288"/>
    </w:pPr>
  </w:style>
  <w:style w:type="paragraph" w:customStyle="1" w:styleId="numberlist3">
    <w:name w:val="number list 3"/>
    <w:basedOn w:val="Normal"/>
    <w:pPr>
      <w:tabs>
        <w:tab w:val="num" w:pos="1080"/>
      </w:tabs>
      <w:ind w:left="864" w:hanging="288"/>
    </w:pPr>
  </w:style>
  <w:style w:type="paragraph" w:customStyle="1" w:styleId="Bullet10">
    <w:name w:val="Bullet 1"/>
    <w:basedOn w:val="Normal"/>
    <w:pPr>
      <w:numPr>
        <w:numId w:val="4"/>
      </w:numPr>
      <w:spacing w:before="120" w:after="120"/>
    </w:pPr>
  </w:style>
  <w:style w:type="paragraph" w:customStyle="1" w:styleId="bullet1">
    <w:name w:val="bullet 1"/>
    <w:basedOn w:val="Normal"/>
    <w:pPr>
      <w:numPr>
        <w:numId w:val="1"/>
      </w:numPr>
      <w:ind w:left="792"/>
    </w:pPr>
  </w:style>
  <w:style w:type="character" w:styleId="PageNumber">
    <w:name w:val="page number"/>
    <w:basedOn w:val="DefaultParagraphFont"/>
  </w:style>
  <w:style w:type="paragraph" w:styleId="BalloonText">
    <w:name w:val="Balloon Text"/>
    <w:basedOn w:val="Normal"/>
    <w:link w:val="BalloonTextChar"/>
    <w:uiPriority w:val="99"/>
    <w:semiHidden/>
    <w:rsid w:val="006E283D"/>
    <w:rPr>
      <w:rFonts w:ascii="Tahoma" w:hAnsi="Tahoma" w:cs="Tahoma"/>
      <w:sz w:val="16"/>
      <w:szCs w:val="16"/>
    </w:rPr>
  </w:style>
  <w:style w:type="paragraph" w:styleId="TOC1">
    <w:name w:val="toc 1"/>
    <w:basedOn w:val="Normal"/>
    <w:next w:val="Normal"/>
    <w:autoRedefine/>
    <w:uiPriority w:val="39"/>
    <w:qFormat/>
    <w:rsid w:val="00FE02A5"/>
    <w:pPr>
      <w:tabs>
        <w:tab w:val="left" w:pos="720"/>
        <w:tab w:val="right" w:leader="dot" w:pos="8630"/>
      </w:tabs>
      <w:pPrChange w:id="2" w:author="Paus, Janette PEBA" w:date="2022-08-23T15:36:00Z">
        <w:pPr>
          <w:tabs>
            <w:tab w:val="left" w:pos="720"/>
            <w:tab w:val="right" w:leader="dot" w:pos="8630"/>
          </w:tabs>
        </w:pPr>
      </w:pPrChange>
    </w:pPr>
    <w:rPr>
      <w:rPrChange w:id="2" w:author="Paus, Janette PEBA" w:date="2022-08-23T15:36:00Z">
        <w:rPr>
          <w:rFonts w:ascii="Calibri" w:hAnsi="Calibri"/>
          <w:sz w:val="24"/>
          <w:lang w:val="en-US" w:eastAsia="en-US" w:bidi="ar-SA"/>
        </w:rPr>
      </w:rPrChange>
    </w:rPr>
  </w:style>
  <w:style w:type="paragraph" w:styleId="TOC2">
    <w:name w:val="toc 2"/>
    <w:basedOn w:val="Normal"/>
    <w:next w:val="Normal"/>
    <w:autoRedefine/>
    <w:uiPriority w:val="39"/>
    <w:qFormat/>
    <w:rsid w:val="004027FB"/>
    <w:pPr>
      <w:ind w:left="200"/>
    </w:pPr>
  </w:style>
  <w:style w:type="paragraph" w:customStyle="1" w:styleId="Heading2Numbered">
    <w:name w:val="Heading 2 Numbered"/>
    <w:basedOn w:val="Normal"/>
    <w:rsid w:val="003C2D63"/>
    <w:pPr>
      <w:numPr>
        <w:ilvl w:val="1"/>
        <w:numId w:val="5"/>
      </w:numPr>
    </w:pPr>
  </w:style>
  <w:style w:type="paragraph" w:customStyle="1" w:styleId="Heading3Numbered">
    <w:name w:val="Heading 3 Numbered"/>
    <w:basedOn w:val="Normal"/>
    <w:rsid w:val="003C2D63"/>
    <w:pPr>
      <w:numPr>
        <w:ilvl w:val="2"/>
        <w:numId w:val="6"/>
      </w:numPr>
    </w:pPr>
  </w:style>
  <w:style w:type="paragraph" w:styleId="TOC3">
    <w:name w:val="toc 3"/>
    <w:basedOn w:val="Normal"/>
    <w:next w:val="Normal"/>
    <w:autoRedefine/>
    <w:uiPriority w:val="39"/>
    <w:qFormat/>
    <w:rsid w:val="00FF2EBB"/>
    <w:pPr>
      <w:ind w:left="400"/>
    </w:pPr>
  </w:style>
  <w:style w:type="character" w:styleId="Hyperlink">
    <w:name w:val="Hyperlink"/>
    <w:basedOn w:val="DefaultParagraphFont"/>
    <w:uiPriority w:val="99"/>
    <w:rsid w:val="004027FB"/>
    <w:rPr>
      <w:color w:val="0000FF"/>
      <w:u w:val="single"/>
    </w:rPr>
  </w:style>
  <w:style w:type="paragraph" w:customStyle="1" w:styleId="Table1stHeading">
    <w:name w:val="Table 1st Heading"/>
    <w:rsid w:val="006D1F4B"/>
    <w:pPr>
      <w:tabs>
        <w:tab w:val="left" w:pos="-90"/>
      </w:tabs>
      <w:spacing w:before="60" w:after="60"/>
    </w:pPr>
    <w:rPr>
      <w:b/>
      <w:sz w:val="24"/>
      <w:lang w:val="en-US"/>
    </w:rPr>
  </w:style>
  <w:style w:type="paragraph" w:customStyle="1" w:styleId="TableText">
    <w:name w:val="Table Text"/>
    <w:link w:val="TableTextCharChar"/>
    <w:qFormat/>
    <w:rsid w:val="006D1F4B"/>
    <w:pPr>
      <w:tabs>
        <w:tab w:val="left" w:pos="-90"/>
      </w:tabs>
      <w:spacing w:before="60"/>
    </w:pPr>
    <w:rPr>
      <w:sz w:val="18"/>
      <w:lang w:val="en-US"/>
    </w:rPr>
  </w:style>
  <w:style w:type="paragraph" w:customStyle="1" w:styleId="StyleTableTextItalic">
    <w:name w:val="Style Table Text + Italic"/>
    <w:basedOn w:val="TableText"/>
    <w:rsid w:val="00383061"/>
    <w:rPr>
      <w:i/>
      <w:iCs/>
    </w:rPr>
  </w:style>
  <w:style w:type="paragraph" w:customStyle="1" w:styleId="Table2ndHeading">
    <w:name w:val="Table 2nd Heading"/>
    <w:rsid w:val="006D1F4B"/>
    <w:pPr>
      <w:spacing w:before="60" w:after="60"/>
      <w:ind w:right="-113"/>
    </w:pPr>
    <w:rPr>
      <w:b/>
      <w:lang w:val="en-US"/>
    </w:rPr>
  </w:style>
  <w:style w:type="table" w:styleId="TableGrid">
    <w:name w:val="Table Grid"/>
    <w:basedOn w:val="TableNormal"/>
    <w:uiPriority w:val="39"/>
    <w:rsid w:val="006008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3a-Normal">
    <w:name w:val="Header 3a - Normal"/>
    <w:basedOn w:val="Normal"/>
    <w:rsid w:val="00F82D0C"/>
    <w:pPr>
      <w:numPr>
        <w:ilvl w:val="1"/>
        <w:numId w:val="8"/>
      </w:numPr>
      <w:spacing w:after="60"/>
    </w:pPr>
    <w:rPr>
      <w:rFonts w:ascii="Verdana" w:hAnsi="Verdana"/>
      <w:sz w:val="16"/>
    </w:rPr>
  </w:style>
  <w:style w:type="paragraph" w:styleId="MacroText">
    <w:name w:val="macro"/>
    <w:semiHidden/>
    <w:rsid w:val="00F82D0C"/>
    <w:pPr>
      <w:tabs>
        <w:tab w:val="left" w:pos="480"/>
        <w:tab w:val="left" w:pos="960"/>
        <w:tab w:val="left" w:pos="1440"/>
        <w:tab w:val="left" w:pos="1920"/>
        <w:tab w:val="left" w:pos="2400"/>
        <w:tab w:val="left" w:pos="2880"/>
        <w:tab w:val="left" w:pos="3360"/>
        <w:tab w:val="left" w:pos="3840"/>
        <w:tab w:val="left" w:pos="4320"/>
      </w:tabs>
      <w:spacing w:before="60" w:after="60"/>
    </w:pPr>
    <w:rPr>
      <w:rFonts w:ascii="Trebuchet MS" w:hAnsi="Trebuchet MS"/>
      <w:sz w:val="16"/>
      <w:lang w:val="en-GB" w:eastAsia="en-US"/>
    </w:rPr>
  </w:style>
  <w:style w:type="paragraph" w:customStyle="1" w:styleId="FASTItems">
    <w:name w:val="FAST Items"/>
    <w:basedOn w:val="CommentText"/>
    <w:rsid w:val="00D1741B"/>
    <w:pPr>
      <w:shd w:val="clear" w:color="auto" w:fill="FFCC99"/>
      <w:spacing w:before="60" w:after="60"/>
      <w:ind w:left="288"/>
    </w:pPr>
    <w:rPr>
      <w:rFonts w:ascii="Lucida Console" w:hAnsi="Lucida Console"/>
      <w:caps/>
      <w:color w:val="000080"/>
      <w:sz w:val="18"/>
    </w:rPr>
  </w:style>
  <w:style w:type="paragraph" w:styleId="CommentText">
    <w:name w:val="annotation text"/>
    <w:basedOn w:val="Normal"/>
    <w:link w:val="CommentTextChar"/>
    <w:uiPriority w:val="99"/>
    <w:rsid w:val="00F82D0C"/>
    <w:rPr>
      <w:sz w:val="20"/>
    </w:rPr>
  </w:style>
  <w:style w:type="paragraph" w:customStyle="1" w:styleId="StyleFASTItems9ptLeft011">
    <w:name w:val="Style FAST Items + 9 pt Left:  0.11&quot;"/>
    <w:basedOn w:val="FASTItems"/>
    <w:rsid w:val="00D1741B"/>
    <w:pPr>
      <w:shd w:val="clear" w:color="auto" w:fill="auto"/>
      <w:ind w:left="162"/>
    </w:pPr>
    <w:rPr>
      <w:szCs w:val="18"/>
    </w:rPr>
  </w:style>
  <w:style w:type="paragraph" w:styleId="PlainText">
    <w:name w:val="Plain Text"/>
    <w:basedOn w:val="Normal"/>
    <w:rsid w:val="00583847"/>
    <w:rPr>
      <w:rFonts w:ascii="Courier New" w:hAnsi="Courier New" w:cs="Courier New"/>
      <w:sz w:val="20"/>
      <w:lang w:val="en-CA"/>
    </w:rPr>
  </w:style>
  <w:style w:type="paragraph" w:styleId="TOC4">
    <w:name w:val="toc 4"/>
    <w:basedOn w:val="Normal"/>
    <w:next w:val="Normal"/>
    <w:autoRedefine/>
    <w:uiPriority w:val="39"/>
    <w:rsid w:val="00566896"/>
    <w:pPr>
      <w:ind w:left="720"/>
    </w:pPr>
  </w:style>
  <w:style w:type="paragraph" w:customStyle="1" w:styleId="Indent025">
    <w:name w:val="Indent  0.25"/>
    <w:basedOn w:val="Normal"/>
    <w:rsid w:val="001564EB"/>
    <w:pPr>
      <w:ind w:left="360"/>
    </w:pPr>
    <w:rPr>
      <w:sz w:val="22"/>
    </w:rPr>
  </w:style>
  <w:style w:type="paragraph" w:styleId="NormalIndent">
    <w:name w:val="Normal Indent"/>
    <w:basedOn w:val="Normal"/>
    <w:rsid w:val="00B33F7E"/>
    <w:pPr>
      <w:tabs>
        <w:tab w:val="left" w:pos="360"/>
      </w:tabs>
      <w:spacing w:after="120"/>
      <w:ind w:left="720"/>
    </w:pPr>
    <w:rPr>
      <w:sz w:val="22"/>
    </w:rPr>
  </w:style>
  <w:style w:type="paragraph" w:styleId="ListParagraph">
    <w:name w:val="List Paragraph"/>
    <w:basedOn w:val="Normal"/>
    <w:uiPriority w:val="34"/>
    <w:qFormat/>
    <w:rsid w:val="009542C0"/>
    <w:pPr>
      <w:ind w:left="720"/>
      <w:contextualSpacing/>
    </w:pPr>
  </w:style>
  <w:style w:type="paragraph" w:customStyle="1" w:styleId="Default">
    <w:name w:val="Default"/>
    <w:rsid w:val="00B94A2C"/>
    <w:pPr>
      <w:autoSpaceDE w:val="0"/>
      <w:autoSpaceDN w:val="0"/>
      <w:adjustRightInd w:val="0"/>
    </w:pPr>
    <w:rPr>
      <w:rFonts w:ascii="Frutiger LT 45 Light" w:hAnsi="Frutiger LT 45 Light" w:cs="Frutiger LT 45 Light"/>
      <w:color w:val="000000"/>
      <w:sz w:val="24"/>
      <w:szCs w:val="24"/>
    </w:rPr>
  </w:style>
  <w:style w:type="paragraph" w:customStyle="1" w:styleId="Pa2">
    <w:name w:val="Pa2"/>
    <w:basedOn w:val="Default"/>
    <w:next w:val="Default"/>
    <w:uiPriority w:val="99"/>
    <w:rsid w:val="00B94A2C"/>
    <w:pPr>
      <w:spacing w:line="361" w:lineRule="atLeast"/>
    </w:pPr>
    <w:rPr>
      <w:rFonts w:cs="Times New Roman"/>
      <w:color w:val="auto"/>
    </w:rPr>
  </w:style>
  <w:style w:type="paragraph" w:customStyle="1" w:styleId="Pa1">
    <w:name w:val="Pa1"/>
    <w:basedOn w:val="Default"/>
    <w:next w:val="Default"/>
    <w:uiPriority w:val="99"/>
    <w:rsid w:val="00B94A2C"/>
    <w:pPr>
      <w:spacing w:line="241" w:lineRule="atLeast"/>
    </w:pPr>
    <w:rPr>
      <w:rFonts w:cs="Times New Roman"/>
      <w:color w:val="auto"/>
    </w:rPr>
  </w:style>
  <w:style w:type="character" w:customStyle="1" w:styleId="A4">
    <w:name w:val="A4"/>
    <w:uiPriority w:val="99"/>
    <w:rsid w:val="00B94A2C"/>
    <w:rPr>
      <w:rFonts w:cs="Frutiger LT 45 Light"/>
      <w:color w:val="000000"/>
      <w:sz w:val="28"/>
      <w:szCs w:val="28"/>
    </w:rPr>
  </w:style>
  <w:style w:type="paragraph" w:customStyle="1" w:styleId="Pa7">
    <w:name w:val="Pa7"/>
    <w:basedOn w:val="Default"/>
    <w:next w:val="Default"/>
    <w:uiPriority w:val="99"/>
    <w:rsid w:val="00B94A2C"/>
    <w:pPr>
      <w:spacing w:line="241" w:lineRule="atLeast"/>
    </w:pPr>
    <w:rPr>
      <w:rFonts w:cs="Times New Roman"/>
      <w:color w:val="auto"/>
    </w:rPr>
  </w:style>
  <w:style w:type="paragraph" w:customStyle="1" w:styleId="Pa8">
    <w:name w:val="Pa8"/>
    <w:basedOn w:val="Default"/>
    <w:next w:val="Default"/>
    <w:uiPriority w:val="99"/>
    <w:rsid w:val="00B94A2C"/>
    <w:pPr>
      <w:spacing w:line="241" w:lineRule="atLeast"/>
    </w:pPr>
    <w:rPr>
      <w:rFonts w:cs="Times New Roman"/>
      <w:color w:val="auto"/>
    </w:rPr>
  </w:style>
  <w:style w:type="character" w:customStyle="1" w:styleId="A2">
    <w:name w:val="A2"/>
    <w:uiPriority w:val="99"/>
    <w:rsid w:val="00B73F8C"/>
    <w:rPr>
      <w:rFonts w:cs="Frutiger LT 45 Light"/>
      <w:b/>
      <w:bCs/>
      <w:color w:val="000000"/>
      <w:sz w:val="36"/>
      <w:szCs w:val="36"/>
    </w:rPr>
  </w:style>
  <w:style w:type="paragraph" w:customStyle="1" w:styleId="Pa11">
    <w:name w:val="Pa11"/>
    <w:basedOn w:val="Default"/>
    <w:next w:val="Default"/>
    <w:uiPriority w:val="99"/>
    <w:rsid w:val="00B73F8C"/>
    <w:pPr>
      <w:spacing w:line="241" w:lineRule="atLeast"/>
    </w:pPr>
    <w:rPr>
      <w:rFonts w:cs="Times New Roman"/>
      <w:color w:val="auto"/>
    </w:rPr>
  </w:style>
  <w:style w:type="paragraph" w:customStyle="1" w:styleId="Pa14">
    <w:name w:val="Pa14"/>
    <w:basedOn w:val="Default"/>
    <w:next w:val="Default"/>
    <w:uiPriority w:val="99"/>
    <w:rsid w:val="00B73F8C"/>
    <w:pPr>
      <w:spacing w:line="241" w:lineRule="atLeast"/>
    </w:pPr>
    <w:rPr>
      <w:rFonts w:cs="Times New Roman"/>
      <w:color w:val="auto"/>
    </w:rPr>
  </w:style>
  <w:style w:type="paragraph" w:customStyle="1" w:styleId="Pa15">
    <w:name w:val="Pa15"/>
    <w:basedOn w:val="Default"/>
    <w:next w:val="Default"/>
    <w:uiPriority w:val="99"/>
    <w:rsid w:val="00B73F8C"/>
    <w:pPr>
      <w:spacing w:line="241" w:lineRule="atLeast"/>
    </w:pPr>
    <w:rPr>
      <w:rFonts w:cs="Times New Roman"/>
      <w:color w:val="auto"/>
    </w:rPr>
  </w:style>
  <w:style w:type="paragraph" w:styleId="TOCHeading">
    <w:name w:val="TOC Heading"/>
    <w:basedOn w:val="Heading1"/>
    <w:next w:val="Normal"/>
    <w:uiPriority w:val="39"/>
    <w:unhideWhenUsed/>
    <w:qFormat/>
    <w:rsid w:val="00F3377A"/>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lang w:eastAsia="ja-JP"/>
    </w:rPr>
  </w:style>
  <w:style w:type="paragraph" w:styleId="TOC5">
    <w:name w:val="toc 5"/>
    <w:basedOn w:val="Normal"/>
    <w:next w:val="Normal"/>
    <w:autoRedefine/>
    <w:uiPriority w:val="39"/>
    <w:rsid w:val="00364552"/>
    <w:pPr>
      <w:ind w:left="965"/>
    </w:pPr>
  </w:style>
  <w:style w:type="paragraph" w:styleId="TOC6">
    <w:name w:val="toc 6"/>
    <w:basedOn w:val="Normal"/>
    <w:next w:val="Normal"/>
    <w:autoRedefine/>
    <w:uiPriority w:val="39"/>
    <w:rsid w:val="00364552"/>
    <w:pPr>
      <w:ind w:left="1195"/>
    </w:pPr>
  </w:style>
  <w:style w:type="paragraph" w:styleId="TOC7">
    <w:name w:val="toc 7"/>
    <w:basedOn w:val="Normal"/>
    <w:next w:val="Normal"/>
    <w:autoRedefine/>
    <w:uiPriority w:val="39"/>
    <w:unhideWhenUsed/>
    <w:rsid w:val="005B4263"/>
    <w:pPr>
      <w:spacing w:after="100" w:line="276" w:lineRule="auto"/>
      <w:ind w:left="1320"/>
    </w:pPr>
    <w:rPr>
      <w:rFonts w:asciiTheme="minorHAnsi" w:eastAsiaTheme="minorEastAsia" w:hAnsiTheme="minorHAnsi" w:cstheme="minorBidi"/>
      <w:sz w:val="22"/>
      <w:szCs w:val="22"/>
      <w:lang w:val="en-CA" w:eastAsia="en-CA"/>
    </w:rPr>
  </w:style>
  <w:style w:type="paragraph" w:styleId="TOC8">
    <w:name w:val="toc 8"/>
    <w:basedOn w:val="Normal"/>
    <w:next w:val="Normal"/>
    <w:autoRedefine/>
    <w:uiPriority w:val="39"/>
    <w:unhideWhenUsed/>
    <w:rsid w:val="005B4263"/>
    <w:pPr>
      <w:spacing w:after="100" w:line="276" w:lineRule="auto"/>
      <w:ind w:left="1540"/>
    </w:pPr>
    <w:rPr>
      <w:rFonts w:asciiTheme="minorHAnsi" w:eastAsiaTheme="minorEastAsia" w:hAnsiTheme="minorHAnsi" w:cstheme="minorBidi"/>
      <w:sz w:val="22"/>
      <w:szCs w:val="22"/>
      <w:lang w:val="en-CA" w:eastAsia="en-CA"/>
    </w:rPr>
  </w:style>
  <w:style w:type="paragraph" w:styleId="TOC9">
    <w:name w:val="toc 9"/>
    <w:basedOn w:val="Normal"/>
    <w:next w:val="Normal"/>
    <w:autoRedefine/>
    <w:uiPriority w:val="39"/>
    <w:unhideWhenUsed/>
    <w:rsid w:val="005B4263"/>
    <w:pPr>
      <w:spacing w:after="100" w:line="276" w:lineRule="auto"/>
      <w:ind w:left="1760"/>
    </w:pPr>
    <w:rPr>
      <w:rFonts w:asciiTheme="minorHAnsi" w:eastAsiaTheme="minorEastAsia" w:hAnsiTheme="minorHAnsi" w:cstheme="minorBidi"/>
      <w:sz w:val="22"/>
      <w:szCs w:val="22"/>
      <w:lang w:val="en-CA" w:eastAsia="en-CA"/>
    </w:rPr>
  </w:style>
  <w:style w:type="numbering" w:customStyle="1" w:styleId="bullet1in055">
    <w:name w:val="bullet 1 in 0.55"/>
    <w:rsid w:val="00347CE8"/>
    <w:pPr>
      <w:numPr>
        <w:numId w:val="9"/>
      </w:numPr>
    </w:pPr>
  </w:style>
  <w:style w:type="character" w:styleId="CommentReference">
    <w:name w:val="annotation reference"/>
    <w:uiPriority w:val="99"/>
    <w:rsid w:val="00347CE8"/>
    <w:rPr>
      <w:sz w:val="16"/>
      <w:szCs w:val="16"/>
    </w:rPr>
  </w:style>
  <w:style w:type="paragraph" w:customStyle="1" w:styleId="Pa6">
    <w:name w:val="Pa6"/>
    <w:basedOn w:val="Default"/>
    <w:next w:val="Default"/>
    <w:uiPriority w:val="99"/>
    <w:rsid w:val="00310152"/>
    <w:pPr>
      <w:spacing w:line="241" w:lineRule="atLeast"/>
    </w:pPr>
    <w:rPr>
      <w:rFonts w:ascii="Times New Roman" w:eastAsiaTheme="minorHAnsi" w:hAnsi="Times New Roman" w:cs="Times New Roman"/>
      <w:color w:val="auto"/>
      <w:lang w:eastAsia="en-US"/>
    </w:rPr>
  </w:style>
  <w:style w:type="paragraph" w:customStyle="1" w:styleId="Pa12">
    <w:name w:val="Pa12"/>
    <w:basedOn w:val="Default"/>
    <w:next w:val="Default"/>
    <w:uiPriority w:val="99"/>
    <w:rsid w:val="00310152"/>
    <w:pPr>
      <w:spacing w:line="241" w:lineRule="atLeast"/>
    </w:pPr>
    <w:rPr>
      <w:rFonts w:ascii="Times New Roman" w:eastAsiaTheme="minorHAnsi" w:hAnsi="Times New Roman" w:cs="Times New Roman"/>
      <w:color w:val="auto"/>
      <w:lang w:eastAsia="en-US"/>
    </w:rPr>
  </w:style>
  <w:style w:type="character" w:styleId="Strong">
    <w:name w:val="Strong"/>
    <w:basedOn w:val="DefaultParagraphFont"/>
    <w:qFormat/>
    <w:rsid w:val="00B50A5C"/>
    <w:rPr>
      <w:b/>
      <w:bCs/>
    </w:rPr>
  </w:style>
  <w:style w:type="paragraph" w:styleId="CommentSubject">
    <w:name w:val="annotation subject"/>
    <w:basedOn w:val="CommentText"/>
    <w:next w:val="CommentText"/>
    <w:link w:val="CommentSubjectChar"/>
    <w:uiPriority w:val="99"/>
    <w:rsid w:val="0000182C"/>
    <w:rPr>
      <w:b/>
      <w:bCs/>
    </w:rPr>
  </w:style>
  <w:style w:type="character" w:customStyle="1" w:styleId="CommentTextChar">
    <w:name w:val="Comment Text Char"/>
    <w:basedOn w:val="DefaultParagraphFont"/>
    <w:link w:val="CommentText"/>
    <w:uiPriority w:val="99"/>
    <w:rsid w:val="0000182C"/>
    <w:rPr>
      <w:lang w:val="en-US" w:eastAsia="en-US"/>
    </w:rPr>
  </w:style>
  <w:style w:type="character" w:customStyle="1" w:styleId="CommentSubjectChar">
    <w:name w:val="Comment Subject Char"/>
    <w:basedOn w:val="CommentTextChar"/>
    <w:link w:val="CommentSubject"/>
    <w:uiPriority w:val="99"/>
    <w:rsid w:val="0000182C"/>
    <w:rPr>
      <w:b/>
      <w:bCs/>
      <w:lang w:val="en-US" w:eastAsia="en-US"/>
    </w:rPr>
  </w:style>
  <w:style w:type="paragraph" w:styleId="NormalWeb">
    <w:name w:val="Normal (Web)"/>
    <w:basedOn w:val="Normal"/>
    <w:uiPriority w:val="99"/>
    <w:unhideWhenUsed/>
    <w:rsid w:val="00CE3B83"/>
    <w:pPr>
      <w:spacing w:before="100" w:beforeAutospacing="1" w:after="100" w:afterAutospacing="1"/>
    </w:pPr>
    <w:rPr>
      <w:szCs w:val="24"/>
    </w:rPr>
  </w:style>
  <w:style w:type="character" w:customStyle="1" w:styleId="Heading3Char">
    <w:name w:val="Heading 3 Char"/>
    <w:basedOn w:val="DefaultParagraphFont"/>
    <w:link w:val="Heading3"/>
    <w:uiPriority w:val="9"/>
    <w:rsid w:val="00C52B7B"/>
    <w:rPr>
      <w:rFonts w:asciiTheme="minorHAnsi" w:hAnsiTheme="minorHAnsi"/>
      <w:b/>
      <w:bCs/>
      <w:sz w:val="28"/>
      <w:szCs w:val="28"/>
      <w:lang w:val="en-US" w:eastAsia="en-US"/>
    </w:rPr>
  </w:style>
  <w:style w:type="paragraph" w:customStyle="1" w:styleId="Style1">
    <w:name w:val="Style1"/>
    <w:basedOn w:val="Heading3"/>
    <w:link w:val="Style1Char"/>
    <w:qFormat/>
    <w:rsid w:val="002E7F29"/>
    <w:pPr>
      <w:tabs>
        <w:tab w:val="num" w:pos="1117"/>
      </w:tabs>
      <w:ind w:left="1571"/>
    </w:pPr>
  </w:style>
  <w:style w:type="character" w:customStyle="1" w:styleId="A6">
    <w:name w:val="A6"/>
    <w:uiPriority w:val="99"/>
    <w:rsid w:val="00341417"/>
    <w:rPr>
      <w:rFonts w:cs="Frutiger LT 47 LightCn"/>
      <w:color w:val="000000"/>
      <w:sz w:val="22"/>
      <w:szCs w:val="22"/>
    </w:rPr>
  </w:style>
  <w:style w:type="character" w:customStyle="1" w:styleId="Style1Char">
    <w:name w:val="Style1 Char"/>
    <w:basedOn w:val="Heading3Char"/>
    <w:link w:val="Style1"/>
    <w:rsid w:val="002E7F29"/>
    <w:rPr>
      <w:rFonts w:asciiTheme="minorHAnsi" w:hAnsiTheme="minorHAnsi"/>
      <w:b/>
      <w:bCs/>
      <w:sz w:val="28"/>
      <w:szCs w:val="28"/>
      <w:lang w:val="en-US" w:eastAsia="en-US"/>
    </w:rPr>
  </w:style>
  <w:style w:type="character" w:customStyle="1" w:styleId="Heading2Char">
    <w:name w:val="Heading 2 Char"/>
    <w:basedOn w:val="DefaultParagraphFont"/>
    <w:link w:val="Heading2"/>
    <w:uiPriority w:val="9"/>
    <w:rsid w:val="006B4C6B"/>
    <w:rPr>
      <w:rFonts w:asciiTheme="minorHAnsi" w:hAnsiTheme="minorHAnsi" w:cstheme="minorHAnsi"/>
      <w:b/>
      <w:sz w:val="32"/>
      <w:szCs w:val="28"/>
      <w:lang w:val="en-US" w:eastAsia="en-US"/>
    </w:rPr>
  </w:style>
  <w:style w:type="paragraph" w:customStyle="1" w:styleId="ConfigHeader">
    <w:name w:val="ConfigHeader"/>
    <w:basedOn w:val="Heading5"/>
    <w:next w:val="ConfigDetail"/>
    <w:rsid w:val="00DA3927"/>
    <w:pPr>
      <w:keepNext/>
      <w:numPr>
        <w:ilvl w:val="0"/>
        <w:numId w:val="0"/>
      </w:numPr>
      <w:pBdr>
        <w:top w:val="single" w:sz="4" w:space="3" w:color="auto"/>
      </w:pBdr>
      <w:spacing w:before="60"/>
      <w:ind w:left="576"/>
    </w:pPr>
    <w:rPr>
      <w:rFonts w:ascii="Lucida Console" w:hAnsi="Lucida Console"/>
      <w:iCs w:val="0"/>
      <w:caps/>
      <w:color w:val="3366FF"/>
      <w:sz w:val="16"/>
      <w:szCs w:val="20"/>
    </w:rPr>
  </w:style>
  <w:style w:type="paragraph" w:customStyle="1" w:styleId="ConfigDetail">
    <w:name w:val="ConfigDetail"/>
    <w:basedOn w:val="BodyTextIndent"/>
    <w:rsid w:val="00DA3927"/>
    <w:pPr>
      <w:spacing w:after="60"/>
      <w:ind w:left="576"/>
    </w:pPr>
    <w:rPr>
      <w:rFonts w:ascii="Verdana" w:hAnsi="Verdana"/>
      <w:color w:val="3366FF"/>
      <w:sz w:val="16"/>
    </w:rPr>
  </w:style>
  <w:style w:type="paragraph" w:styleId="BodyTextIndent">
    <w:name w:val="Body Text Indent"/>
    <w:basedOn w:val="Normal"/>
    <w:link w:val="BodyTextIndentChar"/>
    <w:unhideWhenUsed/>
    <w:rsid w:val="00DA3927"/>
    <w:pPr>
      <w:spacing w:after="120"/>
      <w:ind w:left="283"/>
    </w:pPr>
  </w:style>
  <w:style w:type="character" w:customStyle="1" w:styleId="BodyTextIndentChar">
    <w:name w:val="Body Text Indent Char"/>
    <w:basedOn w:val="DefaultParagraphFont"/>
    <w:link w:val="BodyTextIndent"/>
    <w:rsid w:val="00DA3927"/>
    <w:rPr>
      <w:sz w:val="24"/>
      <w:lang w:val="en-US" w:eastAsia="en-US"/>
    </w:rPr>
  </w:style>
  <w:style w:type="paragraph" w:styleId="FootnoteText">
    <w:name w:val="footnote text"/>
    <w:basedOn w:val="Normal"/>
    <w:link w:val="FootnoteTextChar"/>
    <w:unhideWhenUsed/>
    <w:rsid w:val="00D05B69"/>
    <w:rPr>
      <w:sz w:val="20"/>
    </w:rPr>
  </w:style>
  <w:style w:type="character" w:customStyle="1" w:styleId="FootnoteTextChar">
    <w:name w:val="Footnote Text Char"/>
    <w:basedOn w:val="DefaultParagraphFont"/>
    <w:link w:val="FootnoteText"/>
    <w:rsid w:val="00D05B69"/>
    <w:rPr>
      <w:lang w:val="en-US" w:eastAsia="en-US"/>
    </w:rPr>
  </w:style>
  <w:style w:type="character" w:styleId="FootnoteReference">
    <w:name w:val="footnote reference"/>
    <w:basedOn w:val="DefaultParagraphFont"/>
    <w:semiHidden/>
    <w:unhideWhenUsed/>
    <w:rsid w:val="00D05B69"/>
    <w:rPr>
      <w:vertAlign w:val="superscript"/>
    </w:rPr>
  </w:style>
  <w:style w:type="paragraph" w:customStyle="1" w:styleId="Pa0">
    <w:name w:val="Pa0"/>
    <w:basedOn w:val="Default"/>
    <w:next w:val="Default"/>
    <w:uiPriority w:val="99"/>
    <w:rsid w:val="00553C48"/>
    <w:pPr>
      <w:spacing w:line="241" w:lineRule="atLeast"/>
    </w:pPr>
    <w:rPr>
      <w:rFonts w:ascii="Frutiger LT 47 LightCn" w:eastAsiaTheme="minorHAnsi" w:hAnsi="Frutiger LT 47 LightCn" w:cstheme="minorBidi"/>
      <w:color w:val="auto"/>
      <w:lang w:eastAsia="en-US"/>
    </w:rPr>
  </w:style>
  <w:style w:type="character" w:customStyle="1" w:styleId="A7">
    <w:name w:val="A7"/>
    <w:uiPriority w:val="99"/>
    <w:rsid w:val="007E6D77"/>
    <w:rPr>
      <w:rFonts w:cs="Frutiger LT 45 Light"/>
      <w:color w:val="000000"/>
      <w:sz w:val="22"/>
      <w:szCs w:val="22"/>
    </w:rPr>
  </w:style>
  <w:style w:type="character" w:customStyle="1" w:styleId="A10">
    <w:name w:val="A10"/>
    <w:uiPriority w:val="99"/>
    <w:rsid w:val="008C626E"/>
    <w:rPr>
      <w:rFonts w:cs="Frutiger LT 55 Roman"/>
      <w:color w:val="000000"/>
      <w:sz w:val="32"/>
      <w:szCs w:val="32"/>
    </w:rPr>
  </w:style>
  <w:style w:type="character" w:customStyle="1" w:styleId="A0">
    <w:name w:val="A0"/>
    <w:uiPriority w:val="99"/>
    <w:rsid w:val="008C626E"/>
    <w:rPr>
      <w:rFonts w:cs="Frutiger LT 55 Roman"/>
      <w:color w:val="000000"/>
      <w:sz w:val="20"/>
      <w:szCs w:val="20"/>
    </w:rPr>
  </w:style>
  <w:style w:type="paragraph" w:customStyle="1" w:styleId="Pa13">
    <w:name w:val="Pa13"/>
    <w:basedOn w:val="Normal"/>
    <w:next w:val="Normal"/>
    <w:uiPriority w:val="99"/>
    <w:rsid w:val="008C626E"/>
    <w:pPr>
      <w:autoSpaceDE w:val="0"/>
      <w:autoSpaceDN w:val="0"/>
      <w:adjustRightInd w:val="0"/>
      <w:spacing w:line="241" w:lineRule="atLeast"/>
    </w:pPr>
    <w:rPr>
      <w:rFonts w:ascii="Frutiger LT 55 Roman" w:eastAsiaTheme="minorHAnsi" w:hAnsi="Frutiger LT 55 Roman" w:cstheme="minorBidi"/>
      <w:szCs w:val="24"/>
      <w:lang w:val="en-CA"/>
    </w:rPr>
  </w:style>
  <w:style w:type="character" w:customStyle="1" w:styleId="A9">
    <w:name w:val="A9"/>
    <w:uiPriority w:val="99"/>
    <w:rsid w:val="008C626E"/>
    <w:rPr>
      <w:rFonts w:cs="Frutiger LT 55 Roman"/>
      <w:color w:val="000000"/>
      <w:sz w:val="18"/>
      <w:szCs w:val="18"/>
    </w:rPr>
  </w:style>
  <w:style w:type="character" w:customStyle="1" w:styleId="FooterChar">
    <w:name w:val="Footer Char"/>
    <w:basedOn w:val="DefaultParagraphFont"/>
    <w:link w:val="Footer"/>
    <w:uiPriority w:val="99"/>
    <w:rsid w:val="00A5157A"/>
    <w:rPr>
      <w:sz w:val="16"/>
      <w:lang w:val="en-US" w:eastAsia="en-US"/>
    </w:rPr>
  </w:style>
  <w:style w:type="paragraph" w:customStyle="1" w:styleId="Style2">
    <w:name w:val="Style2"/>
    <w:basedOn w:val="Heading1"/>
    <w:link w:val="Style2Char"/>
    <w:qFormat/>
    <w:rsid w:val="00E02265"/>
    <w:pPr>
      <w:numPr>
        <w:numId w:val="0"/>
      </w:numPr>
    </w:pPr>
  </w:style>
  <w:style w:type="paragraph" w:styleId="Revision">
    <w:name w:val="Revision"/>
    <w:hidden/>
    <w:uiPriority w:val="99"/>
    <w:semiHidden/>
    <w:rsid w:val="00A420E9"/>
    <w:rPr>
      <w:rFonts w:ascii="Calibri" w:hAnsi="Calibri"/>
      <w:sz w:val="24"/>
      <w:lang w:val="en-US" w:eastAsia="en-US"/>
    </w:rPr>
  </w:style>
  <w:style w:type="character" w:customStyle="1" w:styleId="Heading1Char">
    <w:name w:val="Heading 1 Char"/>
    <w:basedOn w:val="DefaultParagraphFont"/>
    <w:link w:val="Heading1"/>
    <w:uiPriority w:val="9"/>
    <w:rsid w:val="001C02A5"/>
    <w:rPr>
      <w:rFonts w:ascii="Calibri" w:hAnsi="Calibri"/>
      <w:b/>
      <w:kern w:val="28"/>
      <w:sz w:val="36"/>
      <w:lang w:val="en-US" w:eastAsia="en-US"/>
    </w:rPr>
  </w:style>
  <w:style w:type="character" w:customStyle="1" w:styleId="Style2Char">
    <w:name w:val="Style2 Char"/>
    <w:basedOn w:val="Heading1Char"/>
    <w:link w:val="Style2"/>
    <w:rsid w:val="00E02265"/>
    <w:rPr>
      <w:rFonts w:ascii="Calibri" w:hAnsi="Calibri"/>
      <w:b/>
      <w:kern w:val="28"/>
      <w:sz w:val="36"/>
      <w:lang w:val="en-US" w:eastAsia="en-US"/>
    </w:rPr>
  </w:style>
  <w:style w:type="table" w:styleId="ListTable1Light">
    <w:name w:val="List Table 1 Light"/>
    <w:basedOn w:val="TableNormal"/>
    <w:uiPriority w:val="46"/>
    <w:rsid w:val="00E81B42"/>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Headings">
    <w:name w:val="Table Headings"/>
    <w:basedOn w:val="TableText"/>
    <w:qFormat/>
    <w:rsid w:val="00546931"/>
    <w:pPr>
      <w:tabs>
        <w:tab w:val="clear" w:pos="-90"/>
      </w:tabs>
      <w:adjustRightInd w:val="0"/>
      <w:spacing w:before="80" w:after="80"/>
      <w:ind w:left="29"/>
    </w:pPr>
    <w:rPr>
      <w:rFonts w:ascii="Calibri" w:hAnsi="Calibri"/>
      <w:color w:val="FFFFFF"/>
      <w:sz w:val="22"/>
      <w:szCs w:val="18"/>
      <w:lang w:val="en-CA" w:eastAsia="en-US"/>
    </w:rPr>
  </w:style>
  <w:style w:type="character" w:customStyle="1" w:styleId="Heading4Char">
    <w:name w:val="Heading 4 Char"/>
    <w:basedOn w:val="DefaultParagraphFont"/>
    <w:link w:val="Heading4"/>
    <w:uiPriority w:val="9"/>
    <w:locked/>
    <w:rsid w:val="000921D1"/>
    <w:rPr>
      <w:rFonts w:ascii="Calibri" w:hAnsi="Calibri"/>
      <w:b/>
      <w:bCs/>
      <w:sz w:val="24"/>
      <w:szCs w:val="24"/>
      <w:lang w:val="en-US" w:eastAsia="en-US"/>
    </w:rPr>
  </w:style>
  <w:style w:type="character" w:customStyle="1" w:styleId="BalloonTextChar">
    <w:name w:val="Balloon Text Char"/>
    <w:basedOn w:val="DefaultParagraphFont"/>
    <w:link w:val="BalloonText"/>
    <w:uiPriority w:val="99"/>
    <w:semiHidden/>
    <w:locked/>
    <w:rsid w:val="000921D1"/>
    <w:rPr>
      <w:rFonts w:ascii="Tahoma" w:hAnsi="Tahoma" w:cs="Tahoma"/>
      <w:sz w:val="16"/>
      <w:szCs w:val="16"/>
      <w:lang w:val="en-US" w:eastAsia="en-US"/>
    </w:rPr>
  </w:style>
  <w:style w:type="paragraph" w:styleId="BodyText2">
    <w:name w:val="Body Text 2"/>
    <w:basedOn w:val="Normal"/>
    <w:link w:val="BodyText2Char"/>
    <w:uiPriority w:val="99"/>
    <w:rsid w:val="000921D1"/>
    <w:pPr>
      <w:spacing w:before="120"/>
      <w:jc w:val="right"/>
    </w:pPr>
    <w:rPr>
      <w:rFonts w:ascii="Garamond" w:hAnsi="Garamond"/>
      <w:b/>
      <w:smallCaps/>
      <w:sz w:val="52"/>
      <w:lang w:val="en-CA"/>
    </w:rPr>
  </w:style>
  <w:style w:type="character" w:customStyle="1" w:styleId="BodyText2Char">
    <w:name w:val="Body Text 2 Char"/>
    <w:basedOn w:val="DefaultParagraphFont"/>
    <w:link w:val="BodyText2"/>
    <w:uiPriority w:val="99"/>
    <w:rsid w:val="000921D1"/>
    <w:rPr>
      <w:rFonts w:ascii="Garamond" w:hAnsi="Garamond"/>
      <w:b/>
      <w:smallCaps/>
      <w:sz w:val="52"/>
      <w:lang w:eastAsia="en-US"/>
    </w:rPr>
  </w:style>
  <w:style w:type="paragraph" w:styleId="NoSpacing">
    <w:name w:val="No Spacing"/>
    <w:link w:val="NoSpacingChar"/>
    <w:uiPriority w:val="1"/>
    <w:qFormat/>
    <w:rsid w:val="000921D1"/>
    <w:rPr>
      <w:rFonts w:ascii="Garamond" w:hAnsi="Garamond"/>
      <w:sz w:val="22"/>
      <w:lang w:val="en-US" w:eastAsia="en-US"/>
    </w:rPr>
  </w:style>
  <w:style w:type="paragraph" w:customStyle="1" w:styleId="Address-Header">
    <w:name w:val="Address - Header"/>
    <w:basedOn w:val="NoSpacing"/>
    <w:link w:val="Address-HeaderChar"/>
    <w:qFormat/>
    <w:rsid w:val="000921D1"/>
    <w:rPr>
      <w:rFonts w:ascii="Futura Lt BT" w:hAnsi="Futura Lt BT"/>
      <w:sz w:val="16"/>
      <w:szCs w:val="16"/>
    </w:rPr>
  </w:style>
  <w:style w:type="paragraph" w:customStyle="1" w:styleId="TitlePage-Heading1">
    <w:name w:val="Title Page - Heading 1"/>
    <w:basedOn w:val="SectionHeading"/>
    <w:link w:val="TitlePage-Heading1Char"/>
    <w:qFormat/>
    <w:rsid w:val="000921D1"/>
    <w:pPr>
      <w:jc w:val="right"/>
      <w:outlineLvl w:val="9"/>
    </w:pPr>
    <w:rPr>
      <w:rFonts w:ascii="Garamond" w:hAnsi="Garamond"/>
      <w:sz w:val="52"/>
      <w:szCs w:val="52"/>
    </w:rPr>
  </w:style>
  <w:style w:type="character" w:customStyle="1" w:styleId="NoSpacingChar">
    <w:name w:val="No Spacing Char"/>
    <w:basedOn w:val="DefaultParagraphFont"/>
    <w:link w:val="NoSpacing"/>
    <w:uiPriority w:val="1"/>
    <w:locked/>
    <w:rsid w:val="000921D1"/>
    <w:rPr>
      <w:rFonts w:ascii="Garamond" w:hAnsi="Garamond"/>
      <w:sz w:val="22"/>
      <w:lang w:val="en-US" w:eastAsia="en-US"/>
    </w:rPr>
  </w:style>
  <w:style w:type="character" w:customStyle="1" w:styleId="Address-HeaderChar">
    <w:name w:val="Address - Header Char"/>
    <w:basedOn w:val="NoSpacingChar"/>
    <w:link w:val="Address-Header"/>
    <w:locked/>
    <w:rsid w:val="000921D1"/>
    <w:rPr>
      <w:rFonts w:ascii="Futura Lt BT" w:hAnsi="Futura Lt BT"/>
      <w:sz w:val="16"/>
      <w:szCs w:val="16"/>
      <w:lang w:val="en-US" w:eastAsia="en-US"/>
    </w:rPr>
  </w:style>
  <w:style w:type="paragraph" w:customStyle="1" w:styleId="TitlePage-Heading3">
    <w:name w:val="Title Page - Heading 3"/>
    <w:basedOn w:val="Normal"/>
    <w:link w:val="TitlePage-Heading3Char"/>
    <w:qFormat/>
    <w:rsid w:val="000921D1"/>
    <w:pPr>
      <w:ind w:left="2880"/>
      <w:jc w:val="right"/>
    </w:pPr>
    <w:rPr>
      <w:rFonts w:ascii="Garamond" w:hAnsi="Garamond"/>
      <w:b/>
      <w:i/>
      <w:color w:val="4F81BD"/>
      <w:sz w:val="22"/>
      <w:lang w:val="en-CA"/>
    </w:rPr>
  </w:style>
  <w:style w:type="character" w:customStyle="1" w:styleId="TitlePage-Heading1Char">
    <w:name w:val="Title Page - Heading 1 Char"/>
    <w:basedOn w:val="Heading1Char"/>
    <w:link w:val="TitlePage-Heading1"/>
    <w:locked/>
    <w:rsid w:val="000921D1"/>
    <w:rPr>
      <w:rFonts w:ascii="Garamond" w:hAnsi="Garamond"/>
      <w:b/>
      <w:bCs/>
      <w:color w:val="365F91"/>
      <w:kern w:val="28"/>
      <w:sz w:val="52"/>
      <w:szCs w:val="52"/>
      <w:lang w:val="en-US" w:eastAsia="en-US"/>
    </w:rPr>
  </w:style>
  <w:style w:type="paragraph" w:styleId="Subtitle">
    <w:name w:val="Subtitle"/>
    <w:basedOn w:val="Normal"/>
    <w:next w:val="Normal"/>
    <w:link w:val="SubtitleChar"/>
    <w:uiPriority w:val="11"/>
    <w:qFormat/>
    <w:rsid w:val="000921D1"/>
    <w:pPr>
      <w:numPr>
        <w:ilvl w:val="1"/>
      </w:numPr>
      <w:spacing w:before="360" w:after="120"/>
    </w:pPr>
    <w:rPr>
      <w:rFonts w:ascii="Futura Book" w:hAnsi="Futura Book"/>
      <w:b/>
      <w:i/>
      <w:iCs/>
      <w:color w:val="4F81BD"/>
      <w:spacing w:val="15"/>
      <w:szCs w:val="24"/>
      <w:lang w:val="en-CA"/>
    </w:rPr>
  </w:style>
  <w:style w:type="character" w:customStyle="1" w:styleId="SubtitleChar">
    <w:name w:val="Subtitle Char"/>
    <w:basedOn w:val="DefaultParagraphFont"/>
    <w:link w:val="Subtitle"/>
    <w:uiPriority w:val="11"/>
    <w:rsid w:val="000921D1"/>
    <w:rPr>
      <w:rFonts w:ascii="Futura Book" w:hAnsi="Futura Book"/>
      <w:b/>
      <w:i/>
      <w:iCs/>
      <w:color w:val="4F81BD"/>
      <w:spacing w:val="15"/>
      <w:sz w:val="24"/>
      <w:szCs w:val="24"/>
      <w:lang w:eastAsia="en-US"/>
    </w:rPr>
  </w:style>
  <w:style w:type="character" w:customStyle="1" w:styleId="TitlePage-Heading3Char">
    <w:name w:val="Title Page - Heading 3 Char"/>
    <w:basedOn w:val="DefaultParagraphFont"/>
    <w:link w:val="TitlePage-Heading3"/>
    <w:locked/>
    <w:rsid w:val="000921D1"/>
    <w:rPr>
      <w:rFonts w:ascii="Garamond" w:hAnsi="Garamond"/>
      <w:b/>
      <w:i/>
      <w:color w:val="4F81BD"/>
      <w:sz w:val="22"/>
      <w:lang w:eastAsia="en-US"/>
    </w:rPr>
  </w:style>
  <w:style w:type="paragraph" w:customStyle="1" w:styleId="Intro">
    <w:name w:val="Intro"/>
    <w:basedOn w:val="Normal"/>
    <w:link w:val="IntroChar"/>
    <w:qFormat/>
    <w:rsid w:val="000921D1"/>
    <w:rPr>
      <w:rFonts w:ascii="Garamond" w:hAnsi="Garamond"/>
      <w:sz w:val="22"/>
      <w:lang w:val="en-CA"/>
    </w:rPr>
  </w:style>
  <w:style w:type="paragraph" w:customStyle="1" w:styleId="Content">
    <w:name w:val="Content"/>
    <w:basedOn w:val="Normal"/>
    <w:link w:val="ContentChar"/>
    <w:qFormat/>
    <w:rsid w:val="000921D1"/>
    <w:pPr>
      <w:ind w:left="360"/>
    </w:pPr>
    <w:rPr>
      <w:rFonts w:ascii="Garamond" w:hAnsi="Garamond"/>
      <w:sz w:val="22"/>
      <w:lang w:val="en-CA"/>
    </w:rPr>
  </w:style>
  <w:style w:type="character" w:customStyle="1" w:styleId="IntroChar">
    <w:name w:val="Intro Char"/>
    <w:basedOn w:val="DefaultParagraphFont"/>
    <w:link w:val="Intro"/>
    <w:locked/>
    <w:rsid w:val="000921D1"/>
    <w:rPr>
      <w:rFonts w:ascii="Garamond" w:hAnsi="Garamond"/>
      <w:sz w:val="22"/>
      <w:lang w:eastAsia="en-US"/>
    </w:rPr>
  </w:style>
  <w:style w:type="paragraph" w:customStyle="1" w:styleId="TitlePage-AddressHeader">
    <w:name w:val="Title Page - Address Header"/>
    <w:basedOn w:val="Heading3"/>
    <w:link w:val="TitlePage-AddressHeaderChar"/>
    <w:qFormat/>
    <w:rsid w:val="000921D1"/>
    <w:pPr>
      <w:keepNext/>
      <w:numPr>
        <w:ilvl w:val="0"/>
        <w:numId w:val="0"/>
      </w:numPr>
      <w:spacing w:before="240" w:after="60"/>
    </w:pPr>
    <w:rPr>
      <w:rFonts w:ascii="Futura Lt BT" w:hAnsi="Futura Lt BT"/>
      <w:sz w:val="22"/>
      <w:szCs w:val="22"/>
    </w:rPr>
  </w:style>
  <w:style w:type="character" w:customStyle="1" w:styleId="ContentChar">
    <w:name w:val="Content Char"/>
    <w:basedOn w:val="DefaultParagraphFont"/>
    <w:link w:val="Content"/>
    <w:locked/>
    <w:rsid w:val="000921D1"/>
    <w:rPr>
      <w:rFonts w:ascii="Garamond" w:hAnsi="Garamond"/>
      <w:sz w:val="22"/>
      <w:lang w:eastAsia="en-US"/>
    </w:rPr>
  </w:style>
  <w:style w:type="character" w:customStyle="1" w:styleId="TitlePage-AddressHeaderChar">
    <w:name w:val="Title Page - Address Header Char"/>
    <w:basedOn w:val="Heading3Char"/>
    <w:link w:val="TitlePage-AddressHeader"/>
    <w:locked/>
    <w:rsid w:val="000921D1"/>
    <w:rPr>
      <w:rFonts w:ascii="Futura Lt BT" w:hAnsi="Futura Lt BT"/>
      <w:b/>
      <w:bCs/>
      <w:sz w:val="22"/>
      <w:szCs w:val="22"/>
      <w:lang w:val="en-US" w:eastAsia="en-US"/>
    </w:rPr>
  </w:style>
  <w:style w:type="paragraph" w:styleId="DocumentMap">
    <w:name w:val="Document Map"/>
    <w:basedOn w:val="Normal"/>
    <w:link w:val="DocumentMapChar"/>
    <w:uiPriority w:val="99"/>
    <w:semiHidden/>
    <w:unhideWhenUsed/>
    <w:rsid w:val="000921D1"/>
    <w:rPr>
      <w:rFonts w:ascii="Tahoma" w:hAnsi="Tahoma" w:cs="Tahoma"/>
      <w:sz w:val="16"/>
      <w:szCs w:val="16"/>
      <w:lang w:val="en-CA"/>
    </w:rPr>
  </w:style>
  <w:style w:type="character" w:customStyle="1" w:styleId="DocumentMapChar">
    <w:name w:val="Document Map Char"/>
    <w:basedOn w:val="DefaultParagraphFont"/>
    <w:link w:val="DocumentMap"/>
    <w:uiPriority w:val="99"/>
    <w:semiHidden/>
    <w:rsid w:val="000921D1"/>
    <w:rPr>
      <w:rFonts w:ascii="Tahoma" w:hAnsi="Tahoma" w:cs="Tahoma"/>
      <w:sz w:val="16"/>
      <w:szCs w:val="16"/>
      <w:lang w:eastAsia="en-US"/>
    </w:rPr>
  </w:style>
  <w:style w:type="paragraph" w:customStyle="1" w:styleId="SectionHeading">
    <w:name w:val="Section Heading"/>
    <w:basedOn w:val="Heading1"/>
    <w:link w:val="SectionHeadingChar"/>
    <w:qFormat/>
    <w:rsid w:val="000921D1"/>
    <w:pPr>
      <w:keepNext/>
      <w:keepLines/>
      <w:numPr>
        <w:numId w:val="0"/>
      </w:numPr>
      <w:spacing w:before="480" w:after="0"/>
    </w:pPr>
    <w:rPr>
      <w:rFonts w:ascii="Futura Bk BT" w:hAnsi="Futura Bk BT"/>
      <w:bCs/>
      <w:color w:val="365F91"/>
      <w:sz w:val="28"/>
      <w:szCs w:val="28"/>
    </w:rPr>
  </w:style>
  <w:style w:type="character" w:customStyle="1" w:styleId="SectionHeadingChar">
    <w:name w:val="Section Heading Char"/>
    <w:basedOn w:val="Heading1Char"/>
    <w:link w:val="SectionHeading"/>
    <w:locked/>
    <w:rsid w:val="000921D1"/>
    <w:rPr>
      <w:rFonts w:ascii="Futura Bk BT" w:hAnsi="Futura Bk BT"/>
      <w:b/>
      <w:bCs/>
      <w:color w:val="365F91"/>
      <w:kern w:val="28"/>
      <w:sz w:val="28"/>
      <w:szCs w:val="28"/>
      <w:lang w:val="en-US" w:eastAsia="en-US"/>
    </w:rPr>
  </w:style>
  <w:style w:type="paragraph" w:customStyle="1" w:styleId="Command">
    <w:name w:val="Command"/>
    <w:basedOn w:val="Normal"/>
    <w:qFormat/>
    <w:rsid w:val="000921D1"/>
    <w:pPr>
      <w:tabs>
        <w:tab w:val="left" w:pos="5955"/>
      </w:tabs>
    </w:pPr>
    <w:rPr>
      <w:rFonts w:ascii="Verdana" w:hAnsi="Verdana"/>
      <w:color w:val="0000FF"/>
      <w:sz w:val="20"/>
      <w:szCs w:val="24"/>
    </w:rPr>
  </w:style>
  <w:style w:type="paragraph" w:customStyle="1" w:styleId="FieldValue">
    <w:name w:val="Field Value"/>
    <w:basedOn w:val="Normal"/>
    <w:qFormat/>
    <w:rsid w:val="000921D1"/>
    <w:rPr>
      <w:rFonts w:ascii="Verdana" w:eastAsiaTheme="minorEastAsia" w:hAnsi="Verdana"/>
      <w:sz w:val="20"/>
      <w:szCs w:val="24"/>
    </w:rPr>
  </w:style>
  <w:style w:type="paragraph" w:customStyle="1" w:styleId="FieldCaption">
    <w:name w:val="Field Caption"/>
    <w:link w:val="FieldCaptionChar"/>
    <w:qFormat/>
    <w:rsid w:val="000921D1"/>
    <w:pPr>
      <w:keepNext/>
    </w:pPr>
    <w:rPr>
      <w:rFonts w:ascii="Verdana" w:hAnsi="Verdana"/>
      <w:b/>
      <w:color w:val="000000"/>
      <w:sz w:val="24"/>
      <w:szCs w:val="24"/>
      <w:lang w:val="en-US" w:eastAsia="en-US"/>
    </w:rPr>
  </w:style>
  <w:style w:type="paragraph" w:customStyle="1" w:styleId="GroupTitle">
    <w:name w:val="Group Title"/>
    <w:qFormat/>
    <w:rsid w:val="000921D1"/>
    <w:pPr>
      <w:keepNext/>
    </w:pPr>
    <w:rPr>
      <w:rFonts w:ascii="Verdana" w:hAnsi="Verdana"/>
      <w:b/>
      <w:sz w:val="22"/>
      <w:lang w:val="en-US" w:eastAsia="en-US"/>
    </w:rPr>
  </w:style>
  <w:style w:type="character" w:customStyle="1" w:styleId="FieldCaptionChar">
    <w:name w:val="Field Caption Char"/>
    <w:basedOn w:val="Heading4Char"/>
    <w:link w:val="FieldCaption"/>
    <w:locked/>
    <w:rsid w:val="000921D1"/>
    <w:rPr>
      <w:rFonts w:ascii="Verdana" w:hAnsi="Verdana"/>
      <w:b/>
      <w:bCs w:val="0"/>
      <w:color w:val="000000"/>
      <w:sz w:val="24"/>
      <w:szCs w:val="24"/>
      <w:lang w:val="en-US" w:eastAsia="en-US"/>
    </w:rPr>
  </w:style>
  <w:style w:type="character" w:customStyle="1" w:styleId="CodeChar">
    <w:name w:val="Code Char"/>
    <w:link w:val="Code"/>
    <w:locked/>
    <w:rsid w:val="000921D1"/>
    <w:rPr>
      <w:rFonts w:ascii="Arial" w:hAnsi="Arial"/>
      <w:b/>
      <w:color w:val="1C1CB0"/>
    </w:rPr>
  </w:style>
  <w:style w:type="paragraph" w:customStyle="1" w:styleId="Code">
    <w:name w:val="Code"/>
    <w:basedOn w:val="Normal"/>
    <w:link w:val="CodeChar"/>
    <w:qFormat/>
    <w:rsid w:val="000921D1"/>
    <w:rPr>
      <w:rFonts w:ascii="Arial" w:hAnsi="Arial"/>
      <w:b/>
      <w:color w:val="1C1CB0"/>
      <w:sz w:val="20"/>
      <w:lang w:val="en-CA" w:eastAsia="en-CA"/>
    </w:rPr>
  </w:style>
  <w:style w:type="paragraph" w:customStyle="1" w:styleId="PENFAX5">
    <w:name w:val="PENFAX 5"/>
    <w:basedOn w:val="TOCHeading"/>
    <w:link w:val="PENFAX5Char"/>
    <w:qFormat/>
    <w:rsid w:val="000921D1"/>
    <w:pPr>
      <w:keepNext/>
      <w:ind w:left="432" w:hanging="432"/>
    </w:pPr>
    <w:rPr>
      <w:rFonts w:ascii="Calibri" w:eastAsia="Times New Roman" w:hAnsi="Calibri" w:cs="Times New Roman"/>
      <w:caps/>
      <w:color w:val="0033CC"/>
      <w:sz w:val="36"/>
      <w:szCs w:val="32"/>
      <w:lang w:eastAsia="en-US"/>
    </w:rPr>
  </w:style>
  <w:style w:type="character" w:customStyle="1" w:styleId="PENFAX5Char">
    <w:name w:val="PENFAX 5 Char"/>
    <w:link w:val="PENFAX5"/>
    <w:locked/>
    <w:rsid w:val="000921D1"/>
    <w:rPr>
      <w:rFonts w:ascii="Calibri" w:hAnsi="Calibri"/>
      <w:b/>
      <w:bCs/>
      <w:caps/>
      <w:color w:val="0033CC"/>
      <w:sz w:val="36"/>
      <w:szCs w:val="32"/>
      <w:lang w:val="en-US" w:eastAsia="en-US"/>
    </w:rPr>
  </w:style>
  <w:style w:type="character" w:customStyle="1" w:styleId="TableTextCharChar">
    <w:name w:val="Table Text Char Char"/>
    <w:link w:val="TableText"/>
    <w:locked/>
    <w:rsid w:val="000921D1"/>
    <w:rPr>
      <w:sz w:val="18"/>
      <w:lang w:val="en-US"/>
    </w:rPr>
  </w:style>
  <w:style w:type="table" w:customStyle="1" w:styleId="JEATable">
    <w:name w:val="JEA Table"/>
    <w:basedOn w:val="TableNormal"/>
    <w:uiPriority w:val="99"/>
    <w:qFormat/>
    <w:rsid w:val="000921D1"/>
    <w:rPr>
      <w:rFonts w:ascii="Calibri" w:hAnsi="Calibri"/>
      <w:sz w:val="22"/>
      <w:lang w:val="en-US" w:eastAsia="en-US"/>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cPr>
      <w:shd w:val="clear" w:color="auto" w:fill="FFFFFF"/>
    </w:tcPr>
    <w:tblStylePr w:type="firstRow">
      <w:rPr>
        <w:rFonts w:ascii="Calibri" w:hAnsi="Calibri" w:cs="Times New Roman"/>
        <w:b/>
        <w:color w:val="FFFFFF"/>
        <w:sz w:val="22"/>
      </w:rPr>
      <w:tblPr/>
      <w:tcPr>
        <w:shd w:val="clear" w:color="auto" w:fill="0033CC"/>
      </w:tcPr>
    </w:tblStylePr>
  </w:style>
  <w:style w:type="paragraph" w:customStyle="1" w:styleId="DefaultText">
    <w:name w:val="Default Text"/>
    <w:basedOn w:val="Normal"/>
    <w:rsid w:val="000921D1"/>
    <w:pPr>
      <w:autoSpaceDE w:val="0"/>
      <w:autoSpaceDN w:val="0"/>
      <w:adjustRightInd w:val="0"/>
      <w:spacing w:before="120"/>
    </w:pPr>
    <w:rPr>
      <w:rFonts w:ascii="Times New Roman" w:hAnsi="Times New Roman"/>
      <w:sz w:val="22"/>
      <w:szCs w:val="24"/>
    </w:rPr>
  </w:style>
  <w:style w:type="paragraph" w:customStyle="1" w:styleId="BulletLvl2">
    <w:name w:val="Bullet Lvl 2"/>
    <w:basedOn w:val="BulletLvl1"/>
    <w:qFormat/>
    <w:rsid w:val="00C12D1D"/>
    <w:pPr>
      <w:tabs>
        <w:tab w:val="clear" w:pos="720"/>
        <w:tab w:val="left" w:pos="1080"/>
      </w:tabs>
      <w:ind w:left="1080"/>
    </w:pPr>
  </w:style>
  <w:style w:type="paragraph" w:customStyle="1" w:styleId="NumberedListLvl1">
    <w:name w:val="Numbered List Lvl 1"/>
    <w:basedOn w:val="Normal"/>
    <w:qFormat/>
    <w:rsid w:val="00C12D1D"/>
    <w:pPr>
      <w:tabs>
        <w:tab w:val="left" w:pos="720"/>
      </w:tabs>
      <w:spacing w:before="60" w:after="60"/>
      <w:ind w:left="720" w:hanging="360"/>
    </w:pPr>
  </w:style>
  <w:style w:type="paragraph" w:customStyle="1" w:styleId="BulletLvl1">
    <w:name w:val="Bullet Lvl 1"/>
    <w:basedOn w:val="Normal"/>
    <w:qFormat/>
    <w:rsid w:val="00C12D1D"/>
    <w:pPr>
      <w:tabs>
        <w:tab w:val="left" w:pos="720"/>
      </w:tabs>
      <w:spacing w:before="60" w:after="60"/>
      <w:ind w:left="72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0438">
      <w:bodyDiv w:val="1"/>
      <w:marLeft w:val="0"/>
      <w:marRight w:val="0"/>
      <w:marTop w:val="0"/>
      <w:marBottom w:val="0"/>
      <w:divBdr>
        <w:top w:val="none" w:sz="0" w:space="0" w:color="auto"/>
        <w:left w:val="none" w:sz="0" w:space="0" w:color="auto"/>
        <w:bottom w:val="none" w:sz="0" w:space="0" w:color="auto"/>
        <w:right w:val="none" w:sz="0" w:space="0" w:color="auto"/>
      </w:divBdr>
    </w:div>
    <w:div w:id="250702032">
      <w:bodyDiv w:val="1"/>
      <w:marLeft w:val="0"/>
      <w:marRight w:val="0"/>
      <w:marTop w:val="0"/>
      <w:marBottom w:val="0"/>
      <w:divBdr>
        <w:top w:val="none" w:sz="0" w:space="0" w:color="auto"/>
        <w:left w:val="none" w:sz="0" w:space="0" w:color="auto"/>
        <w:bottom w:val="none" w:sz="0" w:space="0" w:color="auto"/>
        <w:right w:val="none" w:sz="0" w:space="0" w:color="auto"/>
      </w:divBdr>
    </w:div>
    <w:div w:id="1097597031">
      <w:bodyDiv w:val="1"/>
      <w:marLeft w:val="0"/>
      <w:marRight w:val="0"/>
      <w:marTop w:val="0"/>
      <w:marBottom w:val="0"/>
      <w:divBdr>
        <w:top w:val="none" w:sz="0" w:space="0" w:color="auto"/>
        <w:left w:val="none" w:sz="0" w:space="0" w:color="auto"/>
        <w:bottom w:val="none" w:sz="0" w:space="0" w:color="auto"/>
        <w:right w:val="none" w:sz="0" w:space="0" w:color="auto"/>
      </w:divBdr>
    </w:div>
    <w:div w:id="1243416747">
      <w:bodyDiv w:val="1"/>
      <w:marLeft w:val="0"/>
      <w:marRight w:val="0"/>
      <w:marTop w:val="0"/>
      <w:marBottom w:val="0"/>
      <w:divBdr>
        <w:top w:val="none" w:sz="0" w:space="0" w:color="auto"/>
        <w:left w:val="none" w:sz="0" w:space="0" w:color="auto"/>
        <w:bottom w:val="none" w:sz="0" w:space="0" w:color="auto"/>
        <w:right w:val="none" w:sz="0" w:space="0" w:color="auto"/>
      </w:divBdr>
      <w:divsChild>
        <w:div w:id="2118526010">
          <w:marLeft w:val="0"/>
          <w:marRight w:val="0"/>
          <w:marTop w:val="0"/>
          <w:marBottom w:val="0"/>
          <w:divBdr>
            <w:top w:val="none" w:sz="0" w:space="0" w:color="auto"/>
            <w:left w:val="none" w:sz="0" w:space="0" w:color="auto"/>
            <w:bottom w:val="none" w:sz="0" w:space="0" w:color="auto"/>
            <w:right w:val="none" w:sz="0" w:space="0" w:color="auto"/>
          </w:divBdr>
        </w:div>
      </w:divsChild>
    </w:div>
    <w:div w:id="1273243645">
      <w:bodyDiv w:val="1"/>
      <w:marLeft w:val="0"/>
      <w:marRight w:val="0"/>
      <w:marTop w:val="0"/>
      <w:marBottom w:val="0"/>
      <w:divBdr>
        <w:top w:val="none" w:sz="0" w:space="0" w:color="auto"/>
        <w:left w:val="none" w:sz="0" w:space="0" w:color="auto"/>
        <w:bottom w:val="none" w:sz="0" w:space="0" w:color="auto"/>
        <w:right w:val="none" w:sz="0" w:space="0" w:color="auto"/>
      </w:divBdr>
    </w:div>
    <w:div w:id="1281109656">
      <w:bodyDiv w:val="1"/>
      <w:marLeft w:val="0"/>
      <w:marRight w:val="0"/>
      <w:marTop w:val="0"/>
      <w:marBottom w:val="0"/>
      <w:divBdr>
        <w:top w:val="none" w:sz="0" w:space="0" w:color="auto"/>
        <w:left w:val="none" w:sz="0" w:space="0" w:color="auto"/>
        <w:bottom w:val="none" w:sz="0" w:space="0" w:color="auto"/>
        <w:right w:val="none" w:sz="0" w:space="0" w:color="auto"/>
      </w:divBdr>
    </w:div>
    <w:div w:id="1916165744">
      <w:bodyDiv w:val="1"/>
      <w:marLeft w:val="0"/>
      <w:marRight w:val="0"/>
      <w:marTop w:val="0"/>
      <w:marBottom w:val="0"/>
      <w:divBdr>
        <w:top w:val="none" w:sz="0" w:space="0" w:color="auto"/>
        <w:left w:val="none" w:sz="0" w:space="0" w:color="auto"/>
        <w:bottom w:val="none" w:sz="0" w:space="0" w:color="auto"/>
        <w:right w:val="none" w:sz="0" w:space="0" w:color="auto"/>
      </w:divBdr>
      <w:divsChild>
        <w:div w:id="1329211931">
          <w:marLeft w:val="0"/>
          <w:marRight w:val="0"/>
          <w:marTop w:val="0"/>
          <w:marBottom w:val="0"/>
          <w:divBdr>
            <w:top w:val="none" w:sz="0" w:space="0" w:color="auto"/>
            <w:left w:val="none" w:sz="0" w:space="0" w:color="auto"/>
            <w:bottom w:val="none" w:sz="0" w:space="0" w:color="auto"/>
            <w:right w:val="none" w:sz="0" w:space="0" w:color="auto"/>
          </w:divBdr>
        </w:div>
      </w:divsChild>
    </w:div>
    <w:div w:id="209165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6B8D1-608C-4189-8F28-3B0314DB0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12</Pages>
  <Words>2460</Words>
  <Characters>18489</Characters>
  <Application>Microsoft Office Word</Application>
  <DocSecurity>0</DocSecurity>
  <Lines>154</Lines>
  <Paragraphs>41</Paragraphs>
  <ScaleCrop>false</ScaleCrop>
  <HeadingPairs>
    <vt:vector size="2" baseType="variant">
      <vt:variant>
        <vt:lpstr>Title</vt:lpstr>
      </vt:variant>
      <vt:variant>
        <vt:i4>1</vt:i4>
      </vt:variant>
    </vt:vector>
  </HeadingPairs>
  <TitlesOfParts>
    <vt:vector size="1" baseType="lpstr">
      <vt:lpstr>PEPP Renewal project</vt:lpstr>
    </vt:vector>
  </TitlesOfParts>
  <Company>PEBA</Company>
  <LinksUpToDate>false</LinksUpToDate>
  <CharactersWithSpaces>20908</CharactersWithSpaces>
  <SharedDoc>false</SharedDoc>
  <HLinks>
    <vt:vector size="6" baseType="variant">
      <vt:variant>
        <vt:i4>6357087</vt:i4>
      </vt:variant>
      <vt:variant>
        <vt:i4>105</vt:i4>
      </vt:variant>
      <vt:variant>
        <vt:i4>0</vt:i4>
      </vt:variant>
      <vt:variant>
        <vt:i4>5</vt:i4>
      </vt:variant>
      <vt:variant>
        <vt:lpwstr>../Investor Profile/D4 Mercer PEPP investor profile_Jan3.pdf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 Renewal project</dc:title>
  <dc:creator>Glenda PEBA</dc:creator>
  <cp:lastModifiedBy>Paus, Janette PEBA</cp:lastModifiedBy>
  <cp:revision>15</cp:revision>
  <cp:lastPrinted>2017-02-21T21:07:00Z</cp:lastPrinted>
  <dcterms:created xsi:type="dcterms:W3CDTF">2021-11-10T02:18:00Z</dcterms:created>
  <dcterms:modified xsi:type="dcterms:W3CDTF">2022-09-30T20:12:00Z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-1118070824</vt:i4>
  </property>
  <property fmtid="{D5CDD505-2E9C-101B-9397-08002B2CF9AE}" pid="3" name="_EmailSubject">
    <vt:lpwstr>member web</vt:lpwstr>
  </property>
  <property fmtid="{D5CDD505-2E9C-101B-9397-08002B2CF9AE}" pid="4" name="_AuthorEmail">
    <vt:lpwstr>LesP@capitalpension.com</vt:lpwstr>
  </property>
  <property fmtid="{D5CDD505-2E9C-101B-9397-08002B2CF9AE}" pid="5" name="_AuthorEmailDisplayName">
    <vt:lpwstr>Les Petford</vt:lpwstr>
  </property>
  <property fmtid="{D5CDD505-2E9C-101B-9397-08002B2CF9AE}" pid="6" name="_ReviewingToolsShownOnce">
    <vt:lpwstr/>
  </property>
</Properties>
</file>